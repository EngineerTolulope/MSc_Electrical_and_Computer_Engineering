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C514A" w14:textId="77777777" w:rsidR="00764CAD" w:rsidRDefault="00764CAD" w:rsidP="008C6DC2"/>
    <w:p w14:paraId="286749CB" w14:textId="77777777" w:rsidR="00426CEF" w:rsidRDefault="00426CEF" w:rsidP="008C6DC2"/>
    <w:p w14:paraId="1D86B648" w14:textId="77777777" w:rsidR="00B405DF" w:rsidRDefault="00B405DF" w:rsidP="008C6DC2"/>
    <w:p w14:paraId="540BB136" w14:textId="77777777" w:rsidR="00B405DF" w:rsidRDefault="00B405DF" w:rsidP="008C6DC2"/>
    <w:p w14:paraId="5F9A4247" w14:textId="77777777" w:rsidR="00426CEF" w:rsidRDefault="00426CEF" w:rsidP="008C6DC2"/>
    <w:p w14:paraId="3BED7995" w14:textId="77777777" w:rsidR="00F745E9" w:rsidRDefault="00F745E9" w:rsidP="008C6DC2">
      <w:r>
        <w:rPr>
          <w:noProof/>
        </w:rPr>
        <w:drawing>
          <wp:anchor distT="0" distB="0" distL="114300" distR="114300" simplePos="0" relativeHeight="251659264" behindDoc="0" locked="0" layoutInCell="1" allowOverlap="1" wp14:anchorId="742063A5" wp14:editId="199B9BDE">
            <wp:simplePos x="0" y="0"/>
            <wp:positionH relativeFrom="column">
              <wp:posOffset>5567045</wp:posOffset>
            </wp:positionH>
            <wp:positionV relativeFrom="paragraph">
              <wp:posOffset>299085</wp:posOffset>
            </wp:positionV>
            <wp:extent cx="817245" cy="857250"/>
            <wp:effectExtent l="0" t="0" r="1905" b="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E102A" w14:textId="77777777" w:rsidR="00F745E9" w:rsidRDefault="00F745E9" w:rsidP="008C6DC2"/>
    <w:p w14:paraId="539ED63A" w14:textId="77777777" w:rsidR="00F745E9" w:rsidRDefault="00F745E9" w:rsidP="008C6DC2"/>
    <w:p w14:paraId="0F8D470A" w14:textId="77777777" w:rsidR="00426CEF" w:rsidRDefault="00426CEF" w:rsidP="008C6DC2"/>
    <w:p w14:paraId="39EB078D" w14:textId="77777777" w:rsidR="00426CEF" w:rsidRPr="005C103F" w:rsidRDefault="001E348F" w:rsidP="00E94918">
      <w:pPr>
        <w:pStyle w:val="Coverpretitle"/>
      </w:pPr>
      <w:r>
        <w:t>Electrical and Computer Engineering</w:t>
      </w:r>
    </w:p>
    <w:p w14:paraId="45C8A9D5" w14:textId="49E6D0B7" w:rsidR="00147ABF" w:rsidRDefault="00147ABF" w:rsidP="00147ABF">
      <w:pPr>
        <w:pStyle w:val="CoverTitle"/>
      </w:pPr>
      <w:r>
        <w:t xml:space="preserve">Comparing Multi-Step </w:t>
      </w:r>
      <w:r w:rsidR="00410F96">
        <w:t xml:space="preserve">Approaches </w:t>
      </w:r>
      <w:r w:rsidR="00933550">
        <w:t>i</w:t>
      </w:r>
      <w:r w:rsidR="00410F96">
        <w:t xml:space="preserve">n </w:t>
      </w:r>
      <w:r>
        <w:t xml:space="preserve">Load Forecasting </w:t>
      </w:r>
    </w:p>
    <w:p w14:paraId="367CDB15" w14:textId="528F7114" w:rsidR="00B135E9" w:rsidRDefault="005156C7" w:rsidP="00B135E9">
      <w:pPr>
        <w:pStyle w:val="CoverSubtitle"/>
        <w:jc w:val="right"/>
      </w:pPr>
      <w:r>
        <w:t>A p</w:t>
      </w:r>
      <w:r w:rsidR="00BF577E">
        <w:t>roposal</w:t>
      </w:r>
      <w:r w:rsidR="001E348F">
        <w:t xml:space="preserve"> in partial fulfilment of the </w:t>
      </w:r>
      <w:proofErr w:type="spellStart"/>
      <w:r w:rsidR="00147ABF">
        <w:t>MScE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5DFD9EC3" w14:textId="77777777" w:rsidTr="005C103F">
        <w:tc>
          <w:tcPr>
            <w:tcW w:w="3432" w:type="dxa"/>
          </w:tcPr>
          <w:p w14:paraId="6EED8BB1" w14:textId="77777777" w:rsidR="005C103F" w:rsidRPr="005C103F" w:rsidRDefault="005C103F" w:rsidP="00B135E9">
            <w:pPr>
              <w:pStyle w:val="authorship"/>
            </w:pPr>
          </w:p>
        </w:tc>
        <w:tc>
          <w:tcPr>
            <w:tcW w:w="3432" w:type="dxa"/>
          </w:tcPr>
          <w:p w14:paraId="2A15080D" w14:textId="77777777" w:rsidR="005C103F" w:rsidRPr="005C103F" w:rsidRDefault="005C103F" w:rsidP="00B135E9">
            <w:pPr>
              <w:pStyle w:val="authorship"/>
            </w:pPr>
          </w:p>
        </w:tc>
        <w:tc>
          <w:tcPr>
            <w:tcW w:w="3432" w:type="dxa"/>
          </w:tcPr>
          <w:p w14:paraId="03E2B338" w14:textId="6E4E7076" w:rsidR="00B135E9" w:rsidRDefault="00B135E9" w:rsidP="00B135E9">
            <w:pPr>
              <w:pStyle w:val="authorship"/>
            </w:pPr>
            <w:r>
              <w:t>Version &lt;</w:t>
            </w:r>
            <w:r w:rsidR="004B1142">
              <w:t>1</w:t>
            </w:r>
            <w:r>
              <w:t>.0&gt;</w:t>
            </w:r>
          </w:p>
          <w:p w14:paraId="2B020C50" w14:textId="70E17673" w:rsidR="005C103F" w:rsidRDefault="005C103F" w:rsidP="00B135E9">
            <w:pPr>
              <w:pStyle w:val="authorship"/>
            </w:pPr>
            <w:r w:rsidRPr="005C103F">
              <w:t xml:space="preserve">Created:  </w:t>
            </w:r>
            <w:r w:rsidR="000676F6">
              <w:fldChar w:fldCharType="begin">
                <w:ffData>
                  <w:name w:val="createDate"/>
                  <w:enabled/>
                  <w:calcOnExit/>
                  <w:textInput>
                    <w:default w:val="2020 Jun-23"/>
                  </w:textInput>
                </w:ffData>
              </w:fldChar>
            </w:r>
            <w:bookmarkStart w:id="0" w:name="createDate"/>
            <w:r w:rsidR="000676F6" w:rsidRPr="002D5F45">
              <w:instrText xml:space="preserve"> FORMTEXT </w:instrText>
            </w:r>
            <w:r w:rsidR="000676F6">
              <w:fldChar w:fldCharType="separate"/>
            </w:r>
            <w:r w:rsidR="000676F6">
              <w:rPr>
                <w:noProof/>
              </w:rPr>
              <w:t>2020 Jun-23</w:t>
            </w:r>
            <w:r w:rsidR="000676F6">
              <w:fldChar w:fldCharType="end"/>
            </w:r>
            <w:bookmarkEnd w:id="0"/>
          </w:p>
          <w:p w14:paraId="089F2FE8" w14:textId="1FBE15D7" w:rsidR="00B135E9" w:rsidRPr="005C103F" w:rsidRDefault="00B135E9" w:rsidP="00156D66">
            <w:pPr>
              <w:pStyle w:val="authorship"/>
            </w:pPr>
            <w:r>
              <w:t xml:space="preserve">Updated:  </w:t>
            </w:r>
            <w:r w:rsidR="000676F6">
              <w:fldChar w:fldCharType="begin">
                <w:ffData>
                  <w:name w:val="updateDate"/>
                  <w:enabled/>
                  <w:calcOnExit w:val="0"/>
                  <w:textInput>
                    <w:default w:val="2020 Jun-25"/>
                  </w:textInput>
                </w:ffData>
              </w:fldChar>
            </w:r>
            <w:bookmarkStart w:id="1" w:name="updateDate"/>
            <w:r w:rsidR="000676F6" w:rsidRPr="000676F6">
              <w:instrText xml:space="preserve"> FORMTEXT </w:instrText>
            </w:r>
            <w:r w:rsidR="000676F6">
              <w:fldChar w:fldCharType="separate"/>
            </w:r>
            <w:r w:rsidR="000676F6">
              <w:rPr>
                <w:noProof/>
              </w:rPr>
              <w:t>2020 Jun-25</w:t>
            </w:r>
            <w:r w:rsidR="000676F6">
              <w:fldChar w:fldCharType="end"/>
            </w:r>
            <w:bookmarkEnd w:id="1"/>
            <w:r>
              <w:t xml:space="preserve">  </w:t>
            </w:r>
          </w:p>
        </w:tc>
      </w:tr>
    </w:tbl>
    <w:p w14:paraId="65C0839E" w14:textId="77777777" w:rsidR="005C103F" w:rsidRDefault="005C103F" w:rsidP="00AA0E78">
      <w:pPr>
        <w:pStyle w:val="CoverSubtitle"/>
      </w:pPr>
    </w:p>
    <w:p w14:paraId="25862A01" w14:textId="77777777" w:rsidR="005C103F" w:rsidRDefault="0034281E" w:rsidP="0034281E">
      <w:pPr>
        <w:pStyle w:val="CoverSubtitle"/>
        <w:tabs>
          <w:tab w:val="left" w:pos="3450"/>
        </w:tabs>
        <w:jc w:val="left"/>
      </w:pPr>
      <w:r>
        <w:tab/>
      </w:r>
    </w:p>
    <w:p w14:paraId="27062788" w14:textId="77777777" w:rsidR="005C103F" w:rsidRDefault="005C103F" w:rsidP="00AA0E78">
      <w:pPr>
        <w:pStyle w:val="CoverSubtitle"/>
      </w:pPr>
    </w:p>
    <w:p w14:paraId="3227449B" w14:textId="77777777" w:rsidR="00F745E9" w:rsidRDefault="009E62A1" w:rsidP="009E62A1">
      <w:pPr>
        <w:pStyle w:val="CoverSubtitle"/>
        <w:tabs>
          <w:tab w:val="left" w:pos="8160"/>
        </w:tabs>
        <w:jc w:val="left"/>
      </w:pPr>
      <w:r>
        <w:tab/>
      </w:r>
    </w:p>
    <w:p w14:paraId="277FAAA1" w14:textId="77777777" w:rsidR="00F745E9" w:rsidRDefault="00F745E9" w:rsidP="00AA0E78">
      <w:pPr>
        <w:pStyle w:val="CoverSubtitle"/>
      </w:pPr>
    </w:p>
    <w:p w14:paraId="67C19E6E" w14:textId="77777777" w:rsidR="00F745E9" w:rsidRDefault="00F745E9" w:rsidP="00AA0E78">
      <w:pPr>
        <w:pStyle w:val="CoverSubtitle"/>
      </w:pPr>
    </w:p>
    <w:p w14:paraId="09E7C7CB" w14:textId="77777777" w:rsidR="00F745E9" w:rsidRDefault="00F745E9" w:rsidP="00AA0E78">
      <w:pPr>
        <w:pStyle w:val="CoverSubtitle"/>
      </w:pPr>
    </w:p>
    <w:p w14:paraId="1BE86474" w14:textId="77777777" w:rsidR="00290E38" w:rsidRDefault="00290E38" w:rsidP="008C6D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F745E9" w14:paraId="5232EBEB" w14:textId="77777777" w:rsidTr="00933550">
        <w:trPr>
          <w:trHeight w:val="71"/>
        </w:trPr>
        <w:tc>
          <w:tcPr>
            <w:tcW w:w="3340" w:type="dxa"/>
          </w:tcPr>
          <w:p w14:paraId="3D628856" w14:textId="77777777" w:rsidR="00F745E9" w:rsidRPr="005C103F" w:rsidRDefault="00F745E9" w:rsidP="00150AA4">
            <w:pPr>
              <w:pStyle w:val="authorship"/>
            </w:pPr>
          </w:p>
        </w:tc>
        <w:tc>
          <w:tcPr>
            <w:tcW w:w="4130" w:type="dxa"/>
          </w:tcPr>
          <w:p w14:paraId="08152F0D" w14:textId="77777777" w:rsidR="00F745E9" w:rsidRDefault="00F745E9" w:rsidP="002D5F45">
            <w:pPr>
              <w:pStyle w:val="authorship"/>
              <w:jc w:val="left"/>
            </w:pPr>
          </w:p>
          <w:p w14:paraId="2FBAB71A" w14:textId="77777777" w:rsidR="009E62A1" w:rsidRPr="005C103F" w:rsidRDefault="009E62A1" w:rsidP="00150AA4">
            <w:pPr>
              <w:pStyle w:val="authorship"/>
            </w:pPr>
            <w:r>
              <w:t>Supervised By:</w:t>
            </w:r>
          </w:p>
        </w:tc>
        <w:tc>
          <w:tcPr>
            <w:tcW w:w="2610" w:type="dxa"/>
            <w:tcBorders>
              <w:left w:val="nil"/>
            </w:tcBorders>
          </w:tcPr>
          <w:p w14:paraId="13F94937" w14:textId="40BA2C7F" w:rsidR="002D5F45" w:rsidRDefault="004B1142" w:rsidP="00933550">
            <w:pPr>
              <w:pStyle w:val="authorship"/>
              <w:jc w:val="center"/>
            </w:pPr>
            <w:r>
              <w:t>Tolulope Olugbenga</w:t>
            </w:r>
          </w:p>
          <w:p w14:paraId="0EB9B444" w14:textId="6797C963" w:rsidR="002D5F45" w:rsidRDefault="00933550" w:rsidP="00F62B5A">
            <w:pPr>
              <w:pStyle w:val="authorship"/>
              <w:jc w:val="both"/>
            </w:pPr>
            <w:r>
              <w:t xml:space="preserve">Dr. </w:t>
            </w:r>
            <w:r w:rsidR="009E62A1">
              <w:t>D</w:t>
            </w:r>
            <w:r w:rsidR="002D5F45">
              <w:t>awn</w:t>
            </w:r>
            <w:r w:rsidR="009E62A1">
              <w:t xml:space="preserve"> MacIsaac, PhD</w:t>
            </w:r>
          </w:p>
          <w:p w14:paraId="2CA74AA1" w14:textId="0EEC55D7" w:rsidR="009E62A1" w:rsidRDefault="00933550" w:rsidP="00F62B5A">
            <w:pPr>
              <w:pStyle w:val="authorship"/>
              <w:jc w:val="both"/>
            </w:pPr>
            <w:r>
              <w:t xml:space="preserve">Dr. </w:t>
            </w:r>
            <w:r w:rsidR="002D5F45">
              <w:t>Julian Cardenas, PhD</w:t>
            </w:r>
          </w:p>
          <w:p w14:paraId="468407FA" w14:textId="137C8FDA" w:rsidR="002D5F45" w:rsidRDefault="002D5F45" w:rsidP="00F62B5A">
            <w:pPr>
              <w:pStyle w:val="authorship"/>
              <w:jc w:val="both"/>
            </w:pPr>
          </w:p>
        </w:tc>
      </w:tr>
    </w:tbl>
    <w:p w14:paraId="06917802" w14:textId="77777777" w:rsidR="00290E38" w:rsidRDefault="00290E38" w:rsidP="008C6DC2"/>
    <w:p w14:paraId="15B58BD8" w14:textId="77777777" w:rsidR="00D4789A" w:rsidRDefault="00D4789A" w:rsidP="002D5F45">
      <w:pPr>
        <w:pStyle w:val="CoverTitle"/>
        <w:jc w:val="center"/>
        <w:sectPr w:rsidR="00D4789A" w:rsidSect="00B7638D">
          <w:pgSz w:w="12240" w:h="15840"/>
          <w:pgMar w:top="1080" w:right="1080" w:bottom="1080" w:left="1080" w:header="720" w:footer="720" w:gutter="0"/>
          <w:cols w:space="720"/>
          <w:docGrid w:linePitch="360"/>
        </w:sectPr>
      </w:pPr>
    </w:p>
    <w:p w14:paraId="70C289E6" w14:textId="77777777" w:rsidR="00290E38" w:rsidRDefault="00D4789A" w:rsidP="00AA0E78">
      <w:pPr>
        <w:pStyle w:val="ContentsHeading"/>
      </w:pPr>
      <w:bookmarkStart w:id="2" w:name="_Toc44000898"/>
      <w:r w:rsidRPr="003C747B">
        <w:lastRenderedPageBreak/>
        <w:t>Contents</w:t>
      </w:r>
      <w:bookmarkEnd w:id="2"/>
    </w:p>
    <w:p w14:paraId="5E49E80A" w14:textId="1988C388" w:rsidR="00715C98" w:rsidRDefault="00D4789A">
      <w:pPr>
        <w:pStyle w:val="TOC1"/>
        <w:tabs>
          <w:tab w:val="right" w:leader="dot" w:pos="10070"/>
        </w:tabs>
        <w:rPr>
          <w:rFonts w:asciiTheme="minorHAnsi" w:eastAsiaTheme="minorEastAsia" w:hAnsiTheme="minorHAnsi" w:cstheme="minorBidi"/>
          <w:b w:val="0"/>
          <w:noProof/>
          <w:sz w:val="22"/>
          <w:lang w:val="en-US" w:eastAsia="en-US"/>
        </w:rPr>
      </w:pPr>
      <w:r>
        <w:rPr>
          <w:rStyle w:val="Strong"/>
          <w:b/>
        </w:rPr>
        <w:fldChar w:fldCharType="begin"/>
      </w:r>
      <w:r>
        <w:rPr>
          <w:rStyle w:val="Strong"/>
        </w:rPr>
        <w:instrText xml:space="preserve"> TOC \o "1-3" \t "Contents Heading,1" </w:instrText>
      </w:r>
      <w:r>
        <w:rPr>
          <w:rStyle w:val="Strong"/>
          <w:b/>
        </w:rPr>
        <w:fldChar w:fldCharType="separate"/>
      </w:r>
      <w:r w:rsidR="00715C98">
        <w:rPr>
          <w:noProof/>
        </w:rPr>
        <w:t>Contents</w:t>
      </w:r>
      <w:r w:rsidR="00715C98">
        <w:rPr>
          <w:noProof/>
        </w:rPr>
        <w:tab/>
      </w:r>
      <w:r w:rsidR="00715C98">
        <w:rPr>
          <w:noProof/>
        </w:rPr>
        <w:fldChar w:fldCharType="begin"/>
      </w:r>
      <w:r w:rsidR="00715C98">
        <w:rPr>
          <w:noProof/>
        </w:rPr>
        <w:instrText xml:space="preserve"> PAGEREF _Toc44000898 \h </w:instrText>
      </w:r>
      <w:r w:rsidR="00715C98">
        <w:rPr>
          <w:noProof/>
        </w:rPr>
      </w:r>
      <w:r w:rsidR="00715C98">
        <w:rPr>
          <w:noProof/>
        </w:rPr>
        <w:fldChar w:fldCharType="separate"/>
      </w:r>
      <w:r w:rsidR="00715C98">
        <w:rPr>
          <w:noProof/>
        </w:rPr>
        <w:t>i</w:t>
      </w:r>
      <w:r w:rsidR="00715C98">
        <w:rPr>
          <w:noProof/>
        </w:rPr>
        <w:fldChar w:fldCharType="end"/>
      </w:r>
    </w:p>
    <w:p w14:paraId="5457B70D" w14:textId="54267AC1"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Focus</w:t>
      </w:r>
      <w:r>
        <w:rPr>
          <w:noProof/>
        </w:rPr>
        <w:tab/>
      </w:r>
      <w:r>
        <w:rPr>
          <w:noProof/>
        </w:rPr>
        <w:fldChar w:fldCharType="begin"/>
      </w:r>
      <w:r>
        <w:rPr>
          <w:noProof/>
        </w:rPr>
        <w:instrText xml:space="preserve"> PAGEREF _Toc44000899 \h </w:instrText>
      </w:r>
      <w:r>
        <w:rPr>
          <w:noProof/>
        </w:rPr>
      </w:r>
      <w:r>
        <w:rPr>
          <w:noProof/>
        </w:rPr>
        <w:fldChar w:fldCharType="separate"/>
      </w:r>
      <w:r>
        <w:rPr>
          <w:noProof/>
        </w:rPr>
        <w:t>1</w:t>
      </w:r>
      <w:r>
        <w:rPr>
          <w:noProof/>
        </w:rPr>
        <w:fldChar w:fldCharType="end"/>
      </w:r>
    </w:p>
    <w:p w14:paraId="44164B62" w14:textId="0A8F8799" w:rsidR="00715C98" w:rsidRDefault="00715C98">
      <w:pPr>
        <w:pStyle w:val="TOC2"/>
        <w:rPr>
          <w:rFonts w:asciiTheme="minorHAnsi" w:eastAsiaTheme="minorEastAsia" w:hAnsiTheme="minorHAnsi" w:cstheme="minorBidi"/>
          <w:sz w:val="22"/>
          <w:lang w:val="en-US" w:eastAsia="en-US"/>
        </w:rPr>
      </w:pPr>
      <w:r>
        <w:t>1.1 General Overview of Load Forecasting</w:t>
      </w:r>
      <w:r>
        <w:tab/>
      </w:r>
      <w:r>
        <w:fldChar w:fldCharType="begin"/>
      </w:r>
      <w:r>
        <w:instrText xml:space="preserve"> PAGEREF _Toc44000900 \h </w:instrText>
      </w:r>
      <w:r>
        <w:fldChar w:fldCharType="separate"/>
      </w:r>
      <w:r>
        <w:t>2</w:t>
      </w:r>
      <w:r>
        <w:fldChar w:fldCharType="end"/>
      </w:r>
    </w:p>
    <w:p w14:paraId="2656CA64" w14:textId="5BEBC34E"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Investigation</w:t>
      </w:r>
      <w:r>
        <w:rPr>
          <w:noProof/>
        </w:rPr>
        <w:tab/>
      </w:r>
      <w:r>
        <w:rPr>
          <w:noProof/>
        </w:rPr>
        <w:fldChar w:fldCharType="begin"/>
      </w:r>
      <w:r>
        <w:rPr>
          <w:noProof/>
        </w:rPr>
        <w:instrText xml:space="preserve"> PAGEREF _Toc44000901 \h </w:instrText>
      </w:r>
      <w:r>
        <w:rPr>
          <w:noProof/>
        </w:rPr>
      </w:r>
      <w:r>
        <w:rPr>
          <w:noProof/>
        </w:rPr>
        <w:fldChar w:fldCharType="separate"/>
      </w:r>
      <w:r>
        <w:rPr>
          <w:noProof/>
        </w:rPr>
        <w:t>2</w:t>
      </w:r>
      <w:r>
        <w:rPr>
          <w:noProof/>
        </w:rPr>
        <w:fldChar w:fldCharType="end"/>
      </w:r>
    </w:p>
    <w:p w14:paraId="6A9F255C" w14:textId="6B8EF783"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Contributions</w:t>
      </w:r>
      <w:r>
        <w:rPr>
          <w:noProof/>
        </w:rPr>
        <w:tab/>
      </w:r>
      <w:r>
        <w:rPr>
          <w:noProof/>
        </w:rPr>
        <w:fldChar w:fldCharType="begin"/>
      </w:r>
      <w:r>
        <w:rPr>
          <w:noProof/>
        </w:rPr>
        <w:instrText xml:space="preserve"> PAGEREF _Toc44000902 \h </w:instrText>
      </w:r>
      <w:r>
        <w:rPr>
          <w:noProof/>
        </w:rPr>
      </w:r>
      <w:r>
        <w:rPr>
          <w:noProof/>
        </w:rPr>
        <w:fldChar w:fldCharType="separate"/>
      </w:r>
      <w:r>
        <w:rPr>
          <w:noProof/>
        </w:rPr>
        <w:t>2</w:t>
      </w:r>
      <w:r>
        <w:rPr>
          <w:noProof/>
        </w:rPr>
        <w:fldChar w:fldCharType="end"/>
      </w:r>
    </w:p>
    <w:p w14:paraId="76691BC0" w14:textId="25B11C37" w:rsidR="00715C98" w:rsidRDefault="00715C98">
      <w:pPr>
        <w:pStyle w:val="TOC1"/>
        <w:tabs>
          <w:tab w:val="right" w:leader="dot" w:pos="10070"/>
        </w:tabs>
        <w:rPr>
          <w:rFonts w:asciiTheme="minorHAnsi" w:eastAsiaTheme="minorEastAsia" w:hAnsiTheme="minorHAnsi" w:cstheme="minorBidi"/>
          <w:b w:val="0"/>
          <w:noProof/>
          <w:sz w:val="22"/>
          <w:lang w:val="en-US" w:eastAsia="en-US"/>
        </w:rPr>
      </w:pPr>
      <w:r>
        <w:rPr>
          <w:noProof/>
        </w:rPr>
        <w:t>Appendix A:  How to use this Template</w:t>
      </w:r>
      <w:r>
        <w:rPr>
          <w:noProof/>
        </w:rPr>
        <w:tab/>
      </w:r>
      <w:r>
        <w:rPr>
          <w:noProof/>
        </w:rPr>
        <w:fldChar w:fldCharType="begin"/>
      </w:r>
      <w:r>
        <w:rPr>
          <w:noProof/>
        </w:rPr>
        <w:instrText xml:space="preserve"> PAGEREF _Toc44000903 \h </w:instrText>
      </w:r>
      <w:r>
        <w:rPr>
          <w:noProof/>
        </w:rPr>
      </w:r>
      <w:r>
        <w:rPr>
          <w:noProof/>
        </w:rPr>
        <w:fldChar w:fldCharType="separate"/>
      </w:r>
      <w:r>
        <w:rPr>
          <w:noProof/>
        </w:rPr>
        <w:t>1</w:t>
      </w:r>
      <w:r>
        <w:rPr>
          <w:noProof/>
        </w:rPr>
        <w:fldChar w:fldCharType="end"/>
      </w:r>
    </w:p>
    <w:p w14:paraId="395A9314" w14:textId="4E39E277"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Styles</w:t>
      </w:r>
      <w:r>
        <w:rPr>
          <w:noProof/>
        </w:rPr>
        <w:tab/>
      </w:r>
      <w:r>
        <w:rPr>
          <w:noProof/>
        </w:rPr>
        <w:fldChar w:fldCharType="begin"/>
      </w:r>
      <w:r>
        <w:rPr>
          <w:noProof/>
        </w:rPr>
        <w:instrText xml:space="preserve"> PAGEREF _Toc44000904 \h </w:instrText>
      </w:r>
      <w:r>
        <w:rPr>
          <w:noProof/>
        </w:rPr>
      </w:r>
      <w:r>
        <w:rPr>
          <w:noProof/>
        </w:rPr>
        <w:fldChar w:fldCharType="separate"/>
      </w:r>
      <w:r>
        <w:rPr>
          <w:noProof/>
        </w:rPr>
        <w:t>1</w:t>
      </w:r>
      <w:r>
        <w:rPr>
          <w:noProof/>
        </w:rPr>
        <w:fldChar w:fldCharType="end"/>
      </w:r>
    </w:p>
    <w:p w14:paraId="62C949B2" w14:textId="0D512B8E" w:rsidR="00715C98" w:rsidRDefault="00715C98">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Regularly used styles</w:t>
      </w:r>
      <w:r>
        <w:tab/>
      </w:r>
      <w:r>
        <w:fldChar w:fldCharType="begin"/>
      </w:r>
      <w:r>
        <w:instrText xml:space="preserve"> PAGEREF _Toc44000905 \h </w:instrText>
      </w:r>
      <w:r>
        <w:fldChar w:fldCharType="separate"/>
      </w:r>
      <w:r>
        <w:t>1</w:t>
      </w:r>
      <w:r>
        <w:fldChar w:fldCharType="end"/>
      </w:r>
    </w:p>
    <w:p w14:paraId="5F1D0CED" w14:textId="23484A47" w:rsidR="00715C98" w:rsidRDefault="00715C98">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Heading and Numbering</w:t>
      </w:r>
      <w:r>
        <w:tab/>
      </w:r>
      <w:r>
        <w:fldChar w:fldCharType="begin"/>
      </w:r>
      <w:r>
        <w:instrText xml:space="preserve"> PAGEREF _Toc44000906 \h </w:instrText>
      </w:r>
      <w:r>
        <w:fldChar w:fldCharType="separate"/>
      </w:r>
      <w:r>
        <w:t>2</w:t>
      </w:r>
      <w:r>
        <w:fldChar w:fldCharType="end"/>
      </w:r>
    </w:p>
    <w:p w14:paraId="7885C313" w14:textId="159882FE"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Inserting Equations and Figures</w:t>
      </w:r>
      <w:r>
        <w:rPr>
          <w:noProof/>
        </w:rPr>
        <w:tab/>
      </w:r>
      <w:r>
        <w:rPr>
          <w:noProof/>
        </w:rPr>
        <w:fldChar w:fldCharType="begin"/>
      </w:r>
      <w:r>
        <w:rPr>
          <w:noProof/>
        </w:rPr>
        <w:instrText xml:space="preserve"> PAGEREF _Toc44000907 \h </w:instrText>
      </w:r>
      <w:r>
        <w:rPr>
          <w:noProof/>
        </w:rPr>
      </w:r>
      <w:r>
        <w:rPr>
          <w:noProof/>
        </w:rPr>
        <w:fldChar w:fldCharType="separate"/>
      </w:r>
      <w:r>
        <w:rPr>
          <w:noProof/>
        </w:rPr>
        <w:t>3</w:t>
      </w:r>
      <w:r>
        <w:rPr>
          <w:noProof/>
        </w:rPr>
        <w:fldChar w:fldCharType="end"/>
      </w:r>
    </w:p>
    <w:p w14:paraId="3E99AE15" w14:textId="10E3B147"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Referencing</w:t>
      </w:r>
      <w:r>
        <w:rPr>
          <w:noProof/>
        </w:rPr>
        <w:tab/>
      </w:r>
      <w:r>
        <w:rPr>
          <w:noProof/>
        </w:rPr>
        <w:fldChar w:fldCharType="begin"/>
      </w:r>
      <w:r>
        <w:rPr>
          <w:noProof/>
        </w:rPr>
        <w:instrText xml:space="preserve"> PAGEREF _Toc44000908 \h </w:instrText>
      </w:r>
      <w:r>
        <w:rPr>
          <w:noProof/>
        </w:rPr>
      </w:r>
      <w:r>
        <w:rPr>
          <w:noProof/>
        </w:rPr>
        <w:fldChar w:fldCharType="separate"/>
      </w:r>
      <w:r>
        <w:rPr>
          <w:noProof/>
        </w:rPr>
        <w:t>3</w:t>
      </w:r>
      <w:r>
        <w:rPr>
          <w:noProof/>
        </w:rPr>
        <w:fldChar w:fldCharType="end"/>
      </w:r>
    </w:p>
    <w:p w14:paraId="28B830F9" w14:textId="70F69637" w:rsidR="00715C98" w:rsidRDefault="00715C98">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4</w:t>
      </w:r>
      <w:r>
        <w:rPr>
          <w:rFonts w:asciiTheme="minorHAnsi" w:eastAsiaTheme="minorEastAsia" w:hAnsiTheme="minorHAnsi" w:cstheme="minorBidi"/>
          <w:b w:val="0"/>
          <w:noProof/>
          <w:sz w:val="22"/>
          <w:lang w:val="en-US" w:eastAsia="en-US"/>
        </w:rPr>
        <w:tab/>
      </w:r>
      <w:r>
        <w:rPr>
          <w:noProof/>
        </w:rPr>
        <w:t>Title Page and Headers and Footers</w:t>
      </w:r>
      <w:r>
        <w:rPr>
          <w:noProof/>
        </w:rPr>
        <w:tab/>
      </w:r>
      <w:r>
        <w:rPr>
          <w:noProof/>
        </w:rPr>
        <w:fldChar w:fldCharType="begin"/>
      </w:r>
      <w:r>
        <w:rPr>
          <w:noProof/>
        </w:rPr>
        <w:instrText xml:space="preserve"> PAGEREF _Toc44000909 \h </w:instrText>
      </w:r>
      <w:r>
        <w:rPr>
          <w:noProof/>
        </w:rPr>
      </w:r>
      <w:r>
        <w:rPr>
          <w:noProof/>
        </w:rPr>
        <w:fldChar w:fldCharType="separate"/>
      </w:r>
      <w:r>
        <w:rPr>
          <w:noProof/>
        </w:rPr>
        <w:t>4</w:t>
      </w:r>
      <w:r>
        <w:rPr>
          <w:noProof/>
        </w:rPr>
        <w:fldChar w:fldCharType="end"/>
      </w:r>
    </w:p>
    <w:p w14:paraId="651F20B7" w14:textId="3D3B9607" w:rsidR="00401801" w:rsidRDefault="00D4789A" w:rsidP="004B1142">
      <w:pPr>
        <w:pStyle w:val="ContentsHeading"/>
        <w:rPr>
          <w:rStyle w:val="Strong"/>
        </w:rPr>
        <w:sectPr w:rsidR="00401801" w:rsidSect="00401801">
          <w:headerReference w:type="default" r:id="rId9"/>
          <w:footerReference w:type="default" r:id="rId10"/>
          <w:pgSz w:w="12240" w:h="15840"/>
          <w:pgMar w:top="1080" w:right="1080" w:bottom="1080" w:left="1080" w:header="720" w:footer="720" w:gutter="0"/>
          <w:pgNumType w:fmt="lowerRoman" w:start="1"/>
          <w:cols w:space="720"/>
          <w:docGrid w:linePitch="360"/>
        </w:sectPr>
      </w:pPr>
      <w:r>
        <w:rPr>
          <w:rStyle w:val="Strong"/>
        </w:rPr>
        <w:fldChar w:fldCharType="end"/>
      </w:r>
    </w:p>
    <w:p w14:paraId="2C1E1377" w14:textId="745FDEDD" w:rsidR="002D5F45" w:rsidRDefault="002D5F45" w:rsidP="002D5F45">
      <w:pPr>
        <w:pStyle w:val="Title"/>
        <w:pBdr>
          <w:top w:val="single" w:sz="8" w:space="1" w:color="C00000"/>
          <w:bottom w:val="single" w:sz="8" w:space="1" w:color="C00000"/>
        </w:pBdr>
      </w:pPr>
      <w:r>
        <w:lastRenderedPageBreak/>
        <w:t>Comparing Multi-Step Approaches</w:t>
      </w:r>
      <w:r w:rsidR="00933550">
        <w:t xml:space="preserve"> in Load Forecasting</w:t>
      </w:r>
    </w:p>
    <w:p w14:paraId="379576C4" w14:textId="2E030F53" w:rsidR="00DF3C86" w:rsidRDefault="003C747B" w:rsidP="001E348F">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2D5F45">
        <w:rPr>
          <w:noProof/>
        </w:rPr>
        <w:t>2020 Jun-25</w:t>
      </w:r>
      <w:r w:rsidR="002D616C">
        <w:fldChar w:fldCharType="end"/>
      </w:r>
      <w:r w:rsidRPr="00C11C21">
        <w:t xml:space="preserve"> by </w:t>
      </w:r>
      <w:r w:rsidR="002D5F45">
        <w:t>Tolulope Olugbenga</w:t>
      </w:r>
    </w:p>
    <w:p w14:paraId="7BFA128B" w14:textId="27089578" w:rsidR="009F5833" w:rsidRDefault="00BF577E" w:rsidP="003E21B7">
      <w:pPr>
        <w:pStyle w:val="Heading1"/>
      </w:pPr>
      <w:bookmarkStart w:id="3" w:name="_Toc44000899"/>
      <w:r>
        <w:t>Focus</w:t>
      </w:r>
      <w:bookmarkEnd w:id="3"/>
    </w:p>
    <w:p w14:paraId="06E35A0A" w14:textId="77777777" w:rsidR="00541D3B" w:rsidRPr="001D272E" w:rsidRDefault="00541D3B" w:rsidP="00541D3B">
      <w:pPr>
        <w:pStyle w:val="BodyText"/>
      </w:pPr>
      <w:r>
        <w:t>// Make this as detailed as you can</w:t>
      </w:r>
    </w:p>
    <w:p w14:paraId="5B01E362" w14:textId="77777777" w:rsidR="00541D3B" w:rsidRPr="001D272E" w:rsidRDefault="00541D3B" w:rsidP="00541D3B">
      <w:pPr>
        <w:pStyle w:val="BodyText"/>
      </w:pPr>
      <w:r>
        <w:t>// Try to make it about 5 pages</w:t>
      </w:r>
    </w:p>
    <w:p w14:paraId="727D17D1" w14:textId="77777777" w:rsidR="00541D3B" w:rsidRDefault="00541D3B" w:rsidP="00541D3B">
      <w:pPr>
        <w:pStyle w:val="BodyText"/>
        <w:numPr>
          <w:ilvl w:val="0"/>
          <w:numId w:val="45"/>
        </w:numPr>
      </w:pPr>
      <w:r>
        <w:t>Multi step load forecasting in context – What is it, and what makes it important. The difference between it and single step forecasting; and when one is more important or needed than the other. Different load forecasting horizons, and how they differ from one another.</w:t>
      </w:r>
    </w:p>
    <w:p w14:paraId="726D60A1" w14:textId="0608823B" w:rsidR="00541D3B" w:rsidRDefault="00541D3B" w:rsidP="00541D3B">
      <w:pPr>
        <w:pStyle w:val="BodyText"/>
        <w:numPr>
          <w:ilvl w:val="0"/>
          <w:numId w:val="45"/>
        </w:numPr>
      </w:pPr>
      <w:r>
        <w:t xml:space="preserve">Different multi step forecasting approaches – Shallow </w:t>
      </w:r>
      <w:r>
        <w:fldChar w:fldCharType="begin" w:fldLock="1"/>
      </w:r>
      <w:r w:rsidR="00D14354">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Network","type":"article-journal"},"uris":["http://www.mendeley.com/documents/?uuid=251aaf3c-96d0-4893-b98b-537ea17c2662"]}],"mendeley":{"formattedCitation":"(Jha et al., 2019)","plainTextFormattedCitation":"(Jha et al., 2019)","previouslyFormattedCitation":"(Jha et al., 2019)"},"properties":{"noteIndex":0},"schema":"https://github.com/citation-style-language/schema/raw/master/csl-citation.json"}</w:instrText>
      </w:r>
      <w:r>
        <w:fldChar w:fldCharType="separate"/>
      </w:r>
      <w:r w:rsidR="00F70833" w:rsidRPr="00F70833">
        <w:rPr>
          <w:noProof/>
        </w:rPr>
        <w:t>(Jha et al., 2019)</w:t>
      </w:r>
      <w:r>
        <w:fldChar w:fldCharType="end"/>
      </w:r>
      <w:r>
        <w:t xml:space="preserve"> and deep approaches. </w:t>
      </w:r>
    </w:p>
    <w:p w14:paraId="0F78D77F" w14:textId="372404A2" w:rsidR="00613156" w:rsidRDefault="00613156" w:rsidP="00613156">
      <w:pPr>
        <w:pStyle w:val="BodyText"/>
        <w:numPr>
          <w:ilvl w:val="0"/>
          <w:numId w:val="45"/>
        </w:numPr>
      </w:pPr>
      <w:r>
        <w:t>What makes an approach good and how do we measure it? (Detail the most used metrics (MAPE, MAE, RMSE…)). What are these metrics (Mathematically, …), and what do they tell you? What are the disadvantages or the limitations of using each metric?</w:t>
      </w:r>
    </w:p>
    <w:p w14:paraId="12FCCA23" w14:textId="63050435" w:rsidR="00541D3B" w:rsidRPr="00541D3B" w:rsidRDefault="00541D3B" w:rsidP="00541D3B">
      <w:pPr>
        <w:pStyle w:val="BodyText"/>
        <w:numPr>
          <w:ilvl w:val="0"/>
          <w:numId w:val="45"/>
        </w:numPr>
      </w:pPr>
      <w:r>
        <w:t>How do you propose to solve the problem?</w:t>
      </w:r>
    </w:p>
    <w:p w14:paraId="43A65A6D" w14:textId="6C0CF597" w:rsidR="00654021" w:rsidRDefault="001D4D50" w:rsidP="00654021">
      <w:pPr>
        <w:pStyle w:val="BodyText"/>
      </w:pPr>
      <w:r>
        <w:t>&lt;Pose the research problem here – aim for 3 pages.  Provide enough background information for the reader to understand why the problem exists, and why it is useful to solve – make sure you back up all your information with literature references.  Conclude this section with a brief explanation about the approach you are researching to solve the problem.&gt;</w:t>
      </w:r>
    </w:p>
    <w:p w14:paraId="48368656" w14:textId="18840CA6" w:rsidR="00F62B5A" w:rsidRDefault="00F62B5A" w:rsidP="00F866A8">
      <w:pPr>
        <w:pStyle w:val="Heading2"/>
      </w:pPr>
      <w:bookmarkStart w:id="4" w:name="_Toc44000900"/>
      <w:r>
        <w:lastRenderedPageBreak/>
        <w:t>General Ov</w:t>
      </w:r>
      <w:r w:rsidR="00410F96">
        <w:t>erview</w:t>
      </w:r>
      <w:r w:rsidR="00715C98">
        <w:t xml:space="preserve"> of Load Forecasting</w:t>
      </w:r>
      <w:bookmarkEnd w:id="4"/>
    </w:p>
    <w:p w14:paraId="3AF74BF0" w14:textId="3BA498B6" w:rsidR="00F866A8" w:rsidRDefault="00F866A8" w:rsidP="00F866A8">
      <w:pPr>
        <w:pStyle w:val="BodyText"/>
        <w:ind w:firstLine="432"/>
      </w:pPr>
      <w:r>
        <w:t xml:space="preserve">Electricity is one of the driving forces of economic development and is essential to our daily life and wellbeing. </w:t>
      </w:r>
      <w:commentRangeStart w:id="5"/>
      <w:r>
        <w:t xml:space="preserve">Electric load forecasting is a difficult task </w:t>
      </w:r>
      <w:commentRangeEnd w:id="5"/>
      <w:r w:rsidR="00D95310">
        <w:rPr>
          <w:rStyle w:val="CommentReference"/>
        </w:rPr>
        <w:commentReference w:id="5"/>
      </w:r>
      <w:r>
        <w:t>due to the number of the different random variables that needs to be taken into consideration to predict human behavior. People often use electricity at any time that suits their lifestyle, and for the most part we all happen to use electricity at the same time. Most people share a similar lifestyle pattern, from when we wake up, to having a shower, making some breakfast, leaving for work, coming back at night, going to bed, doing our laundry on weekends and so on.</w:t>
      </w:r>
    </w:p>
    <w:p w14:paraId="55AE5EFC" w14:textId="087D9D4A" w:rsidR="006A6ADA" w:rsidRDefault="00F866A8" w:rsidP="00F866A8">
      <w:pPr>
        <w:pStyle w:val="BodyText"/>
        <w:ind w:firstLine="432"/>
      </w:pPr>
      <w:r>
        <w:t xml:space="preserve">Load forecasting is an integral part in the process of the planning and operation of electric utilities; it has played a vital role in the power industry for over a century. </w:t>
      </w:r>
      <w:r w:rsidRPr="003A5C8F">
        <w:t>In terms</w:t>
      </w:r>
      <w:r>
        <w:t xml:space="preserve"> of power supply and demand</w:t>
      </w:r>
      <w:r w:rsidRPr="003B1236">
        <w:rPr>
          <w:highlight w:val="red"/>
        </w:rPr>
        <w:t>;</w:t>
      </w:r>
      <w:r>
        <w:t xml:space="preserve"> f</w:t>
      </w:r>
      <w:r w:rsidRPr="003A5C8F">
        <w:t>or the stable supply of electricity, the</w:t>
      </w:r>
      <w:r>
        <w:t xml:space="preserve"> reserve power must be </w:t>
      </w:r>
      <w:commentRangeStart w:id="6"/>
      <w:r>
        <w:t>prepared</w:t>
      </w:r>
      <w:commentRangeEnd w:id="6"/>
      <w:r w:rsidR="003B1236">
        <w:rPr>
          <w:rStyle w:val="CommentReference"/>
        </w:rPr>
        <w:commentReference w:id="6"/>
      </w:r>
      <w:r>
        <w:t xml:space="preserve">. Businesses needs </w:t>
      </w:r>
      <w:del w:id="7" w:author="Dawn MacIsaac" w:date="2020-07-06T08:54:00Z">
        <w:r w:rsidDel="003B1236">
          <w:delText xml:space="preserve">of </w:delText>
        </w:r>
      </w:del>
      <w:ins w:id="8" w:author="Dawn MacIsaac" w:date="2020-07-06T08:54:00Z">
        <w:r w:rsidR="003B1236">
          <w:t>for</w:t>
        </w:r>
        <w:r w:rsidR="003B1236">
          <w:t xml:space="preserve"> </w:t>
        </w:r>
      </w:ins>
      <w:r>
        <w:t>load forecasting include</w:t>
      </w:r>
      <w:del w:id="9" w:author="Dawn MacIsaac" w:date="2020-07-06T08:54:00Z">
        <w:r w:rsidDel="003B1236">
          <w:delText>s</w:delText>
        </w:r>
      </w:del>
      <w:r>
        <w:t xml:space="preserve"> power systems planning/operations, revenue projection, rate design, energy trading, and so on. Load forecasting is </w:t>
      </w:r>
      <w:ins w:id="10" w:author="Dawn MacIsaac" w:date="2020-07-06T08:55:00Z">
        <w:r w:rsidR="003B1236">
          <w:t xml:space="preserve">also </w:t>
        </w:r>
      </w:ins>
      <w:del w:id="11" w:author="Dawn MacIsaac" w:date="2020-07-06T08:55:00Z">
        <w:r w:rsidDel="003B1236">
          <w:delText xml:space="preserve">needed </w:delText>
        </w:r>
      </w:del>
      <w:ins w:id="12" w:author="Dawn MacIsaac" w:date="2020-07-06T08:55:00Z">
        <w:r w:rsidR="003B1236">
          <w:t>used</w:t>
        </w:r>
        <w:r w:rsidR="003B1236">
          <w:t xml:space="preserve"> </w:t>
        </w:r>
      </w:ins>
      <w:r>
        <w:t xml:space="preserve">by </w:t>
      </w:r>
      <w:del w:id="13" w:author="Dawn MacIsaac" w:date="2020-07-06T08:55:00Z">
        <w:r w:rsidDel="003B1236">
          <w:delText xml:space="preserve">many </w:delText>
        </w:r>
      </w:del>
      <w:r>
        <w:t xml:space="preserve">business entities other than electric utilities, such as load aggregators, power marketers, independent system operators, regulatory commissions, industrial/commercial companies, banks, trading firms, and insurance companies </w:t>
      </w:r>
      <w:r>
        <w:fldChar w:fldCharType="begin" w:fldLock="1"/>
      </w:r>
      <w:r w:rsidR="00D1435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Forecasting","id":"ITEM-1","issue":"3","issued":{"date-parts":[["2016","7","1"]]},"page":"914-938","publisher":"Elsevier","title":"Probabilistic electric load forecasting: A tutorial review","type":"article-journal","volume":"32"},"uris":["http://www.mendeley.com/documents/?uuid=39c4e8a9-89d6-4bcd-8ee7-4457a8670afb"]}],"mendeley":{"formattedCitation":"(Hong &amp; Fan, 2016)","plainTextFormattedCitation":"(Hong &amp; Fan, 2016)","previouslyFormattedCitation":"(Hong &amp; Fan, 2016)"},"properties":{"noteIndex":0},"schema":"https://github.com/citation-style-language/schema/raw/master/csl-citation.json"}</w:instrText>
      </w:r>
      <w:r>
        <w:fldChar w:fldCharType="separate"/>
      </w:r>
      <w:r w:rsidR="00F70833" w:rsidRPr="00F70833">
        <w:rPr>
          <w:noProof/>
        </w:rPr>
        <w:t>(Hong &amp; Fan, 2016)</w:t>
      </w:r>
      <w:r>
        <w:fldChar w:fldCharType="end"/>
      </w:r>
      <w:r>
        <w:fldChar w:fldCharType="begin" w:fldLock="1"/>
      </w:r>
      <w:r w:rsidR="00D14354">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Network","type":"article-journal"},"uris":["http://www.mendeley.com/documents/?uuid=62c3f67e-bc2d-4d5d-a8ad-91aa638d316e"]}],"mendeley":{"formattedCitation":"(Saurabh et al., 2017)","plainTextFormattedCitation":"(Saurabh et al., 2017)","previouslyFormattedCitation":"(Saurabh et al., 2017)"},"properties":{"noteIndex":0},"schema":"https://github.com/citation-style-language/schema/raw/master/csl-citation.json"}</w:instrText>
      </w:r>
      <w:r>
        <w:fldChar w:fldCharType="separate"/>
      </w:r>
      <w:r w:rsidR="00F70833" w:rsidRPr="00F70833">
        <w:rPr>
          <w:noProof/>
        </w:rPr>
        <w:t>(Saurabh et al., 2017)</w:t>
      </w:r>
      <w:r>
        <w:fldChar w:fldCharType="end"/>
      </w:r>
      <w:r>
        <w:t xml:space="preserve">. </w:t>
      </w:r>
      <w:del w:id="14" w:author="Dawn MacIsaac" w:date="2020-07-06T08:55:00Z">
        <w:r w:rsidDel="003B1236">
          <w:delText xml:space="preserve">The demand </w:delText>
        </w:r>
      </w:del>
      <w:ins w:id="15" w:author="Dawn MacIsaac" w:date="2020-07-06T08:55:00Z">
        <w:r w:rsidR="003B1236">
          <w:t>D</w:t>
        </w:r>
        <w:r w:rsidR="003B1236">
          <w:t xml:space="preserve">emand </w:t>
        </w:r>
      </w:ins>
      <w:r>
        <w:t>pattern</w:t>
      </w:r>
      <w:ins w:id="16" w:author="Dawn MacIsaac" w:date="2020-07-06T08:55:00Z">
        <w:r w:rsidR="003B1236">
          <w:t>s</w:t>
        </w:r>
      </w:ins>
      <w:r>
        <w:t xml:space="preserve"> </w:t>
      </w:r>
      <w:del w:id="17" w:author="Dawn MacIsaac" w:date="2020-07-06T08:55:00Z">
        <w:r w:rsidDel="003B1236">
          <w:delText xml:space="preserve">is </w:delText>
        </w:r>
      </w:del>
      <w:ins w:id="18" w:author="Dawn MacIsaac" w:date="2020-07-06T08:55:00Z">
        <w:r w:rsidR="003B1236">
          <w:t>are</w:t>
        </w:r>
        <w:r w:rsidR="003B1236">
          <w:t xml:space="preserve"> </w:t>
        </w:r>
      </w:ins>
      <w:r>
        <w:t>very complex due</w:t>
      </w:r>
      <w:ins w:id="19" w:author="Dawn MacIsaac" w:date="2020-07-06T08:56:00Z">
        <w:r w:rsidR="003B1236">
          <w:t>,</w:t>
        </w:r>
      </w:ins>
      <w:r>
        <w:t xml:space="preserve"> </w:t>
      </w:r>
      <w:ins w:id="20" w:author="Dawn MacIsaac" w:date="2020-07-06T08:55:00Z">
        <w:r w:rsidR="003B1236">
          <w:t>in part,</w:t>
        </w:r>
      </w:ins>
      <w:ins w:id="21" w:author="Dawn MacIsaac" w:date="2020-07-06T08:56:00Z">
        <w:r w:rsidR="003B1236">
          <w:t xml:space="preserve"> </w:t>
        </w:r>
      </w:ins>
      <w:r>
        <w:t xml:space="preserve">to the </w:t>
      </w:r>
      <w:commentRangeStart w:id="22"/>
      <w:r>
        <w:t>deregulation of energy markets</w:t>
      </w:r>
      <w:commentRangeEnd w:id="22"/>
      <w:r w:rsidR="003B1236">
        <w:rPr>
          <w:rStyle w:val="CommentReference"/>
        </w:rPr>
        <w:commentReference w:id="22"/>
      </w:r>
      <w:r>
        <w:t xml:space="preserve">; therefore finding an appropriate forecasting model for a specific electricity network is not a trivial </w:t>
      </w:r>
      <w:commentRangeStart w:id="23"/>
      <w:r>
        <w:t xml:space="preserve">task </w:t>
      </w:r>
      <w:r>
        <w:fldChar w:fldCharType="begin" w:fldLock="1"/>
      </w:r>
      <w:r w:rsidR="00D14354">
        <w:instrText>ADDIN CSL_CITATION {"citationItems":[{"id":"ITEM-1","itemData":{"DOI":"10.1016/j.aej.2011.01.015","ISSN":"11100168","abstract":"Electricity demand forecasting is a central and integral process for planning periodical operations and facility expansion in the electricity sector. Demand pattern is almost very complex due to the deregulation of energy markets. Therefore, finding an appropriate forecasting model for a specific electricity network is not an easy task. Although many forecasting methods were developed, none can be generalized for all demand patterns. Therefore, this paper presents a pragmatic methodology that can be used as a guide to construct Electric Power Load Forecasting models. This methodology is mainly based on decomposition and segmentation of the load time series. Several statistical analyses are involved to study the load features and forecasting precision such as moving average and probability plots of load noise. Real daily load data from Kuwaiti electric network are used as a case study. Some results are reported to guide forecasting future needs of this network. © 2011 Faculty of Engineering, Alexandria University. Production and hosting by Elsevier B.V. All rights reserved.","author":[{"dropping-particle":"","family":"Almeshaiei","given":"Eisa","non-dropping-particle":"","parse-names":false,"suffix":""},{"dropping-particle":"","family":"Soltan","given":"Hassan","non-dropping-particle":"","parse-names":false,"suffix":""}],"container-title":"Alexandria Engineering Journal","id":"ITEM-1","issue":"2","issued":{"date-parts":[["2011"]]},"page":"137-144","publisher":"Elsevier B.V.","title":"A methodology for Electric Power Load Forecasting","type":"article-journal","volume":"50"},"uris":["http://www.mendeley.com/documents/?uuid=54658063-3f88-32fa-a073-da43f82e397b"]}],"mendeley":{"formattedCitation":"(Almeshaiei &amp; Soltan, 2011)","plainTextFormattedCitation":"(Almeshaiei &amp; Soltan, 2011)","previouslyFormattedCitation":"(Almeshaiei &amp; Soltan, 2011)"},"properties":{"noteIndex":0},"schema":"https://github.com/citation-style-language/schema/raw/master/csl-citation.json"}</w:instrText>
      </w:r>
      <w:r>
        <w:fldChar w:fldCharType="separate"/>
      </w:r>
      <w:r w:rsidR="00F70833" w:rsidRPr="00F70833">
        <w:rPr>
          <w:noProof/>
        </w:rPr>
        <w:t>(Almeshaiei &amp; Soltan, 2011)</w:t>
      </w:r>
      <w:r>
        <w:fldChar w:fldCharType="end"/>
      </w:r>
      <w:r>
        <w:t>.</w:t>
      </w:r>
      <w:commentRangeEnd w:id="23"/>
      <w:r w:rsidR="00D95310">
        <w:rPr>
          <w:rStyle w:val="CommentReference"/>
        </w:rPr>
        <w:commentReference w:id="23"/>
      </w:r>
      <w:r>
        <w:t xml:space="preserve"> </w:t>
      </w:r>
    </w:p>
    <w:p w14:paraId="1021B9A8" w14:textId="161B59F0" w:rsidR="00F866A8" w:rsidRDefault="00F866A8" w:rsidP="006A6ADA">
      <w:pPr>
        <w:pStyle w:val="BodyText"/>
        <w:ind w:firstLine="432"/>
      </w:pPr>
      <w:r>
        <w:t xml:space="preserve">Electricity demand is </w:t>
      </w:r>
      <w:commentRangeStart w:id="24"/>
      <w:r>
        <w:t>accessed</w:t>
      </w:r>
      <w:commentRangeEnd w:id="24"/>
      <w:r w:rsidR="003B1236">
        <w:rPr>
          <w:rStyle w:val="CommentReference"/>
        </w:rPr>
        <w:commentReference w:id="24"/>
      </w:r>
      <w:r>
        <w:t xml:space="preserve"> by accumulating </w:t>
      </w:r>
      <w:del w:id="25" w:author="Dawn MacIsaac" w:date="2020-07-06T08:58:00Z">
        <w:r w:rsidDel="003B1236">
          <w:delText xml:space="preserve">the </w:delText>
        </w:r>
      </w:del>
      <w:r>
        <w:t>consumption periodically; it can be considered for hourly, daily, weekly, monthly, and yearly periods.</w:t>
      </w:r>
      <w:r w:rsidR="006A6ADA">
        <w:t xml:space="preserve"> </w:t>
      </w:r>
      <w:r>
        <w:t xml:space="preserve">The forecasting processes can be grouped into four categories based on their horizons namely: very short-term load forecasting </w:t>
      </w:r>
      <w:r>
        <w:lastRenderedPageBreak/>
        <w:t xml:space="preserve">(VSTLF), short term load forecasting (STLF), medium term load forecasting (MTLF), and </w:t>
      </w:r>
      <w:r w:rsidR="004D5ADD">
        <w:t>long-term</w:t>
      </w:r>
      <w:r>
        <w:t xml:space="preserve"> load forecasting (LTLF). The</w:t>
      </w:r>
      <w:r w:rsidR="004D5ADD">
        <w:t xml:space="preserve"> cut-off</w:t>
      </w:r>
      <w:r>
        <w:t xml:space="preserve"> for these categories are</w:t>
      </w:r>
      <w:ins w:id="26" w:author="Dawn MacIsaac" w:date="2020-07-06T08:59:00Z">
        <w:r w:rsidR="0006524C">
          <w:t xml:space="preserve"> generally considered to be in the ra</w:t>
        </w:r>
      </w:ins>
      <w:ins w:id="27" w:author="Dawn MacIsaac" w:date="2020-07-06T09:00:00Z">
        <w:r w:rsidR="0006524C">
          <w:t>nges of</w:t>
        </w:r>
      </w:ins>
      <w:del w:id="28" w:author="Dawn MacIsaac" w:date="2020-07-06T09:00:00Z">
        <w:r w:rsidDel="0006524C">
          <w:delText>,</w:delText>
        </w:r>
      </w:del>
      <w:r>
        <w:t xml:space="preserve"> 1 day, 2 weeks, and 3 years respectively</w:t>
      </w:r>
      <w:r w:rsidR="00D14354">
        <w:t xml:space="preserve"> </w:t>
      </w:r>
      <w:r w:rsidR="00D14354">
        <w:fldChar w:fldCharType="begin" w:fldLock="1"/>
      </w:r>
      <w:r w:rsidR="00D14354">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2019)","plainTextFormattedCitation":"(Deng et al., 2019)"},"properties":{"noteIndex":0},"schema":"https://github.com/citation-style-language/schema/raw/master/csl-citation.json"}</w:instrText>
      </w:r>
      <w:r w:rsidR="00D14354">
        <w:fldChar w:fldCharType="separate"/>
      </w:r>
      <w:r w:rsidR="00D14354" w:rsidRPr="00D14354">
        <w:rPr>
          <w:noProof/>
        </w:rPr>
        <w:t>(Deng et al., 2019)</w:t>
      </w:r>
      <w:r w:rsidR="00D14354">
        <w:fldChar w:fldCharType="end"/>
      </w:r>
      <w:r>
        <w:t xml:space="preserve">. A rougher classification </w:t>
      </w:r>
      <w:del w:id="29" w:author="Dawn MacIsaac" w:date="2020-07-06T09:00:00Z">
        <w:r w:rsidDel="0006524C">
          <w:delText xml:space="preserve">would </w:delText>
        </w:r>
      </w:del>
      <w:ins w:id="30" w:author="Dawn MacIsaac" w:date="2020-07-06T09:00:00Z">
        <w:r w:rsidR="0006524C">
          <w:t>is also sometimes used and</w:t>
        </w:r>
        <w:r w:rsidR="0006524C">
          <w:t xml:space="preserve"> </w:t>
        </w:r>
      </w:ins>
      <w:r>
        <w:t>consider</w:t>
      </w:r>
      <w:ins w:id="31" w:author="Dawn MacIsaac" w:date="2020-07-06T09:00:00Z">
        <w:r w:rsidR="0006524C">
          <w:t>s</w:t>
        </w:r>
      </w:ins>
      <w:r>
        <w:t xml:space="preserve"> only two categories: STLF and LTLF, with a </w:t>
      </w:r>
      <w:r w:rsidR="004D5ADD">
        <w:t>cut-off</w:t>
      </w:r>
      <w:r>
        <w:t xml:space="preserve"> at two weeks. </w:t>
      </w:r>
      <w:commentRangeStart w:id="32"/>
      <w:r>
        <w:t>Short term load forecasting</w:t>
      </w:r>
      <w:commentRangeEnd w:id="32"/>
      <w:r w:rsidR="00BE07B1">
        <w:rPr>
          <w:rStyle w:val="CommentReference"/>
        </w:rPr>
        <w:commentReference w:id="32"/>
      </w:r>
      <w:r>
        <w:t xml:space="preserve"> has been the major point of focus in most literatures </w:t>
      </w:r>
      <w:r>
        <w:fldChar w:fldCharType="begin" w:fldLock="1"/>
      </w:r>
      <w:r w:rsidR="00D14354">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et al., 2014)","plainTextFormattedCitation":"(Hong et al., 2014)","previouslyFormattedCitation":"(Hong et al., 2014)"},"properties":{"noteIndex":0},"schema":"https://github.com/citation-style-language/schema/raw/master/csl-citation.json"}</w:instrText>
      </w:r>
      <w:r>
        <w:fldChar w:fldCharType="separate"/>
      </w:r>
      <w:r w:rsidR="00F70833" w:rsidRPr="00F70833">
        <w:rPr>
          <w:noProof/>
        </w:rPr>
        <w:t>(Hong et al., 2014)</w:t>
      </w:r>
      <w:r>
        <w:fldChar w:fldCharType="end"/>
      </w:r>
      <w:r>
        <w:t>.</w:t>
      </w:r>
    </w:p>
    <w:p w14:paraId="78DC11FB" w14:textId="38E65A5C" w:rsidR="00F866A8" w:rsidRDefault="00F866A8" w:rsidP="004D5ADD">
      <w:pPr>
        <w:pStyle w:val="BodyText"/>
        <w:ind w:firstLine="432"/>
      </w:pPr>
      <w:r>
        <w:t>Different factors can affect load forecasting such as</w:t>
      </w:r>
      <w:r w:rsidR="00F70833" w:rsidRPr="00BE07B1">
        <w:rPr>
          <w:highlight w:val="red"/>
          <w:rPrChange w:id="33" w:author="Dawn MacIsaac" w:date="2020-07-06T09:03:00Z">
            <w:rPr/>
          </w:rPrChange>
        </w:rPr>
        <w:t>;</w:t>
      </w:r>
      <w:r>
        <w:t xml:space="preserve"> the location of the area, the type of customers in the region, weather factors (temperature, etc.), trend in the data, the time of the day, day of the week, and other unpredictable factors (coronavirus outbreak, etc.). </w:t>
      </w:r>
    </w:p>
    <w:p w14:paraId="28BA921C" w14:textId="0FD4F526" w:rsidR="00F866A8" w:rsidRDefault="00FF639E" w:rsidP="00FF639E">
      <w:pPr>
        <w:pStyle w:val="Heading2"/>
      </w:pPr>
      <w:r>
        <w:t>Literature Review</w:t>
      </w:r>
    </w:p>
    <w:p w14:paraId="59042A3B" w14:textId="77777777" w:rsidR="00FF639E" w:rsidRPr="00FF639E" w:rsidRDefault="00FF639E" w:rsidP="00FF639E">
      <w:pPr>
        <w:pStyle w:val="BodyText"/>
      </w:pPr>
    </w:p>
    <w:p w14:paraId="5FE7F238" w14:textId="77777777" w:rsidR="001D4D50" w:rsidRDefault="001D4D50" w:rsidP="001D4D50">
      <w:pPr>
        <w:pStyle w:val="Heading1"/>
      </w:pPr>
      <w:bookmarkStart w:id="34" w:name="_Toc44000901"/>
      <w:r>
        <w:t>Investigation</w:t>
      </w:r>
      <w:bookmarkEnd w:id="34"/>
    </w:p>
    <w:p w14:paraId="60443A64" w14:textId="77777777" w:rsidR="001D4D50" w:rsidRDefault="001D4D50" w:rsidP="001D4D50">
      <w:pPr>
        <w:pStyle w:val="BodyText"/>
      </w:pPr>
      <w:r>
        <w:t>&lt;Describe in some detail how you plan to investigate your approach to solving the problem – aim for 4 pages.  Be specific about exactly what aspects of the approach are under examination, and provide as many details as you can about the approach.  Include any details you can provide about planned simulations or experiments, including the factors which are being evaluated, and performance metrics used for evaluation.  If you borrow simulation/experimental data or methods from previous research, be sure to reference them.&gt;</w:t>
      </w:r>
    </w:p>
    <w:p w14:paraId="3480E552" w14:textId="77777777" w:rsidR="001D4D50" w:rsidRDefault="001D4D50" w:rsidP="001D4D50">
      <w:pPr>
        <w:pStyle w:val="Heading1"/>
      </w:pPr>
      <w:bookmarkStart w:id="35" w:name="_Toc44000902"/>
      <w:r>
        <w:lastRenderedPageBreak/>
        <w:t>Contributions</w:t>
      </w:r>
      <w:bookmarkEnd w:id="35"/>
    </w:p>
    <w:p w14:paraId="4FEA5035" w14:textId="77777777" w:rsidR="003E21B7" w:rsidRDefault="001D4D50" w:rsidP="003E21B7">
      <w:pPr>
        <w:pStyle w:val="BodyText"/>
      </w:pPr>
      <w:r>
        <w:t>&lt;Briefly list what contributions are made by completing this work – aim for 1 page.  Don’t focus on what you learn by completing the work; instead, focus on what researchers will learn by reading the work.&gt;</w:t>
      </w:r>
    </w:p>
    <w:p w14:paraId="6B13DDCA" w14:textId="77777777" w:rsidR="001D4D50" w:rsidRDefault="001D4D50" w:rsidP="001D4D50">
      <w:pPr>
        <w:pStyle w:val="BodyText"/>
      </w:pPr>
    </w:p>
    <w:p w14:paraId="743074BB" w14:textId="77777777" w:rsidR="001D4D50" w:rsidRDefault="001D4D50" w:rsidP="001D4D50">
      <w:pPr>
        <w:pStyle w:val="BodyText"/>
        <w:sectPr w:rsidR="001D4D50" w:rsidSect="00BF577E">
          <w:footerReference w:type="default" r:id="rId15"/>
          <w:pgSz w:w="12240" w:h="15840"/>
          <w:pgMar w:top="1440" w:right="1440" w:bottom="1440" w:left="1440" w:header="720" w:footer="720" w:gutter="0"/>
          <w:pgNumType w:start="1"/>
          <w:cols w:space="720"/>
          <w:docGrid w:linePitch="360"/>
        </w:sectPr>
      </w:pPr>
    </w:p>
    <w:p w14:paraId="01FB2EEF" w14:textId="77777777" w:rsidR="001D4D50" w:rsidRPr="001D4D50" w:rsidRDefault="001D4D50" w:rsidP="001B6E75">
      <w:pPr>
        <w:pStyle w:val="ContentsHeading"/>
      </w:pPr>
      <w:bookmarkStart w:id="36" w:name="_Toc44000903"/>
      <w:r>
        <w:lastRenderedPageBreak/>
        <w:t>Appendix A:  How to use this Template</w:t>
      </w:r>
      <w:bookmarkEnd w:id="36"/>
    </w:p>
    <w:p w14:paraId="1C444A30" w14:textId="77777777" w:rsidR="00991DCC" w:rsidRDefault="00991DCC" w:rsidP="00991DCC">
      <w:pPr>
        <w:pStyle w:val="Heading1"/>
        <w:numPr>
          <w:ilvl w:val="0"/>
          <w:numId w:val="41"/>
        </w:numPr>
      </w:pPr>
      <w:bookmarkStart w:id="37" w:name="_Toc44000904"/>
      <w:r>
        <w:t>Styles</w:t>
      </w:r>
      <w:bookmarkEnd w:id="37"/>
    </w:p>
    <w:p w14:paraId="02DED23C" w14:textId="77777777" w:rsidR="003E607E" w:rsidRDefault="003E607E" w:rsidP="009F5833">
      <w:pPr>
        <w:pStyle w:val="BodyText"/>
      </w:pPr>
      <w:r>
        <w:t xml:space="preserve">Use this template to handle all of your formatting issues.  They will ensure consistent fonts, spacing between sections etc.  To select a particular style, open the </w:t>
      </w:r>
      <w:r w:rsidRPr="003E607E">
        <w:rPr>
          <w:i/>
        </w:rPr>
        <w:t>styles</w:t>
      </w:r>
      <w:r>
        <w:t xml:space="preserve"> pain as depicted below:</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3E607E" w14:paraId="192A6A64" w14:textId="77777777" w:rsidTr="003E607E">
        <w:tc>
          <w:tcPr>
            <w:tcW w:w="10296" w:type="dxa"/>
            <w:vAlign w:val="bottom"/>
          </w:tcPr>
          <w:p w14:paraId="3933F428" w14:textId="77777777" w:rsidR="003E607E" w:rsidRDefault="00E77416" w:rsidP="00FD0890">
            <w:pPr>
              <w:pStyle w:val="BodyText"/>
              <w:tabs>
                <w:tab w:val="left" w:pos="4320"/>
                <w:tab w:val="left" w:pos="9360"/>
              </w:tabs>
              <w:spacing w:after="0"/>
              <w:jc w:val="center"/>
            </w:pPr>
            <w:r>
              <w:rPr>
                <w:noProof/>
              </w:rPr>
              <mc:AlternateContent>
                <mc:Choice Requires="wps">
                  <w:drawing>
                    <wp:anchor distT="0" distB="0" distL="114300" distR="114300" simplePos="0" relativeHeight="251661824" behindDoc="0" locked="0" layoutInCell="1" allowOverlap="1" wp14:anchorId="01B74EEC" wp14:editId="705B5AD8">
                      <wp:simplePos x="0" y="0"/>
                      <wp:positionH relativeFrom="column">
                        <wp:posOffset>1317625</wp:posOffset>
                      </wp:positionH>
                      <wp:positionV relativeFrom="paragraph">
                        <wp:posOffset>335915</wp:posOffset>
                      </wp:positionV>
                      <wp:extent cx="169545" cy="434975"/>
                      <wp:effectExtent l="76200" t="38100" r="59055" b="22225"/>
                      <wp:wrapNone/>
                      <wp:docPr id="6" name="Straight Arrow Connector 6"/>
                      <wp:cNvGraphicFramePr/>
                      <a:graphic xmlns:a="http://schemas.openxmlformats.org/drawingml/2006/main">
                        <a:graphicData uri="http://schemas.microsoft.com/office/word/2010/wordprocessingShape">
                          <wps:wsp>
                            <wps:cNvCnPr/>
                            <wps:spPr>
                              <a:xfrm rot="10800000" flipH="1">
                                <a:off x="0" y="0"/>
                                <a:ext cx="169545" cy="434975"/>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34DF0" id="_x0000_t32" coordsize="21600,21600" o:spt="32" o:oned="t" path="m,l21600,21600e" filled="f">
                      <v:path arrowok="t" fillok="f" o:connecttype="none"/>
                      <o:lock v:ext="edit" shapetype="t"/>
                    </v:shapetype>
                    <v:shape id="Straight Arrow Connector 6" o:spid="_x0000_s1026" type="#_x0000_t32" style="position:absolute;margin-left:103.75pt;margin-top:26.45pt;width:13.35pt;height:34.25pt;rotation:18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" strokecolor="#c00000" strokeweight="4.5pt">
                      <v:stroke endarrow="open"/>
                    </v:shape>
                  </w:pict>
                </mc:Fallback>
              </mc:AlternateContent>
            </w:r>
            <w:r w:rsidR="003E607E">
              <w:rPr>
                <w:noProof/>
              </w:rPr>
              <mc:AlternateContent>
                <mc:Choice Requires="wps">
                  <w:drawing>
                    <wp:anchor distT="0" distB="0" distL="114300" distR="114300" simplePos="0" relativeHeight="251655680" behindDoc="0" locked="0" layoutInCell="1" allowOverlap="1" wp14:anchorId="7BB909A0" wp14:editId="04B34B52">
                      <wp:simplePos x="0" y="0"/>
                      <wp:positionH relativeFrom="column">
                        <wp:posOffset>5324168</wp:posOffset>
                      </wp:positionH>
                      <wp:positionV relativeFrom="paragraph">
                        <wp:posOffset>221758</wp:posOffset>
                      </wp:positionV>
                      <wp:extent cx="169606" cy="435078"/>
                      <wp:effectExtent l="76200" t="19050" r="78105" b="60325"/>
                      <wp:wrapNone/>
                      <wp:docPr id="4" name="Straight Arrow Connector 4"/>
                      <wp:cNvGraphicFramePr/>
                      <a:graphic xmlns:a="http://schemas.openxmlformats.org/drawingml/2006/main">
                        <a:graphicData uri="http://schemas.microsoft.com/office/word/2010/wordprocessingShape">
                          <wps:wsp>
                            <wps:cNvCnPr/>
                            <wps:spPr>
                              <a:xfrm flipH="1">
                                <a:off x="0" y="0"/>
                                <a:ext cx="169606" cy="435078"/>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CDF17" id="Straight Arrow Connector 4" o:spid="_x0000_s1026" type="#_x0000_t32" style="position:absolute;margin-left:419.25pt;margin-top:17.45pt;width:13.35pt;height:3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" strokecolor="#c00000" strokeweight="4.5pt">
                      <v:stroke endarrow="open"/>
                    </v:shape>
                  </w:pict>
                </mc:Fallback>
              </mc:AlternateContent>
            </w:r>
            <w:r w:rsidR="003E607E">
              <w:rPr>
                <w:noProof/>
              </w:rPr>
              <w:drawing>
                <wp:inline distT="0" distB="0" distL="0" distR="0" wp14:anchorId="6D5D3691" wp14:editId="2C035835">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87400"/>
                          </a:xfrm>
                          <a:prstGeom prst="rect">
                            <a:avLst/>
                          </a:prstGeom>
                        </pic:spPr>
                      </pic:pic>
                    </a:graphicData>
                  </a:graphic>
                </wp:inline>
              </w:drawing>
            </w:r>
          </w:p>
        </w:tc>
      </w:tr>
      <w:tr w:rsidR="003E607E" w14:paraId="3D528901" w14:textId="77777777" w:rsidTr="003E607E">
        <w:tc>
          <w:tcPr>
            <w:tcW w:w="10296" w:type="dxa"/>
          </w:tcPr>
          <w:p w14:paraId="0B40503A" w14:textId="25A2A49E" w:rsidR="003E607E" w:rsidRDefault="003E607E" w:rsidP="003E607E">
            <w:pPr>
              <w:pStyle w:val="Caption"/>
              <w:jc w:val="center"/>
            </w:pPr>
            <w:r>
              <w:t xml:space="preserve">Figure </w:t>
            </w:r>
            <w:fldSimple w:instr=" SEQ Figure \* ARABIC ">
              <w:r w:rsidR="002D5F45">
                <w:rPr>
                  <w:noProof/>
                </w:rPr>
                <w:t>1</w:t>
              </w:r>
            </w:fldSimple>
            <w:r>
              <w:t xml:space="preserve">:  </w:t>
            </w:r>
            <w:r w:rsidR="00660DC5">
              <w:t xml:space="preserve">a) </w:t>
            </w:r>
            <w:r>
              <w:t>Where to find the Formatting Styles</w:t>
            </w:r>
            <w:r w:rsidR="00660DC5">
              <w:t xml:space="preserve">  b) where to find ‘references’ to insert captions </w:t>
            </w:r>
          </w:p>
        </w:tc>
      </w:tr>
    </w:tbl>
    <w:p w14:paraId="225EAD3A" w14:textId="77777777" w:rsidR="00991DCC" w:rsidRDefault="00991DCC" w:rsidP="00991DCC">
      <w:pPr>
        <w:pStyle w:val="Heading2"/>
      </w:pPr>
      <w:bookmarkStart w:id="38" w:name="_Toc44000905"/>
      <w:r>
        <w:t>Regularly used styles</w:t>
      </w:r>
      <w:bookmarkEnd w:id="38"/>
    </w:p>
    <w:p w14:paraId="252856F3" w14:textId="77777777" w:rsidR="003E607E" w:rsidRDefault="00692720" w:rsidP="003E607E">
      <w:pPr>
        <w:pStyle w:val="BodyText"/>
      </w:pPr>
      <w:r>
        <w:t xml:space="preserve">Avoid using the Normal style.  It is in place as a reference for other styles.  </w:t>
      </w:r>
      <w:r w:rsidR="003E607E">
        <w:t>Here is a list of regularly used text styles:</w:t>
      </w:r>
    </w:p>
    <w:p w14:paraId="179C69B1" w14:textId="77777777" w:rsidR="003E607E" w:rsidRDefault="003E607E" w:rsidP="003E607E">
      <w:r>
        <w:t>Body Text:  your main text should be formatted with this style</w:t>
      </w:r>
    </w:p>
    <w:p w14:paraId="668F74BA" w14:textId="77777777" w:rsidR="003E607E" w:rsidRDefault="003E607E" w:rsidP="003E607E">
      <w:r>
        <w:t>Block Text:  used to indent content from the left and right</w:t>
      </w:r>
    </w:p>
    <w:p w14:paraId="287E0413" w14:textId="77777777" w:rsidR="003E607E" w:rsidRDefault="003E607E" w:rsidP="003E607E">
      <w:r>
        <w:t>Captions:  Use Figure Captions, Table Captions and Equation Captions by navigating to</w:t>
      </w:r>
      <w:r w:rsidR="00660DC5">
        <w:t>:</w:t>
      </w:r>
      <w:r>
        <w:t xml:space="preserve"> &gt;references&gt;insert caption</w:t>
      </w:r>
      <w:r w:rsidR="00660DC5">
        <w:t>&gt;…</w:t>
      </w:r>
    </w:p>
    <w:p w14:paraId="056F1417" w14:textId="77777777" w:rsidR="00692720" w:rsidRDefault="00654021" w:rsidP="003E607E">
      <w:proofErr w:type="spellStart"/>
      <w:r>
        <w:t>Nlists</w:t>
      </w:r>
      <w:proofErr w:type="spellEnd"/>
      <w:r>
        <w:t xml:space="preserve">  and </w:t>
      </w:r>
      <w:proofErr w:type="spellStart"/>
      <w:r>
        <w:t>BLists</w:t>
      </w:r>
      <w:proofErr w:type="spellEnd"/>
      <w:r>
        <w:t xml:space="preserve"> </w:t>
      </w:r>
      <w:r w:rsidR="00692720">
        <w:t xml:space="preserve"> (</w:t>
      </w:r>
      <w:r>
        <w:t>for numbered and bulleted lists</w:t>
      </w:r>
      <w:r w:rsidR="00692720">
        <w:t>)</w:t>
      </w:r>
    </w:p>
    <w:p w14:paraId="116258E7" w14:textId="77777777" w:rsidR="003E607E" w:rsidRDefault="003E607E" w:rsidP="003E607E">
      <w:r>
        <w:t>Heading 1</w:t>
      </w:r>
      <w:r w:rsidR="003E21B7">
        <w:t xml:space="preserve"> </w:t>
      </w:r>
    </w:p>
    <w:p w14:paraId="04F93F48" w14:textId="77777777" w:rsidR="003E607E" w:rsidRDefault="003E607E" w:rsidP="003E607E">
      <w:r>
        <w:t>Heading 2</w:t>
      </w:r>
    </w:p>
    <w:p w14:paraId="68FD6AD2" w14:textId="77777777" w:rsidR="003E607E" w:rsidRDefault="003E607E" w:rsidP="003E607E">
      <w:r>
        <w:t>Heading 3</w:t>
      </w:r>
    </w:p>
    <w:p w14:paraId="5CF7E6EF" w14:textId="77777777" w:rsidR="00692720" w:rsidRDefault="00692720" w:rsidP="003E607E">
      <w:r>
        <w:t>Specialty formats:  Strong, Emphasis, Subtle Emphasis, Intense Emphasis</w:t>
      </w:r>
    </w:p>
    <w:p w14:paraId="2D634733" w14:textId="77777777" w:rsidR="003E607E" w:rsidRDefault="00692720" w:rsidP="009F5833">
      <w:pPr>
        <w:pStyle w:val="BodyText"/>
      </w:pPr>
      <w:r>
        <w:t>There are also a set of styles included in the list for one-time use:</w:t>
      </w:r>
    </w:p>
    <w:p w14:paraId="54AF4A57" w14:textId="77777777" w:rsidR="00692720" w:rsidRDefault="00692720" w:rsidP="00692720">
      <w:r>
        <w:t xml:space="preserve">Cover styles:  </w:t>
      </w:r>
      <w:proofErr w:type="spellStart"/>
      <w:r>
        <w:t>Pretitle</w:t>
      </w:r>
      <w:proofErr w:type="spellEnd"/>
      <w:r>
        <w:t>, Title, Subtitle, authorship…</w:t>
      </w:r>
    </w:p>
    <w:p w14:paraId="63C3CB23" w14:textId="77777777" w:rsidR="00692720" w:rsidRDefault="00692720" w:rsidP="00692720">
      <w:r>
        <w:lastRenderedPageBreak/>
        <w:t>Header and Footer</w:t>
      </w:r>
    </w:p>
    <w:p w14:paraId="6954EE41" w14:textId="77777777" w:rsidR="00692720" w:rsidRDefault="00692720" w:rsidP="00692720">
      <w:r>
        <w:t>Table of Contents styles, TOC1, TOC2, and TOC3 (These are linked to Sections to automate your  table of contents)</w:t>
      </w:r>
    </w:p>
    <w:p w14:paraId="7A452D12" w14:textId="77777777" w:rsidR="00991DCC" w:rsidRDefault="00991DCC" w:rsidP="00991DCC">
      <w:pPr>
        <w:ind w:left="630" w:hanging="270"/>
      </w:pPr>
    </w:p>
    <w:p w14:paraId="4ADEF63D" w14:textId="77777777" w:rsidR="00991DCC" w:rsidRDefault="00991DCC" w:rsidP="00991DCC">
      <w:pPr>
        <w:pStyle w:val="Heading2"/>
      </w:pPr>
      <w:bookmarkStart w:id="39" w:name="_Toc44000906"/>
      <w:r>
        <w:t>Heading and Numbering</w:t>
      </w:r>
      <w:bookmarkEnd w:id="39"/>
    </w:p>
    <w:p w14:paraId="66994ECF" w14:textId="77777777" w:rsidR="00E77416" w:rsidRDefault="00991DCC" w:rsidP="00991DCC">
      <w:pPr>
        <w:pStyle w:val="BodyText"/>
      </w:pPr>
      <w:r>
        <w:t xml:space="preserve">This is a bit tricky, but here is a brief explanation.  Section Headings should be formatted according to Heading 1, Heading 2 and Heading 3 (Heading 2 and 3 are sub-heading formats).  These styles are linked to the </w:t>
      </w:r>
      <w:r w:rsidR="00E77416">
        <w:t>‘</w:t>
      </w:r>
      <w:r>
        <w:t>list style</w:t>
      </w:r>
      <w:r w:rsidR="00E77416">
        <w:t>’</w:t>
      </w:r>
      <w:r>
        <w:t xml:space="preserve"> called Headings</w:t>
      </w:r>
      <w:r w:rsidR="00E77416">
        <w:t xml:space="preserve"> s</w:t>
      </w:r>
      <w:r>
        <w:t xml:space="preserve">o when you use a Heading style </w:t>
      </w:r>
      <w:r w:rsidR="00E77416">
        <w:t>they are properly numbered.</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D53C97" w14:paraId="70C0FC1D" w14:textId="77777777" w:rsidTr="00D53C97">
        <w:tc>
          <w:tcPr>
            <w:tcW w:w="9576" w:type="dxa"/>
            <w:vAlign w:val="bottom"/>
          </w:tcPr>
          <w:p w14:paraId="2271546F" w14:textId="77777777" w:rsidR="00D53C97" w:rsidRDefault="00D53C97" w:rsidP="00FD0890">
            <w:pPr>
              <w:pStyle w:val="BodyText"/>
              <w:tabs>
                <w:tab w:val="left" w:pos="4320"/>
                <w:tab w:val="left" w:pos="9360"/>
              </w:tabs>
              <w:spacing w:after="0"/>
              <w:jc w:val="center"/>
            </w:pPr>
            <w:r w:rsidRPr="00D53C97">
              <w:rPr>
                <w:noProof/>
              </w:rPr>
              <w:drawing>
                <wp:inline distT="0" distB="0" distL="0" distR="0" wp14:anchorId="175BA2BA" wp14:editId="317E7943">
                  <wp:extent cx="2342857"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42857" cy="1285714"/>
                          </a:xfrm>
                          <a:prstGeom prst="rect">
                            <a:avLst/>
                          </a:prstGeom>
                        </pic:spPr>
                      </pic:pic>
                    </a:graphicData>
                  </a:graphic>
                </wp:inline>
              </w:drawing>
            </w:r>
          </w:p>
        </w:tc>
      </w:tr>
      <w:tr w:rsidR="00D53C97" w14:paraId="08F859C2" w14:textId="77777777" w:rsidTr="00D53C97">
        <w:tc>
          <w:tcPr>
            <w:tcW w:w="9576" w:type="dxa"/>
          </w:tcPr>
          <w:p w14:paraId="3694E3EA" w14:textId="065FDE44" w:rsidR="00D53C97" w:rsidRDefault="00D53C97" w:rsidP="00D53C97">
            <w:pPr>
              <w:pStyle w:val="Caption"/>
              <w:jc w:val="center"/>
            </w:pPr>
            <w:r>
              <w:t xml:space="preserve">Figure </w:t>
            </w:r>
            <w:fldSimple w:instr=" SEQ Figure \* ARABIC ">
              <w:r w:rsidR="002D5F45">
                <w:rPr>
                  <w:noProof/>
                </w:rPr>
                <w:t>2</w:t>
              </w:r>
            </w:fldSimple>
            <w:r>
              <w:t>:  Example of Properly formatted 5</w:t>
            </w:r>
            <w:r w:rsidRPr="00D53C97">
              <w:rPr>
                <w:vertAlign w:val="superscript"/>
              </w:rPr>
              <w:t>th</w:t>
            </w:r>
            <w:r>
              <w:t xml:space="preserve"> section headings</w:t>
            </w:r>
          </w:p>
        </w:tc>
      </w:tr>
    </w:tbl>
    <w:p w14:paraId="115934A7" w14:textId="26459CA6" w:rsidR="000676F6" w:rsidRDefault="00D53C97" w:rsidP="00991DCC">
      <w:pPr>
        <w:pStyle w:val="BodyText"/>
      </w:pPr>
      <w:r>
        <w:t>T</w:t>
      </w:r>
      <w:r w:rsidR="00991DCC">
        <w:t xml:space="preserve">he template </w:t>
      </w:r>
      <w:r>
        <w:t xml:space="preserve">should apply the list style automatically, but if it doesn’t, when you select your first heading, go to the list style menu and select the Headings list style to apply it.  </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E77416" w14:paraId="7D21D6F0" w14:textId="77777777" w:rsidTr="00E77416">
        <w:tc>
          <w:tcPr>
            <w:tcW w:w="9576" w:type="dxa"/>
            <w:vAlign w:val="bottom"/>
          </w:tcPr>
          <w:p w14:paraId="7948E90F" w14:textId="77777777" w:rsidR="00E77416" w:rsidRDefault="00E77416" w:rsidP="00FD0890">
            <w:pPr>
              <w:pStyle w:val="BodyText"/>
              <w:tabs>
                <w:tab w:val="left" w:pos="4320"/>
                <w:tab w:val="left" w:pos="9360"/>
              </w:tabs>
              <w:spacing w:after="0"/>
              <w:jc w:val="center"/>
            </w:pPr>
            <w:r>
              <w:rPr>
                <w:noProof/>
              </w:rPr>
              <mc:AlternateContent>
                <mc:Choice Requires="wps">
                  <w:drawing>
                    <wp:anchor distT="0" distB="0" distL="114300" distR="114300" simplePos="0" relativeHeight="251658752" behindDoc="0" locked="0" layoutInCell="1" allowOverlap="1" wp14:anchorId="5BFEC1F3" wp14:editId="57637379">
                      <wp:simplePos x="0" y="0"/>
                      <wp:positionH relativeFrom="column">
                        <wp:posOffset>2373630</wp:posOffset>
                      </wp:positionH>
                      <wp:positionV relativeFrom="paragraph">
                        <wp:posOffset>274320</wp:posOffset>
                      </wp:positionV>
                      <wp:extent cx="657225" cy="523240"/>
                      <wp:effectExtent l="19050" t="19050" r="28575" b="10160"/>
                      <wp:wrapNone/>
                      <wp:docPr id="5" name="Oval 5"/>
                      <wp:cNvGraphicFramePr/>
                      <a:graphic xmlns:a="http://schemas.openxmlformats.org/drawingml/2006/main">
                        <a:graphicData uri="http://schemas.microsoft.com/office/word/2010/wordprocessingShape">
                          <wps:wsp>
                            <wps:cNvSpPr/>
                            <wps:spPr>
                              <a:xfrm>
                                <a:off x="0" y="0"/>
                                <a:ext cx="657225" cy="52324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00B5C" id="Oval 5" o:spid="_x0000_s1026" style="position:absolute;margin-left:186.9pt;margin-top:21.6pt;width:51.75pt;height:4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" filled="f" strokecolor="#c00000" strokeweight="3pt"/>
                  </w:pict>
                </mc:Fallback>
              </mc:AlternateContent>
            </w:r>
            <w:r w:rsidRPr="00E77416">
              <w:rPr>
                <w:noProof/>
              </w:rPr>
              <w:drawing>
                <wp:inline distT="0" distB="0" distL="0" distR="0" wp14:anchorId="1D51CDE3" wp14:editId="66544AA4">
                  <wp:extent cx="254254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42540" cy="1304290"/>
                          </a:xfrm>
                          <a:prstGeom prst="rect">
                            <a:avLst/>
                          </a:prstGeom>
                        </pic:spPr>
                      </pic:pic>
                    </a:graphicData>
                  </a:graphic>
                </wp:inline>
              </w:drawing>
            </w:r>
          </w:p>
        </w:tc>
      </w:tr>
      <w:tr w:rsidR="00E77416" w14:paraId="2283AD15" w14:textId="77777777" w:rsidTr="00E77416">
        <w:tc>
          <w:tcPr>
            <w:tcW w:w="9576" w:type="dxa"/>
          </w:tcPr>
          <w:p w14:paraId="163FA402" w14:textId="6B598D77" w:rsidR="00E77416" w:rsidRDefault="00E77416" w:rsidP="00E77416">
            <w:pPr>
              <w:pStyle w:val="Caption"/>
              <w:jc w:val="center"/>
            </w:pPr>
            <w:r>
              <w:t xml:space="preserve">Figure </w:t>
            </w:r>
            <w:fldSimple w:instr=" SEQ Figure \* ARABIC ">
              <w:r w:rsidR="002D5F45">
                <w:rPr>
                  <w:noProof/>
                </w:rPr>
                <w:t>3</w:t>
              </w:r>
            </w:fldSimple>
            <w:r>
              <w:t>:  Where to find the List Style menu</w:t>
            </w:r>
          </w:p>
        </w:tc>
      </w:tr>
    </w:tbl>
    <w:p w14:paraId="3093B5A1" w14:textId="77777777" w:rsidR="00991DCC" w:rsidRDefault="00991DCC" w:rsidP="00991DCC">
      <w:pPr>
        <w:pStyle w:val="BodyText"/>
      </w:pPr>
    </w:p>
    <w:p w14:paraId="2DABA167" w14:textId="77777777" w:rsidR="00991DCC" w:rsidRDefault="00991DCC" w:rsidP="00991DCC">
      <w:pPr>
        <w:pStyle w:val="BodyText"/>
      </w:pPr>
    </w:p>
    <w:p w14:paraId="2C5BC3F0" w14:textId="77777777" w:rsidR="00692720" w:rsidRDefault="00D53C97" w:rsidP="00991DCC">
      <w:pPr>
        <w:pStyle w:val="Heading1"/>
        <w:numPr>
          <w:ilvl w:val="0"/>
          <w:numId w:val="41"/>
        </w:numPr>
      </w:pPr>
      <w:bookmarkStart w:id="40" w:name="_Toc44000907"/>
      <w:r>
        <w:t>I</w:t>
      </w:r>
      <w:r w:rsidR="00692720">
        <w:t>nserting Equations and Figures</w:t>
      </w:r>
      <w:bookmarkEnd w:id="40"/>
    </w:p>
    <w:p w14:paraId="577887A8" w14:textId="77777777" w:rsidR="00692720" w:rsidRPr="00692720" w:rsidRDefault="00692720" w:rsidP="00692720">
      <w:pPr>
        <w:pStyle w:val="BodyText"/>
      </w:pPr>
      <w:r>
        <w:t xml:space="preserve">Use the quick part tables to insert an equation or a figure.  You can access these from the short cut icon indicated in Figure 1.  When you navigate to this icon, it provides a list of tables.  Use the Equation Table and the Figure Table as in the examples below: </w:t>
      </w:r>
      <w:r w:rsidR="000F7391">
        <w:t xml:space="preserve">  The first table is an equation table.  The last column is an equation number, inserted by navigating to &gt;references&gt;captions&gt;equation.  The second table is a figure table.  The last row is a combination of figure number with text describing the figure.  To insert the number, navigate to &gt;references&gt;captions&gt;Figure.  Then add your text.</w:t>
      </w:r>
    </w:p>
    <w:tbl>
      <w:tblPr>
        <w:tblW w:w="0" w:type="auto"/>
        <w:tblCellMar>
          <w:top w:w="144" w:type="dxa"/>
          <w:left w:w="115" w:type="dxa"/>
          <w:bottom w:w="288" w:type="dxa"/>
          <w:right w:w="115" w:type="dxa"/>
        </w:tblCellMar>
        <w:tblLook w:val="0000" w:firstRow="0" w:lastRow="0" w:firstColumn="0" w:lastColumn="0" w:noHBand="0" w:noVBand="0"/>
      </w:tblPr>
      <w:tblGrid>
        <w:gridCol w:w="1907"/>
        <w:gridCol w:w="6343"/>
        <w:gridCol w:w="1110"/>
      </w:tblGrid>
      <w:tr w:rsidR="00F26B88" w14:paraId="1264DE03" w14:textId="77777777" w:rsidTr="000F7391">
        <w:tc>
          <w:tcPr>
            <w:tcW w:w="2114" w:type="dxa"/>
            <w:vAlign w:val="center"/>
          </w:tcPr>
          <w:p w14:paraId="45F91E15" w14:textId="77777777" w:rsidR="00F26B88" w:rsidRDefault="00F26B88" w:rsidP="007D1D8F">
            <w:pPr>
              <w:pStyle w:val="BodyText"/>
              <w:spacing w:after="0"/>
            </w:pPr>
          </w:p>
        </w:tc>
        <w:tc>
          <w:tcPr>
            <w:tcW w:w="6990" w:type="dxa"/>
            <w:vAlign w:val="center"/>
          </w:tcPr>
          <w:p w14:paraId="0103F49C" w14:textId="77777777" w:rsidR="00F26B88" w:rsidRDefault="00F26B88" w:rsidP="00F26B88">
            <w:pPr>
              <w:pStyle w:val="BodyText"/>
              <w:tabs>
                <w:tab w:val="left" w:pos="3420"/>
              </w:tabs>
              <w:spacing w:after="0"/>
              <w:jc w:val="center"/>
            </w:pPr>
            <w:r>
              <w:t>[use equation tool to place equation here]</w:t>
            </w:r>
          </w:p>
        </w:tc>
        <w:tc>
          <w:tcPr>
            <w:tcW w:w="1206" w:type="dxa"/>
            <w:vAlign w:val="center"/>
          </w:tcPr>
          <w:p w14:paraId="0FCBA425" w14:textId="78F76187" w:rsidR="00F26B88" w:rsidRDefault="00F26B88" w:rsidP="007D1D8F">
            <w:pPr>
              <w:pStyle w:val="Caption"/>
            </w:pPr>
            <w:r w:rsidRPr="002E3DAC">
              <w:t xml:space="preserve">( </w:t>
            </w:r>
            <w:fldSimple w:instr=" SEQ ( \* ARABIC ">
              <w:r w:rsidR="002D5F45">
                <w:rPr>
                  <w:noProof/>
                </w:rPr>
                <w:t>1</w:t>
              </w:r>
            </w:fldSimple>
            <w:r>
              <w:t xml:space="preserve"> ) </w:t>
            </w:r>
          </w:p>
        </w:tc>
      </w:tr>
    </w:tbl>
    <w:p w14:paraId="42A5CB68" w14:textId="77777777" w:rsidR="00F26B88" w:rsidRDefault="00F26B88" w:rsidP="00F26B88">
      <w:pPr>
        <w:pStyle w:val="BodyText"/>
      </w:pP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F26B88" w14:paraId="59F4CE74" w14:textId="77777777" w:rsidTr="00FD0890">
        <w:tc>
          <w:tcPr>
            <w:tcW w:w="11016" w:type="dxa"/>
            <w:vAlign w:val="bottom"/>
          </w:tcPr>
          <w:p w14:paraId="6D791A5A" w14:textId="77777777" w:rsidR="00F26B88" w:rsidRDefault="00F26B88" w:rsidP="00FD0890">
            <w:pPr>
              <w:pStyle w:val="BodyText"/>
              <w:tabs>
                <w:tab w:val="left" w:pos="4320"/>
                <w:tab w:val="left" w:pos="9360"/>
              </w:tabs>
              <w:spacing w:after="0"/>
              <w:jc w:val="center"/>
            </w:pPr>
            <w:r>
              <w:t>[place figure here]</w:t>
            </w:r>
          </w:p>
        </w:tc>
      </w:tr>
      <w:tr w:rsidR="00F26B88" w14:paraId="020A928C" w14:textId="77777777" w:rsidTr="00FD0890">
        <w:tc>
          <w:tcPr>
            <w:tcW w:w="11016" w:type="dxa"/>
          </w:tcPr>
          <w:p w14:paraId="1FA11760" w14:textId="77777777" w:rsidR="00F26B88" w:rsidRDefault="003E607E" w:rsidP="00FD0890">
            <w:pPr>
              <w:pStyle w:val="Caption-Figure"/>
            </w:pPr>
            <w:r>
              <w:t xml:space="preserve"> </w:t>
            </w:r>
            <w:r w:rsidR="00F26B88">
              <w:t>[place caption here…if it is less than 1 line, center it]</w:t>
            </w:r>
          </w:p>
        </w:tc>
      </w:tr>
    </w:tbl>
    <w:p w14:paraId="6AA4C213" w14:textId="77777777" w:rsidR="00F26B88" w:rsidRDefault="000F7391" w:rsidP="00991DCC">
      <w:pPr>
        <w:pStyle w:val="Heading1"/>
      </w:pPr>
      <w:bookmarkStart w:id="41" w:name="_Toc44000908"/>
      <w:r>
        <w:t>Referencing</w:t>
      </w:r>
      <w:bookmarkEnd w:id="41"/>
    </w:p>
    <w:p w14:paraId="4DB63C1A" w14:textId="23A06781" w:rsidR="000F7391" w:rsidRDefault="000F7391" w:rsidP="000F7391">
      <w:pPr>
        <w:pStyle w:val="BodyText"/>
      </w:pPr>
      <w:r>
        <w:t>Use inline referencing according to IEEE referencing style [</w:t>
      </w:r>
      <w:r w:rsidR="001137B8">
        <w:fldChar w:fldCharType="begin"/>
      </w:r>
      <w:r w:rsidR="001137B8">
        <w:instrText xml:space="preserve"> REF _Ref414010148 \r \h </w:instrText>
      </w:r>
      <w:r w:rsidR="001137B8">
        <w:fldChar w:fldCharType="separate"/>
      </w:r>
      <w:r w:rsidR="002D5F45">
        <w:t>1</w:t>
      </w:r>
      <w:r w:rsidR="001137B8">
        <w:fldChar w:fldCharType="end"/>
      </w:r>
      <w:r w:rsidR="001137B8">
        <w:t xml:space="preserve">, </w:t>
      </w:r>
      <w:r w:rsidR="001137B8">
        <w:fldChar w:fldCharType="begin"/>
      </w:r>
      <w:r w:rsidR="001137B8">
        <w:instrText xml:space="preserve"> REF _Ref414010151 \r \h </w:instrText>
      </w:r>
      <w:r w:rsidR="001137B8">
        <w:fldChar w:fldCharType="separate"/>
      </w:r>
      <w:r w:rsidR="002D5F45">
        <w:t>2</w:t>
      </w:r>
      <w:r w:rsidR="001137B8">
        <w:fldChar w:fldCharType="end"/>
      </w:r>
      <w:r>
        <w:t>].  For instance, I have included the reference number</w:t>
      </w:r>
      <w:r w:rsidR="00BF577E">
        <w:t>s</w:t>
      </w:r>
      <w:r>
        <w:t xml:space="preserve"> after ‘IEEE referencing style’ and I will include a separate referencing section where I will list the sources in the order which I cite them.  </w:t>
      </w:r>
      <w:r w:rsidR="001137B8">
        <w:t xml:space="preserve">Use the </w:t>
      </w:r>
      <w:proofErr w:type="spellStart"/>
      <w:r w:rsidR="001137B8" w:rsidRPr="001137B8">
        <w:rPr>
          <w:i/>
        </w:rPr>
        <w:t>Rlist</w:t>
      </w:r>
      <w:proofErr w:type="spellEnd"/>
      <w:r w:rsidR="001137B8">
        <w:t xml:space="preserve"> style to create your reference list.  If you want, you can automate their links with the inline citation by navigating to </w:t>
      </w:r>
      <w:r w:rsidR="001137B8">
        <w:lastRenderedPageBreak/>
        <w:t xml:space="preserve">&gt;references&gt;cross-reference and choosing ‘Numbered Item’.  Make sure you set ‘Insert Reference to’ paragraph number.      </w:t>
      </w:r>
      <w:r>
        <w:t>The following are typical examples of items in a references list</w:t>
      </w:r>
      <w:r w:rsidR="001137B8">
        <w:t xml:space="preserve"> (I am not too particular about the detailed formatting in the citations, but include the standard information, and be </w:t>
      </w:r>
      <w:proofErr w:type="spellStart"/>
      <w:r w:rsidR="001137B8">
        <w:t>consisten</w:t>
      </w:r>
      <w:proofErr w:type="spellEnd"/>
      <w:r w:rsidR="001137B8">
        <w:t>)</w:t>
      </w:r>
      <w:r>
        <w:t>:</w:t>
      </w:r>
    </w:p>
    <w:p w14:paraId="632CA32F" w14:textId="77777777" w:rsidR="000F7391" w:rsidRPr="000F7391" w:rsidRDefault="000F7391" w:rsidP="001137B8">
      <w:pPr>
        <w:pStyle w:val="Rlist"/>
      </w:pPr>
      <w:bookmarkStart w:id="42" w:name="_Ref414010148"/>
      <w:r>
        <w:t xml:space="preserve">D </w:t>
      </w:r>
      <w:proofErr w:type="spellStart"/>
      <w:r>
        <w:t>Graffox</w:t>
      </w:r>
      <w:proofErr w:type="spellEnd"/>
      <w:r>
        <w:t xml:space="preserve"> (Sep-2009)</w:t>
      </w:r>
      <w:r w:rsidR="001137B8">
        <w:t>,</w:t>
      </w:r>
      <w:r>
        <w:t xml:space="preserve"> IEEE Citation Reference, </w:t>
      </w:r>
      <w:hyperlink r:id="rId19" w:history="1">
        <w:r w:rsidRPr="002C76A3">
          <w:rPr>
            <w:rStyle w:val="Hyperlink"/>
          </w:rPr>
          <w:t>http://www.ieee.org/documents/ieeecitationref.pdf</w:t>
        </w:r>
      </w:hyperlink>
      <w:r>
        <w:t>, last accessed, 2015-MAR-13.</w:t>
      </w:r>
      <w:bookmarkEnd w:id="42"/>
    </w:p>
    <w:p w14:paraId="427D37F0" w14:textId="77777777" w:rsidR="00F26B88" w:rsidRDefault="001137B8" w:rsidP="001137B8">
      <w:pPr>
        <w:pStyle w:val="Rlist"/>
      </w:pPr>
      <w:bookmarkStart w:id="43" w:name="_Ref414010151"/>
      <w:r>
        <w:t xml:space="preserve">(no author/date available), IEEE Citation Style, </w:t>
      </w:r>
      <w:hyperlink r:id="rId20" w:history="1">
        <w:r w:rsidRPr="002C76A3">
          <w:rPr>
            <w:rStyle w:val="Hyperlink"/>
          </w:rPr>
          <w:t>http://library.queensu.ca/book/export/html/5846</w:t>
        </w:r>
      </w:hyperlink>
      <w:r>
        <w:t>, last accessed, 2015-MAR-13.</w:t>
      </w:r>
      <w:bookmarkEnd w:id="43"/>
      <w:r>
        <w:t xml:space="preserve"> </w:t>
      </w:r>
    </w:p>
    <w:p w14:paraId="58D7C150" w14:textId="77777777" w:rsidR="001137B8" w:rsidRPr="001137B8" w:rsidRDefault="001137B8" w:rsidP="001137B8">
      <w:pPr>
        <w:pStyle w:val="Rlist"/>
      </w:pPr>
      <w:r>
        <w:t xml:space="preserve">D MacIsaac, C </w:t>
      </w:r>
      <w:proofErr w:type="spellStart"/>
      <w:r>
        <w:t>Hrabi</w:t>
      </w:r>
      <w:proofErr w:type="spellEnd"/>
      <w:r>
        <w:t>, “Our Favorite Topics”, Journal of Interesting Information, 1(24), 2010.</w:t>
      </w:r>
    </w:p>
    <w:p w14:paraId="681FECB5" w14:textId="77777777" w:rsidR="00F16659" w:rsidRDefault="00F16659" w:rsidP="00991DCC">
      <w:pPr>
        <w:pStyle w:val="Heading1"/>
      </w:pPr>
      <w:bookmarkStart w:id="44" w:name="_Toc44000909"/>
      <w:r>
        <w:t>Title Page and Headers and Footers</w:t>
      </w:r>
      <w:bookmarkEnd w:id="44"/>
    </w:p>
    <w:p w14:paraId="2BC8C302" w14:textId="77777777" w:rsidR="00F16659" w:rsidRDefault="00F16659" w:rsidP="00F16659">
      <w:pPr>
        <w:pStyle w:val="BodyText"/>
      </w:pPr>
      <w:r>
        <w:t xml:space="preserve">Don’t forget to update the standard content of each of these sections.  Of special note is the #-of-pages field in the footer which should be updated manually at the completion of the document so that the </w:t>
      </w:r>
      <w:proofErr w:type="spellStart"/>
      <w:r>
        <w:t>Tite</w:t>
      </w:r>
      <w:proofErr w:type="spellEnd"/>
      <w:r>
        <w:t xml:space="preserve"> and Contents pages are not included.  The Reference page should be included (even though it is NOT included in the page count of 10 pages).  Also of special note are the ‘created’ and ‘updated’ fields on Title page AND in the footer.  In the title page, these fields can be edited by double clicking them.  In the footer they are linked to the title page fields through a cross-reference.  To update them, simply double click them.</w:t>
      </w:r>
    </w:p>
    <w:p w14:paraId="4FEDE2BE" w14:textId="77777777" w:rsidR="00D53C97" w:rsidRPr="00F16659" w:rsidRDefault="00D53C97" w:rsidP="00F16659">
      <w:pPr>
        <w:pStyle w:val="BodyText"/>
      </w:pPr>
      <w:r>
        <w:t xml:space="preserve">One final note – take a close look at the footer in this appendix compared to the footer in the main body.  The paging is different in the appendix.  This is because the appendix is a NEW SECTION and the footer for this section has been unlinked to the previous section.  Be careful not to mess sections up, but if you do, you can reinstate them using &gt;Page Layout&gt;Breaks&gt;(Section Break) next page.  Another interesting thing about this Appendix is that its title uses the </w:t>
      </w:r>
      <w:proofErr w:type="spellStart"/>
      <w:r>
        <w:t>stye</w:t>
      </w:r>
      <w:proofErr w:type="spellEnd"/>
      <w:r>
        <w:t xml:space="preserve"> ‘Contents Heading’.  If you don’t do this, it won’t show up in the table of contents properly.</w:t>
      </w:r>
    </w:p>
    <w:sectPr w:rsidR="00D53C97" w:rsidRPr="00F16659" w:rsidSect="00BF577E">
      <w:footerReference w:type="defaul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Julian L Cardenas Barrera" w:date="2020-06-30T07:34:00Z" w:initials="JLCB">
    <w:p w14:paraId="4FA219AD" w14:textId="3C5B0D70" w:rsidR="00D95310" w:rsidRDefault="00D95310">
      <w:pPr>
        <w:pStyle w:val="CommentText"/>
      </w:pPr>
      <w:r>
        <w:rPr>
          <w:rStyle w:val="CommentReference"/>
        </w:rPr>
        <w:annotationRef/>
      </w:r>
      <w:r>
        <w:t>Before stating that LF is a difficult task, I would define what it is fist and its need. Your second paragraph could go here, although I stated the need of balance between generation and load, and then why LF is so important to  electric utilities.</w:t>
      </w:r>
    </w:p>
    <w:p w14:paraId="6123F079" w14:textId="77777777" w:rsidR="00D95310" w:rsidRDefault="00D95310">
      <w:pPr>
        <w:pStyle w:val="CommentText"/>
      </w:pPr>
      <w:r>
        <w:br/>
        <w:t>I also wouldn’t say that it is a difficult task , but that it still receives the attention from researchers because the need of more accurate forecasts, particularly with the advent of new  smart grid technologies.</w:t>
      </w:r>
    </w:p>
    <w:p w14:paraId="6DD38EBC" w14:textId="77777777" w:rsidR="003B1236" w:rsidRDefault="003B1236">
      <w:pPr>
        <w:pStyle w:val="CommentText"/>
      </w:pPr>
    </w:p>
    <w:p w14:paraId="158A051B" w14:textId="7A477B68" w:rsidR="003B1236" w:rsidRDefault="003B1236">
      <w:pPr>
        <w:pStyle w:val="CommentText"/>
      </w:pPr>
      <w:r>
        <w:t>DM – agreed…the 2</w:t>
      </w:r>
      <w:r w:rsidRPr="003B1236">
        <w:rPr>
          <w:vertAlign w:val="superscript"/>
        </w:rPr>
        <w:t>nd</w:t>
      </w:r>
      <w:r>
        <w:t xml:space="preserve"> paragraph should come before this.  </w:t>
      </w:r>
    </w:p>
  </w:comment>
  <w:comment w:id="6" w:author="Dawn MacIsaac" w:date="2020-07-06T08:54:00Z" w:initials="DM">
    <w:p w14:paraId="49FD956A" w14:textId="08748CBA" w:rsidR="003B1236" w:rsidRDefault="003B1236">
      <w:pPr>
        <w:pStyle w:val="CommentText"/>
      </w:pPr>
      <w:r>
        <w:rPr>
          <w:rStyle w:val="CommentReference"/>
        </w:rPr>
        <w:annotationRef/>
      </w:r>
      <w:r>
        <w:t>What does this mean?</w:t>
      </w:r>
    </w:p>
  </w:comment>
  <w:comment w:id="22" w:author="Dawn MacIsaac" w:date="2020-07-06T08:56:00Z" w:initials="DM">
    <w:p w14:paraId="5607E378" w14:textId="613EE75A" w:rsidR="003B1236" w:rsidRDefault="003B1236">
      <w:pPr>
        <w:pStyle w:val="CommentText"/>
      </w:pPr>
      <w:r>
        <w:rPr>
          <w:rStyle w:val="CommentReference"/>
        </w:rPr>
        <w:annotationRef/>
      </w:r>
      <w:r>
        <w:t>Earlier you said it was related to random variables needed to predict human behavior.  Can you consolidate this statement with that one?</w:t>
      </w:r>
    </w:p>
  </w:comment>
  <w:comment w:id="23" w:author="Julian L Cardenas Barrera" w:date="2020-06-30T07:43:00Z" w:initials="JLCB">
    <w:p w14:paraId="0E7724A8" w14:textId="77777777" w:rsidR="00D95310" w:rsidRDefault="00D95310">
      <w:pPr>
        <w:pStyle w:val="CommentText"/>
      </w:pPr>
      <w:r>
        <w:rPr>
          <w:rStyle w:val="CommentReference"/>
        </w:rPr>
        <w:annotationRef/>
      </w:r>
      <w:r>
        <w:t>Pleas add other, more recent references.</w:t>
      </w:r>
    </w:p>
    <w:p w14:paraId="4544A542" w14:textId="77777777" w:rsidR="003B1236" w:rsidRDefault="003B1236">
      <w:pPr>
        <w:pStyle w:val="CommentText"/>
      </w:pPr>
    </w:p>
    <w:p w14:paraId="0C1F5756" w14:textId="4A6845E7" w:rsidR="003B1236" w:rsidRDefault="003B1236">
      <w:pPr>
        <w:pStyle w:val="CommentText"/>
      </w:pPr>
      <w:r>
        <w:t>DM:  agreed…and more than 1.  We want to show that there is consensus that this isn’t a trivial problem.</w:t>
      </w:r>
    </w:p>
  </w:comment>
  <w:comment w:id="24" w:author="Dawn MacIsaac" w:date="2020-07-06T08:58:00Z" w:initials="DM">
    <w:p w14:paraId="3E9AA354" w14:textId="2DC77941" w:rsidR="003B1236" w:rsidRDefault="003B1236">
      <w:pPr>
        <w:pStyle w:val="CommentText"/>
      </w:pPr>
      <w:r>
        <w:rPr>
          <w:rStyle w:val="CommentReference"/>
        </w:rPr>
        <w:annotationRef/>
      </w:r>
      <w:r>
        <w:t>Do you mean ‘assessed’?</w:t>
      </w:r>
    </w:p>
  </w:comment>
  <w:comment w:id="32" w:author="Dawn MacIsaac" w:date="2020-07-06T09:01:00Z" w:initials="DM">
    <w:p w14:paraId="772EB146" w14:textId="77777777" w:rsidR="00BE07B1" w:rsidRDefault="00BE07B1">
      <w:pPr>
        <w:pStyle w:val="CommentText"/>
      </w:pPr>
      <w:r>
        <w:rPr>
          <w:rStyle w:val="CommentReference"/>
        </w:rPr>
        <w:annotationRef/>
      </w:r>
      <w:r>
        <w:t>Which one – 1 day or 2 weeks, or both?  Maybe the statement should say:</w:t>
      </w:r>
    </w:p>
    <w:p w14:paraId="091EAB5C" w14:textId="77777777" w:rsidR="00BE07B1" w:rsidRDefault="00BE07B1">
      <w:pPr>
        <w:pStyle w:val="CommentText"/>
      </w:pPr>
    </w:p>
    <w:p w14:paraId="69CFB6C5" w14:textId="77777777" w:rsidR="00BE07B1" w:rsidRDefault="00BE07B1">
      <w:pPr>
        <w:pStyle w:val="CommentText"/>
      </w:pPr>
      <w:r>
        <w:t xml:space="preserve">“Regardless, most research into load forecasting focuses on </w:t>
      </w:r>
    </w:p>
    <w:p w14:paraId="7C25A3E8" w14:textId="77777777" w:rsidR="00BE07B1" w:rsidRDefault="00BE07B1">
      <w:pPr>
        <w:pStyle w:val="CommentText"/>
      </w:pPr>
      <w:r>
        <w:t>horizons of less that two weeks.”</w:t>
      </w:r>
    </w:p>
    <w:p w14:paraId="6FFA5272" w14:textId="77777777" w:rsidR="00BE07B1" w:rsidRDefault="00BE07B1">
      <w:pPr>
        <w:pStyle w:val="CommentText"/>
      </w:pPr>
    </w:p>
    <w:p w14:paraId="4E8CA277" w14:textId="55627547" w:rsidR="00BE07B1" w:rsidRDefault="00BE07B1">
      <w:pPr>
        <w:pStyle w:val="CommentText"/>
      </w:pPr>
      <w:r>
        <w:t>I think we need more than 1 reference to back this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8A051B" w15:done="0"/>
  <w15:commentEx w15:paraId="49FD956A" w15:done="0"/>
  <w15:commentEx w15:paraId="5607E378" w15:done="0"/>
  <w15:commentEx w15:paraId="0C1F5756" w15:done="0"/>
  <w15:commentEx w15:paraId="3E9AA354" w15:done="0"/>
  <w15:commentEx w15:paraId="4E8CA2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697A" w16cex:dateUtc="2020-06-30T10:34:00Z"/>
  <w16cex:commentExtensible w16cex:durableId="22AD6533" w16cex:dateUtc="2020-07-06T11:54:00Z"/>
  <w16cex:commentExtensible w16cex:durableId="22AD65C3" w16cex:dateUtc="2020-07-06T11:56:00Z"/>
  <w16cex:commentExtensible w16cex:durableId="22A56BB7" w16cex:dateUtc="2020-06-30T10:43:00Z"/>
  <w16cex:commentExtensible w16cex:durableId="22AD6636" w16cex:dateUtc="2020-07-06T11:58:00Z"/>
  <w16cex:commentExtensible w16cex:durableId="22AD66DE" w16cex:dateUtc="2020-07-06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8A051B" w16cid:durableId="22A5697A"/>
  <w16cid:commentId w16cid:paraId="49FD956A" w16cid:durableId="22AD6533"/>
  <w16cid:commentId w16cid:paraId="5607E378" w16cid:durableId="22AD65C3"/>
  <w16cid:commentId w16cid:paraId="0C1F5756" w16cid:durableId="22A56BB7"/>
  <w16cid:commentId w16cid:paraId="3E9AA354" w16cid:durableId="22AD6636"/>
  <w16cid:commentId w16cid:paraId="4E8CA277" w16cid:durableId="22AD66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75267" w14:textId="77777777" w:rsidR="001375AE" w:rsidRDefault="001375AE" w:rsidP="00B7638D">
      <w:pPr>
        <w:spacing w:after="0"/>
      </w:pPr>
      <w:r>
        <w:separator/>
      </w:r>
    </w:p>
  </w:endnote>
  <w:endnote w:type="continuationSeparator" w:id="0">
    <w:p w14:paraId="4DA60FA9" w14:textId="77777777" w:rsidR="001375AE" w:rsidRDefault="001375AE"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FFD04" w14:textId="77777777" w:rsidR="00F16659" w:rsidRDefault="00F16659" w:rsidP="00F16659">
    <w:pPr>
      <w:pStyle w:val="Footer"/>
      <w:jc w:val="center"/>
    </w:pPr>
    <w:r>
      <w:t xml:space="preserve">- </w:t>
    </w:r>
    <w:r>
      <w:fldChar w:fldCharType="begin"/>
    </w:r>
    <w:r>
      <w:instrText xml:space="preserve"> PAGE   \* MERGEFORMAT </w:instrText>
    </w:r>
    <w:r>
      <w:fldChar w:fldCharType="separate"/>
    </w:r>
    <w:r w:rsidR="006222BB">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AAB8B" w14:textId="5620BE25" w:rsidR="00EC2153" w:rsidRDefault="0034281E" w:rsidP="00BF577E">
    <w:pPr>
      <w:pStyle w:val="Footer"/>
      <w:tabs>
        <w:tab w:val="clear" w:pos="10080"/>
        <w:tab w:val="right" w:pos="9360"/>
      </w:tabs>
      <w:rPr>
        <w:noProof/>
      </w:rPr>
    </w:pPr>
    <w:proofErr w:type="spellStart"/>
    <w:r>
      <w:t>MScE</w:t>
    </w:r>
    <w:proofErr w:type="spellEnd"/>
    <w:r w:rsidR="002D5F45">
      <w:t xml:space="preserve"> </w:t>
    </w:r>
    <w:r w:rsidR="00BF577E">
      <w:t xml:space="preserve">- </w:t>
    </w:r>
    <w:r w:rsidR="002D5F45">
      <w:t>Olugbenga</w:t>
    </w:r>
    <w:r w:rsidR="00EC2153">
      <w:tab/>
      <w:t xml:space="preserve">page </w:t>
    </w:r>
    <w:r w:rsidR="00EC2153" w:rsidRPr="00EC2153">
      <w:fldChar w:fldCharType="begin"/>
    </w:r>
    <w:r w:rsidR="00EC2153" w:rsidRPr="00EC2153">
      <w:instrText xml:space="preserve"> PAGE   \* MERGEFORMAT </w:instrText>
    </w:r>
    <w:r w:rsidR="00EC2153" w:rsidRPr="00EC2153">
      <w:fldChar w:fldCharType="separate"/>
    </w:r>
    <w:r w:rsidR="006222BB">
      <w:rPr>
        <w:noProof/>
      </w:rPr>
      <w:t>1</w:t>
    </w:r>
    <w:r w:rsidR="00EC2153" w:rsidRPr="00EC2153">
      <w:rPr>
        <w:noProof/>
      </w:rPr>
      <w:fldChar w:fldCharType="end"/>
    </w:r>
    <w:r w:rsidR="00EC2153">
      <w:rPr>
        <w:noProof/>
      </w:rPr>
      <w:t xml:space="preserve"> of n</w:t>
    </w:r>
  </w:p>
  <w:p w14:paraId="73D3DBDE" w14:textId="5E65072C" w:rsidR="00401801" w:rsidRPr="00401801" w:rsidRDefault="00401801"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3B1236">
      <w:rPr>
        <w:noProof/>
      </w:rPr>
      <w:t>2020-Jul-06</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3B1236">
      <w:rPr>
        <w:noProof/>
      </w:rPr>
      <w:t>8:51 AM</w:t>
    </w:r>
    <w:r w:rsidRPr="00401801">
      <w:fldChar w:fldCharType="end"/>
    </w:r>
    <w:r w:rsidR="00EC2153">
      <w:tab/>
    </w:r>
    <w:r w:rsidRPr="00401801">
      <w:t xml:space="preserve">Created:  </w:t>
    </w:r>
    <w:r w:rsidR="005B2298">
      <w:fldChar w:fldCharType="begin"/>
    </w:r>
    <w:r w:rsidR="005B2298">
      <w:instrText xml:space="preserve"> REF createDate \h </w:instrText>
    </w:r>
    <w:r w:rsidR="005B2298">
      <w:fldChar w:fldCharType="separate"/>
    </w:r>
    <w:r w:rsidR="002D5F45">
      <w:rPr>
        <w:noProof/>
      </w:rPr>
      <w:t>2020 Jun-23</w:t>
    </w:r>
    <w:r w:rsidR="005B2298">
      <w:fldChar w:fldCharType="end"/>
    </w:r>
  </w:p>
  <w:p w14:paraId="21A6D4D4" w14:textId="3E18F56E" w:rsidR="00401801" w:rsidRPr="00401801" w:rsidRDefault="00EC2153" w:rsidP="00BF577E">
    <w:pPr>
      <w:pStyle w:val="Footer"/>
      <w:tabs>
        <w:tab w:val="clear" w:pos="10080"/>
        <w:tab w:val="right" w:pos="9360"/>
      </w:tabs>
    </w:pPr>
    <w:r>
      <w:tab/>
    </w:r>
    <w:r w:rsidR="00401801" w:rsidRPr="00401801">
      <w:t>Updated:</w:t>
    </w:r>
    <w:r w:rsidR="005B2298">
      <w:t xml:space="preserve">  </w:t>
    </w:r>
    <w:r w:rsidR="005B2298">
      <w:fldChar w:fldCharType="begin"/>
    </w:r>
    <w:r w:rsidR="005B2298">
      <w:instrText xml:space="preserve"> REF updateDate \h </w:instrText>
    </w:r>
    <w:r w:rsidR="005B2298">
      <w:fldChar w:fldCharType="separate"/>
    </w:r>
    <w:r w:rsidR="002D5F45">
      <w:rPr>
        <w:noProof/>
      </w:rPr>
      <w:t>2020 Jun-25</w:t>
    </w:r>
    <w:r w:rsidR="005B22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2359E" w14:textId="77777777" w:rsidR="001D4D50" w:rsidRDefault="001D4D50"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sidR="006222BB">
      <w:rPr>
        <w:noProof/>
      </w:rPr>
      <w:t>4</w:t>
    </w:r>
    <w:r w:rsidRPr="00EC2153">
      <w:rPr>
        <w:noProof/>
      </w:rPr>
      <w:fldChar w:fldCharType="end"/>
    </w:r>
    <w:r>
      <w:rPr>
        <w:noProof/>
      </w:rPr>
      <w:t xml:space="preserve"> of n</w:t>
    </w:r>
  </w:p>
  <w:p w14:paraId="537FC17E" w14:textId="3B654AC3" w:rsidR="001D4D50" w:rsidRPr="00401801" w:rsidRDefault="001D4D50"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3B1236">
      <w:rPr>
        <w:noProof/>
      </w:rPr>
      <w:t>2020-Jul-06</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3B1236">
      <w:rPr>
        <w:noProof/>
      </w:rPr>
      <w:t>8:51 AM</w:t>
    </w:r>
    <w:r w:rsidRPr="00401801">
      <w:fldChar w:fldCharType="end"/>
    </w:r>
    <w:r>
      <w:tab/>
    </w:r>
    <w:r w:rsidRPr="00401801">
      <w:t xml:space="preserve">Created:  </w:t>
    </w:r>
    <w:r>
      <w:fldChar w:fldCharType="begin"/>
    </w:r>
    <w:r>
      <w:instrText xml:space="preserve"> REF createDate \h </w:instrText>
    </w:r>
    <w:r>
      <w:fldChar w:fldCharType="separate"/>
    </w:r>
    <w:r w:rsidR="002D5F45">
      <w:rPr>
        <w:noProof/>
      </w:rPr>
      <w:t>2020 Jun-23</w:t>
    </w:r>
    <w:r>
      <w:fldChar w:fldCharType="end"/>
    </w:r>
  </w:p>
  <w:p w14:paraId="672EE978" w14:textId="39D6B32F" w:rsidR="001D4D50" w:rsidRPr="00401801" w:rsidRDefault="001D4D50"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2D5F45">
      <w:rPr>
        <w:noProof/>
      </w:rPr>
      <w:t>2020 Jun-25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D412B" w14:textId="77777777" w:rsidR="001375AE" w:rsidRDefault="001375AE" w:rsidP="00B7638D">
      <w:pPr>
        <w:spacing w:after="0"/>
      </w:pPr>
      <w:r>
        <w:separator/>
      </w:r>
    </w:p>
  </w:footnote>
  <w:footnote w:type="continuationSeparator" w:id="0">
    <w:p w14:paraId="43A93DAD" w14:textId="77777777" w:rsidR="001375AE" w:rsidRDefault="001375AE" w:rsidP="00B763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8A29D" w14:textId="77777777" w:rsidR="00D4789A" w:rsidRPr="00D4789A" w:rsidRDefault="00D4789A" w:rsidP="00D47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C71F42"/>
    <w:multiLevelType w:val="multilevel"/>
    <w:tmpl w:val="7160FECA"/>
    <w:numStyleLink w:val="ListNumbersMulti"/>
  </w:abstractNum>
  <w:abstractNum w:abstractNumId="9"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15:restartNumberingAfterBreak="0">
    <w:nsid w:val="0DF8145E"/>
    <w:multiLevelType w:val="multilevel"/>
    <w:tmpl w:val="7160FECA"/>
    <w:numStyleLink w:val="ListNumbersMulti"/>
  </w:abstractNum>
  <w:abstractNum w:abstractNumId="14" w15:restartNumberingAfterBreak="0">
    <w:nsid w:val="122D7BE8"/>
    <w:multiLevelType w:val="multilevel"/>
    <w:tmpl w:val="A8A428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A8E7A84"/>
    <w:multiLevelType w:val="multilevel"/>
    <w:tmpl w:val="A656E24C"/>
    <w:numStyleLink w:val="NLists"/>
  </w:abstractNum>
  <w:abstractNum w:abstractNumId="18"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9"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E8D1FF9"/>
    <w:multiLevelType w:val="multilevel"/>
    <w:tmpl w:val="7160FECA"/>
    <w:numStyleLink w:val="ListNumbersMulti"/>
  </w:abstractNum>
  <w:abstractNum w:abstractNumId="22"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5217EFE"/>
    <w:multiLevelType w:val="multilevel"/>
    <w:tmpl w:val="7160FECA"/>
    <w:numStyleLink w:val="ListNumbersMulti"/>
  </w:abstractNum>
  <w:abstractNum w:abstractNumId="24"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6655B81"/>
    <w:multiLevelType w:val="multilevel"/>
    <w:tmpl w:val="D7BA8E5E"/>
    <w:numStyleLink w:val="Headings"/>
  </w:abstractNum>
  <w:abstractNum w:abstractNumId="27" w15:restartNumberingAfterBreak="0">
    <w:nsid w:val="494470B4"/>
    <w:multiLevelType w:val="multilevel"/>
    <w:tmpl w:val="F1306A7C"/>
    <w:numStyleLink w:val="ListBulletsSQb"/>
  </w:abstractNum>
  <w:abstractNum w:abstractNumId="28"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9" w15:restartNumberingAfterBreak="0">
    <w:nsid w:val="595733CD"/>
    <w:multiLevelType w:val="multilevel"/>
    <w:tmpl w:val="D7BA8E5E"/>
    <w:numStyleLink w:val="Headings"/>
  </w:abstractNum>
  <w:abstractNum w:abstractNumId="30" w15:restartNumberingAfterBreak="0">
    <w:nsid w:val="5AB069BC"/>
    <w:multiLevelType w:val="multilevel"/>
    <w:tmpl w:val="7160FECA"/>
    <w:numStyleLink w:val="ListNumbersMulti"/>
  </w:abstractNum>
  <w:abstractNum w:abstractNumId="31"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5E128F"/>
    <w:multiLevelType w:val="multilevel"/>
    <w:tmpl w:val="7160FECA"/>
    <w:numStyleLink w:val="ListNumbersMulti"/>
  </w:abstractNum>
  <w:abstractNum w:abstractNumId="33" w15:restartNumberingAfterBreak="0">
    <w:nsid w:val="648214A6"/>
    <w:multiLevelType w:val="multilevel"/>
    <w:tmpl w:val="F1306A7C"/>
    <w:numStyleLink w:val="ListBulletsSQb"/>
  </w:abstractNum>
  <w:abstractNum w:abstractNumId="34"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5" w15:restartNumberingAfterBreak="0">
    <w:nsid w:val="6B2830A7"/>
    <w:multiLevelType w:val="multilevel"/>
    <w:tmpl w:val="67C6A7E0"/>
    <w:numStyleLink w:val="ListBulletsMulti"/>
  </w:abstractNum>
  <w:abstractNum w:abstractNumId="36" w15:restartNumberingAfterBreak="0">
    <w:nsid w:val="6C216C6A"/>
    <w:multiLevelType w:val="multilevel"/>
    <w:tmpl w:val="D7BA8E5E"/>
    <w:numStyleLink w:val="Headings"/>
  </w:abstractNum>
  <w:abstractNum w:abstractNumId="37" w15:restartNumberingAfterBreak="0">
    <w:nsid w:val="6DD96A43"/>
    <w:multiLevelType w:val="multilevel"/>
    <w:tmpl w:val="7160FECA"/>
    <w:numStyleLink w:val="ListNumbersMulti"/>
  </w:abstractNum>
  <w:abstractNum w:abstractNumId="38"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1" w15:restartNumberingAfterBreak="0">
    <w:nsid w:val="76DA661D"/>
    <w:multiLevelType w:val="multilevel"/>
    <w:tmpl w:val="67C6A7E0"/>
    <w:numStyleLink w:val="ListBulletsMulti"/>
  </w:abstractNum>
  <w:num w:numId="1">
    <w:abstractNumId w:val="38"/>
  </w:num>
  <w:num w:numId="2">
    <w:abstractNumId w:val="18"/>
  </w:num>
  <w:num w:numId="3">
    <w:abstractNumId w:val="31"/>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num>
  <w:num w:numId="12">
    <w:abstractNumId w:val="10"/>
  </w:num>
  <w:num w:numId="13">
    <w:abstractNumId w:val="40"/>
  </w:num>
  <w:num w:numId="14">
    <w:abstractNumId w:val="35"/>
  </w:num>
  <w:num w:numId="15">
    <w:abstractNumId w:val="41"/>
  </w:num>
  <w:num w:numId="16">
    <w:abstractNumId w:val="9"/>
  </w:num>
  <w:num w:numId="17">
    <w:abstractNumId w:val="11"/>
  </w:num>
  <w:num w:numId="18">
    <w:abstractNumId w:val="19"/>
  </w:num>
  <w:num w:numId="19">
    <w:abstractNumId w:val="37"/>
  </w:num>
  <w:num w:numId="20">
    <w:abstractNumId w:val="32"/>
  </w:num>
  <w:num w:numId="21">
    <w:abstractNumId w:val="28"/>
  </w:num>
  <w:num w:numId="22">
    <w:abstractNumId w:val="20"/>
  </w:num>
  <w:num w:numId="23">
    <w:abstractNumId w:val="30"/>
  </w:num>
  <w:num w:numId="24">
    <w:abstractNumId w:val="15"/>
  </w:num>
  <w:num w:numId="25">
    <w:abstractNumId w:val="23"/>
  </w:num>
  <w:num w:numId="26">
    <w:abstractNumId w:val="13"/>
  </w:num>
  <w:num w:numId="27">
    <w:abstractNumId w:val="7"/>
  </w:num>
  <w:num w:numId="28">
    <w:abstractNumId w:val="21"/>
  </w:num>
  <w:num w:numId="29">
    <w:abstractNumId w:val="5"/>
  </w:num>
  <w:num w:numId="30">
    <w:abstractNumId w:val="8"/>
  </w:num>
  <w:num w:numId="31">
    <w:abstractNumId w:val="12"/>
  </w:num>
  <w:num w:numId="32">
    <w:abstractNumId w:val="27"/>
  </w:num>
  <w:num w:numId="33">
    <w:abstractNumId w:val="22"/>
  </w:num>
  <w:num w:numId="34">
    <w:abstractNumId w:val="29"/>
  </w:num>
  <w:num w:numId="35">
    <w:abstractNumId w:val="16"/>
  </w:num>
  <w:num w:numId="36">
    <w:abstractNumId w:val="39"/>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6"/>
  </w:num>
  <w:num w:numId="40">
    <w:abstractNumId w:val="14"/>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5"/>
  </w:num>
  <w:num w:numId="44">
    <w:abstractNumId w:val="17"/>
  </w:num>
  <w:num w:numId="4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 L Cardenas Barrera">
    <w15:presenceInfo w15:providerId="AD" w15:userId="S::jcardena@unb.ca::c4c9e739-87ea-4268-9cfd-3b02bfc9266e"/>
  </w15:person>
  <w15:person w15:author="Dawn MacIsaac">
    <w15:presenceInfo w15:providerId="None" w15:userId="Dawn MacIs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0"/>
  <w:proofState w:spelling="clean"/>
  <w:attachedTemplate r:id="rId1"/>
  <w:stylePaneSortMethod w:val="0000"/>
  <w:trackRevisions/>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tzAxMTIwNrIwtrRU0lEKTi0uzszPAykwrAUASSw1SCwAAAA="/>
  </w:docVars>
  <w:rsids>
    <w:rsidRoot w:val="000676F6"/>
    <w:rsid w:val="00047A5D"/>
    <w:rsid w:val="0006524C"/>
    <w:rsid w:val="000676F6"/>
    <w:rsid w:val="000A5EBB"/>
    <w:rsid w:val="000E1F7E"/>
    <w:rsid w:val="000F7391"/>
    <w:rsid w:val="001137B8"/>
    <w:rsid w:val="001375AE"/>
    <w:rsid w:val="00147ABF"/>
    <w:rsid w:val="00156D66"/>
    <w:rsid w:val="00163EC7"/>
    <w:rsid w:val="001B6E75"/>
    <w:rsid w:val="001D4D50"/>
    <w:rsid w:val="001E1CE2"/>
    <w:rsid w:val="001E348F"/>
    <w:rsid w:val="00241055"/>
    <w:rsid w:val="00244EF1"/>
    <w:rsid w:val="002547B6"/>
    <w:rsid w:val="002552D2"/>
    <w:rsid w:val="00290E38"/>
    <w:rsid w:val="002D5F45"/>
    <w:rsid w:val="002D616C"/>
    <w:rsid w:val="002F08DA"/>
    <w:rsid w:val="00315743"/>
    <w:rsid w:val="00326A8D"/>
    <w:rsid w:val="003405E5"/>
    <w:rsid w:val="0034281E"/>
    <w:rsid w:val="0035538D"/>
    <w:rsid w:val="00392277"/>
    <w:rsid w:val="003B1236"/>
    <w:rsid w:val="003B190A"/>
    <w:rsid w:val="003C747B"/>
    <w:rsid w:val="003E21B7"/>
    <w:rsid w:val="003E607E"/>
    <w:rsid w:val="00401801"/>
    <w:rsid w:val="00410F96"/>
    <w:rsid w:val="00426CEF"/>
    <w:rsid w:val="00431E0E"/>
    <w:rsid w:val="004803CD"/>
    <w:rsid w:val="00497FB9"/>
    <w:rsid w:val="004B1142"/>
    <w:rsid w:val="004D5ADD"/>
    <w:rsid w:val="004F0E60"/>
    <w:rsid w:val="005156C7"/>
    <w:rsid w:val="00541D3B"/>
    <w:rsid w:val="00560C8A"/>
    <w:rsid w:val="00574D38"/>
    <w:rsid w:val="005B2298"/>
    <w:rsid w:val="005C103F"/>
    <w:rsid w:val="005F684C"/>
    <w:rsid w:val="006077B4"/>
    <w:rsid w:val="00613156"/>
    <w:rsid w:val="006222BB"/>
    <w:rsid w:val="00642C06"/>
    <w:rsid w:val="00654021"/>
    <w:rsid w:val="00660DC5"/>
    <w:rsid w:val="00677FE2"/>
    <w:rsid w:val="00692720"/>
    <w:rsid w:val="0069552C"/>
    <w:rsid w:val="006A6ADA"/>
    <w:rsid w:val="006D2E84"/>
    <w:rsid w:val="006F2943"/>
    <w:rsid w:val="006F4213"/>
    <w:rsid w:val="00715C98"/>
    <w:rsid w:val="00764CAD"/>
    <w:rsid w:val="00780D40"/>
    <w:rsid w:val="007900AB"/>
    <w:rsid w:val="00805AC9"/>
    <w:rsid w:val="00822DF2"/>
    <w:rsid w:val="0087345B"/>
    <w:rsid w:val="008C6DC2"/>
    <w:rsid w:val="00933550"/>
    <w:rsid w:val="00957161"/>
    <w:rsid w:val="00975A54"/>
    <w:rsid w:val="00991DCC"/>
    <w:rsid w:val="009B203E"/>
    <w:rsid w:val="009E62A1"/>
    <w:rsid w:val="009F5833"/>
    <w:rsid w:val="009F6D7E"/>
    <w:rsid w:val="00A03810"/>
    <w:rsid w:val="00A14B2B"/>
    <w:rsid w:val="00A2763B"/>
    <w:rsid w:val="00A6231A"/>
    <w:rsid w:val="00AA0E78"/>
    <w:rsid w:val="00AA2E18"/>
    <w:rsid w:val="00AB16DA"/>
    <w:rsid w:val="00AF629C"/>
    <w:rsid w:val="00B135E9"/>
    <w:rsid w:val="00B37811"/>
    <w:rsid w:val="00B405DF"/>
    <w:rsid w:val="00B504A5"/>
    <w:rsid w:val="00B51FC8"/>
    <w:rsid w:val="00B76141"/>
    <w:rsid w:val="00B7638D"/>
    <w:rsid w:val="00BA0F03"/>
    <w:rsid w:val="00BE07B1"/>
    <w:rsid w:val="00BF3F18"/>
    <w:rsid w:val="00BF577E"/>
    <w:rsid w:val="00C11C21"/>
    <w:rsid w:val="00CC6777"/>
    <w:rsid w:val="00CD5C2F"/>
    <w:rsid w:val="00D14354"/>
    <w:rsid w:val="00D173B7"/>
    <w:rsid w:val="00D4789A"/>
    <w:rsid w:val="00D53C97"/>
    <w:rsid w:val="00D95310"/>
    <w:rsid w:val="00DF3C86"/>
    <w:rsid w:val="00DF56F8"/>
    <w:rsid w:val="00E7651A"/>
    <w:rsid w:val="00E77416"/>
    <w:rsid w:val="00E94918"/>
    <w:rsid w:val="00EB239E"/>
    <w:rsid w:val="00EC2153"/>
    <w:rsid w:val="00EC34BA"/>
    <w:rsid w:val="00EC53DA"/>
    <w:rsid w:val="00EF5B0D"/>
    <w:rsid w:val="00F1102C"/>
    <w:rsid w:val="00F16659"/>
    <w:rsid w:val="00F26B88"/>
    <w:rsid w:val="00F5398C"/>
    <w:rsid w:val="00F62B5A"/>
    <w:rsid w:val="00F70833"/>
    <w:rsid w:val="00F745E9"/>
    <w:rsid w:val="00F866A8"/>
    <w:rsid w:val="00FD7001"/>
    <w:rsid w:val="00FF6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79BE6"/>
  <w15:docId w15:val="{04C1F830-C8F2-448C-A933-05A496A7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D95310"/>
    <w:rPr>
      <w:sz w:val="16"/>
      <w:szCs w:val="16"/>
    </w:rPr>
  </w:style>
  <w:style w:type="paragraph" w:styleId="CommentText">
    <w:name w:val="annotation text"/>
    <w:basedOn w:val="Normal"/>
    <w:link w:val="CommentTextChar"/>
    <w:uiPriority w:val="99"/>
    <w:semiHidden/>
    <w:unhideWhenUsed/>
    <w:rsid w:val="00D95310"/>
    <w:rPr>
      <w:sz w:val="20"/>
      <w:szCs w:val="20"/>
    </w:rPr>
  </w:style>
  <w:style w:type="character" w:customStyle="1" w:styleId="CommentTextChar">
    <w:name w:val="Comment Text Char"/>
    <w:basedOn w:val="DefaultParagraphFont"/>
    <w:link w:val="CommentText"/>
    <w:uiPriority w:val="99"/>
    <w:semiHidden/>
    <w:rsid w:val="00D95310"/>
  </w:style>
  <w:style w:type="paragraph" w:styleId="CommentSubject">
    <w:name w:val="annotation subject"/>
    <w:basedOn w:val="CommentText"/>
    <w:next w:val="CommentText"/>
    <w:link w:val="CommentSubjectChar"/>
    <w:uiPriority w:val="99"/>
    <w:semiHidden/>
    <w:unhideWhenUsed/>
    <w:rsid w:val="00D95310"/>
    <w:rPr>
      <w:b/>
      <w:bCs/>
    </w:rPr>
  </w:style>
  <w:style w:type="character" w:customStyle="1" w:styleId="CommentSubjectChar">
    <w:name w:val="Comment Subject Char"/>
    <w:basedOn w:val="CommentTextChar"/>
    <w:link w:val="CommentSubject"/>
    <w:uiPriority w:val="99"/>
    <w:semiHidden/>
    <w:rsid w:val="00D95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library.queensu.ca/book/export/html/58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www.ieee.org/documents/ieeecitationref.pdf"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000%20Common%20Resources\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C4DB-5ED8-4750-BE00-15769326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16</TotalTime>
  <Pages>11</Pages>
  <Words>3734</Words>
  <Characters>21286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Tolulope Olugbenga</dc:creator>
  <cp:lastModifiedBy>Dawn MacIsaac</cp:lastModifiedBy>
  <cp:revision>3</cp:revision>
  <cp:lastPrinted>2013-05-03T14:51:00Z</cp:lastPrinted>
  <dcterms:created xsi:type="dcterms:W3CDTF">2020-07-06T11:58:00Z</dcterms:created>
  <dcterms:modified xsi:type="dcterms:W3CDTF">2020-07-06T12:07:00Z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e46c1570-92dc-3c24-b68d-7f3cfdad2f38</vt:lpwstr>
  </property>
  <property fmtid="{D5CDD505-2E9C-101B-9397-08002B2CF9AE}" pid="24" name="Mendeley Citation Style_1">
    <vt:lpwstr>http://www.zotero.org/styles/apa</vt:lpwstr>
  </property>
</Properties>
</file>