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514A" w14:textId="584558B1" w:rsidR="00764CAD" w:rsidRDefault="008F5ABB" w:rsidP="008C6DC2">
      <w:ins w:id="0" w:author="Tolulope Olugbenga" w:date="2020-09-09T14:02:00Z">
        <w:r>
          <w:fldChar w:fldCharType="begin"/>
        </w:r>
        <w:r>
          <w:instrText xml:space="preserve"> MACROBUTTON MTEditEquationSection2 </w:instrText>
        </w:r>
        <w:r w:rsidRPr="008F5ABB">
          <w:rPr>
            <w:rStyle w:val="MTEquationSection"/>
            <w:rPrChange w:id="1" w:author="Tolulope Olugbenga" w:date="2020-09-09T14:02:00Z">
              <w:rPr/>
            </w:rPrChange>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ins>
    </w:p>
    <w:p w14:paraId="286749CB" w14:textId="48C90329" w:rsidR="00426CEF" w:rsidRDefault="00426CEF" w:rsidP="008C6DC2"/>
    <w:p w14:paraId="1D86B648" w14:textId="0B514C0F" w:rsidR="00B405DF" w:rsidRDefault="00B405DF" w:rsidP="008C6DC2">
      <w:pPr>
        <w:rPr>
          <w:ins w:id="2" w:author="Tolulope Olugbenga" w:date="2020-10-06T19:10:00Z"/>
        </w:rPr>
      </w:pPr>
    </w:p>
    <w:p w14:paraId="48DFA0C2" w14:textId="46270CFD" w:rsidR="00A6631D" w:rsidRDefault="00A6631D" w:rsidP="008C6DC2">
      <w:pPr>
        <w:rPr>
          <w:ins w:id="3" w:author="Tolulope Olugbenga" w:date="2020-10-06T19:10:00Z"/>
        </w:rPr>
      </w:pPr>
    </w:p>
    <w:p w14:paraId="632A2FEF" w14:textId="647DBE7C" w:rsidR="00A6631D" w:rsidRDefault="00A6631D" w:rsidP="008C6DC2">
      <w:pPr>
        <w:rPr>
          <w:ins w:id="4" w:author="Tolulope Olugbenga" w:date="2020-10-06T19:10:00Z"/>
        </w:rPr>
      </w:pPr>
    </w:p>
    <w:p w14:paraId="47019302" w14:textId="22718626" w:rsidR="00A6631D" w:rsidRDefault="00A6631D" w:rsidP="008C6DC2">
      <w:pPr>
        <w:rPr>
          <w:ins w:id="5" w:author="Tolulope Olugbenga" w:date="2020-10-06T19:10:00Z"/>
        </w:rPr>
      </w:pPr>
    </w:p>
    <w:p w14:paraId="78343226" w14:textId="0574CD8D" w:rsidR="00A6631D" w:rsidRDefault="00A6631D" w:rsidP="008C6DC2">
      <w:pPr>
        <w:rPr>
          <w:ins w:id="6" w:author="Tolulope Olugbenga" w:date="2020-10-06T19:10:00Z"/>
        </w:rPr>
      </w:pPr>
    </w:p>
    <w:p w14:paraId="6CFE4381" w14:textId="7170AF49" w:rsidR="00A6631D" w:rsidRDefault="00A6631D" w:rsidP="008C6DC2">
      <w:pPr>
        <w:rPr>
          <w:ins w:id="7" w:author="Tolulope Olugbenga" w:date="2020-10-06T19:10:00Z"/>
        </w:rPr>
      </w:pPr>
    </w:p>
    <w:p w14:paraId="0B017471" w14:textId="51DCBC56" w:rsidR="00A6631D" w:rsidRDefault="00A6631D" w:rsidP="008C6DC2">
      <w:pPr>
        <w:rPr>
          <w:ins w:id="8" w:author="Tolulope Olugbenga" w:date="2020-10-06T19:10:00Z"/>
        </w:rPr>
      </w:pPr>
    </w:p>
    <w:p w14:paraId="1C320C4E" w14:textId="77777777" w:rsidR="00A6631D" w:rsidRDefault="00A6631D" w:rsidP="008C6DC2"/>
    <w:p w14:paraId="540BB136" w14:textId="7DADA6BC" w:rsidR="00B405DF" w:rsidRDefault="00A6631D" w:rsidP="008C6DC2">
      <w:r>
        <w:rPr>
          <w:noProof/>
        </w:rPr>
        <w:drawing>
          <wp:anchor distT="0" distB="0" distL="114300" distR="114300" simplePos="0" relativeHeight="251659264" behindDoc="0" locked="0" layoutInCell="1" allowOverlap="1" wp14:anchorId="742063A5" wp14:editId="09E2770E">
            <wp:simplePos x="0" y="0"/>
            <wp:positionH relativeFrom="margin">
              <wp:align>right</wp:align>
            </wp:positionH>
            <wp:positionV relativeFrom="paragraph">
              <wp:posOffset>33020</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A4247" w14:textId="043EF0EF" w:rsidR="00426CEF" w:rsidRDefault="00426CEF" w:rsidP="008C6DC2"/>
    <w:p w14:paraId="3BED7995" w14:textId="4AC097E5" w:rsidR="00F745E9" w:rsidRDefault="00F745E9" w:rsidP="008C6DC2"/>
    <w:p w14:paraId="205E102A" w14:textId="169923F3"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proofErr w:type="spellStart"/>
      <w:r w:rsidR="00147ABF">
        <w:t>MScE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4B956799" w14:textId="77777777" w:rsidR="00E91D3D" w:rsidRDefault="00E91D3D" w:rsidP="00B135E9">
            <w:pPr>
              <w:pStyle w:val="authorship"/>
              <w:rPr>
                <w:ins w:id="9" w:author="Tolulope Olugbenga" w:date="2020-10-07T12:20:00Z"/>
              </w:rPr>
            </w:pPr>
          </w:p>
          <w:p w14:paraId="03E2B338" w14:textId="75A4BA8B"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10" w:name="createDate"/>
            <w:r w:rsidR="000676F6" w:rsidRPr="00A6631D">
              <w:instrText xml:space="preserve"> FORMTEXT </w:instrText>
            </w:r>
            <w:r w:rsidR="000676F6">
              <w:fldChar w:fldCharType="separate"/>
            </w:r>
            <w:r w:rsidR="000676F6">
              <w:rPr>
                <w:noProof/>
              </w:rPr>
              <w:t>2020 Jun-23</w:t>
            </w:r>
            <w:r w:rsidR="000676F6">
              <w:fldChar w:fldCharType="end"/>
            </w:r>
            <w:bookmarkEnd w:id="10"/>
          </w:p>
          <w:p w14:paraId="089F2FE8" w14:textId="658245AD" w:rsidR="00B135E9" w:rsidRPr="005C103F" w:rsidRDefault="00B135E9" w:rsidP="00156D66">
            <w:pPr>
              <w:pStyle w:val="authorship"/>
            </w:pPr>
            <w:r>
              <w:t xml:space="preserve">Updated:  </w:t>
            </w:r>
            <w:ins w:id="11" w:author="Tolulope Olugbenga" w:date="2020-09-02T14:17:00Z">
              <w:r w:rsidR="00FB070B">
                <w:fldChar w:fldCharType="begin">
                  <w:ffData>
                    <w:name w:val="updateDate"/>
                    <w:enabled/>
                    <w:calcOnExit w:val="0"/>
                    <w:textInput>
                      <w:default w:val="2020 Sep-02"/>
                    </w:textInput>
                  </w:ffData>
                </w:fldChar>
              </w:r>
              <w:bookmarkStart w:id="12" w:name="updateDate"/>
              <w:r w:rsidR="00FB070B" w:rsidRPr="00FB070B">
                <w:instrText xml:space="preserve"> FORMTEXT </w:instrText>
              </w:r>
            </w:ins>
            <w:r w:rsidR="00FB070B">
              <w:fldChar w:fldCharType="separate"/>
            </w:r>
            <w:ins w:id="13" w:author="Tolulope Olugbenga" w:date="2020-09-02T14:17:00Z">
              <w:r w:rsidR="00FB070B">
                <w:rPr>
                  <w:noProof/>
                </w:rPr>
                <w:t>2020 Sep-02</w:t>
              </w:r>
              <w:r w:rsidR="00FB070B">
                <w:fldChar w:fldCharType="end"/>
              </w:r>
            </w:ins>
            <w:bookmarkEnd w:id="12"/>
            <w:del w:id="14" w:author="Tolulope Olugbenga" w:date="2020-07-17T14:38:00Z">
              <w:r w:rsidR="000676F6" w:rsidDel="00E72080">
                <w:fldChar w:fldCharType="begin">
                  <w:ffData>
                    <w:name w:val="updateDate"/>
                    <w:enabled/>
                    <w:calcOnExit w:val="0"/>
                    <w:textInput>
                      <w:default w:val="2020 Jun-25"/>
                    </w:textInput>
                  </w:ffData>
                </w:fldChar>
              </w:r>
              <w:r w:rsidR="000676F6" w:rsidRPr="00E72080" w:rsidDel="00E72080">
                <w:delInstrText xml:space="preserve"> FORMTEXT </w:delInstrText>
              </w:r>
              <w:r w:rsidR="000676F6" w:rsidDel="00E72080">
                <w:fldChar w:fldCharType="separate"/>
              </w:r>
              <w:r w:rsidR="000676F6" w:rsidDel="00E72080">
                <w:rPr>
                  <w:noProof/>
                </w:rPr>
                <w:delText>2020 Jun-25</w:delText>
              </w:r>
              <w:r w:rsidR="000676F6" w:rsidDel="00E72080">
                <w:fldChar w:fldCharType="end"/>
              </w:r>
            </w:del>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tbl>
      <w:tblPr>
        <w:tblStyle w:val="TableGrid"/>
        <w:tblpPr w:leftFromText="180" w:rightFromText="180" w:vertAnchor="text" w:horzAnchor="margin" w:tblpY="20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51794" w14:paraId="44D2558C" w14:textId="77777777" w:rsidTr="00F51794">
        <w:trPr>
          <w:trHeight w:val="71"/>
        </w:trPr>
        <w:tc>
          <w:tcPr>
            <w:tcW w:w="3340" w:type="dxa"/>
          </w:tcPr>
          <w:p w14:paraId="3B47297E" w14:textId="77777777" w:rsidR="00F51794" w:rsidRDefault="00F51794" w:rsidP="00F51794">
            <w:pPr>
              <w:pStyle w:val="authorship"/>
              <w:rPr>
                <w:ins w:id="15" w:author="Tolulope Olugbenga" w:date="2020-10-07T12:21:00Z"/>
              </w:rPr>
            </w:pPr>
          </w:p>
          <w:p w14:paraId="4723DDBC" w14:textId="5244FA67" w:rsidR="00F51794" w:rsidRPr="005C103F" w:rsidRDefault="00F51794">
            <w:pPr>
              <w:pStyle w:val="authorship"/>
              <w:jc w:val="left"/>
              <w:rPr>
                <w:moveTo w:id="16" w:author="Tolulope Olugbenga" w:date="2020-10-07T12:20:00Z"/>
              </w:rPr>
              <w:pPrChange w:id="17" w:author="Tolulope Olugbenga" w:date="2020-10-07T12:21:00Z">
                <w:pPr>
                  <w:pStyle w:val="authorship"/>
                  <w:framePr w:hSpace="180" w:wrap="around" w:vAnchor="text" w:hAnchor="margin" w:y="2067"/>
                </w:pPr>
              </w:pPrChange>
            </w:pPr>
            <w:moveToRangeStart w:id="18" w:author="Tolulope Olugbenga" w:date="2020-10-07T12:20:00Z" w:name="move52903703"/>
          </w:p>
        </w:tc>
        <w:tc>
          <w:tcPr>
            <w:tcW w:w="4130" w:type="dxa"/>
          </w:tcPr>
          <w:p w14:paraId="45FE40F9" w14:textId="77777777" w:rsidR="00F51794" w:rsidRDefault="00F51794" w:rsidP="00F51794">
            <w:pPr>
              <w:pStyle w:val="authorship"/>
              <w:jc w:val="left"/>
              <w:rPr>
                <w:moveTo w:id="19" w:author="Tolulope Olugbenga" w:date="2020-10-07T12:20:00Z"/>
              </w:rPr>
            </w:pPr>
          </w:p>
          <w:p w14:paraId="460F7BD4" w14:textId="77777777" w:rsidR="00F51794" w:rsidRPr="005C103F" w:rsidRDefault="00F51794" w:rsidP="00F51794">
            <w:pPr>
              <w:pStyle w:val="authorship"/>
              <w:rPr>
                <w:moveTo w:id="20" w:author="Tolulope Olugbenga" w:date="2020-10-07T12:20:00Z"/>
              </w:rPr>
            </w:pPr>
            <w:moveTo w:id="21" w:author="Tolulope Olugbenga" w:date="2020-10-07T12:20:00Z">
              <w:r>
                <w:t>Supervised By:</w:t>
              </w:r>
            </w:moveTo>
          </w:p>
        </w:tc>
        <w:tc>
          <w:tcPr>
            <w:tcW w:w="2610" w:type="dxa"/>
            <w:tcBorders>
              <w:left w:val="nil"/>
            </w:tcBorders>
          </w:tcPr>
          <w:p w14:paraId="5B0E5905" w14:textId="77777777" w:rsidR="00F51794" w:rsidRDefault="00F51794" w:rsidP="00F51794">
            <w:pPr>
              <w:pStyle w:val="authorship"/>
              <w:jc w:val="center"/>
              <w:rPr>
                <w:moveTo w:id="22" w:author="Tolulope Olugbenga" w:date="2020-10-07T12:20:00Z"/>
              </w:rPr>
            </w:pPr>
            <w:moveTo w:id="23" w:author="Tolulope Olugbenga" w:date="2020-10-07T12:20:00Z">
              <w:r>
                <w:t>Tolulope Olugbenga</w:t>
              </w:r>
            </w:moveTo>
          </w:p>
          <w:p w14:paraId="5079E8F6" w14:textId="77777777" w:rsidR="00F51794" w:rsidRDefault="00F51794" w:rsidP="00F51794">
            <w:pPr>
              <w:pStyle w:val="authorship"/>
              <w:jc w:val="both"/>
              <w:rPr>
                <w:moveTo w:id="24" w:author="Tolulope Olugbenga" w:date="2020-10-07T12:20:00Z"/>
              </w:rPr>
            </w:pPr>
            <w:moveTo w:id="25" w:author="Tolulope Olugbenga" w:date="2020-10-07T12:20:00Z">
              <w:r>
                <w:t>Dr. Dawn MacIsaac, PhD</w:t>
              </w:r>
            </w:moveTo>
          </w:p>
          <w:p w14:paraId="6FEAFE87" w14:textId="77777777" w:rsidR="00F51794" w:rsidRDefault="00F51794" w:rsidP="00F51794">
            <w:pPr>
              <w:pStyle w:val="authorship"/>
              <w:jc w:val="both"/>
              <w:rPr>
                <w:moveTo w:id="26" w:author="Tolulope Olugbenga" w:date="2020-10-07T12:20:00Z"/>
              </w:rPr>
            </w:pPr>
            <w:moveTo w:id="27" w:author="Tolulope Olugbenga" w:date="2020-10-07T12:20:00Z">
              <w:r>
                <w:t>Dr. Julian Cardenas, PhD</w:t>
              </w:r>
            </w:moveTo>
          </w:p>
          <w:p w14:paraId="25338717" w14:textId="77777777" w:rsidR="00F51794" w:rsidRDefault="00F51794" w:rsidP="00F51794">
            <w:pPr>
              <w:pStyle w:val="authorship"/>
              <w:jc w:val="both"/>
              <w:rPr>
                <w:moveTo w:id="28" w:author="Tolulope Olugbenga" w:date="2020-10-07T12:20:00Z"/>
              </w:rPr>
            </w:pPr>
          </w:p>
        </w:tc>
      </w:tr>
      <w:moveToRangeEnd w:id="18"/>
    </w:tbl>
    <w:p w14:paraId="09E7C7CB" w14:textId="77777777" w:rsidR="00F745E9" w:rsidRDefault="00F745E9" w:rsidP="00AA0E78">
      <w:pPr>
        <w:pStyle w:val="CoverSubtitle"/>
      </w:pPr>
    </w:p>
    <w:p w14:paraId="1BE86474" w14:textId="77777777" w:rsidR="00290E38" w:rsidRDefault="00290E38" w:rsidP="008C6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745E9" w:rsidDel="00A6631D" w14:paraId="5232EBEB" w14:textId="0F22163B" w:rsidTr="00933550">
        <w:trPr>
          <w:trHeight w:val="71"/>
        </w:trPr>
        <w:tc>
          <w:tcPr>
            <w:tcW w:w="3340" w:type="dxa"/>
          </w:tcPr>
          <w:p w14:paraId="3D628856" w14:textId="49876429" w:rsidR="00F745E9" w:rsidRPr="005C103F" w:rsidDel="00A6631D" w:rsidRDefault="00F745E9" w:rsidP="0077672F">
            <w:pPr>
              <w:pStyle w:val="authorship"/>
              <w:rPr>
                <w:moveFrom w:id="29" w:author="Tolulope Olugbenga" w:date="2020-10-07T12:20:00Z"/>
              </w:rPr>
            </w:pPr>
            <w:moveFromRangeStart w:id="30" w:author="Tolulope Olugbenga" w:date="2020-10-07T12:20:00Z" w:name="move52903703"/>
          </w:p>
        </w:tc>
        <w:tc>
          <w:tcPr>
            <w:tcW w:w="4130" w:type="dxa"/>
          </w:tcPr>
          <w:p w14:paraId="08152F0D" w14:textId="6A1A5EA5" w:rsidR="00F745E9" w:rsidDel="00A6631D" w:rsidRDefault="00F745E9" w:rsidP="002D5F45">
            <w:pPr>
              <w:pStyle w:val="authorship"/>
              <w:jc w:val="left"/>
              <w:rPr>
                <w:moveFrom w:id="31" w:author="Tolulope Olugbenga" w:date="2020-10-07T12:20:00Z"/>
              </w:rPr>
            </w:pPr>
          </w:p>
          <w:p w14:paraId="2FBAB71A" w14:textId="77941318" w:rsidR="009E62A1" w:rsidRPr="005C103F" w:rsidDel="00A6631D" w:rsidRDefault="009E62A1" w:rsidP="0077672F">
            <w:pPr>
              <w:pStyle w:val="authorship"/>
              <w:rPr>
                <w:moveFrom w:id="32" w:author="Tolulope Olugbenga" w:date="2020-10-07T12:20:00Z"/>
              </w:rPr>
            </w:pPr>
            <w:moveFrom w:id="33" w:author="Tolulope Olugbenga" w:date="2020-10-07T12:20:00Z">
              <w:r w:rsidDel="00A6631D">
                <w:t>Supervised By:</w:t>
              </w:r>
            </w:moveFrom>
          </w:p>
        </w:tc>
        <w:tc>
          <w:tcPr>
            <w:tcW w:w="2610" w:type="dxa"/>
            <w:tcBorders>
              <w:left w:val="nil"/>
            </w:tcBorders>
          </w:tcPr>
          <w:p w14:paraId="13F94937" w14:textId="4A8141ED" w:rsidR="002D5F45" w:rsidDel="00A6631D" w:rsidRDefault="004B1142" w:rsidP="00933550">
            <w:pPr>
              <w:pStyle w:val="authorship"/>
              <w:jc w:val="center"/>
              <w:rPr>
                <w:moveFrom w:id="34" w:author="Tolulope Olugbenga" w:date="2020-10-07T12:20:00Z"/>
              </w:rPr>
            </w:pPr>
            <w:moveFrom w:id="35" w:author="Tolulope Olugbenga" w:date="2020-10-07T12:20:00Z">
              <w:r w:rsidDel="00A6631D">
                <w:t>Tolulope Olugbenga</w:t>
              </w:r>
            </w:moveFrom>
          </w:p>
          <w:p w14:paraId="0EB9B444" w14:textId="23169CF9" w:rsidR="002D5F45" w:rsidDel="00A6631D" w:rsidRDefault="00933550" w:rsidP="00F62B5A">
            <w:pPr>
              <w:pStyle w:val="authorship"/>
              <w:jc w:val="both"/>
              <w:rPr>
                <w:moveFrom w:id="36" w:author="Tolulope Olugbenga" w:date="2020-10-07T12:20:00Z"/>
              </w:rPr>
            </w:pPr>
            <w:moveFrom w:id="37" w:author="Tolulope Olugbenga" w:date="2020-10-07T12:20:00Z">
              <w:r w:rsidDel="00A6631D">
                <w:t xml:space="preserve">Dr. </w:t>
              </w:r>
              <w:r w:rsidR="009E62A1" w:rsidDel="00A6631D">
                <w:t>D</w:t>
              </w:r>
              <w:r w:rsidR="002D5F45" w:rsidDel="00A6631D">
                <w:t>awn</w:t>
              </w:r>
              <w:r w:rsidR="009E62A1" w:rsidDel="00A6631D">
                <w:t xml:space="preserve"> MacIsaac, PhD</w:t>
              </w:r>
            </w:moveFrom>
          </w:p>
          <w:p w14:paraId="2CA74AA1" w14:textId="77310D8F" w:rsidR="009E62A1" w:rsidDel="00A6631D" w:rsidRDefault="00933550" w:rsidP="00F62B5A">
            <w:pPr>
              <w:pStyle w:val="authorship"/>
              <w:jc w:val="both"/>
              <w:rPr>
                <w:moveFrom w:id="38" w:author="Tolulope Olugbenga" w:date="2020-10-07T12:20:00Z"/>
              </w:rPr>
            </w:pPr>
            <w:moveFrom w:id="39" w:author="Tolulope Olugbenga" w:date="2020-10-07T12:20:00Z">
              <w:r w:rsidDel="00A6631D">
                <w:t xml:space="preserve">Dr. </w:t>
              </w:r>
              <w:r w:rsidR="002D5F45" w:rsidDel="00A6631D">
                <w:t>Julian Cardenas, PhD</w:t>
              </w:r>
            </w:moveFrom>
          </w:p>
          <w:p w14:paraId="468407FA" w14:textId="2FE213E5" w:rsidR="002D5F45" w:rsidDel="00A6631D" w:rsidRDefault="002D5F45" w:rsidP="00F62B5A">
            <w:pPr>
              <w:pStyle w:val="authorship"/>
              <w:jc w:val="both"/>
              <w:rPr>
                <w:moveFrom w:id="40" w:author="Tolulope Olugbenga" w:date="2020-10-07T12:20:00Z"/>
              </w:rPr>
            </w:pPr>
          </w:p>
        </w:tc>
      </w:tr>
      <w:moveFromRangeEnd w:id="30"/>
    </w:tbl>
    <w:p w14:paraId="06917802" w14:textId="77777777" w:rsidR="00290E38" w:rsidRDefault="00290E38" w:rsidP="008C6DC2"/>
    <w:p w14:paraId="15B58BD8" w14:textId="64FBDD26" w:rsidR="00F51794" w:rsidRDefault="00F51794">
      <w:pPr>
        <w:pStyle w:val="CoverTitle"/>
        <w:jc w:val="left"/>
        <w:sectPr w:rsidR="00F51794" w:rsidSect="00B7638D">
          <w:pgSz w:w="12240" w:h="15840"/>
          <w:pgMar w:top="1080" w:right="1080" w:bottom="1080" w:left="1080" w:header="720" w:footer="720" w:gutter="0"/>
          <w:cols w:space="720"/>
          <w:docGrid w:linePitch="360"/>
        </w:sectPr>
        <w:pPrChange w:id="41" w:author="Tolulope Olugbenga" w:date="2020-10-07T12:21:00Z">
          <w:pPr>
            <w:pStyle w:val="CoverTitle"/>
            <w:jc w:val="center"/>
          </w:pPr>
        </w:pPrChange>
      </w:pPr>
    </w:p>
    <w:p w14:paraId="70C289E6" w14:textId="77777777" w:rsidR="00290E38" w:rsidRDefault="00D4789A" w:rsidP="00AA0E78">
      <w:pPr>
        <w:pStyle w:val="ContentsHeading"/>
      </w:pPr>
      <w:bookmarkStart w:id="42" w:name="_Toc44402435"/>
      <w:r w:rsidRPr="003C747B">
        <w:lastRenderedPageBreak/>
        <w:t>Contents</w:t>
      </w:r>
      <w:bookmarkEnd w:id="42"/>
    </w:p>
    <w:p w14:paraId="14B0247C" w14:textId="6994A05E" w:rsidR="004C600F"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4C600F">
        <w:rPr>
          <w:noProof/>
        </w:rPr>
        <w:t>Contents</w:t>
      </w:r>
      <w:r w:rsidR="004C600F">
        <w:rPr>
          <w:noProof/>
        </w:rPr>
        <w:tab/>
      </w:r>
      <w:r w:rsidR="004C600F">
        <w:rPr>
          <w:noProof/>
        </w:rPr>
        <w:fldChar w:fldCharType="begin"/>
      </w:r>
      <w:r w:rsidR="004C600F">
        <w:rPr>
          <w:noProof/>
        </w:rPr>
        <w:instrText xml:space="preserve"> PAGEREF _Toc44402435 \h </w:instrText>
      </w:r>
      <w:r w:rsidR="004C600F">
        <w:rPr>
          <w:noProof/>
        </w:rPr>
      </w:r>
      <w:r w:rsidR="004C600F">
        <w:rPr>
          <w:noProof/>
        </w:rPr>
        <w:fldChar w:fldCharType="separate"/>
      </w:r>
      <w:r w:rsidR="008F5ABB">
        <w:rPr>
          <w:noProof/>
        </w:rPr>
        <w:t>i</w:t>
      </w:r>
      <w:r w:rsidR="004C600F">
        <w:rPr>
          <w:noProof/>
        </w:rPr>
        <w:fldChar w:fldCharType="end"/>
      </w:r>
    </w:p>
    <w:p w14:paraId="44746823" w14:textId="763E0C70"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_Toc44402436 \h </w:instrText>
      </w:r>
      <w:r>
        <w:rPr>
          <w:noProof/>
        </w:rPr>
      </w:r>
      <w:r>
        <w:rPr>
          <w:noProof/>
        </w:rPr>
        <w:fldChar w:fldCharType="separate"/>
      </w:r>
      <w:r w:rsidR="008F5ABB">
        <w:rPr>
          <w:noProof/>
        </w:rPr>
        <w:t>1</w:t>
      </w:r>
      <w:r>
        <w:rPr>
          <w:noProof/>
        </w:rPr>
        <w:fldChar w:fldCharType="end"/>
      </w:r>
    </w:p>
    <w:p w14:paraId="40CBDE4E" w14:textId="7821E925"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_Toc44402437 \h </w:instrText>
      </w:r>
      <w:r>
        <w:fldChar w:fldCharType="separate"/>
      </w:r>
      <w:r w:rsidR="008F5ABB">
        <w:t>2</w:t>
      </w:r>
      <w:r>
        <w:fldChar w:fldCharType="end"/>
      </w:r>
    </w:p>
    <w:p w14:paraId="681C3D23" w14:textId="61BEF76B"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Literature Review</w:t>
      </w:r>
      <w:r>
        <w:tab/>
      </w:r>
      <w:r>
        <w:fldChar w:fldCharType="begin"/>
      </w:r>
      <w:r>
        <w:instrText xml:space="preserve"> PAGEREF _Toc44402438 \h </w:instrText>
      </w:r>
      <w:r>
        <w:fldChar w:fldCharType="separate"/>
      </w:r>
      <w:r w:rsidR="008F5ABB">
        <w:t>3</w:t>
      </w:r>
      <w:r>
        <w:fldChar w:fldCharType="end"/>
      </w:r>
    </w:p>
    <w:p w14:paraId="1E6249A6" w14:textId="42F8BB3A" w:rsidR="004C600F" w:rsidRDefault="004C600F">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_Toc44402439 \h </w:instrText>
      </w:r>
      <w:r>
        <w:fldChar w:fldCharType="separate"/>
      </w:r>
      <w:r w:rsidR="008F5ABB">
        <w:t>3</w:t>
      </w:r>
      <w:r>
        <w:fldChar w:fldCharType="end"/>
      </w:r>
    </w:p>
    <w:p w14:paraId="3BB0284B" w14:textId="5B338825" w:rsidR="004C600F" w:rsidRDefault="004C600F">
      <w:pPr>
        <w:pStyle w:val="TOC3"/>
        <w:tabs>
          <w:tab w:val="left" w:pos="1100"/>
          <w:tab w:val="right" w:leader="dot" w:pos="10070"/>
        </w:tabs>
        <w:rPr>
          <w:rFonts w:asciiTheme="minorHAnsi" w:eastAsiaTheme="minorEastAsia" w:hAnsiTheme="minorHAnsi" w:cstheme="minorBidi"/>
          <w:noProof/>
          <w:sz w:val="22"/>
          <w:lang w:val="en-US" w:eastAsia="en-US"/>
        </w:rPr>
      </w:pPr>
      <w:r w:rsidRPr="00F85711">
        <w:rPr>
          <w:noProof/>
        </w:rPr>
        <w:t>1.3-a</w:t>
      </w:r>
      <w:r>
        <w:rPr>
          <w:rFonts w:asciiTheme="minorHAnsi" w:eastAsiaTheme="minorEastAsia" w:hAnsiTheme="minorHAnsi" w:cstheme="minorBidi"/>
          <w:noProof/>
          <w:sz w:val="22"/>
          <w:lang w:val="en-US" w:eastAsia="en-US"/>
        </w:rPr>
        <w:tab/>
      </w:r>
      <w:r>
        <w:rPr>
          <w:noProof/>
        </w:rPr>
        <w:t>Types of Multi-Step Approaches</w:t>
      </w:r>
      <w:r>
        <w:rPr>
          <w:noProof/>
        </w:rPr>
        <w:tab/>
      </w:r>
      <w:r>
        <w:rPr>
          <w:noProof/>
        </w:rPr>
        <w:fldChar w:fldCharType="begin"/>
      </w:r>
      <w:r>
        <w:rPr>
          <w:noProof/>
        </w:rPr>
        <w:instrText xml:space="preserve"> PAGEREF _Toc44402440 \h </w:instrText>
      </w:r>
      <w:r>
        <w:rPr>
          <w:noProof/>
        </w:rPr>
      </w:r>
      <w:r>
        <w:rPr>
          <w:noProof/>
        </w:rPr>
        <w:fldChar w:fldCharType="separate"/>
      </w:r>
      <w:ins w:id="43" w:author="Tolulope Olugbenga" w:date="2020-09-09T14:02:00Z">
        <w:r w:rsidR="008F5ABB">
          <w:rPr>
            <w:noProof/>
          </w:rPr>
          <w:t>5</w:t>
        </w:r>
      </w:ins>
      <w:del w:id="44" w:author="Tolulope Olugbenga" w:date="2020-09-09T14:02:00Z">
        <w:r w:rsidR="008F5ABB" w:rsidDel="008F5ABB">
          <w:rPr>
            <w:noProof/>
          </w:rPr>
          <w:delText>4</w:delText>
        </w:r>
      </w:del>
      <w:r>
        <w:rPr>
          <w:noProof/>
        </w:rPr>
        <w:fldChar w:fldCharType="end"/>
      </w:r>
    </w:p>
    <w:p w14:paraId="7006878E" w14:textId="4C59E10A" w:rsidR="004C600F" w:rsidRDefault="004C600F">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Evaluation Metrics</w:t>
      </w:r>
      <w:r>
        <w:tab/>
      </w:r>
      <w:r>
        <w:fldChar w:fldCharType="begin"/>
      </w:r>
      <w:r>
        <w:instrText xml:space="preserve"> PAGEREF _Toc44402441 \h </w:instrText>
      </w:r>
      <w:r>
        <w:fldChar w:fldCharType="separate"/>
      </w:r>
      <w:ins w:id="45" w:author="Tolulope Olugbenga" w:date="2020-09-09T14:02:00Z">
        <w:r w:rsidR="008F5ABB">
          <w:t>6</w:t>
        </w:r>
      </w:ins>
      <w:del w:id="46" w:author="Tolulope Olugbenga" w:date="2020-09-02T14:17:00Z">
        <w:r w:rsidR="00E72080" w:rsidDel="00FB070B">
          <w:delText>4</w:delText>
        </w:r>
      </w:del>
      <w:r>
        <w:fldChar w:fldCharType="end"/>
      </w:r>
    </w:p>
    <w:p w14:paraId="458B4946" w14:textId="40676D08"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_Toc44402442 \h </w:instrText>
      </w:r>
      <w:r>
        <w:rPr>
          <w:noProof/>
        </w:rPr>
      </w:r>
      <w:r>
        <w:rPr>
          <w:noProof/>
        </w:rPr>
        <w:fldChar w:fldCharType="separate"/>
      </w:r>
      <w:ins w:id="47" w:author="Tolulope Olugbenga" w:date="2020-09-09T14:02:00Z">
        <w:r w:rsidR="008F5ABB">
          <w:rPr>
            <w:noProof/>
          </w:rPr>
          <w:t>6</w:t>
        </w:r>
      </w:ins>
      <w:del w:id="48" w:author="Tolulope Olugbenga" w:date="2020-09-02T14:17:00Z">
        <w:r w:rsidR="00E72080" w:rsidDel="00FB070B">
          <w:rPr>
            <w:noProof/>
          </w:rPr>
          <w:delText>4</w:delText>
        </w:r>
      </w:del>
      <w:r>
        <w:rPr>
          <w:noProof/>
        </w:rPr>
        <w:fldChar w:fldCharType="end"/>
      </w:r>
    </w:p>
    <w:p w14:paraId="0B86D17C" w14:textId="425ADD59"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_Toc44402443 \h </w:instrText>
      </w:r>
      <w:r>
        <w:rPr>
          <w:noProof/>
        </w:rPr>
      </w:r>
      <w:r>
        <w:rPr>
          <w:noProof/>
        </w:rPr>
        <w:fldChar w:fldCharType="separate"/>
      </w:r>
      <w:ins w:id="49" w:author="Tolulope Olugbenga" w:date="2020-09-09T14:02:00Z">
        <w:r w:rsidR="008F5ABB">
          <w:rPr>
            <w:noProof/>
          </w:rPr>
          <w:t>7</w:t>
        </w:r>
      </w:ins>
      <w:del w:id="50" w:author="Tolulope Olugbenga" w:date="2020-09-09T14:01:00Z">
        <w:r w:rsidR="00FB070B" w:rsidDel="008F5ABB">
          <w:rPr>
            <w:noProof/>
          </w:rPr>
          <w:delText>5</w:delText>
        </w:r>
      </w:del>
      <w:r>
        <w:rPr>
          <w:noProof/>
        </w:rPr>
        <w:fldChar w:fldCharType="end"/>
      </w:r>
    </w:p>
    <w:p w14:paraId="4E1F275C" w14:textId="663A958B" w:rsidR="004C600F" w:rsidRDefault="004C600F">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_Toc44402444 \h </w:instrText>
      </w:r>
      <w:r>
        <w:rPr>
          <w:noProof/>
        </w:rPr>
      </w:r>
      <w:r>
        <w:rPr>
          <w:noProof/>
        </w:rPr>
        <w:fldChar w:fldCharType="separate"/>
      </w:r>
      <w:r w:rsidR="008F5ABB">
        <w:rPr>
          <w:noProof/>
        </w:rPr>
        <w:t>1</w:t>
      </w:r>
      <w:r>
        <w:rPr>
          <w:noProof/>
        </w:rPr>
        <w:fldChar w:fldCharType="end"/>
      </w:r>
    </w:p>
    <w:p w14:paraId="1C35DFCC" w14:textId="2AEC8592"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_Toc44402445 \h </w:instrText>
      </w:r>
      <w:r>
        <w:rPr>
          <w:noProof/>
        </w:rPr>
      </w:r>
      <w:r>
        <w:rPr>
          <w:noProof/>
        </w:rPr>
        <w:fldChar w:fldCharType="separate"/>
      </w:r>
      <w:r w:rsidR="008F5ABB">
        <w:rPr>
          <w:noProof/>
        </w:rPr>
        <w:t>1</w:t>
      </w:r>
      <w:r>
        <w:rPr>
          <w:noProof/>
        </w:rPr>
        <w:fldChar w:fldCharType="end"/>
      </w:r>
    </w:p>
    <w:p w14:paraId="59D753C0" w14:textId="2AA1102C"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_Toc44402446 \h </w:instrText>
      </w:r>
      <w:r>
        <w:fldChar w:fldCharType="separate"/>
      </w:r>
      <w:r w:rsidR="008F5ABB">
        <w:t>1</w:t>
      </w:r>
      <w:r>
        <w:fldChar w:fldCharType="end"/>
      </w:r>
    </w:p>
    <w:p w14:paraId="34B4C0E5" w14:textId="220672D5"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_Toc44402447 \h </w:instrText>
      </w:r>
      <w:r>
        <w:fldChar w:fldCharType="separate"/>
      </w:r>
      <w:r w:rsidR="008F5ABB">
        <w:t>2</w:t>
      </w:r>
      <w:r>
        <w:fldChar w:fldCharType="end"/>
      </w:r>
    </w:p>
    <w:p w14:paraId="1558EA5C" w14:textId="21DF81EC"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_Toc44402448 \h </w:instrText>
      </w:r>
      <w:r>
        <w:rPr>
          <w:noProof/>
        </w:rPr>
      </w:r>
      <w:r>
        <w:rPr>
          <w:noProof/>
        </w:rPr>
        <w:fldChar w:fldCharType="separate"/>
      </w:r>
      <w:r w:rsidR="008F5ABB">
        <w:rPr>
          <w:noProof/>
        </w:rPr>
        <w:t>3</w:t>
      </w:r>
      <w:r>
        <w:rPr>
          <w:noProof/>
        </w:rPr>
        <w:fldChar w:fldCharType="end"/>
      </w:r>
    </w:p>
    <w:p w14:paraId="0F2384BF" w14:textId="7945CE37"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_Toc44402449 \h </w:instrText>
      </w:r>
      <w:r>
        <w:rPr>
          <w:noProof/>
        </w:rPr>
      </w:r>
      <w:r>
        <w:rPr>
          <w:noProof/>
        </w:rPr>
        <w:fldChar w:fldCharType="separate"/>
      </w:r>
      <w:r w:rsidR="008F5ABB">
        <w:rPr>
          <w:noProof/>
        </w:rPr>
        <w:t>3</w:t>
      </w:r>
      <w:r>
        <w:rPr>
          <w:noProof/>
        </w:rPr>
        <w:fldChar w:fldCharType="end"/>
      </w:r>
    </w:p>
    <w:p w14:paraId="60A84523" w14:textId="0ACA6D80"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_Toc44402450 \h </w:instrText>
      </w:r>
      <w:r>
        <w:rPr>
          <w:noProof/>
        </w:rPr>
      </w:r>
      <w:r>
        <w:rPr>
          <w:noProof/>
        </w:rPr>
        <w:fldChar w:fldCharType="separate"/>
      </w:r>
      <w:r w:rsidR="008F5ABB">
        <w:rPr>
          <w:noProof/>
        </w:rPr>
        <w:t>4</w:t>
      </w:r>
      <w:r>
        <w:rPr>
          <w:noProof/>
        </w:rPr>
        <w:fldChar w:fldCharType="end"/>
      </w:r>
    </w:p>
    <w:p w14:paraId="651F20B7" w14:textId="327140EF"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7D9DA458"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ins w:id="51" w:author="Tolulope Olugbenga" w:date="2020-09-09T14:02:00Z">
        <w:r w:rsidR="008F5ABB">
          <w:rPr>
            <w:noProof/>
          </w:rPr>
          <w:t>2020 Sep-02</w:t>
        </w:r>
      </w:ins>
      <w:del w:id="52" w:author="Tolulope Olugbenga" w:date="2020-07-17T14:39:00Z">
        <w:r w:rsidR="00275576" w:rsidDel="00E72080">
          <w:rPr>
            <w:noProof/>
          </w:rPr>
          <w:delText>2020 Jun-25</w:delText>
        </w:r>
      </w:del>
      <w:r w:rsidR="002D616C">
        <w:fldChar w:fldCharType="end"/>
      </w:r>
      <w:r w:rsidRPr="00C11C21">
        <w:t xml:space="preserve"> by </w:t>
      </w:r>
      <w:r w:rsidR="002D5F45">
        <w:t>Tolulope Olugbenga</w:t>
      </w:r>
    </w:p>
    <w:p w14:paraId="7BFA128B" w14:textId="27089578" w:rsidR="009F5833" w:rsidRDefault="00BF577E" w:rsidP="003E21B7">
      <w:pPr>
        <w:pStyle w:val="Heading1"/>
      </w:pPr>
      <w:bookmarkStart w:id="53" w:name="_Toc44402436"/>
      <w:r>
        <w:t>Focus</w:t>
      </w:r>
      <w:bookmarkEnd w:id="53"/>
    </w:p>
    <w:p w14:paraId="06E35A0A" w14:textId="77777777" w:rsidR="00541D3B" w:rsidRPr="001D272E" w:rsidRDefault="00541D3B">
      <w:pPr>
        <w:pStyle w:val="BodyText"/>
      </w:pPr>
      <w:r>
        <w:t>// Make this as detailed as you can</w:t>
      </w:r>
    </w:p>
    <w:p w14:paraId="5B01E362" w14:textId="77777777" w:rsidR="00541D3B" w:rsidRPr="001D272E" w:rsidRDefault="00541D3B">
      <w:pPr>
        <w:pStyle w:val="BodyText"/>
      </w:pPr>
      <w:r>
        <w:t>// Try to make it about 5 pages</w:t>
      </w:r>
    </w:p>
    <w:p w14:paraId="6F3528A0" w14:textId="77777777" w:rsidR="00173A79" w:rsidRPr="00BE35A9" w:rsidRDefault="00541D3B">
      <w:pPr>
        <w:pStyle w:val="BodyText"/>
        <w:numPr>
          <w:ilvl w:val="0"/>
          <w:numId w:val="45"/>
        </w:numPr>
        <w:rPr>
          <w:ins w:id="54" w:author="Tolulope Olugbenga" w:date="2020-09-02T15:56:00Z"/>
        </w:rPr>
      </w:pPr>
      <w:del w:id="55" w:author="Tolulope Olugbenga" w:date="2020-07-17T15:09:00Z">
        <w:r w:rsidRPr="00BE35A9" w:rsidDel="007060D8">
          <w:delText xml:space="preserve">Multi </w:delText>
        </w:r>
      </w:del>
      <w:ins w:id="56" w:author="Tolulope Olugbenga" w:date="2020-07-17T15:09:00Z">
        <w:r w:rsidR="007060D8" w:rsidRPr="00BE35A9">
          <w:t>Multi-</w:t>
        </w:r>
      </w:ins>
      <w:r w:rsidRPr="00BE35A9">
        <w:t xml:space="preserve">step load forecasting in context – What is it, and what makes it important. The difference between it and </w:t>
      </w:r>
      <w:del w:id="57" w:author="Tolulope Olugbenga" w:date="2020-07-17T15:09:00Z">
        <w:r w:rsidRPr="00BE35A9" w:rsidDel="007060D8">
          <w:delText xml:space="preserve">single </w:delText>
        </w:r>
      </w:del>
      <w:ins w:id="58" w:author="Tolulope Olugbenga" w:date="2020-07-17T15:09:00Z">
        <w:r w:rsidR="007060D8" w:rsidRPr="00BE35A9">
          <w:t>single-</w:t>
        </w:r>
      </w:ins>
      <w:r w:rsidRPr="00BE35A9">
        <w:t xml:space="preserve">step forecasting; and when one is more important or needed than the other. </w:t>
      </w:r>
    </w:p>
    <w:p w14:paraId="727D17D1" w14:textId="3B8B6F2F" w:rsidR="00541D3B" w:rsidRPr="00173A79" w:rsidRDefault="00541D3B">
      <w:pPr>
        <w:pStyle w:val="BodyText"/>
        <w:numPr>
          <w:ilvl w:val="0"/>
          <w:numId w:val="45"/>
        </w:numPr>
      </w:pPr>
      <w:r w:rsidRPr="00173A79">
        <w:t>Different load forecasting horizons, and how they differ from one another.</w:t>
      </w:r>
    </w:p>
    <w:p w14:paraId="726D60A1" w14:textId="7C81357B" w:rsidR="00541D3B" w:rsidRDefault="00541D3B">
      <w:pPr>
        <w:pStyle w:val="BodyText"/>
        <w:numPr>
          <w:ilvl w:val="0"/>
          <w:numId w:val="45"/>
        </w:numPr>
      </w:pPr>
      <w:r>
        <w:t xml:space="preserve">Different </w:t>
      </w:r>
      <w:del w:id="59" w:author="Tolulope Olugbenga" w:date="2020-07-17T15:09:00Z">
        <w:r w:rsidDel="007060D8">
          <w:delText xml:space="preserve">multi </w:delText>
        </w:r>
      </w:del>
      <w:ins w:id="60" w:author="Tolulope Olugbenga" w:date="2020-07-17T15:09:00Z">
        <w:r w:rsidR="007060D8">
          <w:t>multi-</w:t>
        </w:r>
      </w:ins>
      <w:r>
        <w:t xml:space="preserve">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03ED9930" w:rsidR="00613156" w:rsidRDefault="00613156">
      <w:pPr>
        <w:pStyle w:val="BodyText"/>
        <w:numPr>
          <w:ilvl w:val="0"/>
          <w:numId w:val="45"/>
        </w:numPr>
      </w:pPr>
      <w:r>
        <w:t xml:space="preserve">What makes an approach good and how do we measure it? (Detail the most used metrics (MAPE, MAE, RMSE…)). What are these metrics (Mathematically, …), and what do they tell you? What are the disadvantages or </w:t>
      </w:r>
      <w:del w:id="61" w:author="Tolulope Olugbenga" w:date="2020-07-17T15:09:00Z">
        <w:r w:rsidDel="007060D8">
          <w:delText xml:space="preserve">the </w:delText>
        </w:r>
      </w:del>
      <w:r>
        <w:t>limitations of using each metric?</w:t>
      </w:r>
    </w:p>
    <w:p w14:paraId="12FCCA23" w14:textId="63050435" w:rsidR="00541D3B" w:rsidRPr="00541D3B" w:rsidRDefault="00541D3B">
      <w:pPr>
        <w:pStyle w:val="BodyText"/>
        <w:numPr>
          <w:ilvl w:val="0"/>
          <w:numId w:val="45"/>
        </w:numPr>
      </w:pPr>
      <w:r>
        <w:t>How do you propose to solve the problem?</w:t>
      </w:r>
    </w:p>
    <w:p w14:paraId="43A65A6D" w14:textId="6C0CF597" w:rsidR="00654021" w:rsidRDefault="001D4D50">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62" w:name="_Toc44402437"/>
      <w:r>
        <w:lastRenderedPageBreak/>
        <w:t>General Ov</w:t>
      </w:r>
      <w:r w:rsidR="00410F96">
        <w:t>erview</w:t>
      </w:r>
      <w:r w:rsidR="00715C98">
        <w:t xml:space="preserve"> of Load Forecasting</w:t>
      </w:r>
      <w:bookmarkEnd w:id="62"/>
    </w:p>
    <w:p w14:paraId="0E0DCBB6" w14:textId="36E610AD" w:rsidR="00AD4255" w:rsidRDefault="006F6950">
      <w:pPr>
        <w:pStyle w:val="BodyText"/>
        <w:pPrChange w:id="63" w:author="Tolulope Olugbenga" w:date="2020-09-18T19:37:00Z">
          <w:pPr>
            <w:pStyle w:val="BodyText"/>
            <w:ind w:firstLine="432"/>
          </w:pPr>
        </w:pPrChange>
      </w:pPr>
      <w:r>
        <w:t xml:space="preserve">Electricity is one of the driving forces of economic development and is essential to our daily life and wellbeing. Load forecasting is an integral part </w:t>
      </w:r>
      <w:del w:id="64" w:author="Tolulope Olugbenga" w:date="2020-07-17T15:09:00Z">
        <w:r w:rsidDel="007060D8">
          <w:delText xml:space="preserve">in </w:delText>
        </w:r>
      </w:del>
      <w:ins w:id="65" w:author="Tolulope Olugbenga" w:date="2020-07-17T15:09:00Z">
        <w:r w:rsidR="007060D8">
          <w:t xml:space="preserve">of </w:t>
        </w:r>
      </w:ins>
      <w:r>
        <w:t xml:space="preserve">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w:t>
      </w:r>
      <w:del w:id="66" w:author="Tolulope Olugbenga" w:date="2020-07-17T14:44:00Z">
        <w:r w:rsidDel="00E72080">
          <w:delText>prepared</w:delText>
        </w:r>
      </w:del>
      <w:ins w:id="67" w:author="Tolulope Olugbenga" w:date="2020-07-17T14:45:00Z">
        <w:r w:rsidR="00BF2E44">
          <w:t xml:space="preserve">prepared </w:t>
        </w:r>
      </w:ins>
      <w:ins w:id="68" w:author="Tolulope Olugbenga" w:date="2020-07-17T14:44:00Z">
        <w:r w:rsidR="00E72080">
          <w:t xml:space="preserve">to serve </w:t>
        </w:r>
      </w:ins>
      <w:ins w:id="69" w:author="Tolulope Olugbenga" w:date="2020-07-17T14:47:00Z">
        <w:r w:rsidR="00BF2E44">
          <w:t>consumers</w:t>
        </w:r>
      </w:ins>
      <w:ins w:id="70" w:author="Tolulope Olugbenga" w:date="2020-07-17T14:48:00Z">
        <w:r w:rsidR="00BF2E44">
          <w:t>,</w:t>
        </w:r>
      </w:ins>
      <w:ins w:id="71" w:author="Tolulope Olugbenga" w:date="2020-07-17T14:47:00Z">
        <w:r w:rsidR="00BF2E44">
          <w:t xml:space="preserve"> e.g.</w:t>
        </w:r>
      </w:ins>
      <w:ins w:id="72" w:author="Tolulope Olugbenga" w:date="2020-07-17T14:46:00Z">
        <w:r w:rsidR="00BF2E44">
          <w:t xml:space="preserve"> in</w:t>
        </w:r>
      </w:ins>
      <w:ins w:id="73" w:author="Tolulope Olugbenga" w:date="2020-07-17T14:44:00Z">
        <w:r w:rsidR="00E72080">
          <w:t xml:space="preserve"> case of high deman</w:t>
        </w:r>
      </w:ins>
      <w:ins w:id="74" w:author="Tolulope Olugbenga" w:date="2020-07-17T14:45:00Z">
        <w:r w:rsidR="00E72080">
          <w:t>d or failure in the current grid supply</w:t>
        </w:r>
      </w:ins>
      <w:r>
        <w:t>. Businesses</w:t>
      </w:r>
      <w:ins w:id="75" w:author="Tolulope Olugbenga" w:date="2020-07-17T15:11:00Z">
        <w:r w:rsidR="007060D8">
          <w:t>'</w:t>
        </w:r>
      </w:ins>
      <w:r>
        <w:t xml:space="preserve"> needs </w:t>
      </w:r>
      <w:del w:id="76" w:author="Tolulope Olugbenga" w:date="2020-07-17T15:11:00Z">
        <w:r w:rsidDel="007060D8">
          <w:delText xml:space="preserve">of </w:delText>
        </w:r>
      </w:del>
      <w:ins w:id="77" w:author="Tolulope Olugbenga" w:date="2020-07-17T15:11:00Z">
        <w:r w:rsidR="007060D8">
          <w:t xml:space="preserve">for </w:t>
        </w:r>
      </w:ins>
      <w:r>
        <w:t>load forecasting include</w:t>
      </w:r>
      <w:del w:id="78" w:author="Tolulope Olugbenga" w:date="2020-07-17T15:11:00Z">
        <w:r w:rsidDel="007060D8">
          <w:delText>s</w:delText>
        </w:r>
      </w:del>
      <w:r>
        <w:t xml:space="preserv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173A7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2016b)","plainTextFormattedCitation":"(Hong &amp; Fan, 2016b)","previouslyFormattedCitation":"(Hong &amp; Fan, 2016b)"},"properties":{"noteIndex":0},"schema":"https://github.com/citation-style-language/schema/raw/master/csl-citation.json"}</w:instrText>
      </w:r>
      <w:r>
        <w:fldChar w:fldCharType="separate"/>
      </w:r>
      <w:r w:rsidR="00173A79" w:rsidRPr="00173A79">
        <w:rPr>
          <w:noProof/>
        </w:rPr>
        <w:t>(Hong &amp; Fan, 2016b)</w:t>
      </w:r>
      <w:r>
        <w:fldChar w:fldCharType="end"/>
      </w:r>
      <w:r>
        <w:fldChar w:fldCharType="begin" w:fldLock="1"/>
      </w:r>
      <w:r>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Pr="00F70833">
        <w:rPr>
          <w:noProof/>
        </w:rPr>
        <w:t>(Saurabh et al., 2017)</w:t>
      </w:r>
      <w:r>
        <w:fldChar w:fldCharType="end"/>
      </w:r>
      <w:r>
        <w:t xml:space="preserve">. </w:t>
      </w:r>
      <w:r w:rsidR="00AD4255">
        <w:t xml:space="preserve">Electricity load forecasting still receives attention from researchers today, because the need </w:t>
      </w:r>
      <w:del w:id="79" w:author="Tolulope Olugbenga" w:date="2020-07-17T15:11:00Z">
        <w:r w:rsidR="00AD4255" w:rsidDel="007060D8">
          <w:delText xml:space="preserve">of </w:delText>
        </w:r>
      </w:del>
      <w:ins w:id="80" w:author="Tolulope Olugbenga" w:date="2020-07-17T15:11:00Z">
        <w:r w:rsidR="007060D8">
          <w:t xml:space="preserve">for </w:t>
        </w:r>
      </w:ins>
      <w:r w:rsidR="00AD4255">
        <w:t>more accurate forecasts arises, particularly with the advent of new smart grid technologies.</w:t>
      </w:r>
    </w:p>
    <w:p w14:paraId="3AF74BF0" w14:textId="4855BDD3" w:rsidR="00F866A8" w:rsidRDefault="006F6950">
      <w:pPr>
        <w:pStyle w:val="BodyText"/>
        <w:pPrChange w:id="81" w:author="Tolulope Olugbenga" w:date="2020-09-18T19:37:00Z">
          <w:pPr>
            <w:pStyle w:val="BodyText"/>
            <w:ind w:firstLine="432"/>
          </w:pPr>
        </w:pPrChange>
      </w:pPr>
      <w:commentRangeStart w:id="82"/>
      <w:r>
        <w:t>The demand pattern is very complex due to the deregulation of energy markets</w:t>
      </w:r>
      <w:ins w:id="83" w:author="Tolulope Olugbenga" w:date="2020-07-17T14:50:00Z">
        <w:r w:rsidR="00D509CC">
          <w:t xml:space="preserve"> and </w:t>
        </w:r>
      </w:ins>
      <w:ins w:id="84" w:author="Tolulope Olugbenga" w:date="2020-07-17T14:51:00Z">
        <w:r w:rsidR="00D509CC">
          <w:t>the number of the different random variables that need to be taken into consideration to predict human behavio</w:t>
        </w:r>
      </w:ins>
      <w:ins w:id="85" w:author="Tolulope Olugbenga" w:date="2020-07-17T15:11:00Z">
        <w:r w:rsidR="007060D8">
          <w:t>u</w:t>
        </w:r>
      </w:ins>
      <w:ins w:id="86" w:author="Tolulope Olugbenga" w:date="2020-07-17T14:51:00Z">
        <w:r w:rsidR="00D509CC">
          <w:t>r</w:t>
        </w:r>
      </w:ins>
      <w:r>
        <w:t xml:space="preserve">; therefore finding an appropriate forecasting model for a specific electricity network is not a trivial task </w:t>
      </w:r>
      <w:r>
        <w:fldChar w:fldCharType="begin" w:fldLock="1"/>
      </w:r>
      <w:r>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Pr="00F70833">
        <w:rPr>
          <w:noProof/>
        </w:rPr>
        <w:t>(Almeshaiei &amp; Soltan, 2011)</w:t>
      </w:r>
      <w:r>
        <w:fldChar w:fldCharType="end"/>
      </w:r>
      <w:ins w:id="87" w:author="Tolulope Olugbenga" w:date="2020-09-02T15:05:00Z">
        <w:r w:rsidR="00780956">
          <w:fldChar w:fldCharType="begin" w:fldLock="1"/>
        </w:r>
      </w:ins>
      <w:r w:rsidR="00173A79">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Forecasting","type":"thesis"},"uris":["http://www.mendeley.com/documents/?uuid=51e2c167-e18b-427d-9398-9cd40681d6c8"]}],"mendeley":{"formattedCitation":"(Hong, 2010)","plainTextFormattedCitation":"(Hong, 2010)","previouslyFormattedCitation":"(Hong, 2010)"},"properties":{"noteIndex":0},"schema":"https://github.com/citation-style-language/schema/raw/master/csl-citation.json"}</w:instrText>
      </w:r>
      <w:r w:rsidR="00780956">
        <w:fldChar w:fldCharType="separate"/>
      </w:r>
      <w:r w:rsidR="00EC5E58" w:rsidRPr="00EC5E58">
        <w:rPr>
          <w:noProof/>
        </w:rPr>
        <w:t>(Hong, 2010)</w:t>
      </w:r>
      <w:ins w:id="88" w:author="Tolulope Olugbenga" w:date="2020-09-02T15:05:00Z">
        <w:r w:rsidR="00780956">
          <w:fldChar w:fldCharType="end"/>
        </w:r>
      </w:ins>
      <w:ins w:id="89" w:author="Tolulope Olugbenga" w:date="2020-09-02T15:02:00Z">
        <w:r w:rsidR="00780956">
          <w:fldChar w:fldCharType="begin" w:fldLock="1"/>
        </w:r>
      </w:ins>
      <w:r w:rsidR="00780956">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environment","type":"article-journal","volume":"17"},"uris":["http://www.mendeley.com/documents/?uuid=8862c29d-4e37-36ff-9a6e-1b87875935b5"]}],"mendeley":{"formattedCitation":"(Khotanzad et al., 2002)","plainTextFormattedCitation":"(Khotanzad et al., 2002)","previouslyFormattedCitation":"(Khotanzad et al., 2002)"},"properties":{"noteIndex":0},"schema":"https://github.com/citation-style-language/schema/raw/master/csl-citation.json"}</w:instrText>
      </w:r>
      <w:r w:rsidR="00780956">
        <w:fldChar w:fldCharType="separate"/>
      </w:r>
      <w:r w:rsidR="00780956" w:rsidRPr="00780956">
        <w:rPr>
          <w:noProof/>
        </w:rPr>
        <w:t>(Khotanzad et al., 2002)</w:t>
      </w:r>
      <w:ins w:id="90" w:author="Tolulope Olugbenga" w:date="2020-09-02T15:02:00Z">
        <w:r w:rsidR="00780956">
          <w:fldChar w:fldCharType="end"/>
        </w:r>
      </w:ins>
      <w:r>
        <w:t>.</w:t>
      </w:r>
      <w:commentRangeEnd w:id="82"/>
      <w:r w:rsidR="00170036">
        <w:rPr>
          <w:rStyle w:val="CommentReference"/>
        </w:rPr>
        <w:commentReference w:id="82"/>
      </w:r>
      <w:r>
        <w:t xml:space="preserve"> </w:t>
      </w:r>
      <w:del w:id="91" w:author="Tolulope Olugbenga" w:date="2020-07-17T14:51:00Z">
        <w:r w:rsidR="00F866A8" w:rsidDel="003452CF">
          <w:delText xml:space="preserve">Electric load forecasting is </w:delText>
        </w:r>
        <w:r w:rsidR="00AD4255" w:rsidDel="003452CF">
          <w:delText xml:space="preserve">not a trivial </w:delText>
        </w:r>
        <w:r w:rsidR="00F866A8" w:rsidDel="003452CF">
          <w:delText xml:space="preserve">task due to the number of the different random variables that needs to be taken into consideration to predict human behavior. </w:delText>
        </w:r>
      </w:del>
      <w:r w:rsidR="00F866A8">
        <w:t>People often use electricity at any time that suits their lifestyle</w:t>
      </w:r>
      <w:del w:id="92" w:author="Tolulope Olugbenga" w:date="2020-07-17T15:11:00Z">
        <w:r w:rsidR="00F866A8" w:rsidDel="007060D8">
          <w:delText>,</w:delText>
        </w:r>
      </w:del>
      <w:r w:rsidR="00F866A8">
        <w:t xml:space="preserve"> and for the most part</w:t>
      </w:r>
      <w:ins w:id="93" w:author="Tolulope Olugbenga" w:date="2020-07-17T15:11:00Z">
        <w:r w:rsidR="007060D8">
          <w:t>,</w:t>
        </w:r>
      </w:ins>
      <w:r w:rsidR="00F866A8">
        <w:t xml:space="preserve"> we all happen to use electricity at the same time. Most people share a similar lifestyle pattern, from when we wake up, to having a shower, making some breakfast, leaving for work, coming back at night, going to bed, doing our laundry on weekends and so on.</w:t>
      </w:r>
    </w:p>
    <w:p w14:paraId="1021B9A8" w14:textId="246A2ABD" w:rsidR="00F866A8" w:rsidRDefault="00F866A8">
      <w:pPr>
        <w:pStyle w:val="BodyText"/>
        <w:pPrChange w:id="94" w:author="Tolulope Olugbenga" w:date="2020-09-18T19:37:00Z">
          <w:pPr>
            <w:pStyle w:val="BodyText"/>
            <w:ind w:firstLine="432"/>
          </w:pPr>
        </w:pPrChange>
      </w:pPr>
      <w:r>
        <w:lastRenderedPageBreak/>
        <w:t xml:space="preserve">Electricity demand is </w:t>
      </w:r>
      <w:del w:id="95" w:author="Tolulope Olugbenga" w:date="2020-07-17T14:53:00Z">
        <w:r w:rsidDel="003452CF">
          <w:delText xml:space="preserve">accessed </w:delText>
        </w:r>
      </w:del>
      <w:ins w:id="96" w:author="Tolulope Olugbenga" w:date="2020-07-17T14:53:00Z">
        <w:r w:rsidR="003452CF">
          <w:t>a</w:t>
        </w:r>
      </w:ins>
      <w:ins w:id="97" w:author="Tolulope Olugbenga" w:date="2020-07-17T14:54:00Z">
        <w:r w:rsidR="003452CF">
          <w:t>ssessed</w:t>
        </w:r>
      </w:ins>
      <w:ins w:id="98" w:author="Tolulope Olugbenga" w:date="2020-07-17T14:53:00Z">
        <w:r w:rsidR="003452CF">
          <w:t xml:space="preserve"> </w:t>
        </w:r>
      </w:ins>
      <w:r>
        <w:t>by accumulating the consumption periodically; it can be considered for hourly, daily, weekly, monthly, and yearly periods.</w:t>
      </w:r>
      <w:r w:rsidR="006A6ADA">
        <w:t xml:space="preserve"> </w:t>
      </w:r>
      <w:r>
        <w:t xml:space="preserve">The forecasting processes can be grouped into four categories based on their horizons namely: very short-term load forecasting (VSTLF), short term load forecasting (STLF), </w:t>
      </w:r>
      <w:del w:id="99" w:author="Tolulope Olugbenga" w:date="2020-07-17T15:12:00Z">
        <w:r w:rsidDel="007060D8">
          <w:delText xml:space="preserve">medium </w:delText>
        </w:r>
      </w:del>
      <w:ins w:id="100" w:author="Tolulope Olugbenga" w:date="2020-07-17T15:12:00Z">
        <w:r w:rsidR="007060D8">
          <w:t>medium-</w:t>
        </w:r>
      </w:ins>
      <w:r>
        <w:t xml:space="preserve">term load forecasting (MTLF), and </w:t>
      </w:r>
      <w:r w:rsidR="004D5ADD">
        <w:t>long-term</w:t>
      </w:r>
      <w:r>
        <w:t xml:space="preserve"> load forecasting (LTLF). The</w:t>
      </w:r>
      <w:r w:rsidR="004D5ADD">
        <w:t xml:space="preserve"> cut-off</w:t>
      </w:r>
      <w:r>
        <w:t xml:space="preserve"> for these categories are</w:t>
      </w:r>
      <w:del w:id="101" w:author="Tolulope Olugbenga" w:date="2020-07-17T15:12:00Z">
        <w:r w:rsidDel="007060D8">
          <w:delText>,</w:delText>
        </w:r>
      </w:del>
      <w:r>
        <w:t xml:space="preserve"> 1 day, 2 weeks, and 3 years respectively</w:t>
      </w:r>
      <w:r w:rsidR="00D14354">
        <w:t xml:space="preserve"> </w:t>
      </w:r>
      <w:r w:rsidR="00D14354">
        <w:fldChar w:fldCharType="begin" w:fldLock="1"/>
      </w:r>
      <w:r w:rsidR="000A0D15">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would consider only two categories: STLF and LTLF, with a </w:t>
      </w:r>
      <w:r w:rsidR="004D5ADD">
        <w:t>cut-off</w:t>
      </w:r>
      <w:r>
        <w:t xml:space="preserve"> at two weeks</w:t>
      </w:r>
      <w:commentRangeStart w:id="102"/>
      <w:r>
        <w:t>. Short term load forecasting has been the major point of focus in most literature</w:t>
      </w:r>
      <w:del w:id="103" w:author="Tolulope Olugbenga" w:date="2020-07-17T15:13:00Z">
        <w:r w:rsidDel="007060D8">
          <w:delText>s</w:delText>
        </w:r>
      </w:del>
      <w:ins w:id="104" w:author="Tolulope Olugbenga" w:date="2020-07-17T14:58:00Z">
        <w:r w:rsidR="003452CF">
          <w:t xml:space="preserve">; </w:t>
        </w:r>
      </w:ins>
      <w:ins w:id="105" w:author="Tolulope Olugbenga" w:date="2020-07-17T14:59:00Z">
        <w:r w:rsidR="003452CF">
          <w:t xml:space="preserve">the main focus </w:t>
        </w:r>
      </w:ins>
      <w:ins w:id="106" w:author="Tolulope Olugbenga" w:date="2020-07-17T15:06:00Z">
        <w:r w:rsidR="003452CF">
          <w:t>has been</w:t>
        </w:r>
      </w:ins>
      <w:ins w:id="107" w:author="Tolulope Olugbenga" w:date="2020-07-17T14:59:00Z">
        <w:r w:rsidR="003452CF">
          <w:t xml:space="preserve"> on horizons of l</w:t>
        </w:r>
      </w:ins>
      <w:ins w:id="108" w:author="Tolulope Olugbenga" w:date="2020-07-17T15:06:00Z">
        <w:r w:rsidR="003452CF">
          <w:t>ess than 2 weeks</w:t>
        </w:r>
      </w:ins>
      <w:r>
        <w:t xml:space="preserve">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ins w:id="109" w:author="Tolulope Olugbenga" w:date="2020-09-02T15:51:00Z">
        <w:r w:rsidR="00173A79">
          <w:fldChar w:fldCharType="begin" w:fldLock="1"/>
        </w:r>
      </w:ins>
      <w:r w:rsidR="00FD7E9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173A79">
        <w:fldChar w:fldCharType="separate"/>
      </w:r>
      <w:r w:rsidR="00173A79" w:rsidRPr="00173A79">
        <w:rPr>
          <w:noProof/>
        </w:rPr>
        <w:t>(Deng et al., 2019)</w:t>
      </w:r>
      <w:ins w:id="110" w:author="Tolulope Olugbenga" w:date="2020-09-02T15:51:00Z">
        <w:r w:rsidR="00173A79">
          <w:fldChar w:fldCharType="end"/>
        </w:r>
      </w:ins>
      <w:ins w:id="111" w:author="Tolulope Olugbenga" w:date="2020-09-02T15:48:00Z">
        <w:r w:rsidR="00173A79">
          <w:fldChar w:fldCharType="begin" w:fldLock="1"/>
        </w:r>
      </w:ins>
      <w:r w:rsidR="00173A7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&amp; Fan, 2016a)","plainTextFormattedCitation":"(Hong &amp; Fan, 2016a)","previouslyFormattedCitation":"(Hong &amp; Fan, 2016a)"},"properties":{"noteIndex":0},"schema":"https://github.com/citation-style-language/schema/raw/master/csl-citation.json"}</w:instrText>
      </w:r>
      <w:r w:rsidR="00173A79">
        <w:fldChar w:fldCharType="separate"/>
      </w:r>
      <w:r w:rsidR="00173A79" w:rsidRPr="00173A79">
        <w:rPr>
          <w:noProof/>
        </w:rPr>
        <w:t>(Hong &amp; Fan, 2016a)</w:t>
      </w:r>
      <w:ins w:id="112" w:author="Tolulope Olugbenga" w:date="2020-09-02T15:48:00Z">
        <w:r w:rsidR="00173A79">
          <w:fldChar w:fldCharType="end"/>
        </w:r>
      </w:ins>
      <w:r>
        <w:t>.</w:t>
      </w:r>
      <w:commentRangeEnd w:id="102"/>
      <w:r w:rsidR="003452CF">
        <w:rPr>
          <w:rStyle w:val="CommentReference"/>
        </w:rPr>
        <w:commentReference w:id="102"/>
      </w:r>
    </w:p>
    <w:p w14:paraId="57E5011B" w14:textId="70E8C29D" w:rsidR="00AD4255" w:rsidRDefault="00F866A8">
      <w:pPr>
        <w:pStyle w:val="BodyText"/>
        <w:pPrChange w:id="113" w:author="Tolulope Olugbenga" w:date="2020-09-18T19:37:00Z">
          <w:pPr>
            <w:pStyle w:val="BodyText"/>
            <w:ind w:firstLine="432"/>
          </w:pPr>
        </w:pPrChange>
      </w:pPr>
      <w:r>
        <w:t>Different factors can affect load forecasting such as</w:t>
      </w:r>
      <w:r w:rsidR="00F70833">
        <w:t>;</w:t>
      </w:r>
      <w:r>
        <w:t xml:space="preserve"> the location of the area, the type of customers in the region, weather factors (temperature, etc.), </w:t>
      </w:r>
      <w:ins w:id="114" w:author="Tolulope Olugbenga" w:date="2020-07-17T15:13:00Z">
        <w:r w:rsidR="007060D8">
          <w:t xml:space="preserve">a </w:t>
        </w:r>
      </w:ins>
      <w:r>
        <w:t xml:space="preserve">trend in the data, the time of the day, day of the week, and other unpredictable factors (coronavirus outbreak, etc.). </w:t>
      </w:r>
    </w:p>
    <w:p w14:paraId="28BA921C" w14:textId="0FD4F526" w:rsidR="00F866A8" w:rsidRDefault="00FF639E" w:rsidP="00FF639E">
      <w:pPr>
        <w:pStyle w:val="Heading2"/>
      </w:pPr>
      <w:bookmarkStart w:id="115" w:name="_Toc44402438"/>
      <w:bookmarkStart w:id="116" w:name="_Hlk59008203"/>
      <w:r>
        <w:t>Literature Review</w:t>
      </w:r>
      <w:bookmarkEnd w:id="115"/>
    </w:p>
    <w:p w14:paraId="59042A3B" w14:textId="3E22935A" w:rsidR="00FF639E" w:rsidRDefault="00F74F56" w:rsidP="00F74F56">
      <w:pPr>
        <w:pStyle w:val="Heading2"/>
      </w:pPr>
      <w:bookmarkStart w:id="117" w:name="_Toc44402439"/>
      <w:bookmarkStart w:id="118" w:name="_Hlk59008126"/>
      <w:r>
        <w:t>Multi-Step Load Forecasting</w:t>
      </w:r>
      <w:bookmarkEnd w:id="117"/>
    </w:p>
    <w:p w14:paraId="4F7BB3F1" w14:textId="71C9DF29" w:rsidR="00F74F56" w:rsidRDefault="00230875">
      <w:pPr>
        <w:pStyle w:val="BodyText"/>
        <w:numPr>
          <w:ilvl w:val="0"/>
          <w:numId w:val="45"/>
        </w:numPr>
      </w:pPr>
      <w:del w:id="119" w:author="Tolulope Olugbenga" w:date="2020-07-17T17:13:00Z">
        <w:r w:rsidDel="005D0F74">
          <w:delText xml:space="preserve">Multi </w:delText>
        </w:r>
      </w:del>
      <w:ins w:id="120" w:author="Tolulope Olugbenga" w:date="2020-07-17T17:13:00Z">
        <w:r w:rsidR="005D0F74">
          <w:t>Multi-</w:t>
        </w:r>
      </w:ins>
      <w:r>
        <w:t xml:space="preserve">step load forecasting in context – What is it, and what makes it important. The difference between it and </w:t>
      </w:r>
      <w:del w:id="121" w:author="Tolulope Olugbenga" w:date="2020-07-17T17:13:00Z">
        <w:r w:rsidDel="005D0F74">
          <w:delText xml:space="preserve">single </w:delText>
        </w:r>
      </w:del>
      <w:ins w:id="122" w:author="Tolulope Olugbenga" w:date="2020-07-17T17:13:00Z">
        <w:r w:rsidR="005D0F74">
          <w:t>single-</w:t>
        </w:r>
      </w:ins>
      <w:r>
        <w:t xml:space="preserve">step forecasting; and when one is more important or needed than the other. </w:t>
      </w:r>
    </w:p>
    <w:p w14:paraId="1AD4081C" w14:textId="5CA31ADF" w:rsidR="004514C1" w:rsidRDefault="004514C1">
      <w:pPr>
        <w:pStyle w:val="BodyText"/>
      </w:pPr>
      <w:r>
        <w:t>////////////</w:t>
      </w:r>
    </w:p>
    <w:p w14:paraId="31A0864E" w14:textId="0B62D1FB" w:rsidR="00230875" w:rsidRDefault="00230875">
      <w:pPr>
        <w:pStyle w:val="BodyText"/>
        <w:rPr>
          <w:ins w:id="123" w:author="Tolulope Olugbenga" w:date="2020-07-17T16:25:00Z"/>
        </w:rPr>
        <w:pPrChange w:id="124" w:author="Tolulope Olugbenga" w:date="2020-09-18T19:37:00Z">
          <w:pPr>
            <w:pStyle w:val="BodyText"/>
            <w:ind w:firstLine="360"/>
          </w:pPr>
        </w:pPrChange>
      </w:pPr>
      <w:r>
        <w:t xml:space="preserve">Multi-Step forecasting </w:t>
      </w:r>
      <w:del w:id="125" w:author="Dawn MacIsaac" w:date="2020-07-06T09:13:00Z">
        <w:r w:rsidDel="00C47481">
          <w:delText>can be defined as a method</w:delText>
        </w:r>
      </w:del>
      <w:ins w:id="126" w:author="Dawn MacIsaac" w:date="2020-07-06T09:13:00Z">
        <w:r w:rsidR="00C47481">
          <w:t>is a process</w:t>
        </w:r>
      </w:ins>
      <w:r>
        <w:t xml:space="preserve"> that predicts a sequence of values in a time </w:t>
      </w:r>
      <w:commentRangeStart w:id="127"/>
      <w:commentRangeStart w:id="128"/>
      <w:r>
        <w:t>series</w:t>
      </w:r>
      <w:commentRangeEnd w:id="127"/>
      <w:r w:rsidR="00C47481">
        <w:rPr>
          <w:rStyle w:val="CommentReference"/>
        </w:rPr>
        <w:commentReference w:id="127"/>
      </w:r>
      <w:commentRangeEnd w:id="128"/>
      <w:r w:rsidR="005660CA">
        <w:rPr>
          <w:rStyle w:val="CommentReference"/>
        </w:rPr>
        <w:commentReference w:id="128"/>
      </w:r>
      <w:r>
        <w:t xml:space="preserve">. In </w:t>
      </w:r>
      <w:del w:id="129" w:author="Dawn MacIsaac" w:date="2020-07-06T09:14:00Z">
        <w:r w:rsidDel="00C47481">
          <w:delText>the area of</w:delText>
        </w:r>
      </w:del>
      <w:ins w:id="130" w:author="Dawn MacIsaac" w:date="2020-07-06T09:14:00Z">
        <w:r w:rsidR="00C47481">
          <w:t>application to electrical</w:t>
        </w:r>
      </w:ins>
      <w:r>
        <w:t xml:space="preserve"> load forecasting, the sequence of values refers to </w:t>
      </w:r>
      <w:del w:id="131" w:author="Dawn MacIsaac" w:date="2020-07-06T09:14:00Z">
        <w:r w:rsidDel="00C47481">
          <w:delText xml:space="preserve">the </w:delText>
        </w:r>
      </w:del>
      <w:r>
        <w:t>future demand values</w:t>
      </w:r>
      <w:ins w:id="132" w:author="Dawn MacIsaac" w:date="2020-07-06T09:17:00Z">
        <w:r w:rsidR="00C47481">
          <w:t xml:space="preserve"> for </w:t>
        </w:r>
        <w:del w:id="133" w:author="Tolulope Olugbenga" w:date="2020-07-17T17:14:00Z">
          <w:r w:rsidR="00C47481" w:rsidDel="005D0F74">
            <w:delText>the</w:delText>
          </w:r>
        </w:del>
      </w:ins>
      <w:del w:id="134" w:author="Tolulope Olugbenga" w:date="2020-07-17T17:14:00Z">
        <w:r w:rsidDel="005D0F74">
          <w:delText xml:space="preserve"> in relation to </w:delText>
        </w:r>
      </w:del>
      <w:r>
        <w:t xml:space="preserve">the time horizon </w:t>
      </w:r>
      <w:del w:id="135" w:author="Dawn MacIsaac" w:date="2020-07-06T09:17:00Z">
        <w:r w:rsidDel="00C47481">
          <w:delText>used for prediction</w:delText>
        </w:r>
      </w:del>
      <w:ins w:id="136" w:author="Dawn MacIsaac" w:date="2020-07-06T09:17:00Z">
        <w:r w:rsidR="00C47481">
          <w:t>of interest</w:t>
        </w:r>
      </w:ins>
      <w:r>
        <w:t>. M</w:t>
      </w:r>
      <w:del w:id="137" w:author="Dawn MacIsaac" w:date="2020-07-06T09:15:00Z">
        <w:r w:rsidDel="00C47481">
          <w:delText>ajority of authors in</w:delText>
        </w:r>
      </w:del>
      <w:ins w:id="138" w:author="Dawn MacIsaac" w:date="2020-07-06T09:15:00Z">
        <w:r w:rsidR="00C47481">
          <w:t>uch of the literature</w:t>
        </w:r>
      </w:ins>
      <w:r>
        <w:t xml:space="preserve"> </w:t>
      </w:r>
      <w:del w:id="139" w:author="Dawn MacIsaac" w:date="2020-07-06T09:15:00Z">
        <w:r w:rsidDel="00C47481">
          <w:delText xml:space="preserve">the </w:delText>
        </w:r>
      </w:del>
      <w:ins w:id="140" w:author="Dawn MacIsaac" w:date="2020-07-06T09:15:00Z">
        <w:r w:rsidR="00C47481">
          <w:t xml:space="preserve">on </w:t>
        </w:r>
      </w:ins>
      <w:r>
        <w:t xml:space="preserve">load forecasting </w:t>
      </w:r>
      <w:del w:id="141" w:author="Dawn MacIsaac" w:date="2020-07-06T09:15:00Z">
        <w:r w:rsidDel="00C47481">
          <w:delText xml:space="preserve">literature focused </w:delText>
        </w:r>
      </w:del>
      <w:ins w:id="142" w:author="Dawn MacIsaac" w:date="2020-07-06T09:15:00Z">
        <w:r w:rsidR="00C47481">
          <w:t xml:space="preserve">focuses </w:t>
        </w:r>
      </w:ins>
      <w:r>
        <w:t xml:space="preserve">on short term load forecasting, and also on </w:t>
      </w:r>
      <w:r w:rsidR="00152B89">
        <w:t>single</w:t>
      </w:r>
      <w:r>
        <w:t xml:space="preserve">-step ahead forecasting. </w:t>
      </w:r>
      <w:commentRangeStart w:id="143"/>
      <w:r>
        <w:t>S</w:t>
      </w:r>
      <w:r w:rsidR="00152B89">
        <w:t xml:space="preserve">ingle-step forecasting </w:t>
      </w:r>
      <w:del w:id="144" w:author="Dawn MacIsaac" w:date="2020-07-06T09:19:00Z">
        <w:r w:rsidR="00152B89" w:rsidDel="00886DE9">
          <w:delText xml:space="preserve">on the other hand </w:delText>
        </w:r>
      </w:del>
      <w:r w:rsidR="00152B89">
        <w:t xml:space="preserve">is a </w:t>
      </w:r>
      <w:del w:id="145" w:author="Dawn MacIsaac" w:date="2020-07-06T09:19:00Z">
        <w:r w:rsidR="00152B89" w:rsidDel="00886DE9">
          <w:delText xml:space="preserve">method </w:delText>
        </w:r>
      </w:del>
      <w:ins w:id="146" w:author="Dawn MacIsaac" w:date="2020-07-06T09:19:00Z">
        <w:r w:rsidR="00886DE9">
          <w:t xml:space="preserve">process </w:t>
        </w:r>
      </w:ins>
      <w:r w:rsidR="00152B89">
        <w:lastRenderedPageBreak/>
        <w:t xml:space="preserve">that predicts only one </w:t>
      </w:r>
      <w:del w:id="147" w:author="Tolulope Olugbenga" w:date="2020-07-17T15:23:00Z">
        <w:r w:rsidR="00152B89" w:rsidDel="00E558A4">
          <w:delText xml:space="preserve">step </w:delText>
        </w:r>
      </w:del>
      <w:ins w:id="148" w:author="Tolulope Olugbenga" w:date="2020-07-17T15:23:00Z">
        <w:r w:rsidR="00E558A4">
          <w:t>v</w:t>
        </w:r>
      </w:ins>
      <w:ins w:id="149" w:author="Tolulope Olugbenga" w:date="2020-07-17T15:27:00Z">
        <w:r w:rsidR="002027AD">
          <w:t>alue</w:t>
        </w:r>
      </w:ins>
      <w:ins w:id="150" w:author="Tolulope Olugbenga" w:date="2020-07-17T15:23:00Z">
        <w:r w:rsidR="00E558A4">
          <w:t xml:space="preserve"> </w:t>
        </w:r>
      </w:ins>
      <w:r w:rsidR="00152B89">
        <w:t>in</w:t>
      </w:r>
      <w:ins w:id="151" w:author="Tolulope Olugbenga" w:date="2020-07-17T15:27:00Z">
        <w:r w:rsidR="002027AD">
          <w:t>to</w:t>
        </w:r>
      </w:ins>
      <w:r w:rsidR="00152B89">
        <w:t xml:space="preserve"> the future</w:t>
      </w:r>
      <w:commentRangeEnd w:id="143"/>
      <w:r w:rsidR="00886DE9">
        <w:rPr>
          <w:rStyle w:val="CommentReference"/>
        </w:rPr>
        <w:commentReference w:id="143"/>
      </w:r>
      <w:ins w:id="152" w:author="Tolulope Olugbenga" w:date="2020-07-17T15:27:00Z">
        <w:r w:rsidR="002027AD">
          <w:t>; it’s sometimes referred to as a one</w:t>
        </w:r>
      </w:ins>
      <w:ins w:id="153" w:author="Tolulope Olugbenga" w:date="2020-07-17T15:28:00Z">
        <w:r w:rsidR="002027AD">
          <w:t>-</w:t>
        </w:r>
      </w:ins>
      <w:ins w:id="154" w:author="Tolulope Olugbenga" w:date="2020-07-17T15:27:00Z">
        <w:r w:rsidR="002027AD">
          <w:t>step</w:t>
        </w:r>
      </w:ins>
      <w:ins w:id="155" w:author="Tolulope Olugbenga" w:date="2020-07-17T17:14:00Z">
        <w:r w:rsidR="005D0F74">
          <w:t xml:space="preserve"> </w:t>
        </w:r>
      </w:ins>
      <w:ins w:id="156" w:author="Tolulope Olugbenga" w:date="2020-07-17T15:27:00Z">
        <w:r w:rsidR="002027AD">
          <w:t>ahead method.</w:t>
        </w:r>
      </w:ins>
      <w:del w:id="157" w:author="Tolulope Olugbenga" w:date="2020-07-17T15:27:00Z">
        <w:r w:rsidR="00152B89" w:rsidDel="002027AD">
          <w:delText xml:space="preserve">. </w:delText>
        </w:r>
      </w:del>
    </w:p>
    <w:p w14:paraId="18968E97" w14:textId="72BA4BEE" w:rsidR="007E3910" w:rsidRDefault="008B63A6">
      <w:pPr>
        <w:pStyle w:val="BodyText"/>
        <w:pPrChange w:id="158" w:author="Tolulope Olugbenga" w:date="2020-09-18T19:37:00Z">
          <w:pPr>
            <w:pStyle w:val="BodyText"/>
            <w:ind w:firstLine="360"/>
          </w:pPr>
        </w:pPrChange>
      </w:pPr>
      <w:ins w:id="159" w:author="Tolulope Olugbenga" w:date="2020-07-17T16:28:00Z">
        <w:r>
          <w:t xml:space="preserve">Let’s take an instance where we need to forecast the hourly demand </w:t>
        </w:r>
      </w:ins>
      <w:ins w:id="160" w:author="Tolulope Olugbenga" w:date="2020-07-17T17:15:00Z">
        <w:r w:rsidR="005D0F74">
          <w:t>for</w:t>
        </w:r>
      </w:ins>
      <w:ins w:id="161" w:author="Tolulope Olugbenga" w:date="2020-07-17T16:28:00Z">
        <w:r>
          <w:t xml:space="preserve"> the next 24 hours. </w:t>
        </w:r>
      </w:ins>
      <w:ins w:id="162" w:author="Tolulope Olugbenga" w:date="2020-07-17T16:29:00Z">
        <w:r>
          <w:t>The single</w:t>
        </w:r>
      </w:ins>
      <w:ins w:id="163" w:author="Tolulope Olugbenga" w:date="2020-07-17T17:15:00Z">
        <w:r w:rsidR="005D0F74">
          <w:t>-</w:t>
        </w:r>
      </w:ins>
      <w:ins w:id="164" w:author="Tolulope Olugbenga" w:date="2020-07-17T16:29:00Z">
        <w:r>
          <w:t>step approach coul</w:t>
        </w:r>
      </w:ins>
      <w:ins w:id="165" w:author="Tolulope Olugbenga" w:date="2020-07-17T16:30:00Z">
        <w:r>
          <w:t xml:space="preserve">d </w:t>
        </w:r>
      </w:ins>
      <w:ins w:id="166" w:author="Tolulope Olugbenga" w:date="2020-07-17T17:15:00Z">
        <w:r w:rsidR="005D0F74">
          <w:t>ru</w:t>
        </w:r>
      </w:ins>
      <w:ins w:id="167" w:author="Tolulope Olugbenga" w:date="2020-07-17T16:30:00Z">
        <w:r>
          <w:t xml:space="preserve">n 24 times, whereby at each current hour it only needs to forecast the </w:t>
        </w:r>
      </w:ins>
      <w:ins w:id="168" w:author="Tolulope Olugbenga" w:date="2020-07-17T16:31:00Z">
        <w:r>
          <w:t>demand of the next hour. The multi</w:t>
        </w:r>
      </w:ins>
      <w:ins w:id="169" w:author="Tolulope Olugbenga" w:date="2020-07-17T16:33:00Z">
        <w:r>
          <w:t>-</w:t>
        </w:r>
      </w:ins>
      <w:ins w:id="170" w:author="Tolulope Olugbenga" w:date="2020-07-17T16:31:00Z">
        <w:r>
          <w:t>step approach coul</w:t>
        </w:r>
      </w:ins>
      <w:ins w:id="171" w:author="Tolulope Olugbenga" w:date="2020-07-17T16:32:00Z">
        <w:r>
          <w:t xml:space="preserve">d </w:t>
        </w:r>
      </w:ins>
      <w:ins w:id="172" w:author="Tolulope Olugbenga" w:date="2020-07-17T17:15:00Z">
        <w:r w:rsidR="005D0F74">
          <w:t>ru</w:t>
        </w:r>
      </w:ins>
      <w:ins w:id="173" w:author="Tolulope Olugbenga" w:date="2020-07-17T16:32:00Z">
        <w:r>
          <w:t>n 1, 2, or 3 times to forecast horizons of 24 hrs, 12 hrs, or 8 hrs r</w:t>
        </w:r>
      </w:ins>
      <w:ins w:id="174" w:author="Tolulope Olugbenga" w:date="2020-07-17T16:33:00Z">
        <w:r>
          <w:t>espectively; depending on the method the forecaster would like to us</w:t>
        </w:r>
      </w:ins>
      <w:ins w:id="175" w:author="Tolulope Olugbenga" w:date="2020-07-17T16:34:00Z">
        <w:r>
          <w:t>e.</w:t>
        </w:r>
      </w:ins>
      <w:ins w:id="176" w:author="Tolulope Olugbenga" w:date="2020-07-17T16:38:00Z">
        <w:r w:rsidR="004F0DDE">
          <w:t xml:space="preserve"> The errors of the multi-step forecasting approach will be considerably much higher as compared to the single</w:t>
        </w:r>
      </w:ins>
      <w:ins w:id="177" w:author="Tolulope Olugbenga" w:date="2020-07-17T17:15:00Z">
        <w:r w:rsidR="005D0F74">
          <w:t>-</w:t>
        </w:r>
      </w:ins>
      <w:ins w:id="178" w:author="Tolulope Olugbenga" w:date="2020-07-17T16:38:00Z">
        <w:r w:rsidR="004F0DDE">
          <w:t>step approach</w:t>
        </w:r>
      </w:ins>
      <w:ins w:id="179" w:author="Tolulope Olugbenga" w:date="2020-07-17T17:22:00Z">
        <w:r w:rsidR="00BF38B5">
          <w:t>. T</w:t>
        </w:r>
      </w:ins>
      <w:ins w:id="180" w:author="Tolulope Olugbenga" w:date="2020-07-17T16:39:00Z">
        <w:r w:rsidR="004F0DDE">
          <w:t xml:space="preserve">he limited information about future circumstances as well as the </w:t>
        </w:r>
      </w:ins>
      <w:ins w:id="181" w:author="Tolulope Olugbenga" w:date="2020-07-17T16:40:00Z">
        <w:r w:rsidR="004F0DDE">
          <w:t>aggregation of errors in the multi-step approach has a role to play in this.</w:t>
        </w:r>
      </w:ins>
      <w:ins w:id="182" w:author="Tolulope Olugbenga" w:date="2020-07-17T16:34:00Z">
        <w:r>
          <w:t xml:space="preserve"> </w:t>
        </w:r>
      </w:ins>
      <w:ins w:id="183" w:author="Tolulope Olugbenga" w:date="2020-07-17T16:41:00Z">
        <w:r w:rsidR="004F0DDE">
          <w:t>This makes multi-step forecasting more difficult as compared to single-step forecasting</w:t>
        </w:r>
      </w:ins>
      <w:ins w:id="184" w:author="Tolulope Olugbenga" w:date="2020-09-08T06:29:00Z">
        <w:r w:rsidR="00D67F33">
          <w:t xml:space="preserve"> </w:t>
        </w:r>
        <w:r w:rsidR="00D67F33">
          <w:fldChar w:fldCharType="begin" w:fldLock="1"/>
        </w:r>
      </w:ins>
      <w:r w:rsidR="002635FF">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rsidR="00D67F33">
        <w:fldChar w:fldCharType="separate"/>
      </w:r>
      <w:r w:rsidR="00D67F33" w:rsidRPr="00D67F33">
        <w:rPr>
          <w:noProof/>
        </w:rPr>
        <w:t>(Ben Taieb et al., 2012)</w:t>
      </w:r>
      <w:ins w:id="185" w:author="Tolulope Olugbenga" w:date="2020-09-08T06:29:00Z">
        <w:r w:rsidR="00D67F33">
          <w:fldChar w:fldCharType="end"/>
        </w:r>
      </w:ins>
      <w:ins w:id="186" w:author="Tolulope Olugbenga" w:date="2020-07-17T17:22:00Z">
        <w:r w:rsidR="00BF38B5">
          <w:t>. Also</w:t>
        </w:r>
      </w:ins>
      <w:ins w:id="187" w:author="Tolulope Olugbenga" w:date="2020-07-17T17:23:00Z">
        <w:r w:rsidR="00BF38B5">
          <w:t>,</w:t>
        </w:r>
      </w:ins>
      <w:ins w:id="188" w:author="Tolulope Olugbenga" w:date="2020-07-17T17:15:00Z">
        <w:r w:rsidR="005D0F74">
          <w:t xml:space="preserve"> </w:t>
        </w:r>
      </w:ins>
      <w:ins w:id="189" w:author="Tolulope Olugbenga" w:date="2020-07-17T16:41:00Z">
        <w:r w:rsidR="004F0DDE">
          <w:t>multi-step</w:t>
        </w:r>
      </w:ins>
      <w:ins w:id="190" w:author="Tolulope Olugbenga" w:date="2020-07-17T16:42:00Z">
        <w:r w:rsidR="004F0DDE">
          <w:t xml:space="preserve"> forecasting is</w:t>
        </w:r>
      </w:ins>
      <w:ins w:id="191" w:author="Tolulope Olugbenga" w:date="2020-07-17T17:15:00Z">
        <w:r w:rsidR="005D0F74">
          <w:t xml:space="preserve"> </w:t>
        </w:r>
      </w:ins>
      <w:ins w:id="192" w:author="Tolulope Olugbenga" w:date="2020-07-17T16:42:00Z">
        <w:r w:rsidR="004F0DDE">
          <w:t>very essential for most utilities.</w:t>
        </w:r>
      </w:ins>
    </w:p>
    <w:bookmarkEnd w:id="116"/>
    <w:bookmarkEnd w:id="118"/>
    <w:p w14:paraId="26A84512" w14:textId="4E4A2FEE" w:rsidR="00275576" w:rsidDel="005D0F74" w:rsidRDefault="00275576" w:rsidP="00F92EC9">
      <w:pPr>
        <w:pStyle w:val="BodyText"/>
        <w:ind w:firstLine="360"/>
        <w:rPr>
          <w:del w:id="193" w:author="Tolulope Olugbenga" w:date="2020-07-17T17:12:00Z"/>
        </w:rPr>
      </w:pPr>
      <w:del w:id="194" w:author="Tolulope Olugbenga" w:date="2020-07-17T17:12:00Z">
        <w:r w:rsidDel="005D0F74">
          <w:delText>Single-step forecasting could be</w:delText>
        </w:r>
      </w:del>
      <w:ins w:id="195" w:author="Dawn MacIsaac" w:date="2020-07-06T09:19:00Z">
        <w:del w:id="196" w:author="Tolulope Olugbenga" w:date="2020-07-17T17:12:00Z">
          <w:r w:rsidR="00886DE9" w:rsidDel="005D0F74">
            <w:delText>is</w:delText>
          </w:r>
        </w:del>
      </w:ins>
      <w:del w:id="197" w:author="Tolulope Olugbenga" w:date="2020-07-17T17:12:00Z">
        <w:r w:rsidDel="005D0F74">
          <w:delText xml:space="preserve"> useful in cases </w:delText>
        </w:r>
        <w:commentRangeStart w:id="198"/>
        <w:commentRangeStart w:id="199"/>
        <w:r w:rsidDel="005D0F74">
          <w:delText xml:space="preserve">where </w:delText>
        </w:r>
      </w:del>
      <w:ins w:id="200" w:author="Dawn MacIsaac" w:date="2020-07-06T09:19:00Z">
        <w:del w:id="201" w:author="Tolulope Olugbenga" w:date="2020-07-17T17:12:00Z">
          <w:r w:rsidR="00886DE9" w:rsidDel="005D0F74">
            <w:delText>when</w:delText>
          </w:r>
        </w:del>
      </w:ins>
      <w:commentRangeEnd w:id="198"/>
      <w:ins w:id="202" w:author="Dawn MacIsaac" w:date="2020-07-06T09:20:00Z">
        <w:del w:id="203" w:author="Tolulope Olugbenga" w:date="2020-07-17T17:12:00Z">
          <w:r w:rsidR="00886DE9" w:rsidDel="005D0F74">
            <w:rPr>
              <w:rStyle w:val="CommentReference"/>
            </w:rPr>
            <w:commentReference w:id="198"/>
          </w:r>
        </w:del>
      </w:ins>
      <w:commentRangeEnd w:id="199"/>
      <w:del w:id="204" w:author="Tolulope Olugbenga" w:date="2020-07-17T17:12:00Z">
        <w:r w:rsidR="002027AD" w:rsidDel="005D0F74">
          <w:rPr>
            <w:rStyle w:val="CommentReference"/>
          </w:rPr>
          <w:commentReference w:id="199"/>
        </w:r>
      </w:del>
      <w:ins w:id="205" w:author="Dawn MacIsaac" w:date="2020-07-06T09:19:00Z">
        <w:del w:id="206" w:author="Tolulope Olugbenga" w:date="2020-07-17T17:12:00Z">
          <w:r w:rsidR="00886DE9" w:rsidDel="005D0F74">
            <w:delText xml:space="preserve"> </w:delText>
          </w:r>
        </w:del>
      </w:ins>
      <w:del w:id="207" w:author="Tolulope Olugbenga" w:date="2020-07-17T17:12:00Z">
        <w:r w:rsidDel="005D0F74">
          <w:delText>only one value needs to be forecasted e.g. predict</w:delText>
        </w:r>
      </w:del>
      <w:ins w:id="208" w:author="Dawn MacIsaac" w:date="2020-07-06T09:21:00Z">
        <w:del w:id="209" w:author="Tolulope Olugbenga" w:date="2020-07-17T17:12:00Z">
          <w:r w:rsidR="00886DE9" w:rsidDel="005D0F74">
            <w:delText>ing</w:delText>
          </w:r>
        </w:del>
      </w:ins>
      <w:del w:id="210" w:author="Tolulope Olugbenga" w:date="2020-07-17T17:12:00Z">
        <w:r w:rsidDel="005D0F74">
          <w:delText xml:space="preserve">s the peak power consumption of the next day. Multi-step on the other hand is </w:delText>
        </w:r>
      </w:del>
      <w:ins w:id="211" w:author="Dawn MacIsaac" w:date="2020-07-06T09:21:00Z">
        <w:del w:id="212" w:author="Tolulope Olugbenga" w:date="2020-07-17T17:12:00Z">
          <w:r w:rsidR="00886DE9" w:rsidDel="005D0F74">
            <w:delText xml:space="preserve">has </w:delText>
          </w:r>
        </w:del>
      </w:ins>
      <w:del w:id="213" w:author="Tolulope Olugbenga" w:date="2020-07-17T17:12:00Z">
        <w:r w:rsidDel="005D0F74">
          <w:delText xml:space="preserve">a much broader approach </w:delText>
        </w:r>
      </w:del>
      <w:ins w:id="214" w:author="Dawn MacIsaac" w:date="2020-07-06T09:21:00Z">
        <w:del w:id="215" w:author="Tolulope Olugbenga" w:date="2020-07-17T17:12:00Z">
          <w:r w:rsidR="00886DE9" w:rsidDel="005D0F74">
            <w:delText xml:space="preserve">application </w:delText>
          </w:r>
        </w:del>
      </w:ins>
      <w:del w:id="216" w:author="Tolulope Olugbenga" w:date="2020-07-17T17:12:00Z">
        <w:r w:rsidDel="005D0F74">
          <w:delText xml:space="preserve">which </w:delText>
        </w:r>
      </w:del>
      <w:ins w:id="217" w:author="Dawn MacIsaac" w:date="2020-07-06T09:21:00Z">
        <w:del w:id="218" w:author="Tolulope Olugbenga" w:date="2020-07-17T17:12:00Z">
          <w:r w:rsidR="00886DE9" w:rsidDel="005D0F74">
            <w:delText xml:space="preserve">and </w:delText>
          </w:r>
        </w:del>
      </w:ins>
      <w:del w:id="219" w:author="Tolulope Olugbenga" w:date="2020-07-17T17:12:00Z">
        <w:r w:rsidDel="005D0F74">
          <w:delText xml:space="preserve">is more essential </w:delText>
        </w:r>
        <w:commentRangeStart w:id="220"/>
        <w:r w:rsidDel="005D0F74">
          <w:delText>when we need to predicts multiple times in the future</w:delText>
        </w:r>
        <w:commentRangeEnd w:id="220"/>
        <w:r w:rsidR="00886DE9" w:rsidDel="005D0F74">
          <w:rPr>
            <w:rStyle w:val="CommentReference"/>
          </w:rPr>
          <w:commentReference w:id="220"/>
        </w:r>
        <w:r w:rsidDel="005D0F74">
          <w:delText xml:space="preserve"> e.g. the demand for the next 24 hours. </w:delText>
        </w:r>
        <w:commentRangeStart w:id="221"/>
        <w:r w:rsidDel="005D0F74">
          <w:delText xml:space="preserve">As the time interval for prediction gets wider, the accuracy of the </w:delText>
        </w:r>
        <w:r w:rsidR="004514C1" w:rsidDel="005D0F74">
          <w:delText>multi-step prediction diminishes</w:delText>
        </w:r>
        <w:commentRangeEnd w:id="221"/>
        <w:r w:rsidR="00886DE9" w:rsidDel="005D0F74">
          <w:rPr>
            <w:rStyle w:val="CommentReference"/>
          </w:rPr>
          <w:commentReference w:id="221"/>
        </w:r>
        <w:r w:rsidR="004514C1" w:rsidDel="005D0F74">
          <w:delText xml:space="preserve">. </w:delText>
        </w:r>
        <w:commentRangeStart w:id="222"/>
        <w:r w:rsidR="004514C1" w:rsidDel="005D0F74">
          <w:delText>This is because several factors affect the demand for electricity; the farther in time we need to predict the harder it becomes</w:delText>
        </w:r>
        <w:commentRangeEnd w:id="222"/>
        <w:r w:rsidR="00886DE9" w:rsidDel="005D0F74">
          <w:rPr>
            <w:rStyle w:val="CommentReference"/>
          </w:rPr>
          <w:commentReference w:id="222"/>
        </w:r>
        <w:r w:rsidR="004514C1" w:rsidDel="005D0F74">
          <w:delText xml:space="preserve">. Single-step is generally more accurate as it is easy to predict a single point in time. </w:delText>
        </w:r>
      </w:del>
    </w:p>
    <w:p w14:paraId="4BF704CF" w14:textId="5E1CF2AB" w:rsidR="004C600F" w:rsidRDefault="004C600F" w:rsidP="004C600F">
      <w:pPr>
        <w:pStyle w:val="Heading3"/>
      </w:pPr>
      <w:bookmarkStart w:id="223" w:name="_Toc44402440"/>
      <w:r w:rsidRPr="004C600F">
        <w:t>Types of Multi-Step Approaches</w:t>
      </w:r>
      <w:bookmarkEnd w:id="223"/>
    </w:p>
    <w:p w14:paraId="62824AB4" w14:textId="01431559" w:rsidR="004514C1" w:rsidRDefault="000A0D15">
      <w:pPr>
        <w:pStyle w:val="BodyText"/>
        <w:pPrChange w:id="224" w:author="Tolulope Olugbenga" w:date="2020-09-18T19:37:00Z">
          <w:pPr>
            <w:pStyle w:val="BodyText"/>
            <w:ind w:firstLine="360"/>
          </w:pPr>
        </w:pPrChange>
      </w:pPr>
      <w:bookmarkStart w:id="225" w:name="_Hlk59008241"/>
      <w:commentRangeStart w:id="226"/>
      <w:commentRangeStart w:id="227"/>
      <w:r>
        <w:t xml:space="preserve">There are </w:t>
      </w:r>
      <w:del w:id="228" w:author="Tolulope Olugbenga" w:date="2020-07-17T16:04:00Z">
        <w:r w:rsidDel="000838C2">
          <w:delText xml:space="preserve">three </w:delText>
        </w:r>
      </w:del>
      <w:ins w:id="229" w:author="Tolulope Olugbenga" w:date="2020-07-17T16:04:00Z">
        <w:r w:rsidR="000838C2">
          <w:t xml:space="preserve">five </w:t>
        </w:r>
      </w:ins>
      <w:r>
        <w:t>major strategies used for multi-step forecasting namely;</w:t>
      </w:r>
      <w:commentRangeEnd w:id="226"/>
      <w:r w:rsidR="00886DE9">
        <w:rPr>
          <w:rStyle w:val="CommentReference"/>
        </w:rPr>
        <w:commentReference w:id="226"/>
      </w:r>
      <w:commentRangeEnd w:id="227"/>
      <w:r w:rsidR="000838C2">
        <w:rPr>
          <w:rStyle w:val="CommentReference"/>
        </w:rPr>
        <w:commentReference w:id="227"/>
      </w:r>
      <w:del w:id="230" w:author="Tolulope Olugbenga" w:date="2020-09-09T19:03:00Z">
        <w:r w:rsidDel="00A00BFF">
          <w:delText xml:space="preserve"> the direct approach, </w:delText>
        </w:r>
      </w:del>
      <w:ins w:id="231" w:author="Tolulope Olugbenga" w:date="2020-09-09T19:03:00Z">
        <w:r w:rsidR="00A00BFF">
          <w:t xml:space="preserve"> </w:t>
        </w:r>
      </w:ins>
      <w:r>
        <w:t xml:space="preserve">the recursive approach, </w:t>
      </w:r>
      <w:ins w:id="232" w:author="Tolulope Olugbenga" w:date="2020-09-09T19:03:00Z">
        <w:r w:rsidR="00A00BFF">
          <w:t xml:space="preserve">the direct approach, </w:t>
        </w:r>
      </w:ins>
      <w:del w:id="233" w:author="Tolulope Olugbenga" w:date="2020-07-17T16:04:00Z">
        <w:r w:rsidDel="000838C2">
          <w:delText xml:space="preserve">and </w:delText>
        </w:r>
      </w:del>
      <w:r>
        <w:t>the direct-recursive approach</w:t>
      </w:r>
      <w:ins w:id="234" w:author="Tolulope Olugbenga" w:date="2020-07-17T16:06:00Z">
        <w:r w:rsidR="000838C2">
          <w:t xml:space="preserve"> (DirRec)</w:t>
        </w:r>
      </w:ins>
      <w:ins w:id="235" w:author="Tolulope Olugbenga" w:date="2020-07-17T16:04:00Z">
        <w:r w:rsidR="000838C2">
          <w:t xml:space="preserve">, </w:t>
        </w:r>
      </w:ins>
      <w:ins w:id="236" w:author="Tolulope Olugbenga" w:date="2020-07-17T16:05:00Z">
        <w:r w:rsidR="000838C2">
          <w:t>the multi</w:t>
        </w:r>
      </w:ins>
      <w:ins w:id="237" w:author="Tolulope Olugbenga" w:date="2020-07-17T17:16:00Z">
        <w:r w:rsidR="005D0F74">
          <w:t>-</w:t>
        </w:r>
      </w:ins>
      <w:ins w:id="238" w:author="Tolulope Olugbenga" w:date="2020-07-17T16:05:00Z">
        <w:r w:rsidR="000838C2">
          <w:t>input – multi</w:t>
        </w:r>
      </w:ins>
      <w:ins w:id="239" w:author="Tolulope Olugbenga" w:date="2020-07-17T17:16:00Z">
        <w:r w:rsidR="005D0F74">
          <w:t>-</w:t>
        </w:r>
      </w:ins>
      <w:ins w:id="240" w:author="Tolulope Olugbenga" w:date="2020-07-17T16:05:00Z">
        <w:r w:rsidR="000838C2">
          <w:t>output approach</w:t>
        </w:r>
      </w:ins>
      <w:ins w:id="241" w:author="Tolulope Olugbenga" w:date="2020-07-17T16:06:00Z">
        <w:r w:rsidR="000838C2">
          <w:t xml:space="preserve"> (MIMO)</w:t>
        </w:r>
      </w:ins>
      <w:ins w:id="242" w:author="Tolulope Olugbenga" w:date="2020-07-17T16:05:00Z">
        <w:r w:rsidR="000838C2">
          <w:t xml:space="preserve">, and the </w:t>
        </w:r>
      </w:ins>
      <w:ins w:id="243" w:author="Tolulope Olugbenga" w:date="2020-07-17T16:19:00Z">
        <w:r w:rsidR="007E3910">
          <w:t xml:space="preserve">combination of the </w:t>
        </w:r>
      </w:ins>
      <w:del w:id="244" w:author="Tolulope Olugbenga" w:date="2020-07-17T16:19:00Z">
        <w:r w:rsidDel="007E3910">
          <w:delText xml:space="preserve"> </w:delText>
        </w:r>
      </w:del>
      <w:ins w:id="245" w:author="Tolulope Olugbenga" w:date="2020-07-17T16:06:00Z">
        <w:r w:rsidR="000838C2">
          <w:t xml:space="preserve">direct </w:t>
        </w:r>
      </w:ins>
      <w:ins w:id="246" w:author="Tolulope Olugbenga" w:date="2020-07-17T16:19:00Z">
        <w:r w:rsidR="007E3910">
          <w:t xml:space="preserve">and </w:t>
        </w:r>
      </w:ins>
      <w:ins w:id="247" w:author="Tolulope Olugbenga" w:date="2020-07-17T16:20:00Z">
        <w:r w:rsidR="007E3910">
          <w:t>the MIMO</w:t>
        </w:r>
      </w:ins>
      <w:ins w:id="248" w:author="Tolulope Olugbenga" w:date="2020-07-17T16:06:00Z">
        <w:r w:rsidR="000838C2">
          <w:t xml:space="preserve"> approach</w:t>
        </w:r>
      </w:ins>
      <w:ins w:id="249" w:author="Tolulope Olugbenga" w:date="2020-07-17T16:07:00Z">
        <w:r w:rsidR="000838C2">
          <w:t xml:space="preserve"> (</w:t>
        </w:r>
        <w:proofErr w:type="spellStart"/>
        <w:r w:rsidR="000838C2">
          <w:t>D</w:t>
        </w:r>
      </w:ins>
      <w:ins w:id="250" w:author="Tolulope Olugbenga" w:date="2020-07-17T16:19:00Z">
        <w:r w:rsidR="008000B0">
          <w:t>ir</w:t>
        </w:r>
      </w:ins>
      <w:ins w:id="251" w:author="Tolulope Olugbenga" w:date="2020-07-17T16:18:00Z">
        <w:r w:rsidR="008000B0">
          <w:t>MO</w:t>
        </w:r>
      </w:ins>
      <w:proofErr w:type="spellEnd"/>
      <w:ins w:id="252" w:author="Tolulope Olugbenga" w:date="2020-07-17T16:07:00Z">
        <w:r w:rsidR="000838C2">
          <w:t>)</w:t>
        </w:r>
      </w:ins>
      <w:ins w:id="253" w:author="Tolulope Olugbenga" w:date="2020-07-17T16:06:00Z">
        <w:r w:rsidR="000838C2">
          <w:t xml:space="preserve"> </w:t>
        </w:r>
      </w:ins>
      <w:r>
        <w:fldChar w:fldCharType="begin" w:fldLock="1"/>
      </w:r>
      <w:r w:rsidR="00780956">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&amp; Anh, 2016; Ben Taieb et al., 2012; Bonetto &amp; Rossi, 2016; Jha et al., 2019)","plainTextFormattedCitation":"(An &amp; Anh, 2016; Ben Taieb et al., 2012; Bonetto &amp; Rossi, 2016; Jha et al., 2019)","previouslyFormattedCitation":"(An &amp; Anh, 2016; Ben Taieb et al., 2012; Bonetto &amp; Rossi, 2016; Jha et al., 2019)"},"properties":{"noteIndex":0},"schema":"https://github.com/citation-style-language/schema/raw/master/csl-citation.json"}</w:instrText>
      </w:r>
      <w:r>
        <w:fldChar w:fldCharType="separate"/>
      </w:r>
      <w:r w:rsidR="007E3910" w:rsidRPr="007E3910">
        <w:rPr>
          <w:noProof/>
        </w:rPr>
        <w:t>(An &amp; Anh, 2016; Ben Taieb et al., 2012; Bonetto &amp; Rossi, 2016; Jha et al., 2019)</w:t>
      </w:r>
      <w:r>
        <w:fldChar w:fldCharType="end"/>
      </w:r>
      <w:r>
        <w:t xml:space="preserve">. Details of each </w:t>
      </w:r>
      <w:del w:id="254" w:author="Tolulope Olugbenga" w:date="2020-07-17T17:16:00Z">
        <w:r w:rsidDel="005D0F74">
          <w:delText xml:space="preserve">this </w:delText>
        </w:r>
      </w:del>
      <w:r>
        <w:t>approach would be detailed below.</w:t>
      </w:r>
      <w:ins w:id="255" w:author="Tolulope Olugbenga" w:date="2020-09-04T15:44:00Z">
        <w:r w:rsidR="002F0D72">
          <w:t xml:space="preserve"> The five strategies mentioned above</w:t>
        </w:r>
      </w:ins>
      <w:ins w:id="256" w:author="Tolulope Olugbenga" w:date="2020-09-04T16:12:00Z">
        <w:r w:rsidR="00655236">
          <w:t xml:space="preserve"> can be used </w:t>
        </w:r>
      </w:ins>
      <w:ins w:id="257" w:author="Tolulope Olugbenga" w:date="2020-09-04T16:13:00Z">
        <w:r w:rsidR="00655236">
          <w:t>with any underlying prediction models, such as ANN, support vector machine (SVM), ARIMA</w:t>
        </w:r>
      </w:ins>
      <w:ins w:id="258" w:author="Tolulope Olugbenga" w:date="2020-09-04T16:14:00Z">
        <w:r w:rsidR="00655236">
          <w:t xml:space="preserve">, etc. </w:t>
        </w:r>
      </w:ins>
    </w:p>
    <w:bookmarkEnd w:id="225"/>
    <w:p w14:paraId="1FB6F608" w14:textId="6A60B604" w:rsidR="00937F5C" w:rsidDel="000D140E" w:rsidRDefault="004C600F">
      <w:pPr>
        <w:pStyle w:val="BodyText"/>
        <w:rPr>
          <w:del w:id="259" w:author="Tolulope Olugbenga" w:date="2020-09-08T07:11:00Z"/>
          <w:b/>
          <w:bCs/>
        </w:rPr>
      </w:pPr>
      <w:del w:id="260" w:author="Tolulope Olugbenga" w:date="2020-09-08T07:11:00Z">
        <w:r w:rsidRPr="00B62C23" w:rsidDel="00B03A38">
          <w:rPr>
            <w:b/>
            <w:bCs/>
          </w:rPr>
          <w:delText>The Direct Approach:</w:delText>
        </w:r>
        <w:r w:rsidR="00B62C23" w:rsidDel="00B03A38">
          <w:rPr>
            <w:b/>
            <w:bCs/>
          </w:rPr>
          <w:delText xml:space="preserve"> </w:delText>
        </w:r>
      </w:del>
      <w:del w:id="261" w:author="Tolulope Olugbenga" w:date="2020-07-17T17:16:00Z">
        <w:r w:rsidR="00B62C23" w:rsidDel="005D0F74">
          <w:delText>In order t</w:delText>
        </w:r>
      </w:del>
      <w:del w:id="262" w:author="Tolulope Olugbenga" w:date="2020-09-08T07:11:00Z">
        <w:r w:rsidR="00B62C23" w:rsidDel="00B03A38">
          <w:delText xml:space="preserve">o forecast the </w:delText>
        </w:r>
        <w:r w:rsidR="00937F5C" w:rsidRPr="00B03A38" w:rsidDel="00B03A38">
          <w:rPr>
            <w:position w:val="-10"/>
            <w:rPrChange w:id="263" w:author="Tolulope Olugbenga" w:date="2020-09-08T07:11:00Z">
              <w:rPr>
                <w:position w:val="-10"/>
              </w:rPr>
            </w:rPrChange>
          </w:rPr>
          <w:object w:dxaOrig="2040" w:dyaOrig="360" w14:anchorId="7DC08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pt" o:ole="">
              <v:imagedata r:id="rId15" o:title=""/>
            </v:shape>
            <o:OLEObject Type="Embed" ProgID="Equation.DSMT4" ShapeID="_x0000_i1025" DrawAspect="Content" ObjectID="_1669637577" r:id="rId16"/>
          </w:object>
        </w:r>
        <w:r w:rsidR="00937F5C" w:rsidDel="00B03A38">
          <w:delText xml:space="preserve"> </w:delText>
        </w:r>
        <w:r w:rsidR="00B62C23" w:rsidDel="00B03A38">
          <w:rPr>
            <w:lang w:val="en-US"/>
          </w:rPr>
          <w:delText xml:space="preserve">hour </w:delText>
        </w:r>
      </w:del>
      <w:del w:id="264" w:author="Tolulope Olugbenga" w:date="2020-07-17T17:16:00Z">
        <w:r w:rsidR="00B62C23" w:rsidDel="005D0F74">
          <w:rPr>
            <w:lang w:val="en-US"/>
          </w:rPr>
          <w:delText xml:space="preserve">ahead </w:delText>
        </w:r>
      </w:del>
      <w:del w:id="265" w:author="Tolulope Olugbenga" w:date="2020-09-08T07:11:00Z">
        <w:r w:rsidR="00B62C23" w:rsidDel="00B03A38">
          <w:rPr>
            <w:lang w:val="en-US"/>
          </w:rPr>
          <w:delText>demand, separate models need to be developed to forecast each hour specifically</w:delText>
        </w:r>
        <w:r w:rsidR="00937F5C" w:rsidDel="00B03A38">
          <w:rPr>
            <w:lang w:val="en-US"/>
          </w:rPr>
          <w:delText>,</w:delText>
        </w:r>
        <w:r w:rsidR="00937F5C" w:rsidRPr="00937F5C" w:rsidDel="00B03A38">
          <w:rPr>
            <w:position w:val="-12"/>
            <w:lang w:val="en-US"/>
          </w:rPr>
          <w:object w:dxaOrig="1840" w:dyaOrig="360" w14:anchorId="737AEE5B">
            <v:shape id="_x0000_i1026" type="#_x0000_t75" style="width:91.5pt;height:18pt" o:ole="">
              <v:imagedata r:id="rId17" o:title=""/>
            </v:shape>
            <o:OLEObject Type="Embed" ProgID="Equation.DSMT4" ShapeID="_x0000_i1026" DrawAspect="Content" ObjectID="_1669637578" r:id="rId18"/>
          </w:object>
        </w:r>
        <w:r w:rsidR="00937F5C" w:rsidDel="00B03A38">
          <w:rPr>
            <w:lang w:val="en-US"/>
          </w:rPr>
          <w:delText xml:space="preserve">. </w:delText>
        </w:r>
      </w:del>
    </w:p>
    <w:p w14:paraId="1B33A261" w14:textId="77777777" w:rsidR="000D140E" w:rsidRDefault="000D140E">
      <w:pPr>
        <w:pStyle w:val="BodyText"/>
        <w:rPr>
          <w:ins w:id="266" w:author="Tolulope Olugbenga" w:date="2020-09-09T14:01:00Z"/>
        </w:rPr>
      </w:pPr>
    </w:p>
    <w:p w14:paraId="53EEE426" w14:textId="77777777" w:rsidR="00904E42" w:rsidRDefault="00904E42" w:rsidP="00904E42">
      <w:pPr>
        <w:pStyle w:val="BodyText"/>
        <w:ind w:firstLine="0"/>
        <w:rPr>
          <w:ins w:id="267" w:author="Tolulope Olugbenga" w:date="2020-09-18T19:38:00Z"/>
        </w:rPr>
      </w:pPr>
    </w:p>
    <w:p w14:paraId="01FC9DFC" w14:textId="77777777" w:rsidR="00904E42" w:rsidRDefault="00655236" w:rsidP="00904E42">
      <w:pPr>
        <w:pStyle w:val="BodyText"/>
        <w:numPr>
          <w:ilvl w:val="0"/>
          <w:numId w:val="57"/>
        </w:numPr>
        <w:rPr>
          <w:ins w:id="268" w:author="Tolulope Olugbenga" w:date="2020-09-18T19:41:00Z"/>
        </w:rPr>
      </w:pPr>
      <w:ins w:id="269" w:author="Tolulope Olugbenga" w:date="2020-09-04T16:19:00Z">
        <w:r w:rsidRPr="00655236">
          <w:t>The Re</w:t>
        </w:r>
      </w:ins>
      <w:ins w:id="270" w:author="Tolulope Olugbenga" w:date="2020-09-04T16:20:00Z">
        <w:r w:rsidRPr="00655236">
          <w:t>cursive Approach:</w:t>
        </w:r>
      </w:ins>
      <w:ins w:id="271" w:author="Tolulope Olugbenga" w:date="2020-09-04T16:21:00Z">
        <w:r>
          <w:t xml:space="preserve"> </w:t>
        </w:r>
      </w:ins>
    </w:p>
    <w:p w14:paraId="00D7C429" w14:textId="2C58B757" w:rsidR="00655236" w:rsidRDefault="00904E42">
      <w:pPr>
        <w:pStyle w:val="BodyText"/>
        <w:ind w:firstLine="0"/>
        <w:rPr>
          <w:ins w:id="272" w:author="Tolulope Olugbenga" w:date="2020-09-08T09:12:00Z"/>
        </w:rPr>
        <w:pPrChange w:id="273" w:author="Tolulope Olugbenga" w:date="2020-09-18T19:41:00Z">
          <w:pPr>
            <w:pStyle w:val="BodyText"/>
          </w:pPr>
        </w:pPrChange>
      </w:pPr>
      <w:ins w:id="274" w:author="Tolulope Olugbenga" w:date="2020-09-18T19:41:00Z">
        <w:r>
          <w:lastRenderedPageBreak/>
          <w:tab/>
        </w:r>
        <w:r>
          <w:tab/>
        </w:r>
      </w:ins>
      <w:ins w:id="275" w:author="Tolulope Olugbenga" w:date="2020-09-04T16:22:00Z">
        <w:r w:rsidR="00655236">
          <w:t>Th</w:t>
        </w:r>
      </w:ins>
      <w:ins w:id="276" w:author="Tolulope Olugbenga" w:date="2020-09-04T16:23:00Z">
        <w:r w:rsidR="00C333A1">
          <w:t xml:space="preserve">e recursive strategy is the oldest and the most </w:t>
        </w:r>
      </w:ins>
      <w:ins w:id="277" w:author="Tolulope Olugbenga" w:date="2020-09-04T16:24:00Z">
        <w:r w:rsidR="00C333A1">
          <w:t>intuitive forecasting strategy</w:t>
        </w:r>
      </w:ins>
      <w:ins w:id="278" w:author="Tolulope Olugbenga" w:date="2020-09-05T14:50:00Z">
        <w:r w:rsidR="00FD7E9D">
          <w:t xml:space="preserve"> </w:t>
        </w:r>
      </w:ins>
      <w:ins w:id="279" w:author="Tolulope Olugbenga" w:date="2020-09-08T07:16:00Z">
        <w:r w:rsidR="002635FF">
          <w:fldChar w:fldCharType="begin" w:fldLock="1"/>
        </w:r>
      </w:ins>
      <w:r w:rsidR="005074F2">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rsidR="002635FF">
        <w:fldChar w:fldCharType="separate"/>
      </w:r>
      <w:r w:rsidR="002635FF" w:rsidRPr="002635FF">
        <w:rPr>
          <w:noProof/>
        </w:rPr>
        <w:t>(Ben Taieb et al., 2012)</w:t>
      </w:r>
      <w:ins w:id="280" w:author="Tolulope Olugbenga" w:date="2020-09-08T07:16:00Z">
        <w:r w:rsidR="002635FF">
          <w:fldChar w:fldCharType="end"/>
        </w:r>
      </w:ins>
      <w:ins w:id="281" w:author="Tolulope Olugbenga" w:date="2020-09-05T14:51:00Z">
        <w:r w:rsidR="00FD7E9D">
          <w:fldChar w:fldCharType="begin" w:fldLock="1"/>
        </w:r>
      </w:ins>
      <w:r w:rsidR="00FD7E9D">
        <w:instrText>ADDIN CSL_CITATION {"citationItems":[{"id":"ITEM-1","itemData":{"DOI":"10.1016/j.eswa.2008.02.042","ISSN":"09574174","abstract":"Artificial neural network is a valuable tool for time series forecasting. In the case of performing multi-periodic forecasting with artificial neural networks, two methods, namely iterative and direct, can be used. In iterative method, first subsequent period information is predicted through past observations. Afterwards, the estimated value is used as an input; thereby the next period is predicted. The process is carried on until the end of the forecast horizon. In the direct forecast method, successive periods can be predicted all at once. Hence, this method is thought to yield better results as only observed data is utilized in order to predict future periods. In this study, forecasting was performed using direct and iterative methods, and results of the methods are compared using grey relational analysis to find the method which gives a better result. © 2008 Elsevier Ltd. All rights reserved.","author":[{"dropping-particle":"","family":"Hamzaçebi","given":"Coşkun","non-dropping-particle":"","parse-names":false,"suffix":""},{"dropping-particle":"","family":"Akay","given":"Diyar","non-dropping-particle":"","parse-names":false,"suffix":""},{"dropping-particle":"","family":"Kutay","given":"Fevzi","non-dropping-particle":"","parse-names":false,"suffix":""}],"container-title":"Expert Systems with Applications","id":"ITEM-1","issue":"2 PART 2","issued":{"date-parts":[["2009"]]},"page":"3839-3844","publisher":"Elsevier Ltd","title":"Comparison of direct and iterative artificial neural network forecast approaches in multi-periodic time series forecasting","type":"article-journal","volume":"36"},"uris":["http://www.mendeley.com/documents/?uuid=db73818d-9455-353f-bf6a-e06354301ebd"]}],"mendeley":{"formattedCitation":"(Hamzaçebi et al., 2009)","plainTextFormattedCitation":"(Hamzaçebi et al., 2009)","previouslyFormattedCitation":"(Hamzaçebi et al., 2009)"},"properties":{"noteIndex":0},"schema":"https://github.com/citation-style-language/schema/raw/master/csl-citation.json"}</w:instrText>
      </w:r>
      <w:r w:rsidR="00FD7E9D">
        <w:fldChar w:fldCharType="separate"/>
      </w:r>
      <w:r w:rsidR="00FD7E9D" w:rsidRPr="00FD7E9D">
        <w:rPr>
          <w:noProof/>
        </w:rPr>
        <w:t>(Hamzaçebi et al., 2009)</w:t>
      </w:r>
      <w:ins w:id="282" w:author="Tolulope Olugbenga" w:date="2020-09-05T14:51:00Z">
        <w:r w:rsidR="00FD7E9D">
          <w:fldChar w:fldCharType="end"/>
        </w:r>
        <w:r w:rsidR="00FD7E9D">
          <w:fldChar w:fldCharType="begin" w:fldLock="1"/>
        </w:r>
      </w:ins>
      <w:r w:rsidR="00FD7E9D">
        <w:instrText>ADDIN CSL_CITATION {"citationItems":[{"id":"ITEM-1","itemData":{"DOI":"10.4018/978-1-59140-176-6.ch012","abstract":"In this study, we examine two methods for Multi-Step forecasting with neural networks: the Joint Method and the Independent Method. A subset of the M-3 Competition quarterly data series is used for the study. The methods are compared to each other, to a neural network Iterative Method, and to a baseline de-trended de-seasonalized naïve forecast. The operating characteristics of the three methods are also examined. Our findings suggest that for longer forecast horizons the Joint Method performs better, while for short forecast horizons the Independent Method performs better. In addition, the Independent Method always performed at least as well as or better than the baseline naïve and neural network Iterative Methods.","author":[{"dropping-particle":"","family":"Kline","given":"Douglas M.","non-dropping-particle":"","parse-names":false,"suffix":""}],"container-title":"Neural Networks in Business Forecasting","id":"ITEM-1","issued":{"date-parts":[["2011","5","24"]]},"page":"226-250","publisher":"IGI Global","title":"Methods for Multi-Step Time Series Forecasting Neural Networks","type":"chapter"},"uris":["http://www.mendeley.com/documents/?uuid=f84f2170-81ee-3b5d-be84-42e3f09f229a"]}],"mendeley":{"formattedCitation":"(Kline, 2011)","plainTextFormattedCitation":"(Kline, 2011)","previouslyFormattedCitation":"(Kline, 2011)"},"properties":{"noteIndex":0},"schema":"https://github.com/citation-style-language/schema/raw/master/csl-citation.json"}</w:instrText>
      </w:r>
      <w:r w:rsidR="00FD7E9D">
        <w:fldChar w:fldCharType="separate"/>
      </w:r>
      <w:r w:rsidR="00FD7E9D" w:rsidRPr="00FD7E9D">
        <w:rPr>
          <w:noProof/>
        </w:rPr>
        <w:t>(Kline, 2011)</w:t>
      </w:r>
      <w:ins w:id="283" w:author="Tolulope Olugbenga" w:date="2020-09-05T14:51:00Z">
        <w:r w:rsidR="00FD7E9D">
          <w:fldChar w:fldCharType="end"/>
        </w:r>
      </w:ins>
      <w:ins w:id="284" w:author="Tolulope Olugbenga" w:date="2020-09-05T14:56:00Z">
        <w:r w:rsidR="00FD7E9D">
          <w:fldChar w:fldCharType="begin" w:fldLock="1"/>
        </w:r>
      </w:ins>
      <w:r w:rsidR="00D67F33">
        <w:instrText>ADDIN CSL_CITATION {"citationItems":[{"id":"ITEM-1","itemData":{"DOI":"10.1016/j.neucom.2006.06.015","abstract":"In this paper, a global methodology for the long-term prediction of time series is proposed. This methodology combines direct prediction strategy and sophisticated input selection criteria: k-nearest neighbors approximation method (k-NN), mutual information (MI) and nonparametric noise estimation (NNE). A global input selection strategy that combines forward selection, backward elimination (or pruning) and forward-backward selection is introduced. This methodology is used to optimize the three input selection criteria (k-NN, MI and NNE). The methodology is successfully applied to a real life benchmark: the Poland Electricity Load dataset.","author":[{"dropping-particle":"","family":"Sorjamaa","given":"Antti","non-dropping-particle":"","parse-names":false,"suffix":""},{"dropping-particle":"","family":"Hao","given":"Jin","non-dropping-particle":"","parse-names":false,"suffix":""},{"dropping-particle":"","family":"Reyhani","given":"Nima","non-dropping-particle":"","parse-names":false,"suffix":""},{"dropping-particle":"","family":"Ji","given":"Yongnan","non-dropping-particle":"","parse-names":false,"suffix":""},{"dropping-particle":"","family":"Lendasse","given":"Amaury","non-dropping-particle":"","parse-names":false,"suffix":""}],"id":"ITEM-1","issued":{"date-parts":[["2007"]]},"title":"Methodology for long-term prediction of time series","type":"article-journal"},"uris":["http://www.mendeley.com/documents/?uuid=776fc159-c879-3865-8103-d5b5d7aba33f"]},{"id":"ITEM-2","itemData":{"ISBN":"2930307064","abstract":"This paper demonstrates how the selection of Prediction Strategy is important in the Long-Term Prediction of Time Series. Two strategies are already used in the prediction purposes called Recursive and Direct. This paper presents a third one, DirRec, which combines the advantages of the two already used ones. A simple k-NN approximation method is used and all three strategies are applied to two benchmarks: Santa Fe and Poland Electricity Load time series.","author":[{"dropping-particle":"","family":"Sorjamaa","given":"Antti","non-dropping-particle":"","parse-names":false,"suffix":""},{"dropping-particle":"","family":"Lendasse","given":"Amaury","non-dropping-particle":"","parse-names":false,"suffix":""}],"id":"ITEM-2","issued":{"date-parts":[["2006"]]},"title":"Time Series Prediction using DirRec Strategy","type":"report"},"uris":["http://www.mendeley.com/documents/?uuid=70ec5f5a-0cb4-38f8-9761-2ae5b87ce09e"]}],"mendeley":{"formattedCitation":"(Sorjamaa et al., 2007; Sorjamaa &amp; Lendasse, 2006)","plainTextFormattedCitation":"(Sorjamaa et al., 2007; Sorjamaa &amp; Lendasse, 2006)","previouslyFormattedCitation":"(Sorjamaa et al., 2007; Sorjamaa &amp; Lendasse, 2006)"},"properties":{"noteIndex":0},"schema":"https://github.com/citation-style-language/schema/raw/master/csl-citation.json"}</w:instrText>
      </w:r>
      <w:r w:rsidR="00FD7E9D">
        <w:fldChar w:fldCharType="separate"/>
      </w:r>
      <w:r w:rsidR="00FD7E9D" w:rsidRPr="00FD7E9D">
        <w:rPr>
          <w:noProof/>
        </w:rPr>
        <w:t>(Sorjamaa et al., 2007; Sorjamaa &amp; Lendasse, 2006)</w:t>
      </w:r>
      <w:ins w:id="285" w:author="Tolulope Olugbenga" w:date="2020-09-05T14:56:00Z">
        <w:r w:rsidR="00FD7E9D">
          <w:fldChar w:fldCharType="end"/>
        </w:r>
      </w:ins>
      <w:ins w:id="286" w:author="Tolulope Olugbenga" w:date="2020-09-04T16:24:00Z">
        <w:r w:rsidR="00C333A1">
          <w:t xml:space="preserve">. </w:t>
        </w:r>
      </w:ins>
      <w:ins w:id="287" w:author="Tolulope Olugbenga" w:date="2020-09-08T09:06:00Z">
        <w:r w:rsidR="00513D4C">
          <w:t>In the recur</w:t>
        </w:r>
      </w:ins>
      <w:ins w:id="288" w:author="Tolulope Olugbenga" w:date="2020-09-08T09:07:00Z">
        <w:r w:rsidR="00513D4C">
          <w:t>sive approach; only one model is prepared. The model is trained to perform one</w:t>
        </w:r>
      </w:ins>
      <w:ins w:id="289" w:author="Tolulope Olugbenga" w:date="2020-09-08T09:08:00Z">
        <w:r w:rsidR="00513D4C">
          <w:t>-</w:t>
        </w:r>
      </w:ins>
      <w:ins w:id="290" w:author="Tolulope Olugbenga" w:date="2020-09-08T09:07:00Z">
        <w:r w:rsidR="00513D4C">
          <w:t>step</w:t>
        </w:r>
      </w:ins>
      <w:ins w:id="291" w:author="Tolulope Olugbenga" w:date="2020-09-08T09:08:00Z">
        <w:r w:rsidR="00513D4C">
          <w:t xml:space="preserve"> ahead forecasting. </w:t>
        </w:r>
      </w:ins>
      <w:ins w:id="292" w:author="Tolulope Olugbenga" w:date="2020-09-08T09:09:00Z">
        <w:r w:rsidR="00513D4C">
          <w:t xml:space="preserve">To forecast </w:t>
        </w:r>
      </w:ins>
      <w:ins w:id="293" w:author="Tolulope Olugbenga" w:date="2020-09-08T09:09:00Z">
        <w:r w:rsidR="00513D4C" w:rsidRPr="008F5ABB">
          <w:rPr>
            <w:position w:val="-4"/>
          </w:rPr>
          <w:object w:dxaOrig="279" w:dyaOrig="260" w14:anchorId="5490E06E">
            <v:shape id="_x0000_i1027" type="#_x0000_t75" style="width:14.25pt;height:12.75pt" o:ole="">
              <v:imagedata r:id="rId19" o:title=""/>
            </v:shape>
            <o:OLEObject Type="Embed" ProgID="Equation.DSMT4" ShapeID="_x0000_i1027" DrawAspect="Content" ObjectID="_1669637579" r:id="rId20"/>
          </w:object>
        </w:r>
      </w:ins>
      <w:ins w:id="294" w:author="Tolulope Olugbenga" w:date="2020-09-08T09:07:00Z">
        <w:r w:rsidR="00513D4C">
          <w:t xml:space="preserve"> </w:t>
        </w:r>
      </w:ins>
      <w:ins w:id="295" w:author="Tolulope Olugbenga" w:date="2020-09-08T09:09:00Z">
        <w:r w:rsidR="00513D4C">
          <w:t>steps ahead</w:t>
        </w:r>
      </w:ins>
      <w:ins w:id="296" w:author="Tolulope Olugbenga" w:date="2020-09-08T09:10:00Z">
        <w:r w:rsidR="00513D4C">
          <w:t xml:space="preserve">; the first step is forecasted and then the forecast is used as an input for the next step. </w:t>
        </w:r>
      </w:ins>
      <w:ins w:id="297" w:author="Tolulope Olugbenga" w:date="2020-09-08T09:12:00Z">
        <w:r w:rsidR="00AC4673">
          <w:t>T</w:t>
        </w:r>
      </w:ins>
      <w:ins w:id="298" w:author="Tolulope Olugbenga" w:date="2020-09-08T09:10:00Z">
        <w:r w:rsidR="00513D4C">
          <w:t>h</w:t>
        </w:r>
      </w:ins>
      <w:ins w:id="299" w:author="Tolulope Olugbenga" w:date="2020-09-08T09:12:00Z">
        <w:r w:rsidR="00AC4673">
          <w:t>is</w:t>
        </w:r>
      </w:ins>
      <w:ins w:id="300" w:author="Tolulope Olugbenga" w:date="2020-09-08T09:10:00Z">
        <w:r w:rsidR="00513D4C">
          <w:t xml:space="preserve"> </w:t>
        </w:r>
      </w:ins>
      <w:ins w:id="301" w:author="Tolulope Olugbenga" w:date="2020-09-08T09:11:00Z">
        <w:r w:rsidR="00513D4C">
          <w:t xml:space="preserve">loop continues until a total </w:t>
        </w:r>
      </w:ins>
      <w:ins w:id="302" w:author="Tolulope Olugbenga" w:date="2020-09-08T09:11:00Z">
        <w:r w:rsidR="00513D4C" w:rsidRPr="002455F5">
          <w:rPr>
            <w:position w:val="-4"/>
          </w:rPr>
          <w:object w:dxaOrig="279" w:dyaOrig="260" w14:anchorId="465361B3">
            <v:shape id="_x0000_i1028" type="#_x0000_t75" style="width:14.25pt;height:12.75pt" o:ole="">
              <v:imagedata r:id="rId21" o:title=""/>
            </v:shape>
            <o:OLEObject Type="Embed" ProgID="Equation.DSMT4" ShapeID="_x0000_i1028" DrawAspect="Content" ObjectID="_1669637580" r:id="rId22"/>
          </w:object>
        </w:r>
      </w:ins>
      <w:ins w:id="303" w:author="Tolulope Olugbenga" w:date="2020-09-08T09:11:00Z">
        <w:r w:rsidR="00513D4C">
          <w:t xml:space="preserve"> steps has been forecasted.</w:t>
        </w:r>
      </w:ins>
      <w:ins w:id="304" w:author="Tolulope Olugbenga" w:date="2020-09-08T09:12:00Z">
        <w:r w:rsidR="00AC4673">
          <w:t xml:space="preserve"> </w:t>
        </w:r>
      </w:ins>
      <w:del w:id="305" w:author="Tolulope Olugbenga" w:date="2020-09-04T16:17:00Z">
        <w:r w:rsidR="00937F5C" w:rsidRPr="00904E42" w:rsidDel="00655236">
          <w:rPr>
            <w:b/>
            <w:bCs/>
            <w:rPrChange w:id="306" w:author="Tolulope Olugbenga" w:date="2020-09-18T19:41:00Z">
              <w:rPr/>
            </w:rPrChange>
          </w:rPr>
          <w:delText>// Continue here and write more about the different approaches</w:delText>
        </w:r>
      </w:del>
    </w:p>
    <w:p w14:paraId="72E97566" w14:textId="0149B37C" w:rsidR="008F5ABB" w:rsidRPr="008F5ABB" w:rsidRDefault="00AC4673">
      <w:pPr>
        <w:pStyle w:val="BodyText"/>
        <w:rPr>
          <w:ins w:id="307" w:author="Tolulope Olugbenga" w:date="2020-09-09T14:03:00Z"/>
        </w:rPr>
        <w:pPrChange w:id="308" w:author="Tolulope Olugbenga" w:date="2020-09-18T19:37:00Z">
          <w:pPr>
            <w:pStyle w:val="MTDisplayEquation"/>
          </w:pPr>
        </w:pPrChange>
      </w:pPr>
      <w:ins w:id="309" w:author="Tolulope Olugbenga" w:date="2020-09-08T09:14:00Z">
        <w:r>
          <w:t xml:space="preserve">Let </w:t>
        </w:r>
      </w:ins>
      <w:ins w:id="310" w:author="Tolulope Olugbenga" w:date="2020-09-08T09:14:00Z">
        <w:r w:rsidR="009D1CC7" w:rsidRPr="009D1CC7">
          <w:rPr>
            <w:position w:val="-10"/>
          </w:rPr>
          <w:object w:dxaOrig="240" w:dyaOrig="380" w14:anchorId="22BB9E64">
            <v:shape id="_x0000_i1029" type="#_x0000_t75" style="width:12pt;height:18.75pt" o:ole="">
              <v:imagedata r:id="rId23" o:title=""/>
            </v:shape>
            <o:OLEObject Type="Embed" ProgID="Equation.DSMT4" ShapeID="_x0000_i1029" DrawAspect="Content" ObjectID="_1669637581" r:id="rId24"/>
          </w:object>
        </w:r>
      </w:ins>
      <w:ins w:id="311" w:author="Tolulope Olugbenga" w:date="2020-09-08T09:14:00Z">
        <w:r>
          <w:t xml:space="preserve"> be the </w:t>
        </w:r>
      </w:ins>
      <w:ins w:id="312" w:author="Tolulope Olugbenga" w:date="2020-09-09T13:39:00Z">
        <w:r w:rsidR="00B2202C">
          <w:t xml:space="preserve">one-step ahead </w:t>
        </w:r>
      </w:ins>
      <w:ins w:id="313" w:author="Tolulope Olugbenga" w:date="2020-09-08T09:14:00Z">
        <w:r>
          <w:t>model</w:t>
        </w:r>
      </w:ins>
      <w:ins w:id="314" w:author="Tolulope Olugbenga" w:date="2020-09-08T09:15:00Z">
        <w:r>
          <w:t xml:space="preserve"> that was prepared; the forecasts are given by:</w:t>
        </w:r>
      </w:ins>
    </w:p>
    <w:p w14:paraId="229CCA06" w14:textId="688287C5" w:rsidR="002635FF" w:rsidRDefault="008F5ABB">
      <w:pPr>
        <w:pStyle w:val="MTDisplayEquation"/>
        <w:rPr>
          <w:ins w:id="315" w:author="Tolulope Olugbenga" w:date="2020-09-09T14:01:00Z"/>
        </w:rPr>
      </w:pPr>
      <w:ins w:id="316" w:author="Tolulope Olugbenga" w:date="2020-09-09T14:04:00Z">
        <w:r w:rsidRPr="008F5ABB">
          <w:rPr>
            <w:position w:val="-62"/>
          </w:rPr>
          <w:object w:dxaOrig="5960" w:dyaOrig="1359" w14:anchorId="11BB941F">
            <v:shape id="_x0000_i1030" type="#_x0000_t75" style="width:358.5pt;height:82.5pt" o:ole="">
              <v:imagedata r:id="rId25" o:title=""/>
            </v:shape>
            <o:OLEObject Type="Embed" ProgID="Equation.DSMT4" ShapeID="_x0000_i1030" DrawAspect="Content" ObjectID="_1669637582" r:id="rId26"/>
          </w:object>
        </w:r>
      </w:ins>
      <w:ins w:id="317" w:author="Tolulope Olugbenga" w:date="2020-09-09T14:04:00Z">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ins>
      <w:r>
        <w:fldChar w:fldCharType="separate"/>
      </w:r>
      <w:ins w:id="318" w:author="Tolulope Olugbenga" w:date="2020-09-09T14:06:00Z">
        <w:r>
          <w:rPr>
            <w:noProof/>
          </w:rPr>
          <w:instrText>1</w:instrText>
        </w:r>
      </w:ins>
      <w:ins w:id="319" w:author="Tolulope Olugbenga" w:date="2020-09-09T14:04:00Z">
        <w:r>
          <w:fldChar w:fldCharType="end"/>
        </w:r>
        <w:r>
          <w:instrText>.</w:instrText>
        </w:r>
        <w:r>
          <w:fldChar w:fldCharType="begin"/>
        </w:r>
        <w:r>
          <w:instrText xml:space="preserve"> SEQ MTEqn \c \* Arabic \* MERGEFORMAT </w:instrText>
        </w:r>
      </w:ins>
      <w:r>
        <w:fldChar w:fldCharType="separate"/>
      </w:r>
      <w:ins w:id="320" w:author="Tolulope Olugbenga" w:date="2020-09-09T14:06:00Z">
        <w:r>
          <w:rPr>
            <w:noProof/>
          </w:rPr>
          <w:instrText>1</w:instrText>
        </w:r>
      </w:ins>
      <w:ins w:id="321" w:author="Tolulope Olugbenga" w:date="2020-09-09T14:04:00Z">
        <w:r>
          <w:fldChar w:fldCharType="end"/>
        </w:r>
        <w:r>
          <w:instrText>)</w:instrText>
        </w:r>
        <w:r>
          <w:fldChar w:fldCharType="end"/>
        </w:r>
      </w:ins>
      <w:del w:id="322" w:author="Tolulope Olugbenga" w:date="2020-09-09T14:04:00Z">
        <w:r w:rsidR="00B2202C" w:rsidRPr="008F5ABB" w:rsidDel="008F5ABB">
          <w:fldChar w:fldCharType="begin"/>
        </w:r>
        <w:r w:rsidR="00B2202C" w:rsidRPr="008F5ABB" w:rsidDel="008F5ABB">
          <w:rPr>
            <w:rPrChange w:id="323" w:author="Tolulope Olugbenga" w:date="2020-09-09T13:32:00Z">
              <w:rPr/>
            </w:rPrChange>
          </w:rPr>
          <w:fldChar w:fldCharType="end"/>
        </w:r>
      </w:del>
      <w:del w:id="324" w:author="Tolulope Olugbenga" w:date="2020-09-09T14:01:00Z">
        <w:r w:rsidR="00A84CA0" w:rsidRPr="009D1CC7" w:rsidDel="008F5ABB">
          <w:fldChar w:fldCharType="begin"/>
        </w:r>
        <w:r w:rsidR="00A84CA0" w:rsidRPr="009D1CC7" w:rsidDel="008F5ABB">
          <w:fldChar w:fldCharType="end"/>
        </w:r>
        <w:r w:rsidR="009D1CC7" w:rsidRPr="009D1CC7" w:rsidDel="008F5ABB">
          <w:fldChar w:fldCharType="begin"/>
        </w:r>
        <w:r w:rsidR="009D1CC7" w:rsidRPr="009D1CC7" w:rsidDel="008F5ABB">
          <w:fldChar w:fldCharType="end"/>
        </w:r>
      </w:del>
    </w:p>
    <w:p w14:paraId="5AF63D60" w14:textId="53844940" w:rsidR="00931E76" w:rsidRDefault="008F5ABB">
      <w:pPr>
        <w:pStyle w:val="MTDisplayEquation"/>
        <w:rPr>
          <w:ins w:id="325" w:author="Tolulope Olugbenga" w:date="2020-09-09T19:00:00Z"/>
        </w:rPr>
        <w:pPrChange w:id="326" w:author="Tolulope Olugbenga" w:date="2020-09-18T19:37:00Z">
          <w:pPr>
            <w:pStyle w:val="MTDisplayEquation"/>
            <w:ind w:firstLine="0"/>
          </w:pPr>
        </w:pPrChange>
      </w:pPr>
      <w:ins w:id="327" w:author="Tolulope Olugbenga" w:date="2020-09-09T14:07:00Z">
        <w:r>
          <w:t>Where</w:t>
        </w:r>
      </w:ins>
      <w:ins w:id="328" w:author="Tolulope Olugbenga" w:date="2020-09-09T14:09:00Z">
        <w:r>
          <w:t xml:space="preserve">, </w:t>
        </w:r>
      </w:ins>
      <w:ins w:id="329" w:author="Tolulope Olugbenga" w:date="2020-09-09T14:09:00Z">
        <w:r w:rsidRPr="009A7D97">
          <w:rPr>
            <w:position w:val="-10"/>
          </w:rPr>
          <w:object w:dxaOrig="220" w:dyaOrig="320" w14:anchorId="5B87EFBD">
            <v:shape id="_x0000_i1031" type="#_x0000_t75" style="width:11.25pt;height:15.75pt" o:ole="">
              <v:imagedata r:id="rId27" o:title=""/>
            </v:shape>
            <o:OLEObject Type="Embed" ProgID="Equation.DSMT4" ShapeID="_x0000_i1031" DrawAspect="Content" ObjectID="_1669637583" r:id="rId28"/>
          </w:object>
        </w:r>
      </w:ins>
      <w:ins w:id="330" w:author="Tolulope Olugbenga" w:date="2020-09-09T14:09:00Z">
        <w:r>
          <w:t>is the forecast</w:t>
        </w:r>
      </w:ins>
      <w:ins w:id="331" w:author="Tolulope Olugbenga" w:date="2020-09-09T14:10:00Z">
        <w:r>
          <w:t xml:space="preserve">, </w:t>
        </w:r>
      </w:ins>
      <w:ins w:id="332" w:author="Tolulope Olugbenga" w:date="2020-09-09T18:10:00Z">
        <w:r w:rsidR="00137C6A" w:rsidRPr="009A7D97">
          <w:rPr>
            <w:position w:val="-6"/>
          </w:rPr>
          <w:object w:dxaOrig="220" w:dyaOrig="279" w14:anchorId="46575D3E">
            <v:shape id="_x0000_i1032" type="#_x0000_t75" style="width:11.25pt;height:14.25pt" o:ole="">
              <v:imagedata r:id="rId29" o:title=""/>
            </v:shape>
            <o:OLEObject Type="Embed" ProgID="Equation.DSMT4" ShapeID="_x0000_i1032" DrawAspect="Content" ObjectID="_1669637584" r:id="rId30"/>
          </w:object>
        </w:r>
      </w:ins>
      <w:ins w:id="333" w:author="Tolulope Olugbenga" w:date="2020-09-09T18:12:00Z">
        <w:r w:rsidR="00137C6A">
          <w:t xml:space="preserve">is the </w:t>
        </w:r>
        <w:proofErr w:type="gramStart"/>
        <w:r w:rsidR="00137C6A">
          <w:t>amount</w:t>
        </w:r>
        <w:proofErr w:type="gramEnd"/>
        <w:r w:rsidR="00137C6A">
          <w:t xml:space="preserve"> of previous values that is used for future forecasts</w:t>
        </w:r>
      </w:ins>
      <w:ins w:id="334" w:author="Tolulope Olugbenga" w:date="2020-09-09T18:48:00Z">
        <w:r w:rsidR="00544A13">
          <w:t xml:space="preserve">, </w:t>
        </w:r>
      </w:ins>
      <w:ins w:id="335" w:author="Tolulope Olugbenga" w:date="2020-09-09T18:48:00Z">
        <w:r w:rsidR="00544A13" w:rsidRPr="009A7D97">
          <w:rPr>
            <w:position w:val="-4"/>
          </w:rPr>
          <w:object w:dxaOrig="279" w:dyaOrig="260" w14:anchorId="470AF331">
            <v:shape id="_x0000_i1033" type="#_x0000_t75" style="width:14.25pt;height:12.75pt" o:ole="">
              <v:imagedata r:id="rId31" o:title=""/>
            </v:shape>
            <o:OLEObject Type="Embed" ProgID="Equation.DSMT4" ShapeID="_x0000_i1033" DrawAspect="Content" ObjectID="_1669637585" r:id="rId32"/>
          </w:object>
        </w:r>
      </w:ins>
      <w:ins w:id="336" w:author="Tolulope Olugbenga" w:date="2020-09-09T18:48:00Z">
        <w:r w:rsidR="00544A13">
          <w:t xml:space="preserve"> is the </w:t>
        </w:r>
      </w:ins>
      <w:ins w:id="337" w:author="Tolulope Olugbenga" w:date="2020-09-09T18:49:00Z">
        <w:r w:rsidR="00755BA1">
          <w:t xml:space="preserve">total </w:t>
        </w:r>
      </w:ins>
      <w:ins w:id="338" w:author="Tolulope Olugbenga" w:date="2020-09-09T18:48:00Z">
        <w:r w:rsidR="00544A13">
          <w:t>hori</w:t>
        </w:r>
      </w:ins>
      <w:ins w:id="339" w:author="Tolulope Olugbenga" w:date="2020-09-09T18:49:00Z">
        <w:r w:rsidR="00544A13">
          <w:t>zon for prediction.</w:t>
        </w:r>
      </w:ins>
      <w:ins w:id="340" w:author="Tolulope Olugbenga" w:date="2020-09-09T18:51:00Z">
        <w:r w:rsidR="00BF7BBC">
          <w:t xml:space="preserve"> The larger the horizon gets, the harder it becomes to make multi-step ahead pre</w:t>
        </w:r>
      </w:ins>
      <w:ins w:id="341" w:author="Tolulope Olugbenga" w:date="2020-09-09T18:52:00Z">
        <w:r w:rsidR="00BF7BBC">
          <w:t>dictions, therefore the accuracy of the predictions suffer.</w:t>
        </w:r>
      </w:ins>
      <w:ins w:id="342" w:author="Tolulope Olugbenga" w:date="2020-09-09T18:53:00Z">
        <w:r w:rsidR="00BF7BBC">
          <w:t xml:space="preserve"> This can be seen when the forecasting horizon </w:t>
        </w:r>
      </w:ins>
      <w:ins w:id="343" w:author="Tolulope Olugbenga" w:date="2020-09-09T18:54:00Z">
        <w:r w:rsidR="00BF7BBC" w:rsidRPr="009A7D97">
          <w:rPr>
            <w:position w:val="-6"/>
          </w:rPr>
          <w:object w:dxaOrig="200" w:dyaOrig="279" w14:anchorId="403964E7">
            <v:shape id="_x0000_i1034" type="#_x0000_t75" style="width:9.75pt;height:14.25pt" o:ole="">
              <v:imagedata r:id="rId33" o:title=""/>
            </v:shape>
            <o:OLEObject Type="Embed" ProgID="Equation.DSMT4" ShapeID="_x0000_i1034" DrawAspect="Content" ObjectID="_1669637586" r:id="rId34"/>
          </w:object>
        </w:r>
      </w:ins>
      <w:ins w:id="344" w:author="Tolulope Olugbenga" w:date="2020-09-09T18:54:00Z">
        <w:r w:rsidR="00BF7BBC">
          <w:t xml:space="preserve"> exceeds </w:t>
        </w:r>
      </w:ins>
      <w:ins w:id="345" w:author="Tolulope Olugbenga" w:date="2020-09-09T18:55:00Z">
        <w:r w:rsidR="00BF7BBC">
          <w:t xml:space="preserve">the variable </w:t>
        </w:r>
      </w:ins>
      <w:ins w:id="346" w:author="Tolulope Olugbenga" w:date="2020-09-09T18:55:00Z">
        <w:r w:rsidR="00BF7BBC" w:rsidRPr="00BA41FA">
          <w:rPr>
            <w:position w:val="-6"/>
          </w:rPr>
          <w:object w:dxaOrig="220" w:dyaOrig="279" w14:anchorId="365DAA38">
            <v:shape id="_x0000_i1035" type="#_x0000_t75" style="width:11.25pt;height:14.25pt" o:ole="">
              <v:imagedata r:id="rId29" o:title=""/>
            </v:shape>
            <o:OLEObject Type="Embed" ProgID="Equation.DSMT4" ShapeID="_x0000_i1035" DrawAspect="Content" ObjectID="_1669637587" r:id="rId35"/>
          </w:object>
        </w:r>
      </w:ins>
      <w:ins w:id="347" w:author="Tolulope Olugbenga" w:date="2020-09-09T18:55:00Z">
        <w:r w:rsidR="00BF7BBC">
          <w:t xml:space="preserve">; as all the inputs are forecasted </w:t>
        </w:r>
      </w:ins>
      <w:ins w:id="348" w:author="Tolulope Olugbenga" w:date="2020-09-09T18:56:00Z">
        <w:r w:rsidR="0023271A">
          <w:t xml:space="preserve">instead of the actual observations. </w:t>
        </w:r>
      </w:ins>
      <w:ins w:id="349" w:author="Tolulope Olugbenga" w:date="2020-09-09T18:57:00Z">
        <w:r w:rsidR="0023271A">
          <w:t xml:space="preserve">The recursive approach is </w:t>
        </w:r>
      </w:ins>
      <w:ins w:id="350" w:author="Tolulope Olugbenga" w:date="2020-09-09T18:58:00Z">
        <w:r w:rsidR="0023271A" w:rsidRPr="0023271A">
          <w:t>susceptible</w:t>
        </w:r>
        <w:r w:rsidR="0023271A">
          <w:t xml:space="preserve"> to the aggregation of errors with longer horizons, as the </w:t>
        </w:r>
      </w:ins>
      <w:ins w:id="351" w:author="Tolulope Olugbenga" w:date="2020-09-09T18:59:00Z">
        <w:r w:rsidR="0023271A">
          <w:t>errors in intermediate forecasts are propagated forward.</w:t>
        </w:r>
      </w:ins>
    </w:p>
    <w:p w14:paraId="1C5212FE" w14:textId="77777777" w:rsidR="00904E42" w:rsidRDefault="00904E42">
      <w:pPr>
        <w:pStyle w:val="MTDisplayEquation"/>
        <w:ind w:firstLine="0"/>
        <w:rPr>
          <w:ins w:id="352" w:author="Tolulope Olugbenga" w:date="2020-09-18T19:42:00Z"/>
        </w:rPr>
        <w:pPrChange w:id="353" w:author="Tolulope Olugbenga" w:date="2020-09-18T19:42:00Z">
          <w:pPr>
            <w:pStyle w:val="MTDisplayEquation"/>
            <w:numPr>
              <w:numId w:val="57"/>
            </w:numPr>
            <w:ind w:left="360" w:hanging="360"/>
          </w:pPr>
        </w:pPrChange>
      </w:pPr>
    </w:p>
    <w:p w14:paraId="57DE28C6" w14:textId="59F4B860" w:rsidR="006F522E" w:rsidRDefault="00B03A38">
      <w:pPr>
        <w:pStyle w:val="MTDisplayEquation"/>
        <w:numPr>
          <w:ilvl w:val="0"/>
          <w:numId w:val="57"/>
        </w:numPr>
        <w:rPr>
          <w:ins w:id="354" w:author="Tolulope Olugbenga" w:date="2020-09-14T19:43:00Z"/>
        </w:rPr>
        <w:pPrChange w:id="355" w:author="Tolulope Olugbenga" w:date="2020-09-18T19:42:00Z">
          <w:pPr>
            <w:pStyle w:val="MTDisplayEquation"/>
            <w:ind w:firstLine="0"/>
          </w:pPr>
        </w:pPrChange>
      </w:pPr>
      <w:ins w:id="356" w:author="Tolulope Olugbenga" w:date="2020-09-08T07:11:00Z">
        <w:r w:rsidRPr="00B62C23">
          <w:t>The Direct Approach:</w:t>
        </w:r>
        <w:r>
          <w:t xml:space="preserve"> </w:t>
        </w:r>
      </w:ins>
    </w:p>
    <w:p w14:paraId="7B1FEDBB" w14:textId="64B4935E" w:rsidR="0048286B" w:rsidRDefault="0048286B">
      <w:pPr>
        <w:pStyle w:val="MTDisplayEquation"/>
        <w:rPr>
          <w:ins w:id="357" w:author="Tolulope Olugbenga" w:date="2020-09-15T15:48:00Z"/>
        </w:rPr>
      </w:pPr>
      <w:ins w:id="358" w:author="Tolulope Olugbenga" w:date="2020-09-14T19:48:00Z">
        <w:r>
          <w:lastRenderedPageBreak/>
          <w:t xml:space="preserve">In the direct approach, separate models need to be developed </w:t>
        </w:r>
      </w:ins>
      <w:ins w:id="359" w:author="Tolulope Olugbenga" w:date="2020-09-14T19:50:00Z">
        <w:r>
          <w:t>to</w:t>
        </w:r>
      </w:ins>
      <w:ins w:id="360" w:author="Tolulope Olugbenga" w:date="2020-09-14T19:48:00Z">
        <w:r>
          <w:t xml:space="preserve"> </w:t>
        </w:r>
      </w:ins>
      <w:ins w:id="361" w:author="Tolulope Olugbenga" w:date="2020-09-14T19:50:00Z">
        <w:r>
          <w:t>forecasting each horizon independently.</w:t>
        </w:r>
        <w:r w:rsidR="00830E09">
          <w:t xml:space="preserve"> This means</w:t>
        </w:r>
      </w:ins>
      <w:ins w:id="362" w:author="Tolulope Olugbenga" w:date="2020-09-14T19:51:00Z">
        <w:r w:rsidR="00830E09">
          <w:t xml:space="preserve"> in a time series </w:t>
        </w:r>
      </w:ins>
      <w:ins w:id="363" w:author="Tolulope Olugbenga" w:date="2020-09-15T15:45:00Z">
        <w:r w:rsidR="00AA59CC" w:rsidRPr="00AA59CC">
          <w:rPr>
            <w:position w:val="-12"/>
            <w:rPrChange w:id="364" w:author="Tolulope Olugbenga" w:date="2020-09-15T15:46:00Z">
              <w:rPr>
                <w:position w:val="-12"/>
              </w:rPr>
            </w:rPrChange>
          </w:rPr>
          <w:object w:dxaOrig="1080" w:dyaOrig="360" w14:anchorId="0F58380C">
            <v:shape id="_x0000_i1036" type="#_x0000_t75" style="width:54pt;height:18pt" o:ole="">
              <v:imagedata r:id="rId36" o:title=""/>
            </v:shape>
            <o:OLEObject Type="Embed" ProgID="Equation.DSMT4" ShapeID="_x0000_i1036" DrawAspect="Content" ObjectID="_1669637588" r:id="rId37"/>
          </w:object>
        </w:r>
      </w:ins>
      <w:ins w:id="365" w:author="Tolulope Olugbenga" w:date="2020-09-15T15:45:00Z">
        <w:r w:rsidR="00AA59CC">
          <w:t xml:space="preserve">; </w:t>
        </w:r>
      </w:ins>
      <w:ins w:id="366" w:author="Tolulope Olugbenga" w:date="2020-09-15T15:46:00Z">
        <w:r w:rsidR="00AA59CC" w:rsidRPr="009A7D97">
          <w:rPr>
            <w:position w:val="-4"/>
          </w:rPr>
          <w:object w:dxaOrig="279" w:dyaOrig="260" w14:anchorId="49600302">
            <v:shape id="_x0000_i1037" type="#_x0000_t75" style="width:14.25pt;height:12.75pt" o:ole="">
              <v:imagedata r:id="rId38" o:title=""/>
            </v:shape>
            <o:OLEObject Type="Embed" ProgID="Equation.DSMT4" ShapeID="_x0000_i1037" DrawAspect="Content" ObjectID="_1669637589" r:id="rId39"/>
          </w:object>
        </w:r>
      </w:ins>
      <w:ins w:id="367" w:author="Tolulope Olugbenga" w:date="2020-09-15T15:46:00Z">
        <w:r w:rsidR="00AA59CC">
          <w:t xml:space="preserve">models </w:t>
        </w:r>
      </w:ins>
      <w:ins w:id="368" w:author="Tolulope Olugbenga" w:date="2020-09-15T15:46:00Z">
        <w:r w:rsidR="00AA59CC" w:rsidRPr="00AA59CC">
          <w:rPr>
            <w:position w:val="-12"/>
            <w:rPrChange w:id="369" w:author="Tolulope Olugbenga" w:date="2020-09-15T15:47:00Z">
              <w:rPr>
                <w:position w:val="-12"/>
              </w:rPr>
            </w:rPrChange>
          </w:rPr>
          <w:object w:dxaOrig="279" w:dyaOrig="360" w14:anchorId="7B931757">
            <v:shape id="_x0000_i1038" type="#_x0000_t75" style="width:14.25pt;height:18pt" o:ole="">
              <v:imagedata r:id="rId40" o:title=""/>
            </v:shape>
            <o:OLEObject Type="Embed" ProgID="Equation.DSMT4" ShapeID="_x0000_i1038" DrawAspect="Content" ObjectID="_1669637590" r:id="rId41"/>
          </w:object>
        </w:r>
      </w:ins>
      <w:ins w:id="370" w:author="Tolulope Olugbenga" w:date="2020-09-15T15:47:00Z">
        <w:r w:rsidR="00AA59CC">
          <w:t xml:space="preserve"> are </w:t>
        </w:r>
      </w:ins>
      <w:ins w:id="371" w:author="Tolulope Olugbenga" w:date="2020-09-16T18:59:00Z">
        <w:r w:rsidR="000A3AFB">
          <w:t>trained</w:t>
        </w:r>
      </w:ins>
      <w:ins w:id="372" w:author="Tolulope Olugbenga" w:date="2020-09-15T15:47:00Z">
        <w:r w:rsidR="00AA59CC">
          <w:t>, with one for each horizon</w:t>
        </w:r>
      </w:ins>
    </w:p>
    <w:p w14:paraId="178FC212" w14:textId="7F9E2DCB" w:rsidR="0048286B" w:rsidRDefault="00AA59CC">
      <w:pPr>
        <w:pStyle w:val="MTDisplayEquation"/>
        <w:rPr>
          <w:ins w:id="373" w:author="Tolulope Olugbenga" w:date="2020-09-15T15:50:00Z"/>
        </w:rPr>
      </w:pPr>
      <w:ins w:id="374" w:author="Tolulope Olugbenga" w:date="2020-09-15T15:48:00Z">
        <w:r>
          <w:tab/>
        </w:r>
      </w:ins>
      <w:ins w:id="375" w:author="Tolulope Olugbenga" w:date="2020-09-15T15:48:00Z">
        <w:r w:rsidRPr="009A7D97">
          <w:rPr>
            <w:position w:val="-12"/>
          </w:rPr>
          <w:object w:dxaOrig="2120" w:dyaOrig="360" w14:anchorId="69496EF7">
            <v:shape id="_x0000_i1039" type="#_x0000_t75" style="width:145.5pt;height:24.75pt" o:ole="">
              <v:imagedata r:id="rId42" o:title=""/>
            </v:shape>
            <o:OLEObject Type="Embed" ProgID="Equation.DSMT4" ShapeID="_x0000_i1039" DrawAspect="Content" ObjectID="_1669637591" r:id="rId43"/>
          </w:object>
        </w:r>
      </w:ins>
      <w:ins w:id="376" w:author="Tolulope Olugbenga" w:date="2020-09-15T15:48:00Z">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ins>
      <w:r>
        <w:fldChar w:fldCharType="separate"/>
      </w:r>
      <w:ins w:id="377" w:author="Tolulope Olugbenga" w:date="2020-09-15T15:48:00Z">
        <w:r>
          <w:rPr>
            <w:noProof/>
          </w:rPr>
          <w:instrText>1</w:instrText>
        </w:r>
        <w:r>
          <w:fldChar w:fldCharType="end"/>
        </w:r>
        <w:r>
          <w:instrText>.</w:instrText>
        </w:r>
        <w:r>
          <w:fldChar w:fldCharType="begin"/>
        </w:r>
        <w:r>
          <w:instrText xml:space="preserve"> SEQ MTEqn \c \* Arabic \* MERGEFORMAT </w:instrText>
        </w:r>
      </w:ins>
      <w:r>
        <w:fldChar w:fldCharType="separate"/>
      </w:r>
      <w:ins w:id="378" w:author="Tolulope Olugbenga" w:date="2020-09-15T15:48:00Z">
        <w:r>
          <w:rPr>
            <w:noProof/>
          </w:rPr>
          <w:instrText>2</w:instrText>
        </w:r>
        <w:r>
          <w:fldChar w:fldCharType="end"/>
        </w:r>
        <w:r>
          <w:instrText>)</w:instrText>
        </w:r>
        <w:r>
          <w:fldChar w:fldCharType="end"/>
        </w:r>
      </w:ins>
    </w:p>
    <w:p w14:paraId="745F738D" w14:textId="77777777" w:rsidR="009A7D97" w:rsidRDefault="00AA59CC">
      <w:pPr>
        <w:pStyle w:val="MTDisplayEquation"/>
        <w:rPr>
          <w:ins w:id="379" w:author="Tolulope Olugbenga" w:date="2020-09-16T18:18:00Z"/>
        </w:rPr>
      </w:pPr>
      <w:ins w:id="380" w:author="Tolulope Olugbenga" w:date="2020-09-15T15:50:00Z">
        <w:r>
          <w:t xml:space="preserve">where </w:t>
        </w:r>
      </w:ins>
      <w:ins w:id="381" w:author="Tolulope Olugbenga" w:date="2020-09-15T15:51:00Z">
        <w:r w:rsidR="00171BED" w:rsidRPr="00171BED">
          <w:rPr>
            <w:position w:val="-10"/>
            <w:rPrChange w:id="382" w:author="Tolulope Olugbenga" w:date="2020-09-15T15:52:00Z">
              <w:rPr>
                <w:position w:val="-10"/>
              </w:rPr>
            </w:rPrChange>
          </w:rPr>
          <w:object w:dxaOrig="1660" w:dyaOrig="320" w14:anchorId="6F7216F2">
            <v:shape id="_x0000_i1040" type="#_x0000_t75" style="width:82.5pt;height:16.5pt" o:ole="">
              <v:imagedata r:id="rId44" o:title=""/>
            </v:shape>
            <o:OLEObject Type="Embed" ProgID="Equation.DSMT4" ShapeID="_x0000_i1040" DrawAspect="Content" ObjectID="_1669637592" r:id="rId45"/>
          </w:object>
        </w:r>
      </w:ins>
      <w:ins w:id="383" w:author="Tolulope Olugbenga" w:date="2020-09-15T15:52:00Z">
        <w:r w:rsidR="00171BED">
          <w:t xml:space="preserve"> and </w:t>
        </w:r>
      </w:ins>
      <w:ins w:id="384" w:author="Tolulope Olugbenga" w:date="2020-09-15T15:52:00Z">
        <w:r w:rsidR="00171BED" w:rsidRPr="00171BED">
          <w:rPr>
            <w:position w:val="-10"/>
            <w:rPrChange w:id="385" w:author="Tolulope Olugbenga" w:date="2020-09-15T15:52:00Z">
              <w:rPr>
                <w:position w:val="-10"/>
              </w:rPr>
            </w:rPrChange>
          </w:rPr>
          <w:object w:dxaOrig="1300" w:dyaOrig="320" w14:anchorId="553F11E7">
            <v:shape id="_x0000_i1041" type="#_x0000_t75" style="width:65.25pt;height:16.5pt" o:ole="">
              <v:imagedata r:id="rId46" o:title=""/>
            </v:shape>
            <o:OLEObject Type="Embed" ProgID="Equation.DSMT4" ShapeID="_x0000_i1041" DrawAspect="Content" ObjectID="_1669637593" r:id="rId47"/>
          </w:object>
        </w:r>
      </w:ins>
      <w:ins w:id="386" w:author="Tolulope Olugbenga" w:date="2020-09-15T15:55:00Z">
        <w:r w:rsidR="00171BED">
          <w:t xml:space="preserve"> </w:t>
        </w:r>
      </w:ins>
      <w:ins w:id="387" w:author="Tolulope Olugbenga" w:date="2020-09-16T18:11:00Z">
        <w:r w:rsidR="009A7D97">
          <w:t>L</w:t>
        </w:r>
      </w:ins>
      <w:ins w:id="388" w:author="Tolulope Olugbenga" w:date="2020-09-16T18:12:00Z">
        <w:r w:rsidR="009A7D97">
          <w:t xml:space="preserve">et </w:t>
        </w:r>
      </w:ins>
      <w:ins w:id="389" w:author="Tolulope Olugbenga" w:date="2020-09-16T18:12:00Z">
        <w:r w:rsidR="009A7D97" w:rsidRPr="009A7D97">
          <w:rPr>
            <w:position w:val="-12"/>
          </w:rPr>
          <w:object w:dxaOrig="279" w:dyaOrig="400" w14:anchorId="2D34DF16">
            <v:shape id="_x0000_i1042" type="#_x0000_t75" style="width:14.25pt;height:19.5pt" o:ole="">
              <v:imagedata r:id="rId48" o:title=""/>
            </v:shape>
            <o:OLEObject Type="Embed" ProgID="Equation.DSMT4" ShapeID="_x0000_i1042" DrawAspect="Content" ObjectID="_1669637594" r:id="rId49"/>
          </w:object>
        </w:r>
      </w:ins>
      <w:ins w:id="390" w:author="Tolulope Olugbenga" w:date="2020-09-16T18:13:00Z">
        <w:r w:rsidR="009A7D97">
          <w:t xml:space="preserve"> be the </w:t>
        </w:r>
      </w:ins>
      <w:ins w:id="391" w:author="Tolulope Olugbenga" w:date="2020-09-16T18:13:00Z">
        <w:r w:rsidR="009A7D97" w:rsidRPr="00060984">
          <w:rPr>
            <w:position w:val="-4"/>
          </w:rPr>
          <w:object w:dxaOrig="279" w:dyaOrig="260" w14:anchorId="6960B0E0">
            <v:shape id="_x0000_i1043" type="#_x0000_t75" style="width:14.25pt;height:12.75pt" o:ole="">
              <v:imagedata r:id="rId38" o:title=""/>
            </v:shape>
            <o:OLEObject Type="Embed" ProgID="Equation.DSMT4" ShapeID="_x0000_i1043" DrawAspect="Content" ObjectID="_1669637595" r:id="rId50"/>
          </w:object>
        </w:r>
      </w:ins>
      <w:ins w:id="392" w:author="Tolulope Olugbenga" w:date="2020-09-16T18:13:00Z">
        <w:r w:rsidR="009A7D97">
          <w:t>learned models, then th</w:t>
        </w:r>
      </w:ins>
      <w:ins w:id="393" w:author="Tolulope Olugbenga" w:date="2020-09-16T18:14:00Z">
        <w:r w:rsidR="009A7D97">
          <w:t>e forecast is calculated as:</w:t>
        </w:r>
      </w:ins>
    </w:p>
    <w:p w14:paraId="4689C04A" w14:textId="6B09DC90" w:rsidR="009A7D97" w:rsidRDefault="009A7D97">
      <w:pPr>
        <w:pStyle w:val="MTDisplayEquation"/>
        <w:rPr>
          <w:ins w:id="394" w:author="Tolulope Olugbenga" w:date="2020-09-16T18:14:00Z"/>
        </w:rPr>
      </w:pPr>
      <w:ins w:id="395" w:author="Tolulope Olugbenga" w:date="2020-09-16T18:15:00Z">
        <w:r>
          <w:tab/>
        </w:r>
      </w:ins>
      <w:ins w:id="396" w:author="Tolulope Olugbenga" w:date="2020-09-16T18:15:00Z">
        <w:r w:rsidRPr="00E753E5">
          <w:rPr>
            <w:position w:val="-12"/>
          </w:rPr>
          <w:object w:dxaOrig="2340" w:dyaOrig="400" w14:anchorId="41A681F5">
            <v:shape id="_x0000_i1044" type="#_x0000_t75" style="width:175.5pt;height:30.75pt" o:ole="">
              <v:imagedata r:id="rId51" o:title=""/>
            </v:shape>
            <o:OLEObject Type="Embed" ProgID="Equation.DSMT4" ShapeID="_x0000_i1044" DrawAspect="Content" ObjectID="_1669637596" r:id="rId52"/>
          </w:object>
        </w:r>
      </w:ins>
      <w:ins w:id="397" w:author="Tolulope Olugbenga" w:date="2020-09-16T18:15:00Z">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ins>
      <w:r>
        <w:fldChar w:fldCharType="separate"/>
      </w:r>
      <w:ins w:id="398" w:author="Tolulope Olugbenga" w:date="2020-09-16T18:15:00Z">
        <w:r>
          <w:rPr>
            <w:noProof/>
          </w:rPr>
          <w:instrText>1</w:instrText>
        </w:r>
        <w:r>
          <w:fldChar w:fldCharType="end"/>
        </w:r>
        <w:r>
          <w:instrText>.</w:instrText>
        </w:r>
        <w:r>
          <w:fldChar w:fldCharType="begin"/>
        </w:r>
        <w:r>
          <w:instrText xml:space="preserve"> SEQ MTEqn \c \* Arabic \* MERGEFORMAT </w:instrText>
        </w:r>
      </w:ins>
      <w:r>
        <w:fldChar w:fldCharType="separate"/>
      </w:r>
      <w:ins w:id="399" w:author="Tolulope Olugbenga" w:date="2020-09-16T18:15:00Z">
        <w:r>
          <w:rPr>
            <w:noProof/>
          </w:rPr>
          <w:instrText>3</w:instrText>
        </w:r>
        <w:r>
          <w:fldChar w:fldCharType="end"/>
        </w:r>
        <w:r>
          <w:instrText>)</w:instrText>
        </w:r>
        <w:r>
          <w:fldChar w:fldCharType="end"/>
        </w:r>
      </w:ins>
    </w:p>
    <w:p w14:paraId="1500B0D2" w14:textId="13AF6521" w:rsidR="009A7D97" w:rsidRDefault="009A7D97" w:rsidP="00904E42">
      <w:pPr>
        <w:pStyle w:val="MTDisplayEquation"/>
        <w:rPr>
          <w:ins w:id="400" w:author="Tolulope Olugbenga" w:date="2020-09-18T19:43:00Z"/>
        </w:rPr>
      </w:pPr>
      <w:ins w:id="401" w:author="Tolulope Olugbenga" w:date="2020-09-16T18:18:00Z">
        <w:r>
          <w:t xml:space="preserve">The direct approach is immune to the aggregation of errors because it doesn’t use any forecasted values </w:t>
        </w:r>
      </w:ins>
      <w:ins w:id="402" w:author="Tolulope Olugbenga" w:date="2020-09-16T18:19:00Z">
        <w:r>
          <w:t xml:space="preserve">for </w:t>
        </w:r>
      </w:ins>
      <w:ins w:id="403" w:author="Tolulope Olugbenga" w:date="2020-09-16T18:20:00Z">
        <w:r w:rsidR="00824232">
          <w:t>its</w:t>
        </w:r>
      </w:ins>
      <w:ins w:id="404" w:author="Tolulope Olugbenga" w:date="2020-09-16T18:19:00Z">
        <w:r>
          <w:t xml:space="preserve"> computation</w:t>
        </w:r>
        <w:r w:rsidR="00B6269A">
          <w:t xml:space="preserve"> of forecasts</w:t>
        </w:r>
        <w:r>
          <w:t>.</w:t>
        </w:r>
      </w:ins>
      <w:ins w:id="405" w:author="Tolulope Olugbenga" w:date="2020-09-16T18:20:00Z">
        <w:r w:rsidR="00824232">
          <w:t xml:space="preserve"> This however prevents</w:t>
        </w:r>
      </w:ins>
      <w:ins w:id="406" w:author="Tolulope Olugbenga" w:date="2020-09-16T18:21:00Z">
        <w:r w:rsidR="00824232">
          <w:t xml:space="preserve"> the model from considering complex relations in the </w:t>
        </w:r>
      </w:ins>
      <w:ins w:id="407" w:author="Tolulope Olugbenga" w:date="2020-09-16T18:22:00Z">
        <w:r w:rsidR="00824232">
          <w:t>forecasted values (</w:t>
        </w:r>
      </w:ins>
      <w:ins w:id="408" w:author="Tolulope Olugbenga" w:date="2020-09-16T18:22:00Z">
        <w:r w:rsidR="00824232" w:rsidRPr="00060984">
          <w:rPr>
            <w:position w:val="-12"/>
          </w:rPr>
          <w:object w:dxaOrig="480" w:dyaOrig="360" w14:anchorId="213387D3">
            <v:shape id="_x0000_i1045" type="#_x0000_t75" style="width:24pt;height:18pt" o:ole="">
              <v:imagedata r:id="rId53" o:title=""/>
            </v:shape>
            <o:OLEObject Type="Embed" ProgID="Equation.DSMT4" ShapeID="_x0000_i1045" DrawAspect="Content" ObjectID="_1669637597" r:id="rId54"/>
          </w:object>
        </w:r>
      </w:ins>
      <w:ins w:id="409" w:author="Tolulope Olugbenga" w:date="2020-09-16T18:22:00Z">
        <w:r w:rsidR="00824232">
          <w:t>)</w:t>
        </w:r>
      </w:ins>
      <w:ins w:id="410" w:author="Tolulope Olugbenga" w:date="2020-09-16T18:38:00Z">
        <w:r w:rsidR="00270681">
          <w:t>; which in turn affects the accurac</w:t>
        </w:r>
      </w:ins>
      <w:ins w:id="411" w:author="Tolulope Olugbenga" w:date="2020-09-16T18:39:00Z">
        <w:r w:rsidR="00270681">
          <w:t>y.</w:t>
        </w:r>
        <w:r w:rsidR="00BB2F8A">
          <w:t xml:space="preserve"> </w:t>
        </w:r>
      </w:ins>
      <w:ins w:id="412" w:author="Tolulope Olugbenga" w:date="2020-09-16T18:40:00Z">
        <w:r w:rsidR="00BB2F8A">
          <w:t>The direct strategy uses large computational time because we have to crea</w:t>
        </w:r>
      </w:ins>
      <w:ins w:id="413" w:author="Tolulope Olugbenga" w:date="2020-09-16T18:41:00Z">
        <w:r w:rsidR="00BB2F8A">
          <w:t>te models in relation to the size of the horizon for prediction.</w:t>
        </w:r>
      </w:ins>
    </w:p>
    <w:p w14:paraId="4AC76812" w14:textId="77777777" w:rsidR="00904E42" w:rsidRDefault="00904E42">
      <w:pPr>
        <w:pStyle w:val="MTDisplayEquation"/>
        <w:ind w:firstLine="0"/>
        <w:rPr>
          <w:ins w:id="414" w:author="Tolulope Olugbenga" w:date="2020-09-16T18:41:00Z"/>
        </w:rPr>
        <w:pPrChange w:id="415" w:author="Tolulope Olugbenga" w:date="2020-09-18T19:43:00Z">
          <w:pPr>
            <w:pStyle w:val="MTDisplayEquation"/>
          </w:pPr>
        </w:pPrChange>
      </w:pPr>
    </w:p>
    <w:p w14:paraId="626FA969" w14:textId="30842E65" w:rsidR="00AA746A" w:rsidRDefault="00296B93">
      <w:pPr>
        <w:pStyle w:val="MTDisplayEquation"/>
        <w:numPr>
          <w:ilvl w:val="0"/>
          <w:numId w:val="57"/>
        </w:numPr>
        <w:rPr>
          <w:ins w:id="416" w:author="Tolulope Olugbenga" w:date="2020-09-16T18:43:00Z"/>
        </w:rPr>
        <w:pPrChange w:id="417" w:author="Tolulope Olugbenga" w:date="2020-09-18T19:42:00Z">
          <w:pPr>
            <w:pStyle w:val="MTDisplayEquation"/>
            <w:ind w:firstLine="0"/>
          </w:pPr>
        </w:pPrChange>
      </w:pPr>
      <w:ins w:id="418" w:author="Tolulope Olugbenga" w:date="2020-09-16T18:42:00Z">
        <w:r w:rsidRPr="00296B93">
          <w:t>The Direct Recursive Approach (DirRec)</w:t>
        </w:r>
      </w:ins>
      <w:ins w:id="419" w:author="Tolulope Olugbenga" w:date="2020-09-16T18:43:00Z">
        <w:r>
          <w:t>:</w:t>
        </w:r>
      </w:ins>
    </w:p>
    <w:p w14:paraId="73F24D77" w14:textId="2C898500" w:rsidR="008306D0" w:rsidRDefault="00A14646">
      <w:pPr>
        <w:pStyle w:val="MTDisplayEquation"/>
        <w:rPr>
          <w:ins w:id="420" w:author="Tolulope Olugbenga" w:date="2020-09-16T19:00:00Z"/>
        </w:rPr>
      </w:pPr>
      <w:ins w:id="421" w:author="Tolulope Olugbenga" w:date="2020-09-16T18:44:00Z">
        <w:r>
          <w:t>This strategy is a combination of the Dire</w:t>
        </w:r>
      </w:ins>
      <w:ins w:id="422" w:author="Tolulope Olugbenga" w:date="2020-09-16T18:45:00Z">
        <w:r>
          <w:t>ct and Recursive strategy, which means that different models are created for</w:t>
        </w:r>
      </w:ins>
      <w:ins w:id="423" w:author="Tolulope Olugbenga" w:date="2020-09-16T18:46:00Z">
        <w:r>
          <w:t xml:space="preserve"> each horizon (like in the Direct) and at each time step</w:t>
        </w:r>
      </w:ins>
      <w:ins w:id="424" w:author="Tolulope Olugbenga" w:date="2020-09-16T18:47:00Z">
        <w:r w:rsidR="00FB6D82">
          <w:t xml:space="preserve"> </w:t>
        </w:r>
      </w:ins>
      <w:ins w:id="425" w:author="Tolulope Olugbenga" w:date="2020-09-16T18:48:00Z">
        <w:r w:rsidR="00FB6D82">
          <w:t>(</w:t>
        </w:r>
      </w:ins>
      <w:ins w:id="426" w:author="Tolulope Olugbenga" w:date="2020-09-16T18:48:00Z">
        <w:r w:rsidR="00FB6D82" w:rsidRPr="00FB6D82">
          <w:rPr>
            <w:position w:val="-6"/>
            <w:rPrChange w:id="427" w:author="Tolulope Olugbenga" w:date="2020-09-16T18:48:00Z">
              <w:rPr>
                <w:position w:val="-6"/>
              </w:rPr>
            </w:rPrChange>
          </w:rPr>
          <w:object w:dxaOrig="880" w:dyaOrig="279" w14:anchorId="7C02B1A8">
            <v:shape id="_x0000_i1046" type="#_x0000_t75" style="width:44.25pt;height:14.25pt" o:ole="">
              <v:imagedata r:id="rId55" o:title=""/>
            </v:shape>
            <o:OLEObject Type="Embed" ProgID="Equation.DSMT4" ShapeID="_x0000_i1046" DrawAspect="Content" ObjectID="_1669637598" r:id="rId56"/>
          </w:object>
        </w:r>
      </w:ins>
      <w:ins w:id="428" w:author="Tolulope Olugbenga" w:date="2020-09-16T18:48:00Z">
        <w:r w:rsidR="00FB6D82">
          <w:t>)</w:t>
        </w:r>
      </w:ins>
      <w:ins w:id="429" w:author="Tolulope Olugbenga" w:date="2020-09-16T18:46:00Z">
        <w:r>
          <w:t>, the f</w:t>
        </w:r>
      </w:ins>
      <w:ins w:id="430" w:author="Tolulope Olugbenga" w:date="2020-09-16T18:47:00Z">
        <w:r>
          <w:t xml:space="preserve">orecast of the previous hour is used as input for forecasting </w:t>
        </w:r>
      </w:ins>
      <w:ins w:id="431" w:author="Tolulope Olugbenga" w:date="2020-09-16T18:48:00Z">
        <w:r w:rsidR="00FB6D82">
          <w:t>this</w:t>
        </w:r>
      </w:ins>
      <w:ins w:id="432" w:author="Tolulope Olugbenga" w:date="2020-09-16T18:47:00Z">
        <w:r>
          <w:t xml:space="preserve"> new step</w:t>
        </w:r>
      </w:ins>
      <w:ins w:id="433" w:author="Tolulope Olugbenga" w:date="2020-09-16T18:48:00Z">
        <w:r w:rsidR="00FB6D82">
          <w:t xml:space="preserve"> (</w:t>
        </w:r>
      </w:ins>
      <w:ins w:id="434" w:author="Tolulope Olugbenga" w:date="2020-09-16T18:49:00Z">
        <w:r w:rsidR="00FB6D82">
          <w:t>like in the Recursive).</w:t>
        </w:r>
      </w:ins>
      <w:ins w:id="435" w:author="Tolulope Olugbenga" w:date="2020-09-16T18:56:00Z">
        <w:r w:rsidR="008306D0">
          <w:t xml:space="preserve"> </w:t>
        </w:r>
      </w:ins>
      <w:ins w:id="436" w:author="Tolulope Olugbenga" w:date="2020-09-16T18:57:00Z">
        <w:r w:rsidR="008306D0">
          <w:t xml:space="preserve">In this strategy, </w:t>
        </w:r>
      </w:ins>
      <w:ins w:id="437" w:author="Tolulope Olugbenga" w:date="2020-09-16T18:57:00Z">
        <w:r w:rsidR="008306D0" w:rsidRPr="009A7D97">
          <w:rPr>
            <w:position w:val="-4"/>
          </w:rPr>
          <w:object w:dxaOrig="279" w:dyaOrig="260" w14:anchorId="4E4BF18C">
            <v:shape id="_x0000_i1047" type="#_x0000_t75" style="width:14.25pt;height:12.75pt" o:ole="">
              <v:imagedata r:id="rId38" o:title=""/>
            </v:shape>
            <o:OLEObject Type="Embed" ProgID="Equation.DSMT4" ShapeID="_x0000_i1047" DrawAspect="Content" ObjectID="_1669637599" r:id="rId57"/>
          </w:object>
        </w:r>
      </w:ins>
      <w:ins w:id="438" w:author="Tolulope Olugbenga" w:date="2020-09-16T18:57:00Z">
        <w:r w:rsidR="008306D0">
          <w:t xml:space="preserve"> models</w:t>
        </w:r>
      </w:ins>
      <w:ins w:id="439" w:author="Tolulope Olugbenga" w:date="2020-09-16T18:58:00Z">
        <w:r w:rsidR="008306D0">
          <w:t xml:space="preserve"> </w:t>
        </w:r>
      </w:ins>
      <w:ins w:id="440" w:author="Tolulope Olugbenga" w:date="2020-09-16T18:58:00Z">
        <w:r w:rsidR="008306D0" w:rsidRPr="00060984">
          <w:rPr>
            <w:position w:val="-12"/>
          </w:rPr>
          <w:object w:dxaOrig="279" w:dyaOrig="360" w14:anchorId="0EC90963">
            <v:shape id="_x0000_i1048" type="#_x0000_t75" style="width:14.25pt;height:18pt" o:ole="">
              <v:imagedata r:id="rId40" o:title=""/>
            </v:shape>
            <o:OLEObject Type="Embed" ProgID="Equation.DSMT4" ShapeID="_x0000_i1048" DrawAspect="Content" ObjectID="_1669637600" r:id="rId58"/>
          </w:object>
        </w:r>
      </w:ins>
      <w:ins w:id="441" w:author="Tolulope Olugbenga" w:date="2020-09-16T18:58:00Z">
        <w:r w:rsidR="008306D0">
          <w:t xml:space="preserve"> are </w:t>
        </w:r>
      </w:ins>
      <w:ins w:id="442" w:author="Tolulope Olugbenga" w:date="2020-09-16T18:59:00Z">
        <w:r w:rsidR="000A3AFB">
          <w:t>trained</w:t>
        </w:r>
      </w:ins>
      <w:ins w:id="443" w:author="Tolulope Olugbenga" w:date="2020-09-16T18:58:00Z">
        <w:r w:rsidR="008306D0">
          <w:t xml:space="preserve"> from the time series </w:t>
        </w:r>
      </w:ins>
      <w:ins w:id="444" w:author="Tolulope Olugbenga" w:date="2020-09-16T18:58:00Z">
        <w:r w:rsidR="008306D0" w:rsidRPr="00060984">
          <w:rPr>
            <w:position w:val="-12"/>
          </w:rPr>
          <w:object w:dxaOrig="1080" w:dyaOrig="360" w14:anchorId="0119EC1F">
            <v:shape id="_x0000_i1049" type="#_x0000_t75" style="width:54pt;height:18pt" o:ole="">
              <v:imagedata r:id="rId36" o:title=""/>
            </v:shape>
            <o:OLEObject Type="Embed" ProgID="Equation.DSMT4" ShapeID="_x0000_i1049" DrawAspect="Content" ObjectID="_1669637601" r:id="rId59"/>
          </w:object>
        </w:r>
      </w:ins>
      <w:ins w:id="445" w:author="Tolulope Olugbenga" w:date="2020-09-16T18:58:00Z">
        <w:r w:rsidR="008306D0">
          <w:t>,</w:t>
        </w:r>
      </w:ins>
    </w:p>
    <w:p w14:paraId="7CCE5C7E" w14:textId="6E3044B6" w:rsidR="009A7D97" w:rsidRDefault="00E753E5">
      <w:pPr>
        <w:pStyle w:val="MTDisplayEquation"/>
        <w:rPr>
          <w:ins w:id="446" w:author="Tolulope Olugbenga" w:date="2020-09-18T16:14:00Z"/>
        </w:rPr>
      </w:pPr>
      <w:ins w:id="447" w:author="Tolulope Olugbenga" w:date="2020-09-16T19:00:00Z">
        <w:r>
          <w:tab/>
        </w:r>
      </w:ins>
      <w:ins w:id="448" w:author="Tolulope Olugbenga" w:date="2020-09-16T19:00:00Z">
        <w:r w:rsidRPr="006801FA">
          <w:rPr>
            <w:position w:val="-12"/>
          </w:rPr>
          <w:object w:dxaOrig="2420" w:dyaOrig="360" w14:anchorId="73D0B182">
            <v:shape id="_x0000_i1050" type="#_x0000_t75" style="width:176.25pt;height:26.25pt" o:ole="">
              <v:imagedata r:id="rId60" o:title=""/>
            </v:shape>
            <o:OLEObject Type="Embed" ProgID="Equation.DSMT4" ShapeID="_x0000_i1050" DrawAspect="Content" ObjectID="_1669637602" r:id="rId61"/>
          </w:object>
        </w:r>
      </w:ins>
      <w:ins w:id="449" w:author="Tolulope Olugbenga" w:date="2020-09-16T19:00:00Z">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ins>
      <w:r>
        <w:fldChar w:fldCharType="separate"/>
      </w:r>
      <w:ins w:id="450" w:author="Tolulope Olugbenga" w:date="2020-09-16T19:00:00Z">
        <w:r>
          <w:rPr>
            <w:noProof/>
          </w:rPr>
          <w:instrText>1</w:instrText>
        </w:r>
        <w:r>
          <w:fldChar w:fldCharType="end"/>
        </w:r>
        <w:r>
          <w:instrText>.</w:instrText>
        </w:r>
        <w:r>
          <w:fldChar w:fldCharType="begin"/>
        </w:r>
        <w:r>
          <w:instrText xml:space="preserve"> SEQ MTEqn \c \* Arabic \* MERGEFORMAT </w:instrText>
        </w:r>
      </w:ins>
      <w:r>
        <w:fldChar w:fldCharType="separate"/>
      </w:r>
      <w:ins w:id="451" w:author="Tolulope Olugbenga" w:date="2020-09-16T19:00:00Z">
        <w:r>
          <w:rPr>
            <w:noProof/>
          </w:rPr>
          <w:instrText>4</w:instrText>
        </w:r>
        <w:r>
          <w:fldChar w:fldCharType="end"/>
        </w:r>
        <w:r>
          <w:instrText>)</w:instrText>
        </w:r>
        <w:r>
          <w:fldChar w:fldCharType="end"/>
        </w:r>
      </w:ins>
    </w:p>
    <w:p w14:paraId="4CC8EF14" w14:textId="6BC5661E" w:rsidR="00AA579B" w:rsidRDefault="00AA579B">
      <w:pPr>
        <w:pStyle w:val="MTDisplayEquation"/>
        <w:rPr>
          <w:ins w:id="452" w:author="Tolulope Olugbenga" w:date="2020-09-18T16:18:00Z"/>
        </w:rPr>
      </w:pPr>
      <w:ins w:id="453" w:author="Tolulope Olugbenga" w:date="2020-09-18T16:15:00Z">
        <w:r>
          <w:lastRenderedPageBreak/>
          <w:t xml:space="preserve">where </w:t>
        </w:r>
      </w:ins>
      <w:ins w:id="454" w:author="Tolulope Olugbenga" w:date="2020-09-18T16:15:00Z">
        <w:r w:rsidRPr="00060984">
          <w:rPr>
            <w:position w:val="-10"/>
          </w:rPr>
          <w:object w:dxaOrig="1660" w:dyaOrig="320" w14:anchorId="25D295F6">
            <v:shape id="_x0000_i1051" type="#_x0000_t75" style="width:82.5pt;height:16.5pt" o:ole="">
              <v:imagedata r:id="rId44" o:title=""/>
            </v:shape>
            <o:OLEObject Type="Embed" ProgID="Equation.DSMT4" ShapeID="_x0000_i1051" DrawAspect="Content" ObjectID="_1669637603" r:id="rId62"/>
          </w:object>
        </w:r>
      </w:ins>
      <w:ins w:id="455" w:author="Tolulope Olugbenga" w:date="2020-09-18T16:15:00Z">
        <w:r>
          <w:t xml:space="preserve"> and </w:t>
        </w:r>
      </w:ins>
      <w:ins w:id="456" w:author="Tolulope Olugbenga" w:date="2020-09-18T16:15:00Z">
        <w:r w:rsidRPr="00060984">
          <w:rPr>
            <w:position w:val="-10"/>
          </w:rPr>
          <w:object w:dxaOrig="1300" w:dyaOrig="320" w14:anchorId="1ACFD31D">
            <v:shape id="_x0000_i1052" type="#_x0000_t75" style="width:65.25pt;height:16.5pt" o:ole="">
              <v:imagedata r:id="rId46" o:title=""/>
            </v:shape>
            <o:OLEObject Type="Embed" ProgID="Equation.DSMT4" ShapeID="_x0000_i1052" DrawAspect="Content" ObjectID="_1669637604" r:id="rId63"/>
          </w:object>
        </w:r>
      </w:ins>
      <w:ins w:id="457" w:author="Tolulope Olugbenga" w:date="2020-09-18T16:16:00Z">
        <w:r w:rsidR="001069E1">
          <w:t xml:space="preserve"> </w:t>
        </w:r>
      </w:ins>
      <w:ins w:id="458" w:author="Tolulope Olugbenga" w:date="2020-09-18T16:17:00Z">
        <w:r w:rsidR="001069E1">
          <w:t xml:space="preserve">Let </w:t>
        </w:r>
      </w:ins>
      <w:ins w:id="459" w:author="Tolulope Olugbenga" w:date="2020-09-18T16:17:00Z">
        <w:r w:rsidR="001069E1" w:rsidRPr="009A7D97">
          <w:rPr>
            <w:position w:val="-12"/>
          </w:rPr>
          <w:object w:dxaOrig="279" w:dyaOrig="400" w14:anchorId="0E5983D8">
            <v:shape id="_x0000_i1053" type="#_x0000_t75" style="width:14.25pt;height:19.5pt" o:ole="">
              <v:imagedata r:id="rId48" o:title=""/>
            </v:shape>
            <o:OLEObject Type="Embed" ProgID="Equation.DSMT4" ShapeID="_x0000_i1053" DrawAspect="Content" ObjectID="_1669637605" r:id="rId64"/>
          </w:object>
        </w:r>
      </w:ins>
      <w:ins w:id="460" w:author="Tolulope Olugbenga" w:date="2020-09-18T16:17:00Z">
        <w:r w:rsidR="001069E1">
          <w:t xml:space="preserve"> be the </w:t>
        </w:r>
      </w:ins>
      <w:ins w:id="461" w:author="Tolulope Olugbenga" w:date="2020-09-18T16:17:00Z">
        <w:r w:rsidR="001069E1" w:rsidRPr="00060984">
          <w:rPr>
            <w:position w:val="-4"/>
          </w:rPr>
          <w:object w:dxaOrig="279" w:dyaOrig="260" w14:anchorId="1B239E62">
            <v:shape id="_x0000_i1054" type="#_x0000_t75" style="width:14.25pt;height:12.75pt" o:ole="">
              <v:imagedata r:id="rId38" o:title=""/>
            </v:shape>
            <o:OLEObject Type="Embed" ProgID="Equation.DSMT4" ShapeID="_x0000_i1054" DrawAspect="Content" ObjectID="_1669637606" r:id="rId65"/>
          </w:object>
        </w:r>
      </w:ins>
      <w:ins w:id="462" w:author="Tolulope Olugbenga" w:date="2020-09-18T16:17:00Z">
        <w:r w:rsidR="001069E1">
          <w:t xml:space="preserve">learned models, then the forecast </w:t>
        </w:r>
        <w:proofErr w:type="gramStart"/>
        <w:r w:rsidR="001069E1">
          <w:t>are</w:t>
        </w:r>
        <w:proofErr w:type="gramEnd"/>
        <w:r w:rsidR="001069E1">
          <w:t xml:space="preserve"> calculated as:</w:t>
        </w:r>
      </w:ins>
    </w:p>
    <w:p w14:paraId="0C60F2B5" w14:textId="3C6A9DCD" w:rsidR="006801FA" w:rsidRDefault="006801FA">
      <w:pPr>
        <w:pStyle w:val="MTDisplayEquation"/>
        <w:rPr>
          <w:ins w:id="463" w:author="Tolulope Olugbenga" w:date="2020-09-18T16:21:00Z"/>
        </w:rPr>
      </w:pPr>
      <w:ins w:id="464" w:author="Tolulope Olugbenga" w:date="2020-09-18T16:18:00Z">
        <w:r>
          <w:tab/>
        </w:r>
      </w:ins>
      <w:ins w:id="465" w:author="Tolulope Olugbenga" w:date="2020-09-18T16:18:00Z">
        <w:r w:rsidRPr="005074F2">
          <w:rPr>
            <w:position w:val="-38"/>
          </w:rPr>
          <w:object w:dxaOrig="5640" w:dyaOrig="880" w14:anchorId="09769B3B">
            <v:shape id="_x0000_i1055" type="#_x0000_t75" style="width:5in;height:56.25pt" o:ole="">
              <v:imagedata r:id="rId66" o:title=""/>
            </v:shape>
            <o:OLEObject Type="Embed" ProgID="Equation.DSMT4" ShapeID="_x0000_i1055" DrawAspect="Content" ObjectID="_1669637607" r:id="rId67"/>
          </w:object>
        </w:r>
      </w:ins>
      <w:ins w:id="466" w:author="Tolulope Olugbenga" w:date="2020-09-18T16:18:00Z">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ins>
      <w:r>
        <w:fldChar w:fldCharType="separate"/>
      </w:r>
      <w:ins w:id="467" w:author="Tolulope Olugbenga" w:date="2020-09-18T16:18:00Z">
        <w:r>
          <w:rPr>
            <w:noProof/>
          </w:rPr>
          <w:instrText>1</w:instrText>
        </w:r>
        <w:r>
          <w:fldChar w:fldCharType="end"/>
        </w:r>
        <w:r>
          <w:instrText>.</w:instrText>
        </w:r>
        <w:r>
          <w:fldChar w:fldCharType="begin"/>
        </w:r>
        <w:r>
          <w:instrText xml:space="preserve"> SEQ MTEqn \c \* Arabic \* MERGEFORMAT </w:instrText>
        </w:r>
      </w:ins>
      <w:r>
        <w:fldChar w:fldCharType="separate"/>
      </w:r>
      <w:ins w:id="468" w:author="Tolulope Olugbenga" w:date="2020-09-18T16:18:00Z">
        <w:r>
          <w:rPr>
            <w:noProof/>
          </w:rPr>
          <w:instrText>5</w:instrText>
        </w:r>
        <w:r>
          <w:fldChar w:fldCharType="end"/>
        </w:r>
        <w:r>
          <w:instrText>)</w:instrText>
        </w:r>
        <w:r>
          <w:fldChar w:fldCharType="end"/>
        </w:r>
      </w:ins>
    </w:p>
    <w:p w14:paraId="6134A01B" w14:textId="4F6BD31E" w:rsidR="006801FA" w:rsidRDefault="005074F2">
      <w:pPr>
        <w:pStyle w:val="MTDisplayEquation"/>
        <w:rPr>
          <w:ins w:id="469" w:author="Tolulope Olugbenga" w:date="2020-09-18T16:27:00Z"/>
        </w:rPr>
      </w:pPr>
      <w:ins w:id="470" w:author="Tolulope Olugbenga" w:date="2020-09-18T16:23:00Z">
        <w:r w:rsidRPr="00904E42">
          <w:rPr>
            <w:rStyle w:val="BodyTextChar"/>
            <w:rPrChange w:id="471" w:author="Tolulope Olugbenga" w:date="2020-09-18T19:37:00Z">
              <w:rPr/>
            </w:rPrChange>
          </w:rPr>
          <w:t>The DirRec strategy was tested against the Direct and Recursive str</w:t>
        </w:r>
      </w:ins>
      <w:ins w:id="472" w:author="Tolulope Olugbenga" w:date="2020-09-18T16:24:00Z">
        <w:r w:rsidRPr="00904E42">
          <w:rPr>
            <w:rStyle w:val="BodyTextChar"/>
            <w:rPrChange w:id="473" w:author="Tolulope Olugbenga" w:date="2020-09-18T19:37:00Z">
              <w:rPr/>
            </w:rPrChange>
          </w:rPr>
          <w:t>ategies</w:t>
        </w:r>
      </w:ins>
      <w:ins w:id="474" w:author="Tolulope Olugbenga" w:date="2020-09-18T16:25:00Z">
        <w:r w:rsidRPr="00904E42">
          <w:rPr>
            <w:rStyle w:val="BodyTextChar"/>
            <w:rPrChange w:id="475" w:author="Tolulope Olugbenga" w:date="2020-09-18T19:37:00Z">
              <w:rPr/>
            </w:rPrChange>
          </w:rPr>
          <w:t xml:space="preserve"> and it was found to outperform both of them,</w:t>
        </w:r>
      </w:ins>
      <w:ins w:id="476" w:author="Tolulope Olugbenga" w:date="2020-09-18T16:24:00Z">
        <w:r w:rsidRPr="00904E42">
          <w:rPr>
            <w:rStyle w:val="BodyTextChar"/>
            <w:rPrChange w:id="477" w:author="Tolulope Olugbenga" w:date="2020-09-18T19:37:00Z">
              <w:rPr/>
            </w:rPrChange>
          </w:rPr>
          <w:t xml:space="preserve"> on two real-world time series</w:t>
        </w:r>
      </w:ins>
      <w:ins w:id="478" w:author="Tolulope Olugbenga" w:date="2020-09-18T16:26:00Z">
        <w:r w:rsidRPr="00904E42">
          <w:rPr>
            <w:rStyle w:val="BodyTextChar"/>
            <w:rPrChange w:id="479" w:author="Tolulope Olugbenga" w:date="2020-09-18T19:37:00Z">
              <w:rPr/>
            </w:rPrChange>
          </w:rPr>
          <w:t xml:space="preserve">; </w:t>
        </w:r>
      </w:ins>
      <w:ins w:id="480" w:author="Tolulope Olugbenga" w:date="2020-09-18T16:25:00Z">
        <w:r w:rsidRPr="00904E42">
          <w:rPr>
            <w:rStyle w:val="BodyTextChar"/>
            <w:rPrChange w:id="481" w:author="Tolulope Olugbenga" w:date="2020-09-18T19:37:00Z">
              <w:rPr/>
            </w:rPrChange>
          </w:rPr>
          <w:t>Santa Fe and Poland Electricity Load datasets</w:t>
        </w:r>
      </w:ins>
      <w:ins w:id="482" w:author="Tolulope Olugbenga" w:date="2020-09-18T16:26:00Z">
        <w:r>
          <w:t xml:space="preserve"> </w:t>
        </w:r>
        <w:r>
          <w:fldChar w:fldCharType="begin" w:fldLock="1"/>
        </w:r>
      </w:ins>
      <w:r>
        <w:instrText>ADDIN CSL_CITATION {"citationItems":[{"id":"ITEM-1","itemData":{"ISBN":"2930307064","abstract":"This paper demonstrates how the selection of Prediction Strategy is important in the Long-Term Prediction of Time Series. Two strategies are already used in the prediction purposes called Recursive and Direct. This paper presents a third one, DirRec, which combines the advantages of the two already used ones. A simple k-NN approximation method is used and all three strategies are applied to two benchmarks: Santa Fe and Poland Electricity Load time series.","author":[{"dropping-particle":"","family":"Sorjamaa","given":"Antti","non-dropping-particle":"","parse-names":false,"suffix":""},{"dropping-particle":"","family":"Lendasse","given":"Amaury","non-dropping-particle":"","parse-names":false,"suffix":""}],"id":"ITEM-1","issued":{"date-parts":[["2006"]]},"title":"Time Series Prediction using DirRec Strategy","type":"report"},"uris":["http://www.mendeley.com/documents/?uuid=70ec5f5a-0cb4-38f8-9761-2ae5b87ce09e"]},{"id":"ITEM-2","itemData":{"DOI":"10.1016/j.eswa.2012.01.039","ISSN":"09574174","abstract":"Multi-step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Applications","id":"ITEM-2","issue":"8","issued":{"date-parts":[["2012"]]},"page":"7067-7083","title":"A review and comparison of strategies for multi-step ahead time series forecasting based on the NN5 forecasting competition","type":"article-journal","volume":"39"},"uris":["http://www.mendeley.com/documents/?uuid=6bb9d412-873a-4212-a340-b225629889a5"]}],"mendeley":{"formattedCitation":"(Ben Taieb et al., 2012; Sorjamaa &amp; Lendasse, 2006)","plainTextFormattedCitation":"(Ben Taieb et al., 2012; Sorjamaa &amp; Lendasse, 2006)"},"properties":{"noteIndex":0},"schema":"https://github.com/citation-style-language/schema/raw/master/csl-citation.json"}</w:instrText>
      </w:r>
      <w:r>
        <w:fldChar w:fldCharType="separate"/>
      </w:r>
      <w:r w:rsidRPr="005074F2">
        <w:rPr>
          <w:noProof/>
        </w:rPr>
        <w:t>(Ben Taieb et al., 2012; Sorjamaa &amp; Lendasse, 2006)</w:t>
      </w:r>
      <w:ins w:id="483" w:author="Tolulope Olugbenga" w:date="2020-09-18T16:26:00Z">
        <w:r>
          <w:fldChar w:fldCharType="end"/>
        </w:r>
        <w:r>
          <w:t>.</w:t>
        </w:r>
      </w:ins>
    </w:p>
    <w:p w14:paraId="38B851AC" w14:textId="77777777" w:rsidR="00160230" w:rsidRDefault="00160230" w:rsidP="00160230">
      <w:pPr>
        <w:pStyle w:val="MTDisplayEquation"/>
        <w:ind w:firstLine="0"/>
        <w:rPr>
          <w:ins w:id="484" w:author="Tolulope Olugbenga" w:date="2020-09-18T19:43:00Z"/>
        </w:rPr>
      </w:pPr>
    </w:p>
    <w:p w14:paraId="65A9FB97" w14:textId="0DDB96B5" w:rsidR="008A1918" w:rsidRDefault="00CE3443" w:rsidP="008A1918">
      <w:pPr>
        <w:pStyle w:val="MTDisplayEquation"/>
        <w:numPr>
          <w:ilvl w:val="0"/>
          <w:numId w:val="57"/>
        </w:numPr>
        <w:rPr>
          <w:ins w:id="485" w:author="Tolulope Olugbenga" w:date="2020-09-21T15:37:00Z"/>
        </w:rPr>
      </w:pPr>
      <w:ins w:id="486" w:author="Tolulope Olugbenga" w:date="2020-09-18T16:27:00Z">
        <w:r w:rsidRPr="00CE3443">
          <w:t>The Multi</w:t>
        </w:r>
      </w:ins>
      <w:ins w:id="487" w:author="Tolulope Olugbenga" w:date="2020-09-18T16:28:00Z">
        <w:r w:rsidRPr="00CE3443">
          <w:t>-input Multi-Output</w:t>
        </w:r>
      </w:ins>
      <w:ins w:id="488" w:author="Tolulope Olugbenga" w:date="2020-09-18T19:32:00Z">
        <w:r w:rsidR="00FD0449">
          <w:t xml:space="preserve"> (MIMO)</w:t>
        </w:r>
      </w:ins>
      <w:ins w:id="489" w:author="Tolulope Olugbenga" w:date="2020-09-18T16:28:00Z">
        <w:r w:rsidRPr="00CE3443">
          <w:t xml:space="preserve"> Approach</w:t>
        </w:r>
      </w:ins>
      <w:ins w:id="490" w:author="Tolulope Olugbenga" w:date="2020-09-18T16:29:00Z">
        <w:r>
          <w:t>:</w:t>
        </w:r>
      </w:ins>
    </w:p>
    <w:p w14:paraId="3C314731" w14:textId="6B734E4F" w:rsidR="008A1918" w:rsidRDefault="008A1918">
      <w:pPr>
        <w:pStyle w:val="MTDisplayEquation"/>
        <w:tabs>
          <w:tab w:val="clear" w:pos="288"/>
          <w:tab w:val="clear" w:pos="4680"/>
          <w:tab w:val="clear" w:pos="9360"/>
        </w:tabs>
        <w:rPr>
          <w:ins w:id="491" w:author="Tolulope Olugbenga" w:date="2020-09-21T15:36:00Z"/>
        </w:rPr>
        <w:pPrChange w:id="492" w:author="Tolulope Olugbenga" w:date="2020-09-21T15:38:00Z">
          <w:pPr>
            <w:pStyle w:val="MTDisplayEquation"/>
            <w:numPr>
              <w:numId w:val="57"/>
            </w:numPr>
            <w:ind w:left="360" w:hanging="360"/>
          </w:pPr>
        </w:pPrChange>
      </w:pPr>
      <w:ins w:id="493" w:author="Tolulope Olugbenga" w:date="2020-09-21T15:38:00Z">
        <w:r>
          <w:t>The previous three strate</w:t>
        </w:r>
      </w:ins>
      <w:ins w:id="494" w:author="Tolulope Olugbenga" w:date="2020-09-21T15:39:00Z">
        <w:r>
          <w:t>gies can be referred to as single-output strategies as they model the data using a multiple</w:t>
        </w:r>
      </w:ins>
      <w:ins w:id="495" w:author="Tolulope Olugbenga" w:date="2020-09-21T15:40:00Z">
        <w:r>
          <w:t>-input single-output approach</w:t>
        </w:r>
      </w:ins>
      <w:ins w:id="496" w:author="Tolulope Olugbenga" w:date="2020-09-21T15:49:00Z">
        <w:r w:rsidR="00081545">
          <w:t xml:space="preserve">; this however, pays no regard </w:t>
        </w:r>
        <w:r w:rsidR="00A45AB7">
          <w:t>to the existe</w:t>
        </w:r>
      </w:ins>
      <w:ins w:id="497" w:author="Tolulope Olugbenga" w:date="2020-09-21T15:50:00Z">
        <w:r w:rsidR="00A45AB7">
          <w:t xml:space="preserve">nce of stochastic dependencies between the future values, which therefore could affect the forecasting accuracy. This </w:t>
        </w:r>
      </w:ins>
      <w:ins w:id="498" w:author="Tolulope Olugbenga" w:date="2020-09-21T15:51:00Z">
        <w:r w:rsidR="00A45AB7">
          <w:t>led to the invention of the MIMO strategy.</w:t>
        </w:r>
      </w:ins>
      <w:ins w:id="499" w:author="Tolulope Olugbenga" w:date="2020-09-21T15:52:00Z">
        <w:r w:rsidR="00A45AB7">
          <w:t xml:space="preserve"> In this strategy, one mu</w:t>
        </w:r>
      </w:ins>
      <w:ins w:id="500" w:author="Tolulope Olugbenga" w:date="2020-09-21T15:53:00Z">
        <w:r w:rsidR="00A45AB7">
          <w:t xml:space="preserve">ltiple-output model </w:t>
        </w:r>
      </w:ins>
      <w:ins w:id="501" w:author="Tolulope Olugbenga" w:date="2020-09-21T15:53:00Z">
        <w:r w:rsidR="00A45AB7" w:rsidRPr="00A45AB7">
          <w:rPr>
            <w:position w:val="-4"/>
            <w:rPrChange w:id="502" w:author="Tolulope Olugbenga" w:date="2020-09-21T15:53:00Z">
              <w:rPr>
                <w:position w:val="-4"/>
              </w:rPr>
            </w:rPrChange>
          </w:rPr>
          <w:object w:dxaOrig="260" w:dyaOrig="260" w14:anchorId="7C744863">
            <v:shape id="_x0000_i1056" type="#_x0000_t75" style="width:12.75pt;height:12.75pt" o:ole="">
              <v:imagedata r:id="rId68" o:title=""/>
            </v:shape>
            <o:OLEObject Type="Embed" ProgID="Equation.DSMT4" ShapeID="_x0000_i1056" DrawAspect="Content" ObjectID="_1669637608" r:id="rId69"/>
          </w:object>
        </w:r>
      </w:ins>
      <w:ins w:id="503" w:author="Tolulope Olugbenga" w:date="2020-09-21T15:53:00Z">
        <w:r w:rsidR="00A45AB7">
          <w:t xml:space="preserve">is trained from the time series </w:t>
        </w:r>
      </w:ins>
      <w:ins w:id="504" w:author="Tolulope Olugbenga" w:date="2020-09-21T15:54:00Z">
        <w:r w:rsidR="00A45AB7" w:rsidRPr="00060984">
          <w:rPr>
            <w:position w:val="-12"/>
          </w:rPr>
          <w:object w:dxaOrig="1080" w:dyaOrig="360" w14:anchorId="5E801972">
            <v:shape id="_x0000_i1057" type="#_x0000_t75" style="width:54pt;height:18pt" o:ole="">
              <v:imagedata r:id="rId36" o:title=""/>
            </v:shape>
            <o:OLEObject Type="Embed" ProgID="Equation.DSMT4" ShapeID="_x0000_i1057" DrawAspect="Content" ObjectID="_1669637609" r:id="rId70"/>
          </w:object>
        </w:r>
      </w:ins>
      <w:ins w:id="505" w:author="Tolulope Olugbenga" w:date="2020-09-21T16:53:00Z">
        <w:r w:rsidR="00F86343">
          <w:t>. The forecasts are gotten in a</w:t>
        </w:r>
      </w:ins>
      <w:ins w:id="506" w:author="Tolulope Olugbenga" w:date="2020-09-21T16:54:00Z">
        <w:r w:rsidR="00F86343">
          <w:t xml:space="preserve"> single step using a multiple-output model </w:t>
        </w:r>
      </w:ins>
      <w:ins w:id="507" w:author="Tolulope Olugbenga" w:date="2020-09-21T16:54:00Z">
        <w:r w:rsidR="00F86343" w:rsidRPr="005D06E5">
          <w:rPr>
            <w:position w:val="-4"/>
          </w:rPr>
          <w:object w:dxaOrig="260" w:dyaOrig="320" w14:anchorId="03BEA9F2">
            <v:shape id="_x0000_i1058" type="#_x0000_t75" style="width:12.75pt;height:16.5pt" o:ole="">
              <v:imagedata r:id="rId71" o:title=""/>
            </v:shape>
            <o:OLEObject Type="Embed" ProgID="Equation.DSMT4" ShapeID="_x0000_i1058" DrawAspect="Content" ObjectID="_1669637610" r:id="rId72"/>
          </w:object>
        </w:r>
      </w:ins>
    </w:p>
    <w:p w14:paraId="40768E87" w14:textId="3EED3B3F" w:rsidR="00FB2D27" w:rsidRDefault="008A1918" w:rsidP="00FB2D27">
      <w:pPr>
        <w:pStyle w:val="MTDisplayEquation"/>
        <w:ind w:left="360" w:firstLine="0"/>
        <w:rPr>
          <w:ins w:id="508" w:author="Tolulope Olugbenga" w:date="2020-09-21T16:47:00Z"/>
        </w:rPr>
      </w:pPr>
      <w:ins w:id="509" w:author="Tolulope Olugbenga" w:date="2020-09-21T15:36:00Z">
        <w:r>
          <w:t xml:space="preserve"> </w:t>
        </w:r>
      </w:ins>
      <w:ins w:id="510" w:author="Tolulope Olugbenga" w:date="2020-09-21T16:42:00Z">
        <w:r w:rsidR="00FB2D27">
          <w:tab/>
        </w:r>
      </w:ins>
      <w:ins w:id="511" w:author="Tolulope Olugbenga" w:date="2020-09-21T16:42:00Z">
        <w:r w:rsidR="00F86343" w:rsidRPr="00FB2D27">
          <w:rPr>
            <w:position w:val="-12"/>
            <w:rPrChange w:id="512" w:author="Tolulope Olugbenga" w:date="2020-09-21T16:44:00Z">
              <w:rPr>
                <w:position w:val="-12"/>
              </w:rPr>
            </w:rPrChange>
          </w:rPr>
          <w:object w:dxaOrig="3100" w:dyaOrig="400" w14:anchorId="2F41C361">
            <v:shape id="_x0000_i1059" type="#_x0000_t75" style="width:236.25pt;height:30.75pt" o:ole="">
              <v:imagedata r:id="rId73" o:title=""/>
            </v:shape>
            <o:OLEObject Type="Embed" ProgID="Equation.DSMT4" ShapeID="_x0000_i1059" DrawAspect="Content" ObjectID="_1669637611" r:id="rId74"/>
          </w:object>
        </w:r>
      </w:ins>
      <w:ins w:id="513" w:author="Tolulope Olugbenga" w:date="2020-09-21T16:42:00Z">
        <w:r w:rsidR="00FB2D27">
          <w:tab/>
        </w:r>
        <w:r w:rsidR="00FB2D27">
          <w:fldChar w:fldCharType="begin"/>
        </w:r>
        <w:r w:rsidR="00FB2D27">
          <w:instrText xml:space="preserve"> MACROBUTTON MTPlaceRef \* MERGEFORMAT </w:instrText>
        </w:r>
        <w:r w:rsidR="00FB2D27">
          <w:fldChar w:fldCharType="begin"/>
        </w:r>
        <w:r w:rsidR="00FB2D27">
          <w:instrText xml:space="preserve"> SEQ MTEqn \h \* MERGEFORMAT </w:instrText>
        </w:r>
        <w:r w:rsidR="00FB2D27">
          <w:fldChar w:fldCharType="end"/>
        </w:r>
        <w:r w:rsidR="00FB2D27">
          <w:instrText>(</w:instrText>
        </w:r>
        <w:r w:rsidR="00FB2D27">
          <w:fldChar w:fldCharType="begin"/>
        </w:r>
        <w:r w:rsidR="00FB2D27">
          <w:instrText xml:space="preserve"> SEQ MTSec \c \* Arabic \* MERGEFORMAT </w:instrText>
        </w:r>
      </w:ins>
      <w:r w:rsidR="00FB2D27">
        <w:fldChar w:fldCharType="separate"/>
      </w:r>
      <w:ins w:id="514" w:author="Tolulope Olugbenga" w:date="2020-09-21T16:42:00Z">
        <w:r w:rsidR="00FB2D27">
          <w:rPr>
            <w:noProof/>
          </w:rPr>
          <w:instrText>1</w:instrText>
        </w:r>
        <w:r w:rsidR="00FB2D27">
          <w:fldChar w:fldCharType="end"/>
        </w:r>
        <w:r w:rsidR="00FB2D27">
          <w:instrText>.</w:instrText>
        </w:r>
        <w:r w:rsidR="00FB2D27">
          <w:fldChar w:fldCharType="begin"/>
        </w:r>
        <w:r w:rsidR="00FB2D27">
          <w:instrText xml:space="preserve"> SEQ MTEqn \c \* Arabic \* MERGEFORMAT </w:instrText>
        </w:r>
      </w:ins>
      <w:r w:rsidR="00FB2D27">
        <w:fldChar w:fldCharType="separate"/>
      </w:r>
      <w:ins w:id="515" w:author="Tolulope Olugbenga" w:date="2020-09-21T16:42:00Z">
        <w:r w:rsidR="00FB2D27">
          <w:rPr>
            <w:noProof/>
          </w:rPr>
          <w:instrText>6</w:instrText>
        </w:r>
        <w:r w:rsidR="00FB2D27">
          <w:fldChar w:fldCharType="end"/>
        </w:r>
        <w:r w:rsidR="00FB2D27">
          <w:instrText>)</w:instrText>
        </w:r>
        <w:r w:rsidR="00FB2D27">
          <w:fldChar w:fldCharType="end"/>
        </w:r>
      </w:ins>
    </w:p>
    <w:p w14:paraId="3E12ED4B" w14:textId="14D5BEA4" w:rsidR="00FB2D27" w:rsidRDefault="000459EC" w:rsidP="00F86343">
      <w:pPr>
        <w:pStyle w:val="MTDisplayEquation"/>
        <w:rPr>
          <w:ins w:id="516" w:author="Tolulope Olugbenga" w:date="2020-09-21T17:04:00Z"/>
        </w:rPr>
      </w:pPr>
      <w:ins w:id="517" w:author="Tolulope Olugbenga" w:date="2020-09-21T16:48:00Z">
        <w:r>
          <w:t xml:space="preserve">where </w:t>
        </w:r>
      </w:ins>
      <w:ins w:id="518" w:author="Tolulope Olugbenga" w:date="2020-09-21T16:48:00Z">
        <w:r w:rsidRPr="00060984">
          <w:rPr>
            <w:position w:val="-10"/>
          </w:rPr>
          <w:object w:dxaOrig="1660" w:dyaOrig="320" w14:anchorId="7E9BA848">
            <v:shape id="_x0000_i1060" type="#_x0000_t75" style="width:82.5pt;height:16.5pt" o:ole="">
              <v:imagedata r:id="rId44" o:title=""/>
            </v:shape>
            <o:OLEObject Type="Embed" ProgID="Equation.DSMT4" ShapeID="_x0000_i1060" DrawAspect="Content" ObjectID="_1669637612" r:id="rId75"/>
          </w:object>
        </w:r>
      </w:ins>
      <w:ins w:id="519" w:author="Tolulope Olugbenga" w:date="2020-09-21T16:48:00Z">
        <w:r>
          <w:t>,</w:t>
        </w:r>
      </w:ins>
      <w:ins w:id="520" w:author="Tolulope Olugbenga" w:date="2020-09-21T16:51:00Z">
        <w:r>
          <w:t xml:space="preserve"> and</w:t>
        </w:r>
      </w:ins>
      <w:ins w:id="521" w:author="Tolulope Olugbenga" w:date="2020-09-21T16:48:00Z">
        <w:r>
          <w:t xml:space="preserve"> </w:t>
        </w:r>
      </w:ins>
      <w:ins w:id="522" w:author="Tolulope Olugbenga" w:date="2020-09-21T16:49:00Z">
        <w:r w:rsidR="00F86343" w:rsidRPr="000459EC">
          <w:rPr>
            <w:position w:val="-6"/>
            <w:rPrChange w:id="523" w:author="Tolulope Olugbenga" w:date="2020-09-21T16:51:00Z">
              <w:rPr>
                <w:position w:val="-6"/>
              </w:rPr>
            </w:rPrChange>
          </w:rPr>
          <w:object w:dxaOrig="1340" w:dyaOrig="340" w14:anchorId="13D65EFE">
            <v:shape id="_x0000_i1061" type="#_x0000_t75" style="width:67.5pt;height:17.25pt" o:ole="">
              <v:imagedata r:id="rId76" o:title=""/>
            </v:shape>
            <o:OLEObject Type="Embed" ProgID="Equation.DSMT4" ShapeID="_x0000_i1061" DrawAspect="Content" ObjectID="_1669637613" r:id="rId77"/>
          </w:object>
        </w:r>
      </w:ins>
      <w:ins w:id="524" w:author="Tolulope Olugbenga" w:date="2020-09-21T16:51:00Z">
        <w:r>
          <w:t>is a vector-valued function.</w:t>
        </w:r>
      </w:ins>
      <w:ins w:id="525" w:author="Tolulope Olugbenga" w:date="2020-09-21T16:57:00Z">
        <w:r w:rsidR="00F86343">
          <w:t xml:space="preserve"> The MIMO method</w:t>
        </w:r>
      </w:ins>
      <w:ins w:id="526" w:author="Tolulope Olugbenga" w:date="2020-09-21T16:58:00Z">
        <w:r w:rsidR="00F86343">
          <w:t xml:space="preserve"> </w:t>
        </w:r>
      </w:ins>
      <w:ins w:id="527" w:author="Tolulope Olugbenga" w:date="2020-09-21T16:57:00Z">
        <w:r w:rsidR="00F86343">
          <w:t xml:space="preserve">preserves the stochastic dependency </w:t>
        </w:r>
      </w:ins>
      <w:ins w:id="528" w:author="Tolulope Olugbenga" w:date="2020-09-21T16:58:00Z">
        <w:r w:rsidR="00F86343">
          <w:t xml:space="preserve">in the </w:t>
        </w:r>
      </w:ins>
      <w:ins w:id="529" w:author="Tolulope Olugbenga" w:date="2020-09-21T16:59:00Z">
        <w:r w:rsidR="00F86343">
          <w:t>time series for the forecasted values.</w:t>
        </w:r>
        <w:r w:rsidR="00E01F52">
          <w:t xml:space="preserve"> The MIMO doesn’t have the conditional independence </w:t>
        </w:r>
      </w:ins>
      <w:ins w:id="530" w:author="Tolulope Olugbenga" w:date="2020-09-21T17:00:00Z">
        <w:r w:rsidR="00E01F52">
          <w:t xml:space="preserve">assumption that was seen in the direct strategy, and </w:t>
        </w:r>
        <w:r w:rsidR="00E01F52">
          <w:lastRenderedPageBreak/>
          <w:t>also the aggregation of errors that was noticed in the recursive strategy.</w:t>
        </w:r>
      </w:ins>
      <w:ins w:id="531" w:author="Tolulope Olugbenga" w:date="2020-09-21T17:02:00Z">
        <w:r w:rsidR="00507018">
          <w:t xml:space="preserve"> The major drawback of the MIMO strategy is th</w:t>
        </w:r>
      </w:ins>
      <w:ins w:id="532" w:author="Tolulope Olugbenga" w:date="2020-09-21T17:03:00Z">
        <w:r w:rsidR="00507018">
          <w:t xml:space="preserve">e flexibility, as </w:t>
        </w:r>
      </w:ins>
      <w:ins w:id="533" w:author="Tolulope Olugbenga" w:date="2020-09-21T17:04:00Z">
        <w:r w:rsidR="00507018">
          <w:t>all horizons are forecasted at once by a single model.</w:t>
        </w:r>
      </w:ins>
    </w:p>
    <w:p w14:paraId="308D1129" w14:textId="2C3EA2F9" w:rsidR="00BC2217" w:rsidRDefault="00BC2217" w:rsidP="00BC2217">
      <w:pPr>
        <w:pStyle w:val="MTDisplayEquation"/>
        <w:ind w:firstLine="0"/>
        <w:rPr>
          <w:ins w:id="534" w:author="Tolulope Olugbenga" w:date="2020-09-21T17:05:00Z"/>
        </w:rPr>
      </w:pPr>
    </w:p>
    <w:p w14:paraId="18130A64" w14:textId="74825F42" w:rsidR="00BC2217" w:rsidRDefault="00BC2217" w:rsidP="00BC2217">
      <w:pPr>
        <w:pStyle w:val="MTDisplayEquation"/>
        <w:numPr>
          <w:ilvl w:val="0"/>
          <w:numId w:val="57"/>
        </w:numPr>
        <w:rPr>
          <w:ins w:id="535" w:author="Tolulope Olugbenga" w:date="2020-09-21T17:06:00Z"/>
        </w:rPr>
      </w:pPr>
      <w:ins w:id="536" w:author="Tolulope Olugbenga" w:date="2020-09-21T17:05:00Z">
        <w:r>
          <w:t xml:space="preserve">The Direct and Multi-Input Multi-Output </w:t>
        </w:r>
      </w:ins>
      <w:ins w:id="537" w:author="Tolulope Olugbenga" w:date="2020-09-21T17:06:00Z">
        <w:r>
          <w:t>Approach (DIRMO):</w:t>
        </w:r>
      </w:ins>
    </w:p>
    <w:p w14:paraId="1649838E" w14:textId="1E7A7AA9" w:rsidR="00DC656E" w:rsidRDefault="00686ED0" w:rsidP="00DC656E">
      <w:pPr>
        <w:pStyle w:val="MTDisplayEquation"/>
        <w:ind w:firstLine="0"/>
        <w:rPr>
          <w:ins w:id="538" w:author="Tolulope Olugbenga" w:date="2020-10-06T18:35:00Z"/>
        </w:rPr>
      </w:pPr>
      <w:ins w:id="539" w:author="Tolulope Olugbenga" w:date="2020-10-06T18:09:00Z">
        <w:r>
          <w:tab/>
        </w:r>
        <w:r>
          <w:tab/>
        </w:r>
      </w:ins>
      <w:ins w:id="540" w:author="Tolulope Olugbenga" w:date="2020-09-21T17:55:00Z">
        <w:r w:rsidR="007C4D52">
          <w:t xml:space="preserve">The DIRMO approach is a combination of the </w:t>
        </w:r>
        <w:proofErr w:type="spellStart"/>
        <w:r w:rsidR="007C4D52">
          <w:t>DIRect</w:t>
        </w:r>
        <w:proofErr w:type="spellEnd"/>
        <w:r w:rsidR="007C4D52">
          <w:t xml:space="preserve"> and </w:t>
        </w:r>
        <w:proofErr w:type="spellStart"/>
        <w:r w:rsidR="007C4D52">
          <w:t>miMO</w:t>
        </w:r>
        <w:proofErr w:type="spellEnd"/>
        <w:r w:rsidR="007C4D52">
          <w:t xml:space="preserve"> approaches. </w:t>
        </w:r>
      </w:ins>
      <w:ins w:id="541" w:author="Tolulope Olugbenga" w:date="2020-10-06T18:06:00Z">
        <w:r w:rsidR="00F33C10">
          <w:t xml:space="preserve">The </w:t>
        </w:r>
      </w:ins>
      <w:ins w:id="542" w:author="Tolulope Olugbenga" w:date="2020-10-06T18:09:00Z">
        <w:r>
          <w:t xml:space="preserve">DIRMO strategy forecasts the horizon </w:t>
        </w:r>
      </w:ins>
      <w:ins w:id="543" w:author="Tolulope Olugbenga" w:date="2020-10-06T18:09:00Z">
        <w:r w:rsidRPr="00A00A61">
          <w:rPr>
            <w:position w:val="-4"/>
          </w:rPr>
          <w:object w:dxaOrig="279" w:dyaOrig="260" w14:anchorId="37294855">
            <v:shape id="_x0000_i1062" type="#_x0000_t75" style="width:14.25pt;height:12.75pt" o:ole="">
              <v:imagedata r:id="rId78" o:title=""/>
            </v:shape>
            <o:OLEObject Type="Embed" ProgID="Equation.DSMT4" ShapeID="_x0000_i1062" DrawAspect="Content" ObjectID="_1669637614" r:id="rId79"/>
          </w:object>
        </w:r>
      </w:ins>
      <w:ins w:id="544" w:author="Tolulope Olugbenga" w:date="2020-10-06T18:10:00Z">
        <w:r>
          <w:t xml:space="preserve"> in blocks, and each of these blocks are forecasted in a MIMO fashion. </w:t>
        </w:r>
      </w:ins>
      <w:ins w:id="545" w:author="Tolulope Olugbenga" w:date="2020-10-06T18:11:00Z">
        <w:r>
          <w:t xml:space="preserve">The </w:t>
        </w:r>
      </w:ins>
      <w:ins w:id="546" w:author="Tolulope Olugbenga" w:date="2020-10-06T18:12:00Z">
        <w:r>
          <w:t xml:space="preserve">forecasting horizon </w:t>
        </w:r>
      </w:ins>
      <w:ins w:id="547" w:author="Tolulope Olugbenga" w:date="2020-10-06T18:12:00Z">
        <w:r w:rsidRPr="00A00A61">
          <w:rPr>
            <w:position w:val="-4"/>
          </w:rPr>
          <w:object w:dxaOrig="279" w:dyaOrig="260" w14:anchorId="38E9F235">
            <v:shape id="_x0000_i1063" type="#_x0000_t75" style="width:14.25pt;height:12.75pt" o:ole="">
              <v:imagedata r:id="rId80" o:title=""/>
            </v:shape>
            <o:OLEObject Type="Embed" ProgID="Equation.DSMT4" ShapeID="_x0000_i1063" DrawAspect="Content" ObjectID="_1669637615" r:id="rId81"/>
          </w:object>
        </w:r>
      </w:ins>
      <w:ins w:id="548" w:author="Tolulope Olugbenga" w:date="2020-10-06T18:12:00Z">
        <w:r>
          <w:t xml:space="preserve"> is segmented into </w:t>
        </w:r>
      </w:ins>
      <w:ins w:id="549" w:author="Tolulope Olugbenga" w:date="2020-10-06T18:12:00Z">
        <w:r w:rsidRPr="00686ED0">
          <w:rPr>
            <w:position w:val="-6"/>
            <w:rPrChange w:id="550" w:author="Tolulope Olugbenga" w:date="2020-10-06T18:12:00Z">
              <w:rPr>
                <w:position w:val="-6"/>
              </w:rPr>
            </w:rPrChange>
          </w:rPr>
          <w:object w:dxaOrig="200" w:dyaOrig="220" w14:anchorId="5843D8E5">
            <v:shape id="_x0000_i1064" type="#_x0000_t75" style="width:9.75pt;height:11.25pt" o:ole="">
              <v:imagedata r:id="rId82" o:title=""/>
            </v:shape>
            <o:OLEObject Type="Embed" ProgID="Equation.DSMT4" ShapeID="_x0000_i1064" DrawAspect="Content" ObjectID="_1669637616" r:id="rId83"/>
          </w:object>
        </w:r>
      </w:ins>
      <w:ins w:id="551" w:author="Tolulope Olugbenga" w:date="2020-10-06T18:12:00Z">
        <w:r>
          <w:t xml:space="preserve"> multiple-output </w:t>
        </w:r>
      </w:ins>
      <w:ins w:id="552" w:author="Tolulope Olugbenga" w:date="2020-10-06T18:13:00Z">
        <w:r>
          <w:t xml:space="preserve">tasks using </w:t>
        </w:r>
      </w:ins>
      <w:ins w:id="553" w:author="Tolulope Olugbenga" w:date="2020-10-06T18:13:00Z">
        <w:r w:rsidRPr="00686ED0">
          <w:rPr>
            <w:position w:val="-28"/>
            <w:rPrChange w:id="554" w:author="Tolulope Olugbenga" w:date="2020-10-06T18:14:00Z">
              <w:rPr>
                <w:position w:val="-28"/>
              </w:rPr>
            </w:rPrChange>
          </w:rPr>
          <w:object w:dxaOrig="920" w:dyaOrig="680" w14:anchorId="51D86102">
            <v:shape id="_x0000_i1065" type="#_x0000_t75" style="width:45.75pt;height:33.75pt" o:ole="">
              <v:imagedata r:id="rId84" o:title=""/>
            </v:shape>
            <o:OLEObject Type="Embed" ProgID="Equation.DSMT4" ShapeID="_x0000_i1065" DrawAspect="Content" ObjectID="_1669637617" r:id="rId85"/>
          </w:object>
        </w:r>
      </w:ins>
      <w:ins w:id="555" w:author="Tolulope Olugbenga" w:date="2020-10-06T18:13:00Z">
        <w:r>
          <w:t xml:space="preserve">, </w:t>
        </w:r>
      </w:ins>
      <w:ins w:id="556" w:author="Tolulope Olugbenga" w:date="2020-10-06T18:15:00Z">
        <w:r>
          <w:t xml:space="preserve">the size of the blocks </w:t>
        </w:r>
        <w:proofErr w:type="gramStart"/>
        <w:r>
          <w:t>are</w:t>
        </w:r>
        <w:proofErr w:type="gramEnd"/>
        <w:r>
          <w:t xml:space="preserve"> denoted by </w:t>
        </w:r>
      </w:ins>
      <w:ins w:id="557" w:author="Tolulope Olugbenga" w:date="2020-10-06T18:15:00Z">
        <w:r w:rsidRPr="00686ED0">
          <w:rPr>
            <w:position w:val="-14"/>
            <w:rPrChange w:id="558" w:author="Tolulope Olugbenga" w:date="2020-10-06T18:16:00Z">
              <w:rPr>
                <w:position w:val="-14"/>
              </w:rPr>
            </w:rPrChange>
          </w:rPr>
          <w:object w:dxaOrig="1579" w:dyaOrig="400" w14:anchorId="4595548D">
            <v:shape id="_x0000_i1066" type="#_x0000_t75" style="width:78.75pt;height:20.25pt" o:ole="">
              <v:imagedata r:id="rId86" o:title=""/>
            </v:shape>
            <o:OLEObject Type="Embed" ProgID="Equation.DSMT4" ShapeID="_x0000_i1066" DrawAspect="Content" ObjectID="_1669637618" r:id="rId87"/>
          </w:object>
        </w:r>
      </w:ins>
      <w:ins w:id="559" w:author="Tolulope Olugbenga" w:date="2020-10-06T18:16:00Z">
        <w:r>
          <w:t xml:space="preserve">. </w:t>
        </w:r>
      </w:ins>
    </w:p>
    <w:p w14:paraId="5AC32AC4" w14:textId="5DBC6F80" w:rsidR="00F33C10" w:rsidRDefault="00DC656E" w:rsidP="00C35B80">
      <w:pPr>
        <w:pStyle w:val="MTDisplayEquation"/>
        <w:rPr>
          <w:ins w:id="560" w:author="Tolulope Olugbenga" w:date="2020-10-06T18:53:00Z"/>
        </w:rPr>
      </w:pPr>
      <w:ins w:id="561" w:author="Tolulope Olugbenga" w:date="2020-10-06T18:38:00Z">
        <w:r>
          <w:t xml:space="preserve">Therefore, when the value of </w:t>
        </w:r>
      </w:ins>
      <w:ins w:id="562" w:author="Tolulope Olugbenga" w:date="2020-10-06T18:38:00Z">
        <w:r w:rsidRPr="00DC656E">
          <w:rPr>
            <w:position w:val="-6"/>
            <w:rPrChange w:id="563" w:author="Tolulope Olugbenga" w:date="2020-10-06T18:38:00Z">
              <w:rPr>
                <w:position w:val="-6"/>
              </w:rPr>
            </w:rPrChange>
          </w:rPr>
          <w:object w:dxaOrig="180" w:dyaOrig="220" w14:anchorId="775A95F6">
            <v:shape id="_x0000_i1067" type="#_x0000_t75" style="width:9pt;height:11.25pt" o:ole="">
              <v:imagedata r:id="rId88" o:title=""/>
            </v:shape>
            <o:OLEObject Type="Embed" ProgID="Equation.DSMT4" ShapeID="_x0000_i1067" DrawAspect="Content" ObjectID="_1669637619" r:id="rId89"/>
          </w:object>
        </w:r>
      </w:ins>
      <w:ins w:id="564" w:author="Tolulope Olugbenga" w:date="2020-10-06T18:38:00Z">
        <w:r>
          <w:t xml:space="preserve"> is 1, the number of forecasting</w:t>
        </w:r>
      </w:ins>
      <w:ins w:id="565" w:author="Tolulope Olugbenga" w:date="2020-10-06T18:39:00Z">
        <w:r>
          <w:t xml:space="preserve"> tasks </w:t>
        </w:r>
      </w:ins>
      <w:ins w:id="566" w:author="Tolulope Olugbenga" w:date="2020-10-06T18:39:00Z">
        <w:r w:rsidRPr="00DC656E">
          <w:rPr>
            <w:position w:val="-6"/>
            <w:rPrChange w:id="567" w:author="Tolulope Olugbenga" w:date="2020-10-06T18:39:00Z">
              <w:rPr>
                <w:position w:val="-6"/>
              </w:rPr>
            </w:rPrChange>
          </w:rPr>
          <w:object w:dxaOrig="200" w:dyaOrig="220" w14:anchorId="0CCC3116">
            <v:shape id="_x0000_i1068" type="#_x0000_t75" style="width:9.75pt;height:11.25pt" o:ole="">
              <v:imagedata r:id="rId90" o:title=""/>
            </v:shape>
            <o:OLEObject Type="Embed" ProgID="Equation.DSMT4" ShapeID="_x0000_i1068" DrawAspect="Content" ObjectID="_1669637620" r:id="rId91"/>
          </w:object>
        </w:r>
      </w:ins>
      <w:ins w:id="568" w:author="Tolulope Olugbenga" w:date="2020-10-06T18:39:00Z">
        <w:r>
          <w:t xml:space="preserve"> is equal with </w:t>
        </w:r>
      </w:ins>
      <w:ins w:id="569" w:author="Tolulope Olugbenga" w:date="2020-10-06T18:39:00Z">
        <w:r w:rsidRPr="00A00A61">
          <w:rPr>
            <w:position w:val="-4"/>
          </w:rPr>
          <w:object w:dxaOrig="279" w:dyaOrig="260" w14:anchorId="5AC0DE29">
            <v:shape id="_x0000_i1069" type="#_x0000_t75" style="width:14.25pt;height:12.75pt" o:ole="">
              <v:imagedata r:id="rId92" o:title=""/>
            </v:shape>
            <o:OLEObject Type="Embed" ProgID="Equation.DSMT4" ShapeID="_x0000_i1069" DrawAspect="Content" ObjectID="_1669637621" r:id="rId93"/>
          </w:object>
        </w:r>
      </w:ins>
      <w:ins w:id="570" w:author="Tolulope Olugbenga" w:date="2020-10-06T18:39:00Z">
        <w:r>
          <w:t xml:space="preserve">, which means only the direct strategy will be implemented. </w:t>
        </w:r>
      </w:ins>
      <w:ins w:id="571" w:author="Tolulope Olugbenga" w:date="2020-10-06T18:40:00Z">
        <w:r>
          <w:t xml:space="preserve">But when the value of </w:t>
        </w:r>
      </w:ins>
      <w:ins w:id="572" w:author="Tolulope Olugbenga" w:date="2020-10-06T18:40:00Z">
        <w:r w:rsidRPr="00E67306">
          <w:rPr>
            <w:position w:val="-6"/>
          </w:rPr>
          <w:object w:dxaOrig="180" w:dyaOrig="220" w14:anchorId="5D6D4603">
            <v:shape id="_x0000_i1070" type="#_x0000_t75" style="width:9pt;height:11.25pt" o:ole="">
              <v:imagedata r:id="rId94" o:title=""/>
            </v:shape>
            <o:OLEObject Type="Embed" ProgID="Equation.DSMT4" ShapeID="_x0000_i1070" DrawAspect="Content" ObjectID="_1669637622" r:id="rId95"/>
          </w:object>
        </w:r>
      </w:ins>
      <w:ins w:id="573" w:author="Tolulope Olugbenga" w:date="2020-10-06T18:40:00Z">
        <w:r>
          <w:t xml:space="preserve"> is </w:t>
        </w:r>
      </w:ins>
      <w:ins w:id="574" w:author="Tolulope Olugbenga" w:date="2020-10-06T18:40:00Z">
        <w:r w:rsidRPr="00E67306">
          <w:rPr>
            <w:position w:val="-4"/>
          </w:rPr>
          <w:object w:dxaOrig="279" w:dyaOrig="260" w14:anchorId="65FC0FAA">
            <v:shape id="_x0000_i1071" type="#_x0000_t75" style="width:14.25pt;height:12.75pt" o:ole="">
              <v:imagedata r:id="rId92" o:title=""/>
            </v:shape>
            <o:OLEObject Type="Embed" ProgID="Equation.DSMT4" ShapeID="_x0000_i1071" DrawAspect="Content" ObjectID="_1669637623" r:id="rId96"/>
          </w:object>
        </w:r>
      </w:ins>
      <w:ins w:id="575" w:author="Tolulope Olugbenga" w:date="2020-10-06T18:41:00Z">
        <w:r>
          <w:t xml:space="preserve">, the number of forecasting tasks </w:t>
        </w:r>
      </w:ins>
      <m:oMath>
        <m:r>
          <w:ins w:id="576" w:author="Tolulope Olugbenga" w:date="2020-10-06T18:42:00Z">
            <w:rPr>
              <w:rFonts w:ascii="Cambria Math" w:hAnsi="Cambria Math"/>
            </w:rPr>
            <m:t>n</m:t>
          </w:ins>
        </m:r>
      </m:oMath>
      <w:ins w:id="577" w:author="Tolulope Olugbenga" w:date="2020-10-06T18:41:00Z">
        <w:r>
          <w:t xml:space="preserve"> will be equal to 1</w:t>
        </w:r>
      </w:ins>
      <w:ins w:id="578" w:author="Tolulope Olugbenga" w:date="2020-10-06T18:42:00Z">
        <w:r>
          <w:t xml:space="preserve">, which means only the MIMO strategy will be implemented. </w:t>
        </w:r>
      </w:ins>
      <w:ins w:id="579" w:author="Tolulope Olugbenga" w:date="2020-10-06T18:43:00Z">
        <w:r>
          <w:t xml:space="preserve">Adjustment of the parameter </w:t>
        </w:r>
      </w:ins>
      <m:oMath>
        <m:r>
          <w:ins w:id="580" w:author="Tolulope Olugbenga" w:date="2020-10-06T18:43:00Z">
            <w:rPr>
              <w:rFonts w:ascii="Cambria Math" w:hAnsi="Cambria Math"/>
            </w:rPr>
            <m:t>s</m:t>
          </w:ins>
        </m:r>
      </m:oMath>
      <w:ins w:id="581" w:author="Tolulope Olugbenga" w:date="2020-10-06T18:46:00Z">
        <w:r w:rsidR="00C35B80">
          <w:t xml:space="preserve"> </w:t>
        </w:r>
      </w:ins>
      <w:ins w:id="582" w:author="Tolulope Olugbenga" w:date="2020-10-06T18:51:00Z">
        <w:r w:rsidR="00C35B80">
          <w:t>gives a trade o</w:t>
        </w:r>
      </w:ins>
      <w:ins w:id="583" w:author="Tolulope Olugbenga" w:date="2020-10-06T18:52:00Z">
        <w:r w:rsidR="00C35B80">
          <w:t xml:space="preserve">ff between the preservation of a large degree of the stochastic dependency between future values and having </w:t>
        </w:r>
      </w:ins>
      <w:ins w:id="584" w:author="Tolulope Olugbenga" w:date="2020-10-06T18:53:00Z">
        <w:r w:rsidR="00C35B80">
          <w:t>better flexibility of the predictor.</w:t>
        </w:r>
      </w:ins>
    </w:p>
    <w:p w14:paraId="210E7B43" w14:textId="250661F8" w:rsidR="00B5376C" w:rsidRDefault="00A00A61" w:rsidP="00C35B80">
      <w:pPr>
        <w:pStyle w:val="MTDisplayEquation"/>
        <w:rPr>
          <w:ins w:id="585" w:author="Tolulope Olugbenga" w:date="2020-10-06T19:02:00Z"/>
        </w:rPr>
      </w:pPr>
      <w:ins w:id="586" w:author="Tolulope Olugbenga" w:date="2020-10-06T19:02:00Z">
        <w:r>
          <w:t xml:space="preserve">From the time series </w:t>
        </w:r>
      </w:ins>
      <w:ins w:id="587" w:author="Tolulope Olugbenga" w:date="2020-10-06T19:02:00Z">
        <w:r w:rsidRPr="00060984">
          <w:rPr>
            <w:position w:val="-12"/>
          </w:rPr>
          <w:object w:dxaOrig="1080" w:dyaOrig="360" w14:anchorId="5EFE8BA2">
            <v:shape id="_x0000_i1072" type="#_x0000_t75" style="width:54pt;height:18pt" o:ole="">
              <v:imagedata r:id="rId36" o:title=""/>
            </v:shape>
            <o:OLEObject Type="Embed" ProgID="Equation.DSMT4" ShapeID="_x0000_i1072" DrawAspect="Content" ObjectID="_1669637624" r:id="rId97"/>
          </w:object>
        </w:r>
      </w:ins>
      <w:ins w:id="588" w:author="Tolulope Olugbenga" w:date="2020-10-06T19:02:00Z">
        <w:r>
          <w:t>, t</w:t>
        </w:r>
      </w:ins>
      <w:ins w:id="589" w:author="Tolulope Olugbenga" w:date="2020-10-06T18:53:00Z">
        <w:r w:rsidR="00B5376C">
          <w:t xml:space="preserve">his strategy learns </w:t>
        </w:r>
      </w:ins>
      <m:oMath>
        <m:r>
          <w:ins w:id="590" w:author="Tolulope Olugbenga" w:date="2020-10-06T18:53:00Z">
            <w:rPr>
              <w:rFonts w:ascii="Cambria Math" w:hAnsi="Cambria Math"/>
            </w:rPr>
            <m:t>n</m:t>
          </w:ins>
        </m:r>
      </m:oMath>
      <w:ins w:id="591" w:author="Tolulope Olugbenga" w:date="2020-10-06T18:54:00Z">
        <w:r w:rsidR="00B5376C">
          <w:t xml:space="preserve"> models </w:t>
        </w:r>
      </w:ins>
      <w:ins w:id="592" w:author="Tolulope Olugbenga" w:date="2020-10-06T18:55:00Z">
        <w:r w:rsidRPr="00A00A61">
          <w:rPr>
            <w:position w:val="-14"/>
            <w:rPrChange w:id="593" w:author="Tolulope Olugbenga" w:date="2020-10-06T18:55:00Z">
              <w:rPr>
                <w:position w:val="-14"/>
              </w:rPr>
            </w:rPrChange>
          </w:rPr>
          <w:object w:dxaOrig="300" w:dyaOrig="380" w14:anchorId="40BC8501">
            <v:shape id="_x0000_i1073" type="#_x0000_t75" style="width:15pt;height:18.75pt" o:ole="">
              <v:imagedata r:id="rId98" o:title=""/>
            </v:shape>
            <o:OLEObject Type="Embed" ProgID="Equation.DSMT4" ShapeID="_x0000_i1073" DrawAspect="Content" ObjectID="_1669637625" r:id="rId99"/>
          </w:object>
        </w:r>
      </w:ins>
      <w:ins w:id="594" w:author="Tolulope Olugbenga" w:date="2020-10-06T19:02:00Z">
        <w:r>
          <w:t>;</w:t>
        </w:r>
      </w:ins>
    </w:p>
    <w:p w14:paraId="00E9340D" w14:textId="0C378B42" w:rsidR="00A00A61" w:rsidRPr="00AA59CC" w:rsidRDefault="00A00A61">
      <w:pPr>
        <w:pStyle w:val="MTDisplayEquation"/>
        <w:rPr>
          <w:ins w:id="595" w:author="Tolulope Olugbenga" w:date="2020-09-09T19:01:00Z"/>
          <w:rPrChange w:id="596" w:author="Tolulope Olugbenga" w:date="2020-09-15T15:50:00Z">
            <w:rPr>
              <w:ins w:id="597" w:author="Tolulope Olugbenga" w:date="2020-09-09T19:01:00Z"/>
              <w:b/>
              <w:bCs/>
            </w:rPr>
          </w:rPrChange>
        </w:rPr>
        <w:pPrChange w:id="598" w:author="Tolulope Olugbenga" w:date="2020-10-06T18:51:00Z">
          <w:pPr>
            <w:pStyle w:val="MTDisplayEquation"/>
            <w:ind w:firstLine="0"/>
          </w:pPr>
        </w:pPrChange>
      </w:pPr>
    </w:p>
    <w:p w14:paraId="6E9EE736" w14:textId="278702C6" w:rsidR="00B03A38" w:rsidRPr="006F522E" w:rsidDel="00CA4EE7" w:rsidRDefault="00B03A38">
      <w:pPr>
        <w:pStyle w:val="MTDisplayEquation"/>
        <w:tabs>
          <w:tab w:val="clear" w:pos="4680"/>
          <w:tab w:val="clear" w:pos="9360"/>
        </w:tabs>
        <w:ind w:firstLine="0"/>
        <w:rPr>
          <w:del w:id="599" w:author="Tolulope Olugbenga" w:date="2020-09-15T16:01:00Z"/>
          <w:b/>
          <w:bCs/>
          <w:rPrChange w:id="600" w:author="Tolulope Olugbenga" w:date="2020-09-09T19:01:00Z">
            <w:rPr>
              <w:del w:id="601" w:author="Tolulope Olugbenga" w:date="2020-09-15T16:01:00Z"/>
            </w:rPr>
          </w:rPrChange>
        </w:rPr>
        <w:pPrChange w:id="602" w:author="Tolulope Olugbenga" w:date="2020-09-09T19:01:00Z">
          <w:pPr>
            <w:pStyle w:val="BodyText"/>
            <w:ind w:left="360"/>
          </w:pPr>
        </w:pPrChange>
      </w:pPr>
      <w:del w:id="603" w:author="Tolulope Olugbenga" w:date="2020-09-15T16:01:00Z">
        <w:r w:rsidRPr="00937F5C" w:rsidDel="00CA4EE7">
          <w:fldChar w:fldCharType="begin"/>
        </w:r>
        <w:r w:rsidRPr="00937F5C" w:rsidDel="00CA4EE7">
          <w:fldChar w:fldCharType="end"/>
        </w:r>
        <w:r w:rsidRPr="00937F5C" w:rsidDel="00CA4EE7">
          <w:rPr>
            <w:lang w:val="en-US"/>
          </w:rPr>
          <w:fldChar w:fldCharType="begin"/>
        </w:r>
        <w:r w:rsidRPr="00937F5C" w:rsidDel="00CA4EE7">
          <w:rPr>
            <w:lang w:val="en-US"/>
          </w:rPr>
          <w:fldChar w:fldCharType="end"/>
        </w:r>
      </w:del>
    </w:p>
    <w:p w14:paraId="75E05472" w14:textId="59F1A716" w:rsidR="00F74F56" w:rsidRDefault="00F74F56" w:rsidP="00F74F56">
      <w:pPr>
        <w:pStyle w:val="Heading2"/>
        <w:rPr>
          <w:ins w:id="604" w:author="Tolulope Olugbenga" w:date="2020-09-18T19:37:00Z"/>
        </w:rPr>
      </w:pPr>
      <w:bookmarkStart w:id="605" w:name="_Toc44402441"/>
      <w:r>
        <w:t>Evaluation Metrics</w:t>
      </w:r>
      <w:bookmarkEnd w:id="605"/>
    </w:p>
    <w:p w14:paraId="26A3CCDD" w14:textId="77777777" w:rsidR="00904E42" w:rsidRPr="00A00A61" w:rsidRDefault="00904E42">
      <w:pPr>
        <w:pStyle w:val="BodyText"/>
        <w:pPrChange w:id="606" w:author="Tolulope Olugbenga" w:date="2020-09-18T19:37:00Z">
          <w:pPr>
            <w:pStyle w:val="Heading2"/>
          </w:pPr>
        </w:pPrChange>
      </w:pPr>
    </w:p>
    <w:p w14:paraId="5FE7F238" w14:textId="77777777" w:rsidR="001D4D50" w:rsidRDefault="001D4D50" w:rsidP="001D4D50">
      <w:pPr>
        <w:pStyle w:val="Heading1"/>
      </w:pPr>
      <w:bookmarkStart w:id="607" w:name="_Toc44402442"/>
      <w:r>
        <w:lastRenderedPageBreak/>
        <w:t>Investigation</w:t>
      </w:r>
      <w:bookmarkEnd w:id="607"/>
    </w:p>
    <w:p w14:paraId="60443A64" w14:textId="77777777" w:rsidR="001D4D50" w:rsidRDefault="001D4D50">
      <w:pPr>
        <w:pStyle w:val="BodyText"/>
      </w:pPr>
      <w:r>
        <w:t>&lt;Describe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608" w:name="_Toc44402443"/>
      <w:r>
        <w:t>Contributions</w:t>
      </w:r>
      <w:bookmarkEnd w:id="608"/>
    </w:p>
    <w:p w14:paraId="4FEA5035" w14:textId="77777777" w:rsidR="003E21B7" w:rsidRDefault="001D4D50">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pPr>
        <w:pStyle w:val="BodyText"/>
      </w:pPr>
    </w:p>
    <w:p w14:paraId="743074BB" w14:textId="77777777" w:rsidR="001D4D50" w:rsidRDefault="001D4D50">
      <w:pPr>
        <w:pStyle w:val="BodyText"/>
        <w:sectPr w:rsidR="001D4D50" w:rsidSect="00BF577E">
          <w:footerReference w:type="default" r:id="rId100"/>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615" w:name="_Toc44402444"/>
      <w:r>
        <w:lastRenderedPageBreak/>
        <w:t>Appendix A:  How to use this Template</w:t>
      </w:r>
      <w:bookmarkEnd w:id="615"/>
    </w:p>
    <w:p w14:paraId="1C444A30" w14:textId="77777777" w:rsidR="00991DCC" w:rsidRDefault="00991DCC" w:rsidP="00991DCC">
      <w:pPr>
        <w:pStyle w:val="Heading1"/>
        <w:numPr>
          <w:ilvl w:val="0"/>
          <w:numId w:val="41"/>
        </w:numPr>
      </w:pPr>
      <w:bookmarkStart w:id="616" w:name="_Toc44402445"/>
      <w:r>
        <w:t>Styles</w:t>
      </w:r>
      <w:bookmarkEnd w:id="616"/>
    </w:p>
    <w:p w14:paraId="02DED23C" w14:textId="77777777" w:rsidR="003E607E" w:rsidRDefault="003E607E">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pPr>
              <w:pStyle w:val="BodyText"/>
              <w:pPrChange w:id="617" w:author="Tolulope Olugbenga" w:date="2020-09-18T19:37:00Z">
                <w:pPr>
                  <w:pStyle w:val="BodyText"/>
                  <w:framePr w:hSpace="187" w:wrap="around" w:vAnchor="text" w:hAnchor="text" w:xAlign="center" w:y="145"/>
                  <w:tabs>
                    <w:tab w:val="left" w:pos="4320"/>
                    <w:tab w:val="left" w:pos="9360"/>
                  </w:tabs>
                  <w:spacing w:after="0"/>
                  <w:suppressOverlap/>
                  <w:jc w:val="center"/>
                </w:pPr>
              </w:pPrChange>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E984B3"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598B0"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5D0FD8B1" w:rsidR="003E607E" w:rsidRDefault="003E607E" w:rsidP="003E607E">
            <w:pPr>
              <w:pStyle w:val="Caption"/>
              <w:jc w:val="center"/>
            </w:pPr>
            <w:r>
              <w:t xml:space="preserve">Figure </w:t>
            </w:r>
            <w:fldSimple w:instr=" SEQ Figure \* ARABIC ">
              <w:r w:rsidR="008F5ABB">
                <w:rPr>
                  <w:noProof/>
                </w:rPr>
                <w:t>1</w:t>
              </w:r>
            </w:fldSimple>
            <w:r>
              <w:t xml:space="preserve">:  </w:t>
            </w:r>
            <w:r w:rsidR="00660DC5">
              <w:t xml:space="preserve">a) </w:t>
            </w:r>
            <w:r>
              <w:t xml:space="preserve">Where to find the Formatting </w:t>
            </w:r>
            <w:proofErr w:type="gramStart"/>
            <w:r>
              <w:t>Styles</w:t>
            </w:r>
            <w:r w:rsidR="00660DC5">
              <w:t xml:space="preserve">  b</w:t>
            </w:r>
            <w:proofErr w:type="gramEnd"/>
            <w:r w:rsidR="00660DC5">
              <w:t xml:space="preserve">) where to find ‘references’ to insert captions </w:t>
            </w:r>
          </w:p>
        </w:tc>
      </w:tr>
    </w:tbl>
    <w:p w14:paraId="225EAD3A" w14:textId="77777777" w:rsidR="00991DCC" w:rsidRDefault="00991DCC" w:rsidP="00991DCC">
      <w:pPr>
        <w:pStyle w:val="Heading2"/>
      </w:pPr>
      <w:bookmarkStart w:id="618" w:name="_Toc44402446"/>
      <w:r>
        <w:t>Regularly used styles</w:t>
      </w:r>
      <w:bookmarkEnd w:id="618"/>
    </w:p>
    <w:p w14:paraId="252856F3" w14:textId="77777777" w:rsidR="003E607E" w:rsidRDefault="00692720">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proofErr w:type="spellStart"/>
      <w:proofErr w:type="gramStart"/>
      <w:r>
        <w:t>Nlists</w:t>
      </w:r>
      <w:proofErr w:type="spellEnd"/>
      <w:r>
        <w:t xml:space="preserve">  and</w:t>
      </w:r>
      <w:proofErr w:type="gramEnd"/>
      <w:r>
        <w:t xml:space="preserve"> </w:t>
      </w:r>
      <w:proofErr w:type="spellStart"/>
      <w:r>
        <w:t>BLists</w:t>
      </w:r>
      <w:proofErr w:type="spellEnd"/>
      <w:r>
        <w:t xml:space="preserve">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pPr>
        <w:pStyle w:val="BodyText"/>
      </w:pPr>
      <w:r>
        <w:t>There are also a set of styles included in the list for one-time use:</w:t>
      </w:r>
    </w:p>
    <w:p w14:paraId="54AF4A57" w14:textId="77777777" w:rsidR="00692720" w:rsidRDefault="00692720" w:rsidP="00692720">
      <w:r>
        <w:t xml:space="preserve">Cover styles:  </w:t>
      </w:r>
      <w:proofErr w:type="spellStart"/>
      <w:r>
        <w:t>Pretitle</w:t>
      </w:r>
      <w:proofErr w:type="spellEnd"/>
      <w:r>
        <w:t>, Title, Subtitle, authorship…</w:t>
      </w:r>
    </w:p>
    <w:p w14:paraId="63C3CB23" w14:textId="77777777" w:rsidR="00692720" w:rsidRDefault="00692720" w:rsidP="00692720">
      <w:r>
        <w:t>Header and Footer</w:t>
      </w:r>
    </w:p>
    <w:p w14:paraId="6954EE41" w14:textId="77777777" w:rsidR="00692720" w:rsidRDefault="00692720" w:rsidP="00692720">
      <w:r>
        <w:t xml:space="preserve">Table of Contents styles, TOC1, TOC2, and TOC3 (These are linked to Sections to automate </w:t>
      </w:r>
      <w:proofErr w:type="gramStart"/>
      <w:r>
        <w:t>your  table</w:t>
      </w:r>
      <w:proofErr w:type="gramEnd"/>
      <w:r>
        <w:t xml:space="preserv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619" w:name="_Toc44402447"/>
      <w:r>
        <w:t>Heading and Numbering</w:t>
      </w:r>
      <w:bookmarkEnd w:id="619"/>
    </w:p>
    <w:p w14:paraId="66994ECF" w14:textId="77777777" w:rsidR="00E77416" w:rsidRDefault="00991DCC">
      <w:pPr>
        <w:pStyle w:val="BodyText"/>
      </w:pPr>
      <w:r>
        <w:t xml:space="preserve">This is a bit tricky, but here is a brief explanation.  Section Headings should be formatted according to Heading 1, Heading 2 and Heading 3 (Heading 2 and 3 are sub-heading formats).  </w:t>
      </w:r>
      <w:r>
        <w:lastRenderedPageBreak/>
        <w:t xml:space="preserve">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pPr>
              <w:pStyle w:val="BodyText"/>
              <w:pPrChange w:id="620" w:author="Tolulope Olugbenga" w:date="2020-09-18T19:37:00Z">
                <w:pPr>
                  <w:pStyle w:val="BodyText"/>
                  <w:framePr w:hSpace="187" w:wrap="around" w:vAnchor="text" w:hAnchor="text" w:xAlign="center" w:y="145"/>
                  <w:tabs>
                    <w:tab w:val="left" w:pos="4320"/>
                    <w:tab w:val="left" w:pos="9360"/>
                  </w:tabs>
                  <w:spacing w:after="0"/>
                  <w:suppressOverlap/>
                  <w:jc w:val="center"/>
                </w:pPr>
              </w:pPrChange>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1F6277F0" w:rsidR="00D53C97" w:rsidRDefault="00D53C97" w:rsidP="00D53C97">
            <w:pPr>
              <w:pStyle w:val="Caption"/>
              <w:jc w:val="center"/>
            </w:pPr>
            <w:r>
              <w:t xml:space="preserve">Figure </w:t>
            </w:r>
            <w:fldSimple w:instr=" SEQ Figure \* ARABIC ">
              <w:r w:rsidR="008F5ABB">
                <w:rPr>
                  <w:noProof/>
                </w:rPr>
                <w:t>2</w:t>
              </w:r>
            </w:fldSimple>
            <w:r>
              <w:t>:  Example of Properly formatted 5</w:t>
            </w:r>
            <w:r w:rsidRPr="00D53C97">
              <w:rPr>
                <w:vertAlign w:val="superscript"/>
              </w:rPr>
              <w:t>th</w:t>
            </w:r>
            <w:r>
              <w:t xml:space="preserve"> section headings</w:t>
            </w:r>
          </w:p>
        </w:tc>
      </w:tr>
    </w:tbl>
    <w:p w14:paraId="115934A7" w14:textId="26459CA6" w:rsidR="000676F6" w:rsidRDefault="00D53C97">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pPr>
              <w:pStyle w:val="BodyText"/>
              <w:pPrChange w:id="621" w:author="Tolulope Olugbenga" w:date="2020-09-18T19:37:00Z">
                <w:pPr>
                  <w:pStyle w:val="BodyText"/>
                  <w:framePr w:hSpace="187" w:wrap="around" w:vAnchor="text" w:hAnchor="text" w:xAlign="center" w:y="145"/>
                  <w:tabs>
                    <w:tab w:val="left" w:pos="4320"/>
                    <w:tab w:val="left" w:pos="9360"/>
                  </w:tabs>
                  <w:spacing w:after="0"/>
                  <w:suppressOverlap/>
                  <w:jc w:val="center"/>
                </w:pPr>
              </w:pPrChange>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C4C63"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2B50D00D" w:rsidR="00E77416" w:rsidRDefault="00E77416" w:rsidP="00E77416">
            <w:pPr>
              <w:pStyle w:val="Caption"/>
              <w:jc w:val="center"/>
            </w:pPr>
            <w:r>
              <w:t xml:space="preserve">Figure </w:t>
            </w:r>
            <w:fldSimple w:instr=" SEQ Figure \* ARABIC ">
              <w:r w:rsidR="008F5ABB">
                <w:rPr>
                  <w:noProof/>
                </w:rPr>
                <w:t>3</w:t>
              </w:r>
            </w:fldSimple>
            <w:r>
              <w:t>:  Where to find the List Style menu</w:t>
            </w:r>
          </w:p>
        </w:tc>
      </w:tr>
    </w:tbl>
    <w:p w14:paraId="3093B5A1" w14:textId="77777777" w:rsidR="00991DCC" w:rsidRDefault="00991DCC">
      <w:pPr>
        <w:pStyle w:val="BodyText"/>
      </w:pPr>
    </w:p>
    <w:p w14:paraId="2DABA167" w14:textId="77777777" w:rsidR="00991DCC" w:rsidRDefault="00991DCC">
      <w:pPr>
        <w:pStyle w:val="BodyText"/>
      </w:pPr>
    </w:p>
    <w:p w14:paraId="2C5BC3F0" w14:textId="77777777" w:rsidR="00692720" w:rsidRDefault="00D53C97" w:rsidP="00991DCC">
      <w:pPr>
        <w:pStyle w:val="Heading1"/>
        <w:numPr>
          <w:ilvl w:val="0"/>
          <w:numId w:val="41"/>
        </w:numPr>
      </w:pPr>
      <w:bookmarkStart w:id="622" w:name="_Toc44402448"/>
      <w:r>
        <w:t>I</w:t>
      </w:r>
      <w:r w:rsidR="00692720">
        <w:t>nserting Equations and Figures</w:t>
      </w:r>
      <w:bookmarkEnd w:id="622"/>
    </w:p>
    <w:p w14:paraId="577887A8" w14:textId="77777777" w:rsidR="00692720" w:rsidRPr="00692720" w:rsidRDefault="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w:t>
      </w:r>
      <w:r w:rsidR="000F7391">
        <w:lastRenderedPageBreak/>
        <w:t>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pPr>
              <w:pStyle w:val="BodyText"/>
              <w:pPrChange w:id="623" w:author="Tolulope Olugbenga" w:date="2020-09-18T19:37:00Z">
                <w:pPr>
                  <w:pStyle w:val="BodyText"/>
                  <w:spacing w:after="0"/>
                </w:pPr>
              </w:pPrChange>
            </w:pPr>
          </w:p>
        </w:tc>
        <w:tc>
          <w:tcPr>
            <w:tcW w:w="6990" w:type="dxa"/>
            <w:vAlign w:val="center"/>
          </w:tcPr>
          <w:p w14:paraId="0103F49C" w14:textId="77777777" w:rsidR="00F26B88" w:rsidRDefault="00F26B88">
            <w:pPr>
              <w:pStyle w:val="BodyText"/>
              <w:pPrChange w:id="624" w:author="Tolulope Olugbenga" w:date="2020-09-18T19:37:00Z">
                <w:pPr>
                  <w:pStyle w:val="BodyText"/>
                  <w:tabs>
                    <w:tab w:val="left" w:pos="3420"/>
                  </w:tabs>
                  <w:spacing w:after="0"/>
                  <w:jc w:val="center"/>
                </w:pPr>
              </w:pPrChange>
            </w:pPr>
            <w:r>
              <w:t>[use equation tool to place equation here]</w:t>
            </w:r>
          </w:p>
        </w:tc>
        <w:tc>
          <w:tcPr>
            <w:tcW w:w="1206" w:type="dxa"/>
            <w:vAlign w:val="center"/>
          </w:tcPr>
          <w:p w14:paraId="0FCBA425" w14:textId="3D36DC33" w:rsidR="00F26B88" w:rsidRDefault="00F26B88" w:rsidP="0077672F">
            <w:pPr>
              <w:pStyle w:val="Caption"/>
            </w:pPr>
            <w:r w:rsidRPr="002E3DAC">
              <w:t xml:space="preserve">( </w:t>
            </w:r>
            <w:fldSimple w:instr=" SEQ ( \* ARABIC ">
              <w:r w:rsidR="008F5ABB">
                <w:rPr>
                  <w:noProof/>
                </w:rPr>
                <w:t>1</w:t>
              </w:r>
            </w:fldSimple>
            <w:r>
              <w:t xml:space="preserve"> ) </w:t>
            </w:r>
          </w:p>
        </w:tc>
      </w:tr>
    </w:tbl>
    <w:p w14:paraId="42A5CB68" w14:textId="77777777" w:rsidR="00F26B88" w:rsidRDefault="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77672F">
        <w:tc>
          <w:tcPr>
            <w:tcW w:w="11016" w:type="dxa"/>
            <w:vAlign w:val="bottom"/>
          </w:tcPr>
          <w:p w14:paraId="6D791A5A" w14:textId="77777777" w:rsidR="00F26B88" w:rsidRDefault="00F26B88">
            <w:pPr>
              <w:pStyle w:val="BodyText"/>
              <w:pPrChange w:id="625" w:author="Tolulope Olugbenga" w:date="2020-09-18T19:37:00Z">
                <w:pPr>
                  <w:pStyle w:val="BodyText"/>
                  <w:framePr w:hSpace="187" w:wrap="around" w:vAnchor="text" w:hAnchor="text" w:xAlign="center" w:y="145"/>
                  <w:tabs>
                    <w:tab w:val="left" w:pos="4320"/>
                    <w:tab w:val="left" w:pos="9360"/>
                  </w:tabs>
                  <w:spacing w:after="0"/>
                  <w:suppressOverlap/>
                  <w:jc w:val="center"/>
                </w:pPr>
              </w:pPrChange>
            </w:pPr>
            <w:r>
              <w:t>[place figure here]</w:t>
            </w:r>
          </w:p>
        </w:tc>
      </w:tr>
      <w:tr w:rsidR="00F26B88" w14:paraId="020A928C" w14:textId="77777777" w:rsidTr="0077672F">
        <w:tc>
          <w:tcPr>
            <w:tcW w:w="11016" w:type="dxa"/>
          </w:tcPr>
          <w:p w14:paraId="1FA11760" w14:textId="77777777" w:rsidR="00F26B88" w:rsidRDefault="003E607E" w:rsidP="0077672F">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626" w:name="_Toc44402449"/>
      <w:r>
        <w:t>Referencing</w:t>
      </w:r>
      <w:bookmarkEnd w:id="626"/>
    </w:p>
    <w:p w14:paraId="4DB63C1A" w14:textId="0C91532B" w:rsidR="000F7391" w:rsidRDefault="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8F5ABB">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8F5ABB">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632CA32F" w14:textId="0A869F4D" w:rsidR="000F7391" w:rsidRPr="000F7391" w:rsidRDefault="000F7391">
      <w:pPr>
        <w:pStyle w:val="Rlist"/>
      </w:pPr>
      <w:bookmarkStart w:id="627" w:name="_Ref414010148"/>
      <w:r>
        <w:t xml:space="preserve">D </w:t>
      </w:r>
      <w:proofErr w:type="spellStart"/>
      <w:r>
        <w:t>Graffox</w:t>
      </w:r>
      <w:proofErr w:type="spellEnd"/>
      <w:r>
        <w:t xml:space="preserve"> (Sep-2009)</w:t>
      </w:r>
      <w:r w:rsidR="001137B8">
        <w:t>,</w:t>
      </w:r>
      <w:r>
        <w:t xml:space="preserve"> IEEE Citation Reference, </w:t>
      </w:r>
      <w:hyperlink r:id="rId104" w:history="1">
        <w:r w:rsidRPr="002C76A3">
          <w:rPr>
            <w:rStyle w:val="Hyperlink"/>
          </w:rPr>
          <w:t>http://www.ieee.org/documents/ieeecitationref.pdf</w:t>
        </w:r>
      </w:hyperlink>
      <w:r>
        <w:t>, last accessed, 2015-MAR-13.</w:t>
      </w:r>
      <w:bookmarkEnd w:id="627"/>
    </w:p>
    <w:p w14:paraId="427D37F0" w14:textId="32592731" w:rsidR="00F26B88" w:rsidRDefault="001137B8">
      <w:pPr>
        <w:pStyle w:val="Rlist"/>
      </w:pPr>
      <w:bookmarkStart w:id="628" w:name="_Ref414010151"/>
      <w:r>
        <w:t xml:space="preserve">(no author/date available), IEEE Citation Style, </w:t>
      </w:r>
      <w:hyperlink r:id="rId105" w:history="1">
        <w:r w:rsidRPr="002C76A3">
          <w:rPr>
            <w:rStyle w:val="Hyperlink"/>
          </w:rPr>
          <w:t>http://library.queensu.ca/book/export/html/5846</w:t>
        </w:r>
      </w:hyperlink>
      <w:r>
        <w:t>, last accessed, 2015-MAR-13.</w:t>
      </w:r>
      <w:bookmarkEnd w:id="628"/>
      <w:r>
        <w:t xml:space="preserve"> </w:t>
      </w:r>
    </w:p>
    <w:p w14:paraId="58D7C150" w14:textId="77777777" w:rsidR="001137B8" w:rsidRPr="001137B8" w:rsidRDefault="001137B8">
      <w:pPr>
        <w:pStyle w:val="Rlist"/>
      </w:pPr>
      <w:r>
        <w:lastRenderedPageBreak/>
        <w:t xml:space="preserve">D MacIsaac, C </w:t>
      </w:r>
      <w:proofErr w:type="spellStart"/>
      <w:r>
        <w:t>Hrabi</w:t>
      </w:r>
      <w:proofErr w:type="spellEnd"/>
      <w:r>
        <w:t>, “Our Favorite Topics”, Journal of Interesting Information, 1(24), 2010.</w:t>
      </w:r>
    </w:p>
    <w:p w14:paraId="681FECB5" w14:textId="77777777" w:rsidR="00F16659" w:rsidRDefault="00F16659" w:rsidP="00991DCC">
      <w:pPr>
        <w:pStyle w:val="Heading1"/>
      </w:pPr>
      <w:bookmarkStart w:id="629" w:name="_Toc44402450"/>
      <w:r>
        <w:t>Title Page and Headers and Footers</w:t>
      </w:r>
      <w:bookmarkEnd w:id="629"/>
    </w:p>
    <w:p w14:paraId="2BC8C302" w14:textId="77777777" w:rsidR="00F16659" w:rsidRDefault="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w:t>
      </w:r>
      <w:proofErr w:type="gramStart"/>
      <w:r>
        <w:t>Also</w:t>
      </w:r>
      <w:proofErr w:type="gramEnd"/>
      <w:r>
        <w:t xml:space="preserve">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w:t>
      </w:r>
      <w:proofErr w:type="gramStart"/>
      <w:r>
        <w:t>&gt;(</w:t>
      </w:r>
      <w:proofErr w:type="gramEnd"/>
      <w:r>
        <w: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10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2" w:author="Tolulope Olugbenga" w:date="2020-06-30T09:05:00Z" w:initials="TO">
    <w:p w14:paraId="320C1D9F" w14:textId="1B8A3F1B" w:rsidR="00A737EB" w:rsidRPr="003452CF" w:rsidRDefault="00A737EB" w:rsidP="003452CF">
      <w:pPr>
        <w:pStyle w:val="CommentText"/>
      </w:pPr>
      <w:r>
        <w:rPr>
          <w:rStyle w:val="CommentReference"/>
        </w:rPr>
        <w:annotationRef/>
      </w:r>
      <w:r>
        <w:t xml:space="preserve">JC, </w:t>
      </w:r>
      <w:r w:rsidRPr="003452CF">
        <w:t>Pleas add other, more recent references.</w:t>
      </w:r>
    </w:p>
    <w:p w14:paraId="15D929F1" w14:textId="77777777" w:rsidR="00A737EB" w:rsidRPr="003452CF" w:rsidRDefault="00A737EB" w:rsidP="003452CF">
      <w:pPr>
        <w:pStyle w:val="CommentText"/>
      </w:pPr>
    </w:p>
    <w:p w14:paraId="3B00EB95" w14:textId="472AB979" w:rsidR="00A737EB" w:rsidRDefault="00A737EB" w:rsidP="003452CF">
      <w:pPr>
        <w:pStyle w:val="CommentText"/>
      </w:pPr>
      <w:r w:rsidRPr="003452CF">
        <w:t>DM:  agreed…and more than 1.  We want to show that there is consensus that this isn’t a trivial problem.</w:t>
      </w:r>
      <w:r>
        <w:t>cent references</w:t>
      </w:r>
    </w:p>
  </w:comment>
  <w:comment w:id="102" w:author="Tolulope Olugbenga" w:date="2020-07-17T15:07:00Z" w:initials="TO">
    <w:p w14:paraId="71F8FB11" w14:textId="77777777" w:rsidR="00A737EB" w:rsidRDefault="00A737EB">
      <w:pPr>
        <w:pStyle w:val="CommentText"/>
      </w:pPr>
      <w:r>
        <w:rPr>
          <w:rStyle w:val="CommentReference"/>
        </w:rPr>
        <w:annotationRef/>
      </w:r>
    </w:p>
    <w:p w14:paraId="1F5624F2" w14:textId="1202DE91" w:rsidR="00A737EB" w:rsidRDefault="00A737EB">
      <w:pPr>
        <w:pStyle w:val="CommentText"/>
      </w:pPr>
      <w:r>
        <w:t>More references are needed to backup this statement.</w:t>
      </w:r>
    </w:p>
  </w:comment>
  <w:comment w:id="127" w:author="Dawn MacIsaac" w:date="2020-07-06T09:13:00Z" w:initials="DM">
    <w:p w14:paraId="0AA8742B" w14:textId="0407635B" w:rsidR="00A737EB" w:rsidRDefault="00A737EB">
      <w:pPr>
        <w:pStyle w:val="CommentText"/>
      </w:pPr>
      <w:r>
        <w:rPr>
          <w:rStyle w:val="CommentReference"/>
        </w:rPr>
        <w:annotationRef/>
      </w:r>
      <w:r>
        <w:t>Technically I think it’s a time sequence unless its continuous valued.</w:t>
      </w:r>
    </w:p>
  </w:comment>
  <w:comment w:id="128" w:author="Tolulope Olugbenga" w:date="2020-07-17T15:16:00Z" w:initials="TO">
    <w:p w14:paraId="7F034A56" w14:textId="736E687E" w:rsidR="00A737EB" w:rsidRDefault="00A737EB">
      <w:pPr>
        <w:pStyle w:val="CommentText"/>
      </w:pPr>
      <w:r>
        <w:rPr>
          <w:rStyle w:val="CommentReference"/>
        </w:rPr>
        <w:annotationRef/>
      </w:r>
      <w:r>
        <w:t>I have found many literatures that refers to multi-step forecasting as a time series.</w:t>
      </w:r>
    </w:p>
  </w:comment>
  <w:comment w:id="143" w:author="Dawn MacIsaac" w:date="2020-07-06T09:18:00Z" w:initials="DM">
    <w:p w14:paraId="55A448FF" w14:textId="0EAF325B" w:rsidR="00A737EB" w:rsidRDefault="00A737EB">
      <w:pPr>
        <w:pStyle w:val="CommentText"/>
      </w:pPr>
      <w:r>
        <w:rPr>
          <w:rStyle w:val="CommentReference"/>
        </w:rPr>
        <w:annotationRef/>
      </w:r>
      <w:r>
        <w:t>Do you mean only one value in a sequence?  You should describe single step using the descriptors that you have already set up (sequence of values).</w:t>
      </w:r>
    </w:p>
  </w:comment>
  <w:comment w:id="198" w:author="Dawn MacIsaac" w:date="2020-07-06T09:20:00Z" w:initials="DM">
    <w:p w14:paraId="188C024F" w14:textId="5106A649" w:rsidR="00A737EB" w:rsidRDefault="00A737EB">
      <w:pPr>
        <w:pStyle w:val="CommentText"/>
      </w:pPr>
      <w:r>
        <w:rPr>
          <w:rStyle w:val="CommentReference"/>
        </w:rPr>
        <w:annotationRef/>
      </w:r>
      <w:r>
        <w:t xml:space="preserve">Where is a point in space.  </w:t>
      </w:r>
    </w:p>
  </w:comment>
  <w:comment w:id="199" w:author="Tolulope Olugbenga" w:date="2020-07-17T15:30:00Z" w:initials="TO">
    <w:p w14:paraId="2BA53B8B" w14:textId="21D740F6" w:rsidR="00A737EB" w:rsidRDefault="00A737EB">
      <w:pPr>
        <w:pStyle w:val="CommentText"/>
      </w:pPr>
      <w:r>
        <w:t xml:space="preserve">I am sorry, </w:t>
      </w:r>
      <w:r>
        <w:rPr>
          <w:rStyle w:val="CommentReference"/>
        </w:rPr>
        <w:annotationRef/>
      </w:r>
      <w:r>
        <w:t>I don’t understand the question.</w:t>
      </w:r>
    </w:p>
  </w:comment>
  <w:comment w:id="220" w:author="Dawn MacIsaac" w:date="2020-07-06T09:22:00Z" w:initials="DM">
    <w:p w14:paraId="745AE5C8" w14:textId="3DD56BBF" w:rsidR="00A737EB" w:rsidRDefault="00A737EB">
      <w:pPr>
        <w:pStyle w:val="CommentText"/>
      </w:pPr>
      <w:r>
        <w:rPr>
          <w:rStyle w:val="CommentReference"/>
        </w:rPr>
        <w:annotationRef/>
      </w:r>
      <w:r>
        <w:t>This basically says ‘Technique A is more essential when we need Technique A’.  Can we be more informative?</w:t>
      </w:r>
    </w:p>
  </w:comment>
  <w:comment w:id="221" w:author="Dawn MacIsaac" w:date="2020-07-06T09:23:00Z" w:initials="DM">
    <w:p w14:paraId="6029BECE" w14:textId="77777777" w:rsidR="00A737EB" w:rsidRDefault="00A737EB">
      <w:pPr>
        <w:pStyle w:val="CommentText"/>
      </w:pPr>
      <w:r>
        <w:rPr>
          <w:rStyle w:val="CommentReference"/>
        </w:rPr>
        <w:annotationRef/>
      </w:r>
      <w:r>
        <w:t xml:space="preserve">Is this always the case?  There are 2 things to consider – how far into the future, and how long the predicted sequence.  Surely both play a role in accuracy?  </w:t>
      </w:r>
    </w:p>
    <w:p w14:paraId="0F081A9F" w14:textId="77777777" w:rsidR="00A737EB" w:rsidRDefault="00A737EB">
      <w:pPr>
        <w:pStyle w:val="CommentText"/>
      </w:pPr>
    </w:p>
    <w:p w14:paraId="3F93450B" w14:textId="3C89D6F4" w:rsidR="00A737EB" w:rsidRDefault="00A737EB">
      <w:pPr>
        <w:pStyle w:val="CommentText"/>
      </w:pPr>
      <w:r>
        <w:t>Reference?</w:t>
      </w:r>
    </w:p>
  </w:comment>
  <w:comment w:id="222" w:author="Dawn MacIsaac" w:date="2020-07-06T09:24:00Z" w:initials="DM">
    <w:p w14:paraId="4688CFEC" w14:textId="77777777" w:rsidR="00A737EB" w:rsidRDefault="00A737EB">
      <w:pPr>
        <w:pStyle w:val="CommentText"/>
      </w:pPr>
      <w:r>
        <w:rPr>
          <w:rStyle w:val="CommentReference"/>
        </w:rPr>
        <w:annotationRef/>
      </w:r>
      <w:r>
        <w:t>These aren’t connected unless you explain the influence of time on the factors.  Also, you have already stated this.</w:t>
      </w:r>
    </w:p>
    <w:p w14:paraId="7813EF4D" w14:textId="77777777" w:rsidR="00A737EB" w:rsidRDefault="00A737EB">
      <w:pPr>
        <w:pStyle w:val="CommentText"/>
      </w:pPr>
    </w:p>
    <w:p w14:paraId="44F20048" w14:textId="01C9DE0E" w:rsidR="00A737EB" w:rsidRDefault="00A737EB">
      <w:pPr>
        <w:pStyle w:val="CommentText"/>
      </w:pPr>
      <w:r>
        <w:t>We don’t have room in a 8 pages to be repetitive.  We could replace this entire paragraph with a better statement about why multistep has a much broader application, but may be a harder problem to solve.</w:t>
      </w:r>
    </w:p>
  </w:comment>
  <w:comment w:id="226" w:author="Dawn MacIsaac" w:date="2020-07-06T09:27:00Z" w:initials="DM">
    <w:p w14:paraId="3858611B" w14:textId="57DE8A73" w:rsidR="00A737EB" w:rsidRDefault="00A737EB">
      <w:pPr>
        <w:pStyle w:val="CommentText"/>
      </w:pPr>
      <w:r>
        <w:rPr>
          <w:rStyle w:val="CommentReference"/>
        </w:rPr>
        <w:annotationRef/>
      </w:r>
      <w:r>
        <w:t xml:space="preserve">I am not convinced that there are only 3 approaches.  </w:t>
      </w:r>
    </w:p>
  </w:comment>
  <w:comment w:id="227" w:author="Tolulope Olugbenga" w:date="2020-07-17T15:57:00Z" w:initials="TO">
    <w:p w14:paraId="313EF69B" w14:textId="43F29E29" w:rsidR="00A737EB" w:rsidRDefault="00A737EB">
      <w:pPr>
        <w:pStyle w:val="CommentText"/>
      </w:pPr>
      <w:r>
        <w:rPr>
          <w:rStyle w:val="CommentReference"/>
        </w:rPr>
        <w:annotationRef/>
      </w:r>
      <w:r>
        <w:t>There are five approaches that I have currently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00EB95" w15:done="1"/>
  <w15:commentEx w15:paraId="1F5624F2" w15:done="1"/>
  <w15:commentEx w15:paraId="0AA8742B" w15:done="0"/>
  <w15:commentEx w15:paraId="7F034A56" w15:paraIdParent="0AA8742B" w15:done="0"/>
  <w15:commentEx w15:paraId="55A448FF" w15:done="1"/>
  <w15:commentEx w15:paraId="188C024F" w15:done="0"/>
  <w15:commentEx w15:paraId="2BA53B8B" w15:paraIdParent="188C024F" w15:done="0"/>
  <w15:commentEx w15:paraId="745AE5C8" w15:done="0"/>
  <w15:commentEx w15:paraId="3F93450B" w15:done="0"/>
  <w15:commentEx w15:paraId="44F20048" w15:done="1"/>
  <w15:commentEx w15:paraId="3858611B" w15:done="0"/>
  <w15:commentEx w15:paraId="313EF69B" w15:paraIdParent="38586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7EE1" w16cex:dateUtc="2020-06-30T12:05:00Z"/>
  <w16cex:commentExtensible w16cex:durableId="22BC3D25" w16cex:dateUtc="2020-07-17T18:07:00Z"/>
  <w16cex:commentExtensible w16cex:durableId="22AD69CC" w16cex:dateUtc="2020-07-06T12:13:00Z"/>
  <w16cex:commentExtensible w16cex:durableId="22BC3F53" w16cex:dateUtc="2020-07-17T18:16:00Z"/>
  <w16cex:commentExtensible w16cex:durableId="22AD6AC9" w16cex:dateUtc="2020-07-06T12:18:00Z"/>
  <w16cex:commentExtensible w16cex:durableId="22AD6B45" w16cex:dateUtc="2020-07-06T12:20:00Z"/>
  <w16cex:commentExtensible w16cex:durableId="22BC4284" w16cex:dateUtc="2020-07-17T18:30:00Z"/>
  <w16cex:commentExtensible w16cex:durableId="22AD6BC7" w16cex:dateUtc="2020-07-06T12:22:00Z"/>
  <w16cex:commentExtensible w16cex:durableId="22AD6C14" w16cex:dateUtc="2020-07-06T12:23:00Z"/>
  <w16cex:commentExtensible w16cex:durableId="22AD6C60" w16cex:dateUtc="2020-07-06T12:24:00Z"/>
  <w16cex:commentExtensible w16cex:durableId="22AD6CF1" w16cex:dateUtc="2020-07-06T12:27:00Z"/>
  <w16cex:commentExtensible w16cex:durableId="22BC48E5" w16cex:dateUtc="2020-07-17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00EB95" w16cid:durableId="22A57EE1"/>
  <w16cid:commentId w16cid:paraId="1F5624F2" w16cid:durableId="22BC3D25"/>
  <w16cid:commentId w16cid:paraId="0AA8742B" w16cid:durableId="22AD69CC"/>
  <w16cid:commentId w16cid:paraId="7F034A56" w16cid:durableId="22BC3F53"/>
  <w16cid:commentId w16cid:paraId="55A448FF" w16cid:durableId="22AD6AC9"/>
  <w16cid:commentId w16cid:paraId="188C024F" w16cid:durableId="22AD6B45"/>
  <w16cid:commentId w16cid:paraId="2BA53B8B" w16cid:durableId="22BC4284"/>
  <w16cid:commentId w16cid:paraId="745AE5C8" w16cid:durableId="22AD6BC7"/>
  <w16cid:commentId w16cid:paraId="3F93450B" w16cid:durableId="22AD6C14"/>
  <w16cid:commentId w16cid:paraId="44F20048" w16cid:durableId="22AD6C60"/>
  <w16cid:commentId w16cid:paraId="3858611B" w16cid:durableId="22AD6CF1"/>
  <w16cid:commentId w16cid:paraId="313EF69B" w16cid:durableId="22BC4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6D451" w14:textId="77777777" w:rsidR="00D52AD6" w:rsidRDefault="00D52AD6" w:rsidP="00B7638D">
      <w:r>
        <w:separator/>
      </w:r>
    </w:p>
  </w:endnote>
  <w:endnote w:type="continuationSeparator" w:id="0">
    <w:p w14:paraId="3A47B013" w14:textId="77777777" w:rsidR="00D52AD6" w:rsidRDefault="00D52AD6" w:rsidP="00B7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FD04" w14:textId="77777777" w:rsidR="00A737EB" w:rsidRDefault="00A737EB"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AAB8B" w14:textId="5620BE25" w:rsidR="00A737EB" w:rsidRDefault="00A737EB" w:rsidP="00BF577E">
    <w:pPr>
      <w:pStyle w:val="Footer"/>
      <w:tabs>
        <w:tab w:val="clear" w:pos="10080"/>
        <w:tab w:val="right" w:pos="9360"/>
      </w:tabs>
      <w:rPr>
        <w:noProof/>
      </w:rPr>
    </w:pPr>
    <w:proofErr w:type="spellStart"/>
    <w:r>
      <w:t>MScE</w:t>
    </w:r>
    <w:proofErr w:type="spellEnd"/>
    <w:r>
      <w:t xml:space="preserve"> - Olugbenga</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73D3DBDE" w14:textId="3B95304E" w:rsidR="00A737EB" w:rsidRPr="00401801" w:rsidRDefault="00A737E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609" w:author="Tolulope Olugbenga" w:date="2020-12-15T16:54:00Z">
      <w:r>
        <w:rPr>
          <w:noProof/>
        </w:rPr>
        <w:t>2020-Dec-15</w:t>
      </w:r>
    </w:ins>
    <w:del w:id="610" w:author="Tolulope Olugbenga" w:date="2020-07-14T23:56:00Z">
      <w:r w:rsidDel="00C809FF">
        <w:rPr>
          <w:noProof/>
        </w:rPr>
        <w:delText>2020-Jul-06</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611" w:author="Tolulope Olugbenga" w:date="2020-12-15T16:54:00Z">
      <w:r>
        <w:rPr>
          <w:noProof/>
        </w:rPr>
        <w:t>4:54 PM</w:t>
      </w:r>
    </w:ins>
    <w:del w:id="612" w:author="Tolulope Olugbenga" w:date="2020-07-14T23:56:00Z">
      <w:r w:rsidDel="00C809FF">
        <w:rPr>
          <w:noProof/>
        </w:rPr>
        <w:delText>9:07 AM</w:delText>
      </w:r>
    </w:del>
    <w:r w:rsidRPr="00401801">
      <w:fldChar w:fldCharType="end"/>
    </w:r>
    <w:r>
      <w:tab/>
    </w:r>
    <w:r w:rsidRPr="00401801">
      <w:t xml:space="preserve">Created:  </w:t>
    </w:r>
    <w:r>
      <w:fldChar w:fldCharType="begin"/>
    </w:r>
    <w:r>
      <w:instrText xml:space="preserve"> REF createDate \h </w:instrText>
    </w:r>
    <w:r>
      <w:fldChar w:fldCharType="separate"/>
    </w:r>
    <w:r>
      <w:rPr>
        <w:noProof/>
      </w:rPr>
      <w:t>2020 Jun-23</w:t>
    </w:r>
    <w:r>
      <w:fldChar w:fldCharType="end"/>
    </w:r>
  </w:p>
  <w:p w14:paraId="21A6D4D4" w14:textId="531CAEF6" w:rsidR="00A737EB" w:rsidRPr="00401801" w:rsidRDefault="00A737E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ins w:id="613" w:author="Tolulope Olugbenga" w:date="2020-09-09T14:04:00Z">
      <w:r>
        <w:rPr>
          <w:noProof/>
        </w:rPr>
        <w:t>2020 Sep-02</w:t>
      </w:r>
    </w:ins>
    <w:del w:id="614" w:author="Tolulope Olugbenga" w:date="2020-07-17T14:39:00Z">
      <w:r w:rsidDel="00E72080">
        <w:rPr>
          <w:noProof/>
        </w:rPr>
        <w:delText>2020 Jun-25</w:delText>
      </w:r>
    </w:del>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2359E" w14:textId="77777777" w:rsidR="00A737EB" w:rsidRDefault="00A737EB"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537FC17E" w14:textId="15CFBCC9" w:rsidR="00A737EB" w:rsidRPr="00401801" w:rsidRDefault="00A737E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630" w:author="Tolulope Olugbenga" w:date="2020-12-15T16:54:00Z">
      <w:r>
        <w:rPr>
          <w:noProof/>
        </w:rPr>
        <w:t>2020-Dec-15</w:t>
      </w:r>
    </w:ins>
    <w:del w:id="631" w:author="Tolulope Olugbenga" w:date="2020-07-14T23:56:00Z">
      <w:r w:rsidDel="00C809FF">
        <w:rPr>
          <w:noProof/>
        </w:rPr>
        <w:delText>2020-Jul-06</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632" w:author="Tolulope Olugbenga" w:date="2020-12-15T16:54:00Z">
      <w:r>
        <w:rPr>
          <w:noProof/>
        </w:rPr>
        <w:t>4:54 PM</w:t>
      </w:r>
    </w:ins>
    <w:del w:id="633" w:author="Tolulope Olugbenga" w:date="2020-07-14T23:56:00Z">
      <w:r w:rsidDel="00C809FF">
        <w:rPr>
          <w:noProof/>
        </w:rPr>
        <w:delText>9:07 AM</w:delText>
      </w:r>
    </w:del>
    <w:r w:rsidRPr="00401801">
      <w:fldChar w:fldCharType="end"/>
    </w:r>
    <w:r>
      <w:tab/>
    </w:r>
    <w:r w:rsidRPr="00401801">
      <w:t xml:space="preserve">Created:  </w:t>
    </w:r>
    <w:r>
      <w:fldChar w:fldCharType="begin"/>
    </w:r>
    <w:r>
      <w:instrText xml:space="preserve"> REF createDate \h </w:instrText>
    </w:r>
    <w:r>
      <w:fldChar w:fldCharType="separate"/>
    </w:r>
    <w:r>
      <w:rPr>
        <w:noProof/>
      </w:rPr>
      <w:t>2020 Jun-23</w:t>
    </w:r>
    <w:r>
      <w:fldChar w:fldCharType="end"/>
    </w:r>
  </w:p>
  <w:p w14:paraId="672EE978" w14:textId="6E13B129" w:rsidR="00A737EB" w:rsidRPr="00401801" w:rsidRDefault="00A737E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ins w:id="634" w:author="Tolulope Olugbenga" w:date="2020-09-09T14:04:00Z">
      <w:r>
        <w:rPr>
          <w:noProof/>
        </w:rPr>
        <w:t>2020 Sep-02</w:t>
      </w:r>
    </w:ins>
    <w:del w:id="635" w:author="Tolulope Olugbenga" w:date="2020-07-17T14:39:00Z">
      <w:r w:rsidDel="00E72080">
        <w:rPr>
          <w:noProof/>
        </w:rPr>
        <w:delText>2020 Jun-25</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3921" w14:textId="77777777" w:rsidR="00D52AD6" w:rsidRDefault="00D52AD6" w:rsidP="00B7638D">
      <w:r>
        <w:separator/>
      </w:r>
    </w:p>
  </w:footnote>
  <w:footnote w:type="continuationSeparator" w:id="0">
    <w:p w14:paraId="2367C6CC" w14:textId="77777777" w:rsidR="00D52AD6" w:rsidRDefault="00D52AD6" w:rsidP="00B76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A29D" w14:textId="77777777" w:rsidR="00A737EB" w:rsidRPr="00D4789A" w:rsidRDefault="00A737EB"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D07C5"/>
    <w:multiLevelType w:val="hybridMultilevel"/>
    <w:tmpl w:val="968E37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0EB31371"/>
    <w:multiLevelType w:val="hybridMultilevel"/>
    <w:tmpl w:val="EE143D7C"/>
    <w:lvl w:ilvl="0" w:tplc="48F8E00C">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4AC36D3"/>
    <w:multiLevelType w:val="hybridMultilevel"/>
    <w:tmpl w:val="07AC9A8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56F08D5"/>
    <w:multiLevelType w:val="hybridMultilevel"/>
    <w:tmpl w:val="E7E8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8E7A84"/>
    <w:multiLevelType w:val="multilevel"/>
    <w:tmpl w:val="A656E24C"/>
    <w:numStyleLink w:val="NLists"/>
  </w:abstractNum>
  <w:abstractNum w:abstractNumId="22"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3"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4"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5" w15:restartNumberingAfterBreak="0">
    <w:nsid w:val="2E8D1FF9"/>
    <w:multiLevelType w:val="multilevel"/>
    <w:tmpl w:val="7160FECA"/>
    <w:numStyleLink w:val="ListNumbersMulti"/>
  </w:abstractNum>
  <w:abstractNum w:abstractNumId="26"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5217EFE"/>
    <w:multiLevelType w:val="multilevel"/>
    <w:tmpl w:val="7160FECA"/>
    <w:numStyleLink w:val="ListNumbersMulti"/>
  </w:abstractNum>
  <w:abstractNum w:abstractNumId="28"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4AC439D"/>
    <w:multiLevelType w:val="hybridMultilevel"/>
    <w:tmpl w:val="93468610"/>
    <w:lvl w:ilvl="0" w:tplc="0B041E08">
      <w:start w:val="1"/>
      <w:numFmt w:val="decimal"/>
      <w:lvlText w:val="%1."/>
      <w:lvlJc w:val="left"/>
      <w:pPr>
        <w:ind w:left="720" w:hanging="360"/>
      </w:pPr>
      <w:rPr>
        <w:rFonts w:ascii="Calibri" w:hAnsi="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6655B81"/>
    <w:multiLevelType w:val="multilevel"/>
    <w:tmpl w:val="D7BA8E5E"/>
    <w:numStyleLink w:val="Headings"/>
  </w:abstractNum>
  <w:abstractNum w:abstractNumId="32" w15:restartNumberingAfterBreak="0">
    <w:nsid w:val="48F06BA6"/>
    <w:multiLevelType w:val="hybridMultilevel"/>
    <w:tmpl w:val="32D2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470B4"/>
    <w:multiLevelType w:val="multilevel"/>
    <w:tmpl w:val="F1306A7C"/>
    <w:numStyleLink w:val="ListBulletsSQb"/>
  </w:abstractNum>
  <w:abstractNum w:abstractNumId="34" w15:restartNumberingAfterBreak="0">
    <w:nsid w:val="532C0197"/>
    <w:multiLevelType w:val="hybridMultilevel"/>
    <w:tmpl w:val="C6A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F7888"/>
    <w:multiLevelType w:val="hybridMultilevel"/>
    <w:tmpl w:val="9A4E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7" w15:restartNumberingAfterBreak="0">
    <w:nsid w:val="57093B44"/>
    <w:multiLevelType w:val="hybridMultilevel"/>
    <w:tmpl w:val="B2BC5C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95733CD"/>
    <w:multiLevelType w:val="multilevel"/>
    <w:tmpl w:val="D7BA8E5E"/>
    <w:numStyleLink w:val="Headings"/>
  </w:abstractNum>
  <w:abstractNum w:abstractNumId="39" w15:restartNumberingAfterBreak="0">
    <w:nsid w:val="5AB069BC"/>
    <w:multiLevelType w:val="multilevel"/>
    <w:tmpl w:val="7160FECA"/>
    <w:numStyleLink w:val="ListNumbersMulti"/>
  </w:abstractNum>
  <w:abstractNum w:abstractNumId="40"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15E128F"/>
    <w:multiLevelType w:val="multilevel"/>
    <w:tmpl w:val="7160FECA"/>
    <w:numStyleLink w:val="ListNumbersMulti"/>
  </w:abstractNum>
  <w:abstractNum w:abstractNumId="42" w15:restartNumberingAfterBreak="0">
    <w:nsid w:val="648214A6"/>
    <w:multiLevelType w:val="multilevel"/>
    <w:tmpl w:val="F1306A7C"/>
    <w:numStyleLink w:val="ListBulletsSQb"/>
  </w:abstractNum>
  <w:abstractNum w:abstractNumId="43" w15:restartNumberingAfterBreak="0">
    <w:nsid w:val="64AF5262"/>
    <w:multiLevelType w:val="hybridMultilevel"/>
    <w:tmpl w:val="6576C58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45" w15:restartNumberingAfterBreak="0">
    <w:nsid w:val="66FA55FD"/>
    <w:multiLevelType w:val="hybridMultilevel"/>
    <w:tmpl w:val="4B22C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6B2830A7"/>
    <w:multiLevelType w:val="multilevel"/>
    <w:tmpl w:val="67C6A7E0"/>
    <w:numStyleLink w:val="ListBulletsMulti"/>
  </w:abstractNum>
  <w:abstractNum w:abstractNumId="47" w15:restartNumberingAfterBreak="0">
    <w:nsid w:val="6C216C6A"/>
    <w:multiLevelType w:val="multilevel"/>
    <w:tmpl w:val="D7BA8E5E"/>
    <w:numStyleLink w:val="Headings"/>
  </w:abstractNum>
  <w:abstractNum w:abstractNumId="48" w15:restartNumberingAfterBreak="0">
    <w:nsid w:val="6DD96A43"/>
    <w:multiLevelType w:val="multilevel"/>
    <w:tmpl w:val="7160FECA"/>
    <w:numStyleLink w:val="ListNumbersMulti"/>
  </w:abstractNum>
  <w:abstractNum w:abstractNumId="49"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71FD3D1C"/>
    <w:multiLevelType w:val="hybridMultilevel"/>
    <w:tmpl w:val="59B289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3" w15:restartNumberingAfterBreak="0">
    <w:nsid w:val="76DA661D"/>
    <w:multiLevelType w:val="multilevel"/>
    <w:tmpl w:val="67C6A7E0"/>
    <w:numStyleLink w:val="ListBulletsMulti"/>
  </w:abstractNum>
  <w:num w:numId="1">
    <w:abstractNumId w:val="49"/>
  </w:num>
  <w:num w:numId="2">
    <w:abstractNumId w:val="22"/>
  </w:num>
  <w:num w:numId="3">
    <w:abstractNumId w:val="40"/>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num>
  <w:num w:numId="12">
    <w:abstractNumId w:val="11"/>
  </w:num>
  <w:num w:numId="13">
    <w:abstractNumId w:val="52"/>
  </w:num>
  <w:num w:numId="14">
    <w:abstractNumId w:val="46"/>
  </w:num>
  <w:num w:numId="15">
    <w:abstractNumId w:val="53"/>
  </w:num>
  <w:num w:numId="16">
    <w:abstractNumId w:val="10"/>
  </w:num>
  <w:num w:numId="17">
    <w:abstractNumId w:val="12"/>
  </w:num>
  <w:num w:numId="18">
    <w:abstractNumId w:val="23"/>
  </w:num>
  <w:num w:numId="19">
    <w:abstractNumId w:val="48"/>
  </w:num>
  <w:num w:numId="20">
    <w:abstractNumId w:val="41"/>
  </w:num>
  <w:num w:numId="21">
    <w:abstractNumId w:val="36"/>
  </w:num>
  <w:num w:numId="22">
    <w:abstractNumId w:val="24"/>
  </w:num>
  <w:num w:numId="23">
    <w:abstractNumId w:val="39"/>
  </w:num>
  <w:num w:numId="24">
    <w:abstractNumId w:val="19"/>
  </w:num>
  <w:num w:numId="25">
    <w:abstractNumId w:val="27"/>
  </w:num>
  <w:num w:numId="26">
    <w:abstractNumId w:val="14"/>
  </w:num>
  <w:num w:numId="27">
    <w:abstractNumId w:val="8"/>
  </w:num>
  <w:num w:numId="28">
    <w:abstractNumId w:val="25"/>
  </w:num>
  <w:num w:numId="29">
    <w:abstractNumId w:val="6"/>
  </w:num>
  <w:num w:numId="30">
    <w:abstractNumId w:val="9"/>
  </w:num>
  <w:num w:numId="31">
    <w:abstractNumId w:val="13"/>
  </w:num>
  <w:num w:numId="32">
    <w:abstractNumId w:val="33"/>
  </w:num>
  <w:num w:numId="33">
    <w:abstractNumId w:val="26"/>
  </w:num>
  <w:num w:numId="34">
    <w:abstractNumId w:val="38"/>
  </w:num>
  <w:num w:numId="35">
    <w:abstractNumId w:val="20"/>
  </w:num>
  <w:num w:numId="36">
    <w:abstractNumId w:val="50"/>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7"/>
  </w:num>
  <w:num w:numId="39">
    <w:abstractNumId w:val="31"/>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num>
  <w:num w:numId="43">
    <w:abstractNumId w:val="29"/>
  </w:num>
  <w:num w:numId="44">
    <w:abstractNumId w:val="21"/>
  </w:num>
  <w:num w:numId="45">
    <w:abstractNumId w:val="28"/>
  </w:num>
  <w:num w:numId="46">
    <w:abstractNumId w:val="34"/>
  </w:num>
  <w:num w:numId="47">
    <w:abstractNumId w:val="32"/>
  </w:num>
  <w:num w:numId="48">
    <w:abstractNumId w:val="35"/>
  </w:num>
  <w:num w:numId="49">
    <w:abstractNumId w:val="18"/>
  </w:num>
  <w:num w:numId="50">
    <w:abstractNumId w:val="37"/>
  </w:num>
  <w:num w:numId="51">
    <w:abstractNumId w:val="30"/>
  </w:num>
  <w:num w:numId="52">
    <w:abstractNumId w:val="45"/>
  </w:num>
  <w:num w:numId="53">
    <w:abstractNumId w:val="43"/>
  </w:num>
  <w:num w:numId="54">
    <w:abstractNumId w:val="5"/>
  </w:num>
  <w:num w:numId="55">
    <w:abstractNumId w:val="51"/>
  </w:num>
  <w:num w:numId="56">
    <w:abstractNumId w:val="17"/>
  </w:num>
  <w:num w:numId="57">
    <w:abstractNumId w:val="15"/>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lulope Olugbenga">
    <w15:presenceInfo w15:providerId="Windows Live" w15:userId="2b6513319c3ec8db"/>
  </w15:person>
  <w15:person w15:author="Dawn MacIsaac">
    <w15:presenceInfo w15:providerId="None" w15:userId="Dawn MacIs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rQUATelZLCwAAAA="/>
  </w:docVars>
  <w:rsids>
    <w:rsidRoot w:val="000676F6"/>
    <w:rsid w:val="000274F4"/>
    <w:rsid w:val="00041382"/>
    <w:rsid w:val="000459EC"/>
    <w:rsid w:val="00047A5D"/>
    <w:rsid w:val="00061F53"/>
    <w:rsid w:val="000676F6"/>
    <w:rsid w:val="00080B3B"/>
    <w:rsid w:val="00081545"/>
    <w:rsid w:val="000838C2"/>
    <w:rsid w:val="000A0D15"/>
    <w:rsid w:val="000A2ED1"/>
    <w:rsid w:val="000A3AFB"/>
    <w:rsid w:val="000A5EBB"/>
    <w:rsid w:val="000B6D3F"/>
    <w:rsid w:val="000D140E"/>
    <w:rsid w:val="000E1F7E"/>
    <w:rsid w:val="000F4F20"/>
    <w:rsid w:val="000F7391"/>
    <w:rsid w:val="00106709"/>
    <w:rsid w:val="001069E1"/>
    <w:rsid w:val="001137B8"/>
    <w:rsid w:val="00137C6A"/>
    <w:rsid w:val="00147ABF"/>
    <w:rsid w:val="00152B89"/>
    <w:rsid w:val="00156D66"/>
    <w:rsid w:val="00160230"/>
    <w:rsid w:val="00163EC7"/>
    <w:rsid w:val="00170036"/>
    <w:rsid w:val="00171BED"/>
    <w:rsid w:val="00173A79"/>
    <w:rsid w:val="00190E09"/>
    <w:rsid w:val="001A1274"/>
    <w:rsid w:val="001B6E75"/>
    <w:rsid w:val="001D4D50"/>
    <w:rsid w:val="001E1CE2"/>
    <w:rsid w:val="001E348F"/>
    <w:rsid w:val="001F6CA5"/>
    <w:rsid w:val="002027AD"/>
    <w:rsid w:val="002302F6"/>
    <w:rsid w:val="00230875"/>
    <w:rsid w:val="00232710"/>
    <w:rsid w:val="0023271A"/>
    <w:rsid w:val="00241055"/>
    <w:rsid w:val="00244EF1"/>
    <w:rsid w:val="002547B6"/>
    <w:rsid w:val="002552D2"/>
    <w:rsid w:val="002635FF"/>
    <w:rsid w:val="00270681"/>
    <w:rsid w:val="00275576"/>
    <w:rsid w:val="00290E38"/>
    <w:rsid w:val="00292881"/>
    <w:rsid w:val="00296B93"/>
    <w:rsid w:val="002A77B6"/>
    <w:rsid w:val="002D04AD"/>
    <w:rsid w:val="002D0620"/>
    <w:rsid w:val="002D5F45"/>
    <w:rsid w:val="002D616C"/>
    <w:rsid w:val="002F08DA"/>
    <w:rsid w:val="002F0D72"/>
    <w:rsid w:val="00307201"/>
    <w:rsid w:val="00315743"/>
    <w:rsid w:val="0032359D"/>
    <w:rsid w:val="00326A8D"/>
    <w:rsid w:val="00331BC2"/>
    <w:rsid w:val="00334EE0"/>
    <w:rsid w:val="003405E5"/>
    <w:rsid w:val="0034281E"/>
    <w:rsid w:val="003452CF"/>
    <w:rsid w:val="0035538D"/>
    <w:rsid w:val="0036175F"/>
    <w:rsid w:val="00392277"/>
    <w:rsid w:val="003B190A"/>
    <w:rsid w:val="003B1BC6"/>
    <w:rsid w:val="003B5F31"/>
    <w:rsid w:val="003C2788"/>
    <w:rsid w:val="003C428D"/>
    <w:rsid w:val="003C747B"/>
    <w:rsid w:val="003E21B7"/>
    <w:rsid w:val="003E607E"/>
    <w:rsid w:val="003F26A3"/>
    <w:rsid w:val="00401801"/>
    <w:rsid w:val="00405290"/>
    <w:rsid w:val="00410F96"/>
    <w:rsid w:val="00412CE9"/>
    <w:rsid w:val="0041571F"/>
    <w:rsid w:val="00426CEF"/>
    <w:rsid w:val="00431E0E"/>
    <w:rsid w:val="004514C1"/>
    <w:rsid w:val="004803CD"/>
    <w:rsid w:val="0048286B"/>
    <w:rsid w:val="00497FB9"/>
    <w:rsid w:val="004A48D1"/>
    <w:rsid w:val="004B1142"/>
    <w:rsid w:val="004B1CB6"/>
    <w:rsid w:val="004B6AAC"/>
    <w:rsid w:val="004C600F"/>
    <w:rsid w:val="004D5ADD"/>
    <w:rsid w:val="004E6492"/>
    <w:rsid w:val="004F0DDE"/>
    <w:rsid w:val="00507018"/>
    <w:rsid w:val="005074F2"/>
    <w:rsid w:val="00510444"/>
    <w:rsid w:val="00513D4C"/>
    <w:rsid w:val="00514243"/>
    <w:rsid w:val="005156C7"/>
    <w:rsid w:val="00532A3F"/>
    <w:rsid w:val="00541D3B"/>
    <w:rsid w:val="00544A13"/>
    <w:rsid w:val="00560C8A"/>
    <w:rsid w:val="005660CA"/>
    <w:rsid w:val="00574D38"/>
    <w:rsid w:val="0057586C"/>
    <w:rsid w:val="005B2298"/>
    <w:rsid w:val="005C103F"/>
    <w:rsid w:val="005D0F74"/>
    <w:rsid w:val="005F684C"/>
    <w:rsid w:val="00602AEF"/>
    <w:rsid w:val="006077B4"/>
    <w:rsid w:val="00613156"/>
    <w:rsid w:val="006222BB"/>
    <w:rsid w:val="0063742B"/>
    <w:rsid w:val="00640F7A"/>
    <w:rsid w:val="00642C06"/>
    <w:rsid w:val="00654021"/>
    <w:rsid w:val="00655236"/>
    <w:rsid w:val="00660DC5"/>
    <w:rsid w:val="00677FE2"/>
    <w:rsid w:val="006801FA"/>
    <w:rsid w:val="00686ED0"/>
    <w:rsid w:val="00690DEB"/>
    <w:rsid w:val="00692720"/>
    <w:rsid w:val="0069552C"/>
    <w:rsid w:val="006A6ADA"/>
    <w:rsid w:val="006D2619"/>
    <w:rsid w:val="006D2E84"/>
    <w:rsid w:val="006E75BD"/>
    <w:rsid w:val="006F4213"/>
    <w:rsid w:val="006F496F"/>
    <w:rsid w:val="006F522E"/>
    <w:rsid w:val="006F6950"/>
    <w:rsid w:val="007060D8"/>
    <w:rsid w:val="00715C98"/>
    <w:rsid w:val="00717317"/>
    <w:rsid w:val="00755BA1"/>
    <w:rsid w:val="00757D55"/>
    <w:rsid w:val="00764CAD"/>
    <w:rsid w:val="0077672F"/>
    <w:rsid w:val="00780956"/>
    <w:rsid w:val="00780D40"/>
    <w:rsid w:val="007900AB"/>
    <w:rsid w:val="007A53E4"/>
    <w:rsid w:val="007B08B7"/>
    <w:rsid w:val="007C4D52"/>
    <w:rsid w:val="007E3910"/>
    <w:rsid w:val="007E6F53"/>
    <w:rsid w:val="007F2ECB"/>
    <w:rsid w:val="008000B0"/>
    <w:rsid w:val="00805AC9"/>
    <w:rsid w:val="00822DF2"/>
    <w:rsid w:val="00824232"/>
    <w:rsid w:val="008306D0"/>
    <w:rsid w:val="00830E09"/>
    <w:rsid w:val="0087345B"/>
    <w:rsid w:val="00875A19"/>
    <w:rsid w:val="00886DE9"/>
    <w:rsid w:val="008A1918"/>
    <w:rsid w:val="008A3E61"/>
    <w:rsid w:val="008B63A6"/>
    <w:rsid w:val="008C6DC2"/>
    <w:rsid w:val="008F5ABB"/>
    <w:rsid w:val="00904E42"/>
    <w:rsid w:val="00931E76"/>
    <w:rsid w:val="00933550"/>
    <w:rsid w:val="00937F5C"/>
    <w:rsid w:val="009400A8"/>
    <w:rsid w:val="0094362D"/>
    <w:rsid w:val="00957161"/>
    <w:rsid w:val="00975A54"/>
    <w:rsid w:val="00991DCC"/>
    <w:rsid w:val="009A7D97"/>
    <w:rsid w:val="009B203E"/>
    <w:rsid w:val="009B286C"/>
    <w:rsid w:val="009B367C"/>
    <w:rsid w:val="009B6E91"/>
    <w:rsid w:val="009D1CC7"/>
    <w:rsid w:val="009D37E8"/>
    <w:rsid w:val="009E62A1"/>
    <w:rsid w:val="009F5833"/>
    <w:rsid w:val="009F6D7E"/>
    <w:rsid w:val="00A00A61"/>
    <w:rsid w:val="00A00BFF"/>
    <w:rsid w:val="00A03810"/>
    <w:rsid w:val="00A14646"/>
    <w:rsid w:val="00A14B2B"/>
    <w:rsid w:val="00A2763B"/>
    <w:rsid w:val="00A45AB7"/>
    <w:rsid w:val="00A57E65"/>
    <w:rsid w:val="00A6231A"/>
    <w:rsid w:val="00A6631D"/>
    <w:rsid w:val="00A737EB"/>
    <w:rsid w:val="00A83B96"/>
    <w:rsid w:val="00A84CA0"/>
    <w:rsid w:val="00A860FC"/>
    <w:rsid w:val="00AA0E78"/>
    <w:rsid w:val="00AA2417"/>
    <w:rsid w:val="00AA2E18"/>
    <w:rsid w:val="00AA579B"/>
    <w:rsid w:val="00AA59CC"/>
    <w:rsid w:val="00AA746A"/>
    <w:rsid w:val="00AB16DA"/>
    <w:rsid w:val="00AC4673"/>
    <w:rsid w:val="00AC6EE2"/>
    <w:rsid w:val="00AD4255"/>
    <w:rsid w:val="00AE6AAC"/>
    <w:rsid w:val="00AF629C"/>
    <w:rsid w:val="00B03A38"/>
    <w:rsid w:val="00B12A15"/>
    <w:rsid w:val="00B135E9"/>
    <w:rsid w:val="00B2202C"/>
    <w:rsid w:val="00B37811"/>
    <w:rsid w:val="00B405DF"/>
    <w:rsid w:val="00B456FC"/>
    <w:rsid w:val="00B504A5"/>
    <w:rsid w:val="00B51FC8"/>
    <w:rsid w:val="00B5376C"/>
    <w:rsid w:val="00B6269A"/>
    <w:rsid w:val="00B62C23"/>
    <w:rsid w:val="00B653C0"/>
    <w:rsid w:val="00B76141"/>
    <w:rsid w:val="00B7638D"/>
    <w:rsid w:val="00BA0F03"/>
    <w:rsid w:val="00BB2F8A"/>
    <w:rsid w:val="00BC2217"/>
    <w:rsid w:val="00BE35A9"/>
    <w:rsid w:val="00BF0D70"/>
    <w:rsid w:val="00BF2E44"/>
    <w:rsid w:val="00BF38B5"/>
    <w:rsid w:val="00BF3F18"/>
    <w:rsid w:val="00BF577E"/>
    <w:rsid w:val="00BF7BBC"/>
    <w:rsid w:val="00BF7FF9"/>
    <w:rsid w:val="00C11C21"/>
    <w:rsid w:val="00C333A1"/>
    <w:rsid w:val="00C35B80"/>
    <w:rsid w:val="00C47481"/>
    <w:rsid w:val="00C525E6"/>
    <w:rsid w:val="00C52805"/>
    <w:rsid w:val="00C809FF"/>
    <w:rsid w:val="00CA4EE7"/>
    <w:rsid w:val="00CB40BD"/>
    <w:rsid w:val="00CC6777"/>
    <w:rsid w:val="00CD1159"/>
    <w:rsid w:val="00CD5C2F"/>
    <w:rsid w:val="00CE3443"/>
    <w:rsid w:val="00CF369E"/>
    <w:rsid w:val="00D14354"/>
    <w:rsid w:val="00D173B7"/>
    <w:rsid w:val="00D304B6"/>
    <w:rsid w:val="00D3789D"/>
    <w:rsid w:val="00D4789A"/>
    <w:rsid w:val="00D509CC"/>
    <w:rsid w:val="00D52AD6"/>
    <w:rsid w:val="00D53C97"/>
    <w:rsid w:val="00D67F33"/>
    <w:rsid w:val="00D77628"/>
    <w:rsid w:val="00D96033"/>
    <w:rsid w:val="00DA2063"/>
    <w:rsid w:val="00DC656E"/>
    <w:rsid w:val="00DC7A07"/>
    <w:rsid w:val="00DF1C34"/>
    <w:rsid w:val="00DF3C86"/>
    <w:rsid w:val="00DF56F8"/>
    <w:rsid w:val="00E01F52"/>
    <w:rsid w:val="00E33D94"/>
    <w:rsid w:val="00E534CC"/>
    <w:rsid w:val="00E558A4"/>
    <w:rsid w:val="00E62317"/>
    <w:rsid w:val="00E62CBC"/>
    <w:rsid w:val="00E72080"/>
    <w:rsid w:val="00E753E5"/>
    <w:rsid w:val="00E75D2D"/>
    <w:rsid w:val="00E7651A"/>
    <w:rsid w:val="00E77416"/>
    <w:rsid w:val="00E91D3D"/>
    <w:rsid w:val="00E94918"/>
    <w:rsid w:val="00EB3D59"/>
    <w:rsid w:val="00EB6575"/>
    <w:rsid w:val="00EC2153"/>
    <w:rsid w:val="00EC252F"/>
    <w:rsid w:val="00EC34BA"/>
    <w:rsid w:val="00EC53DA"/>
    <w:rsid w:val="00EC5E58"/>
    <w:rsid w:val="00EE4E88"/>
    <w:rsid w:val="00EF21B4"/>
    <w:rsid w:val="00EF2E74"/>
    <w:rsid w:val="00EF5B0D"/>
    <w:rsid w:val="00EF6FBC"/>
    <w:rsid w:val="00F10FDC"/>
    <w:rsid w:val="00F1102C"/>
    <w:rsid w:val="00F16659"/>
    <w:rsid w:val="00F26B88"/>
    <w:rsid w:val="00F33C10"/>
    <w:rsid w:val="00F51794"/>
    <w:rsid w:val="00F5398C"/>
    <w:rsid w:val="00F54793"/>
    <w:rsid w:val="00F5569A"/>
    <w:rsid w:val="00F62B5A"/>
    <w:rsid w:val="00F70833"/>
    <w:rsid w:val="00F73323"/>
    <w:rsid w:val="00F745E9"/>
    <w:rsid w:val="00F74F56"/>
    <w:rsid w:val="00F86343"/>
    <w:rsid w:val="00F866A8"/>
    <w:rsid w:val="00F871CB"/>
    <w:rsid w:val="00F92EC9"/>
    <w:rsid w:val="00F94F05"/>
    <w:rsid w:val="00F97949"/>
    <w:rsid w:val="00FA04CC"/>
    <w:rsid w:val="00FB070B"/>
    <w:rsid w:val="00FB2D27"/>
    <w:rsid w:val="00FB6D82"/>
    <w:rsid w:val="00FD0449"/>
    <w:rsid w:val="00FD7001"/>
    <w:rsid w:val="00FD7E9D"/>
    <w:rsid w:val="00FE4DCC"/>
    <w:rsid w:val="00FF143A"/>
    <w:rsid w:val="00FF4C53"/>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F1BF1C3E-6590-48C5-AB98-BB1960C1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904E42"/>
    <w:pPr>
      <w:tabs>
        <w:tab w:val="center" w:pos="288"/>
        <w:tab w:val="center" w:pos="4680"/>
        <w:tab w:val="right" w:pos="9360"/>
      </w:tabs>
      <w:spacing w:after="120" w:line="480" w:lineRule="auto"/>
      <w:ind w:firstLine="288"/>
      <w:jc w:val="both"/>
    </w:pPr>
    <w:rPr>
      <w:rFonts w:asciiTheme="minorHAnsi" w:hAnsiTheme="minorHAnsi"/>
      <w:szCs w:val="26"/>
    </w:rPr>
  </w:style>
  <w:style w:type="character" w:customStyle="1" w:styleId="BodyTextChar">
    <w:name w:val="Body Text Char"/>
    <w:link w:val="BodyText"/>
    <w:uiPriority w:val="99"/>
    <w:rsid w:val="00904E42"/>
    <w:rPr>
      <w:rFonts w:asciiTheme="minorHAnsi" w:hAnsiTheme="minorHAnsi"/>
      <w:sz w:val="24"/>
      <w:szCs w:val="26"/>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170036"/>
    <w:rPr>
      <w:sz w:val="16"/>
      <w:szCs w:val="16"/>
    </w:rPr>
  </w:style>
  <w:style w:type="paragraph" w:styleId="CommentText">
    <w:name w:val="annotation text"/>
    <w:basedOn w:val="Normal"/>
    <w:link w:val="CommentTextChar"/>
    <w:uiPriority w:val="99"/>
    <w:semiHidden/>
    <w:unhideWhenUsed/>
    <w:rsid w:val="00170036"/>
    <w:rPr>
      <w:sz w:val="20"/>
      <w:szCs w:val="20"/>
    </w:rPr>
  </w:style>
  <w:style w:type="character" w:customStyle="1" w:styleId="CommentTextChar">
    <w:name w:val="Comment Text Char"/>
    <w:basedOn w:val="DefaultParagraphFont"/>
    <w:link w:val="CommentText"/>
    <w:uiPriority w:val="99"/>
    <w:semiHidden/>
    <w:rsid w:val="00170036"/>
  </w:style>
  <w:style w:type="paragraph" w:styleId="CommentSubject">
    <w:name w:val="annotation subject"/>
    <w:basedOn w:val="CommentText"/>
    <w:next w:val="CommentText"/>
    <w:link w:val="CommentSubjectChar"/>
    <w:uiPriority w:val="99"/>
    <w:semiHidden/>
    <w:unhideWhenUsed/>
    <w:rsid w:val="00170036"/>
    <w:rPr>
      <w:b/>
      <w:bCs/>
    </w:rPr>
  </w:style>
  <w:style w:type="character" w:customStyle="1" w:styleId="CommentSubjectChar">
    <w:name w:val="Comment Subject Char"/>
    <w:basedOn w:val="CommentTextChar"/>
    <w:link w:val="CommentSubject"/>
    <w:uiPriority w:val="99"/>
    <w:semiHidden/>
    <w:rsid w:val="00170036"/>
    <w:rPr>
      <w:b/>
      <w:bCs/>
    </w:rPr>
  </w:style>
  <w:style w:type="paragraph" w:customStyle="1" w:styleId="MTDisplayEquation">
    <w:name w:val="MTDisplayEquation"/>
    <w:basedOn w:val="BodyText"/>
    <w:link w:val="MTDisplayEquationChar"/>
    <w:rsid w:val="00AC4673"/>
  </w:style>
  <w:style w:type="character" w:customStyle="1" w:styleId="MTDisplayEquationChar">
    <w:name w:val="MTDisplayEquation Char"/>
    <w:basedOn w:val="BodyTextChar"/>
    <w:link w:val="MTDisplayEquation"/>
    <w:rsid w:val="00AC4673"/>
    <w:rPr>
      <w:rFonts w:asciiTheme="minorHAnsi" w:hAnsiTheme="minorHAnsi"/>
      <w:sz w:val="24"/>
      <w:szCs w:val="26"/>
    </w:rPr>
  </w:style>
  <w:style w:type="character" w:customStyle="1" w:styleId="MTEquationSection">
    <w:name w:val="MTEquationSection"/>
    <w:basedOn w:val="DefaultParagraphFont"/>
    <w:rsid w:val="008F5ABB"/>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8.bin"/><Relationship Id="rId68" Type="http://schemas.openxmlformats.org/officeDocument/2006/relationships/image" Target="media/image24.wmf"/><Relationship Id="rId84" Type="http://schemas.openxmlformats.org/officeDocument/2006/relationships/image" Target="media/image31.wmf"/><Relationship Id="rId89"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07" Type="http://schemas.openxmlformats.org/officeDocument/2006/relationships/fontTable" Target="fontTable.xml"/><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oleObject" Target="embeddings/oleObject24.bin"/><Relationship Id="rId66" Type="http://schemas.openxmlformats.org/officeDocument/2006/relationships/image" Target="media/image23.wmf"/><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0.wmf"/><Relationship Id="rId90" Type="http://schemas.openxmlformats.org/officeDocument/2006/relationships/image" Target="media/image34.wmf"/><Relationship Id="rId95" Type="http://schemas.openxmlformats.org/officeDocument/2006/relationships/oleObject" Target="embeddings/oleObject46.bin"/><Relationship Id="rId19" Type="http://schemas.openxmlformats.org/officeDocument/2006/relationships/image" Target="media/image4.wmf"/><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oleObject" Target="embeddings/oleObject22.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footer" Target="footer2.xml"/><Relationship Id="rId105" Type="http://schemas.openxmlformats.org/officeDocument/2006/relationships/hyperlink" Target="http://library.queensu.ca/book/export/html/5846" TargetMode="External"/><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34.bin"/><Relationship Id="rId80" Type="http://schemas.openxmlformats.org/officeDocument/2006/relationships/image" Target="media/image29.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37.w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oleObject" Target="embeddings/oleObject31.bin"/><Relationship Id="rId103" Type="http://schemas.openxmlformats.org/officeDocument/2006/relationships/image" Target="media/image40.png"/><Relationship Id="rId108" Type="http://schemas.microsoft.com/office/2011/relationships/people" Target="people.xml"/><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7.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3.bin"/><Relationship Id="rId106" Type="http://schemas.openxmlformats.org/officeDocument/2006/relationships/footer" Target="footer3.xml"/><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oleObject" Target="embeddings/oleObject20.bin"/><Relationship Id="rId60" Type="http://schemas.openxmlformats.org/officeDocument/2006/relationships/image" Target="media/image22.wmf"/><Relationship Id="rId65" Type="http://schemas.openxmlformats.org/officeDocument/2006/relationships/oleObject" Target="embeddings/oleObject30.bin"/><Relationship Id="rId73" Type="http://schemas.openxmlformats.org/officeDocument/2006/relationships/image" Target="media/image26.wmf"/><Relationship Id="rId78" Type="http://schemas.openxmlformats.org/officeDocument/2006/relationships/image" Target="media/image28.wmf"/><Relationship Id="rId81" Type="http://schemas.openxmlformats.org/officeDocument/2006/relationships/oleObject" Target="embeddings/oleObject39.bin"/><Relationship Id="rId86" Type="http://schemas.openxmlformats.org/officeDocument/2006/relationships/image" Target="media/image32.wmf"/><Relationship Id="rId94" Type="http://schemas.openxmlformats.org/officeDocument/2006/relationships/image" Target="media/image36.wmf"/><Relationship Id="rId99" Type="http://schemas.openxmlformats.org/officeDocument/2006/relationships/oleObject" Target="embeddings/oleObject49.bin"/><Relationship Id="rId101"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eader" Target="header1.xml"/><Relationship Id="rId13" Type="http://schemas.microsoft.com/office/2016/09/relationships/commentsIds" Target="commentsIds.xml"/><Relationship Id="rId18" Type="http://schemas.openxmlformats.org/officeDocument/2006/relationships/oleObject" Target="embeddings/oleObject2.bin"/><Relationship Id="rId39" Type="http://schemas.openxmlformats.org/officeDocument/2006/relationships/oleObject" Target="embeddings/oleObject13.bin"/><Relationship Id="rId109" Type="http://schemas.openxmlformats.org/officeDocument/2006/relationships/theme" Target="theme/theme1.xml"/><Relationship Id="rId34" Type="http://schemas.openxmlformats.org/officeDocument/2006/relationships/oleObject" Target="embeddings/oleObject10.bin"/><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image" Target="media/image27.wmf"/><Relationship Id="rId97" Type="http://schemas.openxmlformats.org/officeDocument/2006/relationships/oleObject" Target="embeddings/oleObject48.bin"/><Relationship Id="rId104" Type="http://schemas.openxmlformats.org/officeDocument/2006/relationships/hyperlink" Target="http://www.ieee.org/documents/ieeecitationref.pdf" TargetMode="External"/><Relationship Id="rId7" Type="http://schemas.openxmlformats.org/officeDocument/2006/relationships/endnotes" Target="endnotes.xml"/><Relationship Id="rId71" Type="http://schemas.openxmlformats.org/officeDocument/2006/relationships/image" Target="media/image25.wmf"/><Relationship Id="rId92" Type="http://schemas.openxmlformats.org/officeDocument/2006/relationships/image" Target="media/image3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24864</TotalTime>
  <Pages>15</Pages>
  <Words>10065</Words>
  <Characters>57371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67302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6</cp:revision>
  <cp:lastPrinted>2013-05-03T14:51:00Z</cp:lastPrinted>
  <dcterms:created xsi:type="dcterms:W3CDTF">2020-07-06T12:13:00Z</dcterms:created>
  <dcterms:modified xsi:type="dcterms:W3CDTF">2020-12-16T20:26:00Z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y fmtid="{D5CDD505-2E9C-101B-9397-08002B2CF9AE}" pid="25" name="MTWinEqns">
    <vt:bool>true</vt:bool>
  </property>
  <property fmtid="{D5CDD505-2E9C-101B-9397-08002B2CF9AE}" pid="26" name="MTEquationNumber2">
    <vt:lpwstr>(#S1.#E1)</vt:lpwstr>
  </property>
  <property fmtid="{D5CDD505-2E9C-101B-9397-08002B2CF9AE}" pid="27" name="MTEquationSection">
    <vt:lpwstr>1</vt:lpwstr>
  </property>
  <property fmtid="{D5CDD505-2E9C-101B-9397-08002B2CF9AE}" pid="28" name="MTEqnNumsOnRight">
    <vt:bool>true</vt:bool>
  </property>
</Properties>
</file>