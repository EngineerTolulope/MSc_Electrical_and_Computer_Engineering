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1E49C496"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2BF18F68" w:rsidR="008C6DC2" w:rsidRDefault="008F35C3" w:rsidP="001D4D50">
      <w:pPr>
        <w:pStyle w:val="CoverTitle"/>
      </w:pPr>
      <w:r>
        <w:t xml:space="preserve">Convolutional Neural Networks </w:t>
      </w:r>
      <w:r w:rsidR="009054A6">
        <w:t>in</w:t>
      </w:r>
      <w:r>
        <w:t xml:space="preserve"> Load Forecasting</w:t>
      </w:r>
    </w:p>
    <w:p w14:paraId="7F800E10" w14:textId="0EF3E707" w:rsidR="00B135E9" w:rsidRDefault="005A3EA6" w:rsidP="00B135E9">
      <w:pPr>
        <w:pStyle w:val="CoverSubtitle"/>
        <w:jc w:val="right"/>
      </w:pPr>
      <w:r>
        <w:t>A p</w:t>
      </w:r>
      <w:r w:rsidR="00BF577E">
        <w:t>roposal</w:t>
      </w:r>
      <w:r w:rsidR="001E348F">
        <w:t xml:space="preserve"> in partial fulfilment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2057AF24" w:rsidR="00B135E9" w:rsidRDefault="00B135E9" w:rsidP="00B135E9">
            <w:pPr>
              <w:pStyle w:val="authorship"/>
            </w:pPr>
            <w:r>
              <w:t>Version &lt;</w:t>
            </w:r>
            <w:r w:rsidR="002C4C99">
              <w:t>3.0</w:t>
            </w:r>
            <w:r>
              <w:t>&gt;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292A9B">
              <w:instrText xml:space="preserve"> FORMTEXT </w:instrText>
            </w:r>
            <w:r w:rsidR="007948B5">
              <w:fldChar w:fldCharType="separate"/>
            </w:r>
            <w:r w:rsidR="00A40178">
              <w:rPr>
                <w:noProof/>
              </w:rPr>
              <w:t>2020 Dec-14</w:t>
            </w:r>
            <w:r w:rsidR="007948B5">
              <w:fldChar w:fldCharType="end"/>
            </w:r>
            <w:bookmarkEnd w:id="0"/>
          </w:p>
          <w:p w14:paraId="1EA0D569" w14:textId="696ECDE3" w:rsidR="00B135E9" w:rsidRPr="005C103F" w:rsidRDefault="00B135E9" w:rsidP="00156D66">
            <w:pPr>
              <w:pStyle w:val="authorship"/>
            </w:pPr>
            <w:r>
              <w:t xml:space="preserve">Updated:  </w:t>
            </w:r>
            <w:r w:rsidR="008B285B">
              <w:fldChar w:fldCharType="begin">
                <w:ffData>
                  <w:name w:val="updateDate"/>
                  <w:enabled/>
                  <w:calcOnExit w:val="0"/>
                  <w:textInput>
                    <w:default w:val="2021-Apr-26"/>
                  </w:textInput>
                </w:ffData>
              </w:fldChar>
            </w:r>
            <w:bookmarkStart w:id="1" w:name="updateDate"/>
            <w:r w:rsidR="008B285B" w:rsidRPr="008B285B">
              <w:instrText xml:space="preserve"> FORMTEXT </w:instrText>
            </w:r>
            <w:r w:rsidR="008B285B">
              <w:fldChar w:fldCharType="separate"/>
            </w:r>
            <w:r w:rsidR="008B285B">
              <w:rPr>
                <w:noProof/>
              </w:rPr>
              <w:t>2021-Apr-26</w:t>
            </w:r>
            <w:r w:rsidR="008B285B">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customXmlInsRangeStart w:id="2" w:author="Tolulope Olugbenga" w:date="2021-04-16T13:08:00Z"/>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customXmlInsRangeEnd w:id="2"/>
        <w:p w14:paraId="6706A968" w14:textId="13C41C3E" w:rsidR="00D3437E" w:rsidRDefault="00D3437E">
          <w:pPr>
            <w:pStyle w:val="TOCHeading"/>
            <w:numPr>
              <w:ilvl w:val="0"/>
              <w:numId w:val="0"/>
            </w:numPr>
            <w:ind w:left="432" w:hanging="432"/>
            <w:jc w:val="center"/>
            <w:rPr>
              <w:ins w:id="3" w:author="Tolulope Olugbenga" w:date="2021-04-16T13:08:00Z"/>
            </w:rPr>
            <w:pPrChange w:id="4" w:author="Tolulope Olugbenga" w:date="2021-04-26T18:34:00Z">
              <w:pPr>
                <w:pStyle w:val="TOCHeading"/>
              </w:pPr>
            </w:pPrChange>
          </w:pPr>
          <w:ins w:id="5" w:author="Tolulope Olugbenga" w:date="2021-04-16T13:08:00Z">
            <w:r>
              <w:t>Table of Contents</w:t>
            </w:r>
          </w:ins>
        </w:p>
        <w:p w14:paraId="033A0CE2" w14:textId="648DABB0" w:rsidR="0085030A" w:rsidRDefault="00D3437E">
          <w:pPr>
            <w:pStyle w:val="TOC1"/>
            <w:tabs>
              <w:tab w:val="left" w:pos="450"/>
              <w:tab w:val="right" w:leader="dot" w:pos="10070"/>
            </w:tabs>
            <w:rPr>
              <w:ins w:id="6" w:author="Tolulope Olugbenga" w:date="2021-04-16T17:20:00Z"/>
              <w:rFonts w:asciiTheme="minorHAnsi" w:eastAsiaTheme="minorEastAsia" w:hAnsiTheme="minorHAnsi" w:cstheme="minorBidi"/>
              <w:b w:val="0"/>
              <w:noProof/>
              <w:sz w:val="22"/>
              <w:lang w:val="en-US" w:eastAsia="en-US"/>
            </w:rPr>
          </w:pPr>
          <w:ins w:id="7" w:author="Tolulope Olugbenga" w:date="2021-04-16T13:08:00Z">
            <w:r>
              <w:fldChar w:fldCharType="begin"/>
            </w:r>
            <w:r>
              <w:instrText xml:space="preserve"> TOC \o "1-3" \h \z \u </w:instrText>
            </w:r>
            <w:r>
              <w:fldChar w:fldCharType="separate"/>
            </w:r>
          </w:ins>
          <w:ins w:id="8" w:author="Tolulope Olugbenga" w:date="2021-04-16T17:20:00Z">
            <w:r w:rsidR="0085030A" w:rsidRPr="00091037">
              <w:rPr>
                <w:rStyle w:val="Hyperlink"/>
                <w:noProof/>
              </w:rPr>
              <w:fldChar w:fldCharType="begin"/>
            </w:r>
            <w:r w:rsidR="0085030A" w:rsidRPr="00091037">
              <w:rPr>
                <w:rStyle w:val="Hyperlink"/>
                <w:noProof/>
              </w:rPr>
              <w:instrText xml:space="preserve"> </w:instrText>
            </w:r>
            <w:r w:rsidR="0085030A">
              <w:rPr>
                <w:noProof/>
              </w:rPr>
              <w:instrText>HYPERLINK \l "_Toc69486050"</w:instrText>
            </w:r>
            <w:r w:rsidR="0085030A" w:rsidRPr="00091037">
              <w:rPr>
                <w:rStyle w:val="Hyperlink"/>
                <w:noProof/>
              </w:rPr>
              <w:instrText xml:space="preserve"> </w:instrText>
            </w:r>
            <w:r w:rsidR="0085030A" w:rsidRPr="00091037">
              <w:rPr>
                <w:rStyle w:val="Hyperlink"/>
                <w:noProof/>
              </w:rPr>
              <w:fldChar w:fldCharType="separate"/>
            </w:r>
            <w:r w:rsidR="0085030A" w:rsidRPr="00091037">
              <w:rPr>
                <w:rStyle w:val="Hyperlink"/>
                <w:noProof/>
              </w:rPr>
              <w:t>1</w:t>
            </w:r>
            <w:r w:rsidR="0085030A">
              <w:rPr>
                <w:rFonts w:asciiTheme="minorHAnsi" w:eastAsiaTheme="minorEastAsia" w:hAnsiTheme="minorHAnsi" w:cstheme="minorBidi"/>
                <w:b w:val="0"/>
                <w:noProof/>
                <w:sz w:val="22"/>
                <w:lang w:val="en-US" w:eastAsia="en-US"/>
              </w:rPr>
              <w:tab/>
            </w:r>
            <w:r w:rsidR="0085030A" w:rsidRPr="00091037">
              <w:rPr>
                <w:rStyle w:val="Hyperlink"/>
                <w:noProof/>
              </w:rPr>
              <w:t>Load Forecasting Overview</w:t>
            </w:r>
            <w:r w:rsidR="0085030A">
              <w:rPr>
                <w:noProof/>
                <w:webHidden/>
              </w:rPr>
              <w:tab/>
            </w:r>
            <w:r w:rsidR="0085030A">
              <w:rPr>
                <w:noProof/>
                <w:webHidden/>
              </w:rPr>
              <w:fldChar w:fldCharType="begin"/>
            </w:r>
            <w:r w:rsidR="0085030A">
              <w:rPr>
                <w:noProof/>
                <w:webHidden/>
              </w:rPr>
              <w:instrText xml:space="preserve"> PAGEREF _Toc69486050 \h </w:instrText>
            </w:r>
          </w:ins>
          <w:r w:rsidR="0085030A">
            <w:rPr>
              <w:noProof/>
              <w:webHidden/>
            </w:rPr>
          </w:r>
          <w:r w:rsidR="0085030A">
            <w:rPr>
              <w:noProof/>
              <w:webHidden/>
            </w:rPr>
            <w:fldChar w:fldCharType="separate"/>
          </w:r>
          <w:ins w:id="9" w:author="Tolulope Olugbenga" w:date="2021-04-26T15:24:00Z">
            <w:r w:rsidR="008F35C3">
              <w:rPr>
                <w:noProof/>
                <w:webHidden/>
              </w:rPr>
              <w:t>1</w:t>
            </w:r>
          </w:ins>
          <w:ins w:id="10" w:author="Tolulope Olugbenga" w:date="2021-04-16T17:20:00Z">
            <w:r w:rsidR="0085030A">
              <w:rPr>
                <w:noProof/>
                <w:webHidden/>
              </w:rPr>
              <w:fldChar w:fldCharType="end"/>
            </w:r>
            <w:r w:rsidR="0085030A" w:rsidRPr="00091037">
              <w:rPr>
                <w:rStyle w:val="Hyperlink"/>
                <w:noProof/>
              </w:rPr>
              <w:fldChar w:fldCharType="end"/>
            </w:r>
          </w:ins>
        </w:p>
        <w:p w14:paraId="650CE3FC" w14:textId="6E628D89" w:rsidR="0085030A" w:rsidRDefault="0085030A">
          <w:pPr>
            <w:pStyle w:val="TOC2"/>
            <w:rPr>
              <w:ins w:id="11" w:author="Tolulope Olugbenga" w:date="2021-04-16T17:20:00Z"/>
              <w:rFonts w:asciiTheme="minorHAnsi" w:eastAsiaTheme="minorEastAsia" w:hAnsiTheme="minorHAnsi" w:cstheme="minorBidi"/>
              <w:sz w:val="22"/>
              <w:lang w:val="en-US" w:eastAsia="en-US"/>
            </w:rPr>
          </w:pPr>
          <w:ins w:id="12" w:author="Tolulope Olugbenga" w:date="2021-04-16T17:20:00Z">
            <w:r w:rsidRPr="00091037">
              <w:rPr>
                <w:rStyle w:val="Hyperlink"/>
              </w:rPr>
              <w:fldChar w:fldCharType="begin"/>
            </w:r>
            <w:r w:rsidRPr="00091037">
              <w:rPr>
                <w:rStyle w:val="Hyperlink"/>
              </w:rPr>
              <w:instrText xml:space="preserve"> </w:instrText>
            </w:r>
            <w:r>
              <w:instrText>HYPERLINK \l "_Toc69486051"</w:instrText>
            </w:r>
            <w:r w:rsidRPr="00091037">
              <w:rPr>
                <w:rStyle w:val="Hyperlink"/>
              </w:rPr>
              <w:instrText xml:space="preserve"> </w:instrText>
            </w:r>
            <w:r w:rsidRPr="00091037">
              <w:rPr>
                <w:rStyle w:val="Hyperlink"/>
              </w:rPr>
              <w:fldChar w:fldCharType="separate"/>
            </w:r>
            <w:r w:rsidRPr="00091037">
              <w:rPr>
                <w:rStyle w:val="Hyperlink"/>
              </w:rPr>
              <w:t>1.1</w:t>
            </w:r>
            <w:r>
              <w:rPr>
                <w:rFonts w:asciiTheme="minorHAnsi" w:eastAsiaTheme="minorEastAsia" w:hAnsiTheme="minorHAnsi" w:cstheme="minorBidi"/>
                <w:sz w:val="22"/>
                <w:lang w:val="en-US" w:eastAsia="en-US"/>
              </w:rPr>
              <w:tab/>
            </w:r>
            <w:r w:rsidRPr="00091037">
              <w:rPr>
                <w:rStyle w:val="Hyperlink"/>
              </w:rPr>
              <w:t>Load Forecasting Techniques</w:t>
            </w:r>
            <w:r>
              <w:rPr>
                <w:webHidden/>
              </w:rPr>
              <w:tab/>
            </w:r>
            <w:r>
              <w:rPr>
                <w:webHidden/>
              </w:rPr>
              <w:fldChar w:fldCharType="begin"/>
            </w:r>
            <w:r>
              <w:rPr>
                <w:webHidden/>
              </w:rPr>
              <w:instrText xml:space="preserve"> PAGEREF _Toc69486051 \h </w:instrText>
            </w:r>
          </w:ins>
          <w:r>
            <w:rPr>
              <w:webHidden/>
            </w:rPr>
          </w:r>
          <w:r>
            <w:rPr>
              <w:webHidden/>
            </w:rPr>
            <w:fldChar w:fldCharType="separate"/>
          </w:r>
          <w:ins w:id="13" w:author="Tolulope Olugbenga" w:date="2021-04-26T15:24:00Z">
            <w:r w:rsidR="008F35C3">
              <w:rPr>
                <w:webHidden/>
              </w:rPr>
              <w:t>2</w:t>
            </w:r>
          </w:ins>
          <w:ins w:id="14" w:author="Tolulope Olugbenga" w:date="2021-04-16T17:20:00Z">
            <w:r>
              <w:rPr>
                <w:webHidden/>
              </w:rPr>
              <w:fldChar w:fldCharType="end"/>
            </w:r>
            <w:r w:rsidRPr="00091037">
              <w:rPr>
                <w:rStyle w:val="Hyperlink"/>
              </w:rPr>
              <w:fldChar w:fldCharType="end"/>
            </w:r>
          </w:ins>
        </w:p>
        <w:p w14:paraId="3A9328FF" w14:textId="0D93E849" w:rsidR="0085030A" w:rsidRDefault="0085030A">
          <w:pPr>
            <w:pStyle w:val="TOC3"/>
            <w:tabs>
              <w:tab w:val="left" w:pos="1100"/>
              <w:tab w:val="right" w:leader="dot" w:pos="10070"/>
            </w:tabs>
            <w:rPr>
              <w:ins w:id="15" w:author="Tolulope Olugbenga" w:date="2021-04-16T17:20:00Z"/>
              <w:rFonts w:asciiTheme="minorHAnsi" w:eastAsiaTheme="minorEastAsia" w:hAnsiTheme="minorHAnsi" w:cstheme="minorBidi"/>
              <w:noProof/>
              <w:sz w:val="22"/>
              <w:lang w:val="en-US" w:eastAsia="en-US"/>
            </w:rPr>
          </w:pPr>
          <w:ins w:id="16"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"_Toc69486052"</w:instrText>
            </w:r>
            <w:r w:rsidRPr="00091037">
              <w:rPr>
                <w:rStyle w:val="Hyperlink"/>
                <w:noProof/>
              </w:rPr>
              <w:instrText xml:space="preserve"> </w:instrText>
            </w:r>
            <w:r w:rsidRPr="00091037">
              <w:rPr>
                <w:rStyle w:val="Hyperlink"/>
                <w:noProof/>
              </w:rPr>
              <w:fldChar w:fldCharType="separate"/>
            </w:r>
            <w:r w:rsidRPr="00091037">
              <w:rPr>
                <w:rStyle w:val="Hyperlink"/>
                <w:noProof/>
              </w:rPr>
              <w:t>1.1-a</w:t>
            </w:r>
            <w:r>
              <w:rPr>
                <w:rFonts w:asciiTheme="minorHAnsi" w:eastAsiaTheme="minorEastAsia" w:hAnsiTheme="minorHAnsi" w:cstheme="minorBidi"/>
                <w:noProof/>
                <w:sz w:val="22"/>
                <w:lang w:val="en-US" w:eastAsia="en-US"/>
              </w:rPr>
              <w:tab/>
            </w:r>
            <w:r w:rsidRPr="00091037">
              <w:rPr>
                <w:rStyle w:val="Hyperlink"/>
                <w:noProof/>
              </w:rPr>
              <w:t>Statistical Techniques</w:t>
            </w:r>
            <w:r>
              <w:rPr>
                <w:noProof/>
                <w:webHidden/>
              </w:rPr>
              <w:tab/>
            </w:r>
            <w:r>
              <w:rPr>
                <w:noProof/>
                <w:webHidden/>
              </w:rPr>
              <w:fldChar w:fldCharType="begin"/>
            </w:r>
            <w:r>
              <w:rPr>
                <w:noProof/>
                <w:webHidden/>
              </w:rPr>
              <w:instrText xml:space="preserve"> PAGEREF _Toc69486052 \h </w:instrText>
            </w:r>
          </w:ins>
          <w:r>
            <w:rPr>
              <w:noProof/>
              <w:webHidden/>
            </w:rPr>
          </w:r>
          <w:r>
            <w:rPr>
              <w:noProof/>
              <w:webHidden/>
            </w:rPr>
            <w:fldChar w:fldCharType="separate"/>
          </w:r>
          <w:ins w:id="17" w:author="Tolulope Olugbenga" w:date="2021-04-26T15:24:00Z">
            <w:r w:rsidR="008F35C3">
              <w:rPr>
                <w:noProof/>
                <w:webHidden/>
              </w:rPr>
              <w:t>2</w:t>
            </w:r>
          </w:ins>
          <w:ins w:id="18" w:author="Tolulope Olugbenga" w:date="2021-04-16T17:20:00Z">
            <w:r>
              <w:rPr>
                <w:noProof/>
                <w:webHidden/>
              </w:rPr>
              <w:fldChar w:fldCharType="end"/>
            </w:r>
            <w:r w:rsidRPr="00091037">
              <w:rPr>
                <w:rStyle w:val="Hyperlink"/>
                <w:noProof/>
              </w:rPr>
              <w:fldChar w:fldCharType="end"/>
            </w:r>
          </w:ins>
        </w:p>
        <w:p w14:paraId="3A987F13" w14:textId="668A1CA5" w:rsidR="0085030A" w:rsidRDefault="0085030A">
          <w:pPr>
            <w:pStyle w:val="TOC3"/>
            <w:tabs>
              <w:tab w:val="left" w:pos="1100"/>
              <w:tab w:val="right" w:leader="dot" w:pos="10070"/>
            </w:tabs>
            <w:rPr>
              <w:ins w:id="19" w:author="Tolulope Olugbenga" w:date="2021-04-16T17:20:00Z"/>
              <w:rFonts w:asciiTheme="minorHAnsi" w:eastAsiaTheme="minorEastAsia" w:hAnsiTheme="minorHAnsi" w:cstheme="minorBidi"/>
              <w:noProof/>
              <w:sz w:val="22"/>
              <w:lang w:val="en-US" w:eastAsia="en-US"/>
            </w:rPr>
          </w:pPr>
          <w:ins w:id="20"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"_Toc69486053"</w:instrText>
            </w:r>
            <w:r w:rsidRPr="00091037">
              <w:rPr>
                <w:rStyle w:val="Hyperlink"/>
                <w:noProof/>
              </w:rPr>
              <w:instrText xml:space="preserve"> </w:instrText>
            </w:r>
            <w:r w:rsidRPr="00091037">
              <w:rPr>
                <w:rStyle w:val="Hyperlink"/>
                <w:noProof/>
              </w:rPr>
              <w:fldChar w:fldCharType="separate"/>
            </w:r>
            <w:r w:rsidRPr="00091037">
              <w:rPr>
                <w:rStyle w:val="Hyperlink"/>
                <w:noProof/>
                <w:lang w:val="en-US"/>
              </w:rPr>
              <w:t>1.1-b</w:t>
            </w:r>
            <w:r>
              <w:rPr>
                <w:rFonts w:asciiTheme="minorHAnsi" w:eastAsiaTheme="minorEastAsia" w:hAnsiTheme="minorHAnsi" w:cstheme="minorBidi"/>
                <w:noProof/>
                <w:sz w:val="22"/>
                <w:lang w:val="en-US" w:eastAsia="en-US"/>
              </w:rPr>
              <w:tab/>
            </w:r>
            <w:r w:rsidRPr="00091037">
              <w:rPr>
                <w:rStyle w:val="Hyperlink"/>
                <w:noProof/>
                <w:lang w:val="en-US"/>
              </w:rPr>
              <w:t>Artificial Intelligence Techniques</w:t>
            </w:r>
            <w:r>
              <w:rPr>
                <w:noProof/>
                <w:webHidden/>
              </w:rPr>
              <w:tab/>
            </w:r>
            <w:r>
              <w:rPr>
                <w:noProof/>
                <w:webHidden/>
              </w:rPr>
              <w:fldChar w:fldCharType="begin"/>
            </w:r>
            <w:r>
              <w:rPr>
                <w:noProof/>
                <w:webHidden/>
              </w:rPr>
              <w:instrText xml:space="preserve"> PAGEREF _Toc69486053 \h </w:instrText>
            </w:r>
          </w:ins>
          <w:r>
            <w:rPr>
              <w:noProof/>
              <w:webHidden/>
            </w:rPr>
          </w:r>
          <w:r>
            <w:rPr>
              <w:noProof/>
              <w:webHidden/>
            </w:rPr>
            <w:fldChar w:fldCharType="separate"/>
          </w:r>
          <w:ins w:id="21" w:author="Tolulope Olugbenga" w:date="2021-04-26T15:24:00Z">
            <w:r w:rsidR="008F35C3">
              <w:rPr>
                <w:noProof/>
                <w:webHidden/>
              </w:rPr>
              <w:t>3</w:t>
            </w:r>
          </w:ins>
          <w:ins w:id="22" w:author="Tolulope Olugbenga" w:date="2021-04-16T17:20:00Z">
            <w:r>
              <w:rPr>
                <w:noProof/>
                <w:webHidden/>
              </w:rPr>
              <w:fldChar w:fldCharType="end"/>
            </w:r>
            <w:r w:rsidRPr="00091037">
              <w:rPr>
                <w:rStyle w:val="Hyperlink"/>
                <w:noProof/>
              </w:rPr>
              <w:fldChar w:fldCharType="end"/>
            </w:r>
          </w:ins>
        </w:p>
        <w:p w14:paraId="074FDDD6" w14:textId="6CDB3DFE" w:rsidR="0085030A" w:rsidRDefault="0085030A">
          <w:pPr>
            <w:pStyle w:val="TOC3"/>
            <w:tabs>
              <w:tab w:val="left" w:pos="1100"/>
              <w:tab w:val="right" w:leader="dot" w:pos="10070"/>
            </w:tabs>
            <w:rPr>
              <w:ins w:id="23" w:author="Tolulope Olugbenga" w:date="2021-04-16T17:20:00Z"/>
              <w:rFonts w:asciiTheme="minorHAnsi" w:eastAsiaTheme="minorEastAsia" w:hAnsiTheme="minorHAnsi" w:cstheme="minorBidi"/>
              <w:noProof/>
              <w:sz w:val="22"/>
              <w:lang w:val="en-US" w:eastAsia="en-US"/>
            </w:rPr>
          </w:pPr>
          <w:ins w:id="24"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"_Toc69486054"</w:instrText>
            </w:r>
            <w:r w:rsidRPr="00091037">
              <w:rPr>
                <w:rStyle w:val="Hyperlink"/>
                <w:noProof/>
              </w:rPr>
              <w:instrText xml:space="preserve"> </w:instrText>
            </w:r>
            <w:r w:rsidRPr="00091037">
              <w:rPr>
                <w:rStyle w:val="Hyperlink"/>
                <w:noProof/>
              </w:rPr>
              <w:fldChar w:fldCharType="separate"/>
            </w:r>
            <w:r w:rsidRPr="00091037">
              <w:rPr>
                <w:rStyle w:val="Hyperlink"/>
                <w:noProof/>
                <w:lang w:val="en-US"/>
              </w:rPr>
              <w:t>1.1-c</w:t>
            </w:r>
            <w:r>
              <w:rPr>
                <w:rFonts w:asciiTheme="minorHAnsi" w:eastAsiaTheme="minorEastAsia" w:hAnsiTheme="minorHAnsi" w:cstheme="minorBidi"/>
                <w:noProof/>
                <w:sz w:val="22"/>
                <w:lang w:val="en-US" w:eastAsia="en-US"/>
              </w:rPr>
              <w:tab/>
            </w:r>
            <w:r w:rsidRPr="00091037">
              <w:rPr>
                <w:rStyle w:val="Hyperlink"/>
                <w:noProof/>
                <w:lang w:val="en-US"/>
              </w:rPr>
              <w:t>Finding the One Size Fits All Technique</w:t>
            </w:r>
            <w:r>
              <w:rPr>
                <w:noProof/>
                <w:webHidden/>
              </w:rPr>
              <w:tab/>
            </w:r>
            <w:r>
              <w:rPr>
                <w:noProof/>
                <w:webHidden/>
              </w:rPr>
              <w:fldChar w:fldCharType="begin"/>
            </w:r>
            <w:r>
              <w:rPr>
                <w:noProof/>
                <w:webHidden/>
              </w:rPr>
              <w:instrText xml:space="preserve"> PAGEREF _Toc69486054 \h </w:instrText>
            </w:r>
          </w:ins>
          <w:r>
            <w:rPr>
              <w:noProof/>
              <w:webHidden/>
            </w:rPr>
          </w:r>
          <w:r>
            <w:rPr>
              <w:noProof/>
              <w:webHidden/>
            </w:rPr>
            <w:fldChar w:fldCharType="separate"/>
          </w:r>
          <w:ins w:id="25" w:author="Tolulope Olugbenga" w:date="2021-04-26T15:24:00Z">
            <w:r w:rsidR="008F35C3">
              <w:rPr>
                <w:noProof/>
                <w:webHidden/>
              </w:rPr>
              <w:t>3</w:t>
            </w:r>
          </w:ins>
          <w:ins w:id="26" w:author="Tolulope Olugbenga" w:date="2021-04-16T17:20:00Z">
            <w:r>
              <w:rPr>
                <w:noProof/>
                <w:webHidden/>
              </w:rPr>
              <w:fldChar w:fldCharType="end"/>
            </w:r>
            <w:r w:rsidRPr="00091037">
              <w:rPr>
                <w:rStyle w:val="Hyperlink"/>
                <w:noProof/>
              </w:rPr>
              <w:fldChar w:fldCharType="end"/>
            </w:r>
          </w:ins>
        </w:p>
        <w:p w14:paraId="1DFE1DBB" w14:textId="6654E4CB" w:rsidR="0085030A" w:rsidRDefault="0085030A">
          <w:pPr>
            <w:pStyle w:val="TOC2"/>
            <w:rPr>
              <w:ins w:id="27" w:author="Tolulope Olugbenga" w:date="2021-04-16T17:20:00Z"/>
              <w:rFonts w:asciiTheme="minorHAnsi" w:eastAsiaTheme="minorEastAsia" w:hAnsiTheme="minorHAnsi" w:cstheme="minorBidi"/>
              <w:sz w:val="22"/>
              <w:lang w:val="en-US" w:eastAsia="en-US"/>
            </w:rPr>
          </w:pPr>
          <w:ins w:id="28" w:author="Tolulope Olugbenga" w:date="2021-04-16T17:20:00Z">
            <w:r w:rsidRPr="00091037">
              <w:rPr>
                <w:rStyle w:val="Hyperlink"/>
              </w:rPr>
              <w:fldChar w:fldCharType="begin"/>
            </w:r>
            <w:r w:rsidRPr="00091037">
              <w:rPr>
                <w:rStyle w:val="Hyperlink"/>
              </w:rPr>
              <w:instrText xml:space="preserve"> </w:instrText>
            </w:r>
            <w:r>
              <w:instrText>HYPERLINK \l "_Toc69486060"</w:instrText>
            </w:r>
            <w:r w:rsidRPr="00091037">
              <w:rPr>
                <w:rStyle w:val="Hyperlink"/>
              </w:rPr>
              <w:instrText xml:space="preserve"> </w:instrText>
            </w:r>
            <w:r w:rsidRPr="00091037">
              <w:rPr>
                <w:rStyle w:val="Hyperlink"/>
              </w:rPr>
              <w:fldChar w:fldCharType="separate"/>
            </w:r>
            <w:r w:rsidRPr="00091037">
              <w:rPr>
                <w:rStyle w:val="Hyperlink"/>
              </w:rPr>
              <w:t>1.2</w:t>
            </w:r>
            <w:r>
              <w:rPr>
                <w:rFonts w:asciiTheme="minorHAnsi" w:eastAsiaTheme="minorEastAsia" w:hAnsiTheme="minorHAnsi" w:cstheme="minorBidi"/>
                <w:sz w:val="22"/>
                <w:lang w:val="en-US" w:eastAsia="en-US"/>
              </w:rPr>
              <w:tab/>
            </w:r>
            <w:r w:rsidRPr="00091037">
              <w:rPr>
                <w:rStyle w:val="Hyperlink"/>
              </w:rPr>
              <w:t>Research Focus</w:t>
            </w:r>
            <w:r>
              <w:rPr>
                <w:webHidden/>
              </w:rPr>
              <w:tab/>
            </w:r>
            <w:r>
              <w:rPr>
                <w:webHidden/>
              </w:rPr>
              <w:fldChar w:fldCharType="begin"/>
            </w:r>
            <w:r>
              <w:rPr>
                <w:webHidden/>
              </w:rPr>
              <w:instrText xml:space="preserve"> PAGEREF _Toc69486060 \h </w:instrText>
            </w:r>
          </w:ins>
          <w:r>
            <w:rPr>
              <w:webHidden/>
            </w:rPr>
          </w:r>
          <w:r>
            <w:rPr>
              <w:webHidden/>
            </w:rPr>
            <w:fldChar w:fldCharType="separate"/>
          </w:r>
          <w:ins w:id="29" w:author="Tolulope Olugbenga" w:date="2021-04-26T15:24:00Z">
            <w:r w:rsidR="008F35C3">
              <w:rPr>
                <w:webHidden/>
              </w:rPr>
              <w:t>3</w:t>
            </w:r>
          </w:ins>
          <w:ins w:id="30" w:author="Tolulope Olugbenga" w:date="2021-04-16T17:20:00Z">
            <w:r>
              <w:rPr>
                <w:webHidden/>
              </w:rPr>
              <w:fldChar w:fldCharType="end"/>
            </w:r>
            <w:r w:rsidRPr="00091037">
              <w:rPr>
                <w:rStyle w:val="Hyperlink"/>
              </w:rPr>
              <w:fldChar w:fldCharType="end"/>
            </w:r>
          </w:ins>
        </w:p>
        <w:p w14:paraId="38C7513F" w14:textId="085372D0" w:rsidR="0085030A" w:rsidRDefault="0085030A">
          <w:pPr>
            <w:pStyle w:val="TOC1"/>
            <w:tabs>
              <w:tab w:val="left" w:pos="450"/>
              <w:tab w:val="right" w:leader="dot" w:pos="10070"/>
            </w:tabs>
            <w:rPr>
              <w:ins w:id="31" w:author="Tolulope Olugbenga" w:date="2021-04-16T17:20:00Z"/>
              <w:rFonts w:asciiTheme="minorHAnsi" w:eastAsiaTheme="minorEastAsia" w:hAnsiTheme="minorHAnsi" w:cstheme="minorBidi"/>
              <w:b w:val="0"/>
              <w:noProof/>
              <w:sz w:val="22"/>
              <w:lang w:val="en-US" w:eastAsia="en-US"/>
            </w:rPr>
          </w:pPr>
          <w:ins w:id="32"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"_Toc69486061"</w:instrText>
            </w:r>
            <w:r w:rsidRPr="00091037">
              <w:rPr>
                <w:rStyle w:val="Hyperlink"/>
                <w:noProof/>
              </w:rPr>
              <w:instrText xml:space="preserve"> </w:instrText>
            </w:r>
            <w:r w:rsidRPr="00091037">
              <w:rPr>
                <w:rStyle w:val="Hyperlink"/>
                <w:noProof/>
              </w:rPr>
              <w:fldChar w:fldCharType="separate"/>
            </w:r>
            <w:r w:rsidRPr="00091037">
              <w:rPr>
                <w:rStyle w:val="Hyperlink"/>
                <w:noProof/>
              </w:rPr>
              <w:t>2</w:t>
            </w:r>
            <w:r>
              <w:rPr>
                <w:rFonts w:asciiTheme="minorHAnsi" w:eastAsiaTheme="minorEastAsia" w:hAnsiTheme="minorHAnsi" w:cstheme="minorBidi"/>
                <w:b w:val="0"/>
                <w:noProof/>
                <w:sz w:val="22"/>
                <w:lang w:val="en-US" w:eastAsia="en-US"/>
              </w:rPr>
              <w:tab/>
            </w:r>
            <w:r w:rsidRPr="00091037">
              <w:rPr>
                <w:rStyle w:val="Hyperlink"/>
                <w:noProof/>
              </w:rPr>
              <w:t>Investigation</w:t>
            </w:r>
            <w:r>
              <w:rPr>
                <w:noProof/>
                <w:webHidden/>
              </w:rPr>
              <w:tab/>
            </w:r>
            <w:r>
              <w:rPr>
                <w:noProof/>
                <w:webHidden/>
              </w:rPr>
              <w:fldChar w:fldCharType="begin"/>
            </w:r>
            <w:r>
              <w:rPr>
                <w:noProof/>
                <w:webHidden/>
              </w:rPr>
              <w:instrText xml:space="preserve"> PAGEREF _Toc69486061 \h </w:instrText>
            </w:r>
          </w:ins>
          <w:r>
            <w:rPr>
              <w:noProof/>
              <w:webHidden/>
            </w:rPr>
          </w:r>
          <w:r>
            <w:rPr>
              <w:noProof/>
              <w:webHidden/>
            </w:rPr>
            <w:fldChar w:fldCharType="separate"/>
          </w:r>
          <w:ins w:id="33" w:author="Tolulope Olugbenga" w:date="2021-04-26T15:24:00Z">
            <w:r w:rsidR="008F35C3">
              <w:rPr>
                <w:noProof/>
                <w:webHidden/>
              </w:rPr>
              <w:t>4</w:t>
            </w:r>
          </w:ins>
          <w:ins w:id="34" w:author="Tolulope Olugbenga" w:date="2021-04-16T17:20:00Z">
            <w:r>
              <w:rPr>
                <w:noProof/>
                <w:webHidden/>
              </w:rPr>
              <w:fldChar w:fldCharType="end"/>
            </w:r>
            <w:r w:rsidRPr="00091037">
              <w:rPr>
                <w:rStyle w:val="Hyperlink"/>
                <w:noProof/>
              </w:rPr>
              <w:fldChar w:fldCharType="end"/>
            </w:r>
          </w:ins>
        </w:p>
        <w:p w14:paraId="5184AE36" w14:textId="3025B20A" w:rsidR="0085030A" w:rsidRDefault="0085030A">
          <w:pPr>
            <w:pStyle w:val="TOC2"/>
            <w:rPr>
              <w:ins w:id="35" w:author="Tolulope Olugbenga" w:date="2021-04-16T17:20:00Z"/>
              <w:rFonts w:asciiTheme="minorHAnsi" w:eastAsiaTheme="minorEastAsia" w:hAnsiTheme="minorHAnsi" w:cstheme="minorBidi"/>
              <w:sz w:val="22"/>
              <w:lang w:val="en-US" w:eastAsia="en-US"/>
            </w:rPr>
          </w:pPr>
          <w:ins w:id="36" w:author="Tolulope Olugbenga" w:date="2021-04-16T17:20:00Z">
            <w:r w:rsidRPr="00091037">
              <w:rPr>
                <w:rStyle w:val="Hyperlink"/>
              </w:rPr>
              <w:fldChar w:fldCharType="begin"/>
            </w:r>
            <w:r w:rsidRPr="00091037">
              <w:rPr>
                <w:rStyle w:val="Hyperlink"/>
              </w:rPr>
              <w:instrText xml:space="preserve"> </w:instrText>
            </w:r>
            <w:r>
              <w:instrText>HYPERLINK \l "_Toc69486062"</w:instrText>
            </w:r>
            <w:r w:rsidRPr="00091037">
              <w:rPr>
                <w:rStyle w:val="Hyperlink"/>
              </w:rPr>
              <w:instrText xml:space="preserve"> </w:instrText>
            </w:r>
            <w:r w:rsidRPr="00091037">
              <w:rPr>
                <w:rStyle w:val="Hyperlink"/>
              </w:rPr>
              <w:fldChar w:fldCharType="separate"/>
            </w:r>
            <w:r w:rsidRPr="00091037">
              <w:rPr>
                <w:rStyle w:val="Hyperlink"/>
              </w:rPr>
              <w:t>2.1</w:t>
            </w:r>
            <w:r>
              <w:rPr>
                <w:rFonts w:asciiTheme="minorHAnsi" w:eastAsiaTheme="minorEastAsia" w:hAnsiTheme="minorHAnsi" w:cstheme="minorBidi"/>
                <w:sz w:val="22"/>
                <w:lang w:val="en-US" w:eastAsia="en-US"/>
              </w:rPr>
              <w:tab/>
            </w:r>
            <w:r w:rsidRPr="00091037">
              <w:rPr>
                <w:rStyle w:val="Hyperlink"/>
              </w:rPr>
              <w:t>The Benchmark Algorithms</w:t>
            </w:r>
            <w:r>
              <w:rPr>
                <w:webHidden/>
              </w:rPr>
              <w:tab/>
            </w:r>
            <w:r>
              <w:rPr>
                <w:webHidden/>
              </w:rPr>
              <w:fldChar w:fldCharType="begin"/>
            </w:r>
            <w:r>
              <w:rPr>
                <w:webHidden/>
              </w:rPr>
              <w:instrText xml:space="preserve"> PAGEREF _Toc69486062 \h </w:instrText>
            </w:r>
          </w:ins>
          <w:r>
            <w:rPr>
              <w:webHidden/>
            </w:rPr>
          </w:r>
          <w:r>
            <w:rPr>
              <w:webHidden/>
            </w:rPr>
            <w:fldChar w:fldCharType="separate"/>
          </w:r>
          <w:ins w:id="37" w:author="Tolulope Olugbenga" w:date="2021-04-26T15:24:00Z">
            <w:r w:rsidR="008F35C3">
              <w:rPr>
                <w:webHidden/>
              </w:rPr>
              <w:t>4</w:t>
            </w:r>
          </w:ins>
          <w:ins w:id="38" w:author="Tolulope Olugbenga" w:date="2021-04-16T17:20:00Z">
            <w:r>
              <w:rPr>
                <w:webHidden/>
              </w:rPr>
              <w:fldChar w:fldCharType="end"/>
            </w:r>
            <w:r w:rsidRPr="00091037">
              <w:rPr>
                <w:rStyle w:val="Hyperlink"/>
              </w:rPr>
              <w:fldChar w:fldCharType="end"/>
            </w:r>
          </w:ins>
        </w:p>
        <w:p w14:paraId="6A1C1CAA" w14:textId="7D5ACF7C" w:rsidR="0085030A" w:rsidRDefault="0085030A">
          <w:pPr>
            <w:pStyle w:val="TOC3"/>
            <w:tabs>
              <w:tab w:val="left" w:pos="1100"/>
              <w:tab w:val="right" w:leader="dot" w:pos="10070"/>
            </w:tabs>
            <w:rPr>
              <w:ins w:id="39" w:author="Tolulope Olugbenga" w:date="2021-04-16T17:20:00Z"/>
              <w:rFonts w:asciiTheme="minorHAnsi" w:eastAsiaTheme="minorEastAsia" w:hAnsiTheme="minorHAnsi" w:cstheme="minorBidi"/>
              <w:noProof/>
              <w:sz w:val="22"/>
              <w:lang w:val="en-US" w:eastAsia="en-US"/>
            </w:rPr>
          </w:pPr>
          <w:ins w:id="40"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"_Toc69486064"</w:instrText>
            </w:r>
            <w:r w:rsidRPr="00091037">
              <w:rPr>
                <w:rStyle w:val="Hyperlink"/>
                <w:noProof/>
              </w:rPr>
              <w:instrText xml:space="preserve"> </w:instrText>
            </w:r>
            <w:r w:rsidRPr="00091037">
              <w:rPr>
                <w:rStyle w:val="Hyperlink"/>
                <w:noProof/>
              </w:rPr>
              <w:fldChar w:fldCharType="separate"/>
            </w:r>
            <w:r w:rsidRPr="00091037">
              <w:rPr>
                <w:rStyle w:val="Hyperlink"/>
                <w:noProof/>
              </w:rPr>
              <w:t>2.1-a</w:t>
            </w:r>
            <w:r>
              <w:rPr>
                <w:rFonts w:asciiTheme="minorHAnsi" w:eastAsiaTheme="minorEastAsia" w:hAnsiTheme="minorHAnsi" w:cstheme="minorBidi"/>
                <w:noProof/>
                <w:sz w:val="22"/>
                <w:lang w:val="en-US" w:eastAsia="en-US"/>
              </w:rPr>
              <w:tab/>
            </w:r>
            <w:r w:rsidRPr="00091037">
              <w:rPr>
                <w:rStyle w:val="Hyperlink"/>
                <w:noProof/>
              </w:rPr>
              <w:t>Seasonal Naïve Approach</w:t>
            </w:r>
            <w:r>
              <w:rPr>
                <w:noProof/>
                <w:webHidden/>
              </w:rPr>
              <w:tab/>
            </w:r>
            <w:r>
              <w:rPr>
                <w:noProof/>
                <w:webHidden/>
              </w:rPr>
              <w:fldChar w:fldCharType="begin"/>
            </w:r>
            <w:r>
              <w:rPr>
                <w:noProof/>
                <w:webHidden/>
              </w:rPr>
              <w:instrText xml:space="preserve"> PAGEREF _Toc69486064 \h </w:instrText>
            </w:r>
          </w:ins>
          <w:r>
            <w:rPr>
              <w:noProof/>
              <w:webHidden/>
            </w:rPr>
          </w:r>
          <w:r>
            <w:rPr>
              <w:noProof/>
              <w:webHidden/>
            </w:rPr>
            <w:fldChar w:fldCharType="separate"/>
          </w:r>
          <w:ins w:id="41" w:author="Tolulope Olugbenga" w:date="2021-04-26T15:24:00Z">
            <w:r w:rsidR="008F35C3">
              <w:rPr>
                <w:noProof/>
                <w:webHidden/>
              </w:rPr>
              <w:t>5</w:t>
            </w:r>
          </w:ins>
          <w:ins w:id="42" w:author="Tolulope Olugbenga" w:date="2021-04-16T17:20:00Z">
            <w:r>
              <w:rPr>
                <w:noProof/>
                <w:webHidden/>
              </w:rPr>
              <w:fldChar w:fldCharType="end"/>
            </w:r>
            <w:r w:rsidRPr="00091037">
              <w:rPr>
                <w:rStyle w:val="Hyperlink"/>
                <w:noProof/>
              </w:rPr>
              <w:fldChar w:fldCharType="end"/>
            </w:r>
          </w:ins>
        </w:p>
        <w:p w14:paraId="538497CC" w14:textId="0B858B2E" w:rsidR="0085030A" w:rsidRDefault="0085030A">
          <w:pPr>
            <w:pStyle w:val="TOC3"/>
            <w:tabs>
              <w:tab w:val="left" w:pos="1100"/>
              <w:tab w:val="right" w:leader="dot" w:pos="10070"/>
            </w:tabs>
            <w:rPr>
              <w:ins w:id="43" w:author="Tolulope Olugbenga" w:date="2021-04-16T17:20:00Z"/>
              <w:rFonts w:asciiTheme="minorHAnsi" w:eastAsiaTheme="minorEastAsia" w:hAnsiTheme="minorHAnsi" w:cstheme="minorBidi"/>
              <w:noProof/>
              <w:sz w:val="22"/>
              <w:lang w:val="en-US" w:eastAsia="en-US"/>
            </w:rPr>
          </w:pPr>
          <w:ins w:id="44"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"_Toc69486065"</w:instrText>
            </w:r>
            <w:r w:rsidRPr="00091037">
              <w:rPr>
                <w:rStyle w:val="Hyperlink"/>
                <w:noProof/>
              </w:rPr>
              <w:instrText xml:space="preserve"> </w:instrText>
            </w:r>
            <w:r w:rsidRPr="00091037">
              <w:rPr>
                <w:rStyle w:val="Hyperlink"/>
                <w:noProof/>
              </w:rPr>
              <w:fldChar w:fldCharType="separate"/>
            </w:r>
            <w:r w:rsidRPr="00091037">
              <w:rPr>
                <w:rStyle w:val="Hyperlink"/>
                <w:noProof/>
              </w:rPr>
              <w:t>2.1-b</w:t>
            </w:r>
            <w:r>
              <w:rPr>
                <w:rFonts w:asciiTheme="minorHAnsi" w:eastAsiaTheme="minorEastAsia" w:hAnsiTheme="minorHAnsi" w:cstheme="minorBidi"/>
                <w:noProof/>
                <w:sz w:val="22"/>
                <w:lang w:val="en-US" w:eastAsia="en-US"/>
              </w:rPr>
              <w:tab/>
            </w:r>
            <w:r w:rsidRPr="00091037">
              <w:rPr>
                <w:rStyle w:val="Hyperlink"/>
                <w:noProof/>
              </w:rPr>
              <w:t>Auto-Regressive Integrated Moving Average with Exogenous Variables (ARIMAX)</w:t>
            </w:r>
            <w:r>
              <w:rPr>
                <w:noProof/>
                <w:webHidden/>
              </w:rPr>
              <w:tab/>
            </w:r>
            <w:r>
              <w:rPr>
                <w:noProof/>
                <w:webHidden/>
              </w:rPr>
              <w:fldChar w:fldCharType="begin"/>
            </w:r>
            <w:r>
              <w:rPr>
                <w:noProof/>
                <w:webHidden/>
              </w:rPr>
              <w:instrText xml:space="preserve"> PAGEREF _Toc69486065 \h </w:instrText>
            </w:r>
          </w:ins>
          <w:r>
            <w:rPr>
              <w:noProof/>
              <w:webHidden/>
            </w:rPr>
          </w:r>
          <w:r>
            <w:rPr>
              <w:noProof/>
              <w:webHidden/>
            </w:rPr>
            <w:fldChar w:fldCharType="separate"/>
          </w:r>
          <w:ins w:id="45" w:author="Tolulope Olugbenga" w:date="2021-04-26T15:24:00Z">
            <w:r w:rsidR="008F35C3">
              <w:rPr>
                <w:noProof/>
                <w:webHidden/>
              </w:rPr>
              <w:t>6</w:t>
            </w:r>
          </w:ins>
          <w:ins w:id="46" w:author="Tolulope Olugbenga" w:date="2021-04-16T17:20:00Z">
            <w:r>
              <w:rPr>
                <w:noProof/>
                <w:webHidden/>
              </w:rPr>
              <w:fldChar w:fldCharType="end"/>
            </w:r>
            <w:r w:rsidRPr="00091037">
              <w:rPr>
                <w:rStyle w:val="Hyperlink"/>
                <w:noProof/>
              </w:rPr>
              <w:fldChar w:fldCharType="end"/>
            </w:r>
          </w:ins>
        </w:p>
        <w:p w14:paraId="20C0587C" w14:textId="310D8BB1" w:rsidR="0085030A" w:rsidRDefault="0085030A">
          <w:pPr>
            <w:pStyle w:val="TOC3"/>
            <w:tabs>
              <w:tab w:val="left" w:pos="1100"/>
              <w:tab w:val="right" w:leader="dot" w:pos="10070"/>
            </w:tabs>
            <w:rPr>
              <w:ins w:id="47" w:author="Tolulope Olugbenga" w:date="2021-04-16T17:20:00Z"/>
              <w:rFonts w:asciiTheme="minorHAnsi" w:eastAsiaTheme="minorEastAsia" w:hAnsiTheme="minorHAnsi" w:cstheme="minorBidi"/>
              <w:noProof/>
              <w:sz w:val="22"/>
              <w:lang w:val="en-US" w:eastAsia="en-US"/>
            </w:rPr>
          </w:pPr>
          <w:ins w:id="48"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"_Toc69486066"</w:instrText>
            </w:r>
            <w:r w:rsidRPr="00091037">
              <w:rPr>
                <w:rStyle w:val="Hyperlink"/>
                <w:noProof/>
              </w:rPr>
              <w:instrText xml:space="preserve"> </w:instrText>
            </w:r>
            <w:r w:rsidRPr="00091037">
              <w:rPr>
                <w:rStyle w:val="Hyperlink"/>
                <w:noProof/>
              </w:rPr>
              <w:fldChar w:fldCharType="separate"/>
            </w:r>
            <w:r w:rsidRPr="00091037">
              <w:rPr>
                <w:rStyle w:val="Hyperlink"/>
                <w:noProof/>
              </w:rPr>
              <w:t>2.1-c</w:t>
            </w:r>
            <w:r>
              <w:rPr>
                <w:rFonts w:asciiTheme="minorHAnsi" w:eastAsiaTheme="minorEastAsia" w:hAnsiTheme="minorHAnsi" w:cstheme="minorBidi"/>
                <w:noProof/>
                <w:sz w:val="22"/>
                <w:lang w:val="en-US" w:eastAsia="en-US"/>
              </w:rPr>
              <w:tab/>
            </w:r>
            <w:r w:rsidRPr="00091037">
              <w:rPr>
                <w:rStyle w:val="Hyperlink"/>
                <w:noProof/>
              </w:rPr>
              <w:t>Multiple Linear Regression</w:t>
            </w:r>
            <w:r>
              <w:rPr>
                <w:noProof/>
                <w:webHidden/>
              </w:rPr>
              <w:tab/>
            </w:r>
            <w:r>
              <w:rPr>
                <w:noProof/>
                <w:webHidden/>
              </w:rPr>
              <w:fldChar w:fldCharType="begin"/>
            </w:r>
            <w:r>
              <w:rPr>
                <w:noProof/>
                <w:webHidden/>
              </w:rPr>
              <w:instrText xml:space="preserve"> PAGEREF _Toc69486066 \h </w:instrText>
            </w:r>
          </w:ins>
          <w:r>
            <w:rPr>
              <w:noProof/>
              <w:webHidden/>
            </w:rPr>
          </w:r>
          <w:r>
            <w:rPr>
              <w:noProof/>
              <w:webHidden/>
            </w:rPr>
            <w:fldChar w:fldCharType="separate"/>
          </w:r>
          <w:ins w:id="49" w:author="Tolulope Olugbenga" w:date="2021-04-26T15:24:00Z">
            <w:r w:rsidR="008F35C3">
              <w:rPr>
                <w:noProof/>
                <w:webHidden/>
              </w:rPr>
              <w:t>7</w:t>
            </w:r>
          </w:ins>
          <w:ins w:id="50" w:author="Tolulope Olugbenga" w:date="2021-04-16T17:20:00Z">
            <w:r>
              <w:rPr>
                <w:noProof/>
                <w:webHidden/>
              </w:rPr>
              <w:fldChar w:fldCharType="end"/>
            </w:r>
            <w:r w:rsidRPr="00091037">
              <w:rPr>
                <w:rStyle w:val="Hyperlink"/>
                <w:noProof/>
              </w:rPr>
              <w:fldChar w:fldCharType="end"/>
            </w:r>
          </w:ins>
        </w:p>
        <w:p w14:paraId="0E0F4BB1" w14:textId="04AB4A40" w:rsidR="0085030A" w:rsidRDefault="0085030A">
          <w:pPr>
            <w:pStyle w:val="TOC3"/>
            <w:tabs>
              <w:tab w:val="left" w:pos="1100"/>
              <w:tab w:val="right" w:leader="dot" w:pos="10070"/>
            </w:tabs>
            <w:rPr>
              <w:ins w:id="51" w:author="Tolulope Olugbenga" w:date="2021-04-16T17:20:00Z"/>
              <w:rFonts w:asciiTheme="minorHAnsi" w:eastAsiaTheme="minorEastAsia" w:hAnsiTheme="minorHAnsi" w:cstheme="minorBidi"/>
              <w:noProof/>
              <w:sz w:val="22"/>
              <w:lang w:val="en-US" w:eastAsia="en-US"/>
            </w:rPr>
          </w:pPr>
          <w:ins w:id="52"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"_Toc69486067"</w:instrText>
            </w:r>
            <w:r w:rsidRPr="00091037">
              <w:rPr>
                <w:rStyle w:val="Hyperlink"/>
                <w:noProof/>
              </w:rPr>
              <w:instrText xml:space="preserve"> </w:instrText>
            </w:r>
            <w:r w:rsidRPr="00091037">
              <w:rPr>
                <w:rStyle w:val="Hyperlink"/>
                <w:noProof/>
              </w:rPr>
              <w:fldChar w:fldCharType="separate"/>
            </w:r>
            <w:r w:rsidRPr="00091037">
              <w:rPr>
                <w:rStyle w:val="Hyperlink"/>
                <w:noProof/>
              </w:rPr>
              <w:t>2.1-d</w:t>
            </w:r>
            <w:r>
              <w:rPr>
                <w:rFonts w:asciiTheme="minorHAnsi" w:eastAsiaTheme="minorEastAsia" w:hAnsiTheme="minorHAnsi" w:cstheme="minorBidi"/>
                <w:noProof/>
                <w:sz w:val="22"/>
                <w:lang w:val="en-US" w:eastAsia="en-US"/>
              </w:rPr>
              <w:tab/>
            </w:r>
            <w:r w:rsidRPr="00091037">
              <w:rPr>
                <w:rStyle w:val="Hyperlink"/>
                <w:noProof/>
              </w:rPr>
              <w:t>Artificial Neural Network Short Term Load Forecaster (ANNSTLF) – Generation Three</w:t>
            </w:r>
            <w:r>
              <w:rPr>
                <w:noProof/>
                <w:webHidden/>
              </w:rPr>
              <w:tab/>
            </w:r>
            <w:r>
              <w:rPr>
                <w:noProof/>
                <w:webHidden/>
              </w:rPr>
              <w:fldChar w:fldCharType="begin"/>
            </w:r>
            <w:r>
              <w:rPr>
                <w:noProof/>
                <w:webHidden/>
              </w:rPr>
              <w:instrText xml:space="preserve"> PAGEREF _Toc69486067 \h </w:instrText>
            </w:r>
          </w:ins>
          <w:r>
            <w:rPr>
              <w:noProof/>
              <w:webHidden/>
            </w:rPr>
          </w:r>
          <w:r>
            <w:rPr>
              <w:noProof/>
              <w:webHidden/>
            </w:rPr>
            <w:fldChar w:fldCharType="separate"/>
          </w:r>
          <w:ins w:id="53" w:author="Tolulope Olugbenga" w:date="2021-04-26T15:24:00Z">
            <w:r w:rsidR="008F35C3">
              <w:rPr>
                <w:noProof/>
                <w:webHidden/>
              </w:rPr>
              <w:t>7</w:t>
            </w:r>
          </w:ins>
          <w:ins w:id="54" w:author="Tolulope Olugbenga" w:date="2021-04-16T17:20:00Z">
            <w:r>
              <w:rPr>
                <w:noProof/>
                <w:webHidden/>
              </w:rPr>
              <w:fldChar w:fldCharType="end"/>
            </w:r>
            <w:r w:rsidRPr="00091037">
              <w:rPr>
                <w:rStyle w:val="Hyperlink"/>
                <w:noProof/>
              </w:rPr>
              <w:fldChar w:fldCharType="end"/>
            </w:r>
          </w:ins>
        </w:p>
        <w:p w14:paraId="7BD77314" w14:textId="18EF1B24" w:rsidR="0085030A" w:rsidRDefault="0085030A">
          <w:pPr>
            <w:pStyle w:val="TOC2"/>
            <w:rPr>
              <w:ins w:id="55" w:author="Tolulope Olugbenga" w:date="2021-04-16T17:20:00Z"/>
              <w:rFonts w:asciiTheme="minorHAnsi" w:eastAsiaTheme="minorEastAsia" w:hAnsiTheme="minorHAnsi" w:cstheme="minorBidi"/>
              <w:sz w:val="22"/>
              <w:lang w:val="en-US" w:eastAsia="en-US"/>
            </w:rPr>
          </w:pPr>
          <w:ins w:id="56" w:author="Tolulope Olugbenga" w:date="2021-04-16T17:20:00Z">
            <w:r w:rsidRPr="00091037">
              <w:rPr>
                <w:rStyle w:val="Hyperlink"/>
              </w:rPr>
              <w:fldChar w:fldCharType="begin"/>
            </w:r>
            <w:r w:rsidRPr="00091037">
              <w:rPr>
                <w:rStyle w:val="Hyperlink"/>
              </w:rPr>
              <w:instrText xml:space="preserve"> </w:instrText>
            </w:r>
            <w:r>
              <w:instrText>HYPERLINK \l "_Toc69486068"</w:instrText>
            </w:r>
            <w:r w:rsidRPr="00091037">
              <w:rPr>
                <w:rStyle w:val="Hyperlink"/>
              </w:rPr>
              <w:instrText xml:space="preserve"> </w:instrText>
            </w:r>
            <w:r w:rsidRPr="00091037">
              <w:rPr>
                <w:rStyle w:val="Hyperlink"/>
              </w:rPr>
              <w:fldChar w:fldCharType="separate"/>
            </w:r>
            <w:r w:rsidRPr="00091037">
              <w:rPr>
                <w:rStyle w:val="Hyperlink"/>
              </w:rPr>
              <w:t>2.2</w:t>
            </w:r>
            <w:r>
              <w:rPr>
                <w:rFonts w:asciiTheme="minorHAnsi" w:eastAsiaTheme="minorEastAsia" w:hAnsiTheme="minorHAnsi" w:cstheme="minorBidi"/>
                <w:sz w:val="22"/>
                <w:lang w:val="en-US" w:eastAsia="en-US"/>
              </w:rPr>
              <w:tab/>
            </w:r>
            <w:r w:rsidRPr="00091037">
              <w:rPr>
                <w:rStyle w:val="Hyperlink"/>
              </w:rPr>
              <w:t>Convolutional Neural Network (CNN)</w:t>
            </w:r>
            <w:r>
              <w:rPr>
                <w:webHidden/>
              </w:rPr>
              <w:tab/>
            </w:r>
            <w:r>
              <w:rPr>
                <w:webHidden/>
              </w:rPr>
              <w:fldChar w:fldCharType="begin"/>
            </w:r>
            <w:r>
              <w:rPr>
                <w:webHidden/>
              </w:rPr>
              <w:instrText xml:space="preserve"> PAGEREF _Toc69486068 \h </w:instrText>
            </w:r>
          </w:ins>
          <w:r>
            <w:rPr>
              <w:webHidden/>
            </w:rPr>
          </w:r>
          <w:r>
            <w:rPr>
              <w:webHidden/>
            </w:rPr>
            <w:fldChar w:fldCharType="separate"/>
          </w:r>
          <w:ins w:id="57" w:author="Tolulope Olugbenga" w:date="2021-04-26T15:24:00Z">
            <w:r w:rsidR="008F35C3">
              <w:rPr>
                <w:webHidden/>
              </w:rPr>
              <w:t>9</w:t>
            </w:r>
          </w:ins>
          <w:ins w:id="58" w:author="Tolulope Olugbenga" w:date="2021-04-16T17:20:00Z">
            <w:r>
              <w:rPr>
                <w:webHidden/>
              </w:rPr>
              <w:fldChar w:fldCharType="end"/>
            </w:r>
            <w:r w:rsidRPr="00091037">
              <w:rPr>
                <w:rStyle w:val="Hyperlink"/>
              </w:rPr>
              <w:fldChar w:fldCharType="end"/>
            </w:r>
          </w:ins>
        </w:p>
        <w:p w14:paraId="1366C5CC" w14:textId="5FA5479E" w:rsidR="0085030A" w:rsidRDefault="0085030A">
          <w:pPr>
            <w:pStyle w:val="TOC2"/>
            <w:rPr>
              <w:ins w:id="59" w:author="Tolulope Olugbenga" w:date="2021-04-16T17:20:00Z"/>
              <w:rFonts w:asciiTheme="minorHAnsi" w:eastAsiaTheme="minorEastAsia" w:hAnsiTheme="minorHAnsi" w:cstheme="minorBidi"/>
              <w:sz w:val="22"/>
              <w:lang w:val="en-US" w:eastAsia="en-US"/>
            </w:rPr>
          </w:pPr>
          <w:ins w:id="60" w:author="Tolulope Olugbenga" w:date="2021-04-16T17:20:00Z">
            <w:r w:rsidRPr="00091037">
              <w:rPr>
                <w:rStyle w:val="Hyperlink"/>
              </w:rPr>
              <w:fldChar w:fldCharType="begin"/>
            </w:r>
            <w:r w:rsidRPr="00091037">
              <w:rPr>
                <w:rStyle w:val="Hyperlink"/>
              </w:rPr>
              <w:instrText xml:space="preserve"> </w:instrText>
            </w:r>
            <w:r>
              <w:instrText>HYPERLINK \l "_Toc69486070"</w:instrText>
            </w:r>
            <w:r w:rsidRPr="00091037">
              <w:rPr>
                <w:rStyle w:val="Hyperlink"/>
              </w:rPr>
              <w:instrText xml:space="preserve"> </w:instrText>
            </w:r>
            <w:r w:rsidRPr="00091037">
              <w:rPr>
                <w:rStyle w:val="Hyperlink"/>
              </w:rPr>
              <w:fldChar w:fldCharType="separate"/>
            </w:r>
            <w:r w:rsidRPr="00091037">
              <w:rPr>
                <w:rStyle w:val="Hyperlink"/>
              </w:rPr>
              <w:t>2.3</w:t>
            </w:r>
            <w:r>
              <w:rPr>
                <w:rFonts w:asciiTheme="minorHAnsi" w:eastAsiaTheme="minorEastAsia" w:hAnsiTheme="minorHAnsi" w:cstheme="minorBidi"/>
                <w:sz w:val="22"/>
                <w:lang w:val="en-US" w:eastAsia="en-US"/>
              </w:rPr>
              <w:tab/>
            </w:r>
            <w:r w:rsidRPr="00091037">
              <w:rPr>
                <w:rStyle w:val="Hyperlink"/>
              </w:rPr>
              <w:t>Data Sets and Metrics for Evaluation</w:t>
            </w:r>
            <w:r>
              <w:rPr>
                <w:webHidden/>
              </w:rPr>
              <w:tab/>
            </w:r>
            <w:r>
              <w:rPr>
                <w:webHidden/>
              </w:rPr>
              <w:fldChar w:fldCharType="begin"/>
            </w:r>
            <w:r>
              <w:rPr>
                <w:webHidden/>
              </w:rPr>
              <w:instrText xml:space="preserve"> PAGEREF _Toc69486070 \h </w:instrText>
            </w:r>
          </w:ins>
          <w:r>
            <w:rPr>
              <w:webHidden/>
            </w:rPr>
          </w:r>
          <w:r>
            <w:rPr>
              <w:webHidden/>
            </w:rPr>
            <w:fldChar w:fldCharType="separate"/>
          </w:r>
          <w:ins w:id="61" w:author="Tolulope Olugbenga" w:date="2021-04-26T15:24:00Z">
            <w:r w:rsidR="008F35C3">
              <w:rPr>
                <w:webHidden/>
              </w:rPr>
              <w:t>9</w:t>
            </w:r>
          </w:ins>
          <w:ins w:id="62" w:author="Tolulope Olugbenga" w:date="2021-04-16T17:20:00Z">
            <w:r>
              <w:rPr>
                <w:webHidden/>
              </w:rPr>
              <w:fldChar w:fldCharType="end"/>
            </w:r>
            <w:r w:rsidRPr="00091037">
              <w:rPr>
                <w:rStyle w:val="Hyperlink"/>
              </w:rPr>
              <w:fldChar w:fldCharType="end"/>
            </w:r>
          </w:ins>
        </w:p>
        <w:p w14:paraId="68BEDC94" w14:textId="7F128C19" w:rsidR="0085030A" w:rsidRDefault="0085030A">
          <w:pPr>
            <w:pStyle w:val="TOC1"/>
            <w:tabs>
              <w:tab w:val="left" w:pos="450"/>
              <w:tab w:val="right" w:leader="dot" w:pos="10070"/>
            </w:tabs>
            <w:rPr>
              <w:ins w:id="63" w:author="Tolulope Olugbenga" w:date="2021-04-16T17:20:00Z"/>
              <w:rFonts w:asciiTheme="minorHAnsi" w:eastAsiaTheme="minorEastAsia" w:hAnsiTheme="minorHAnsi" w:cstheme="minorBidi"/>
              <w:b w:val="0"/>
              <w:noProof/>
              <w:sz w:val="22"/>
              <w:lang w:val="en-US" w:eastAsia="en-US"/>
            </w:rPr>
          </w:pPr>
          <w:ins w:id="64"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"_Toc69486071"</w:instrText>
            </w:r>
            <w:r w:rsidRPr="00091037">
              <w:rPr>
                <w:rStyle w:val="Hyperlink"/>
                <w:noProof/>
              </w:rPr>
              <w:instrText xml:space="preserve"> </w:instrText>
            </w:r>
            <w:r w:rsidRPr="00091037">
              <w:rPr>
                <w:rStyle w:val="Hyperlink"/>
                <w:noProof/>
              </w:rPr>
              <w:fldChar w:fldCharType="separate"/>
            </w:r>
            <w:r w:rsidRPr="00091037">
              <w:rPr>
                <w:rStyle w:val="Hyperlink"/>
                <w:noProof/>
              </w:rPr>
              <w:t>3</w:t>
            </w:r>
            <w:r>
              <w:rPr>
                <w:rFonts w:asciiTheme="minorHAnsi" w:eastAsiaTheme="minorEastAsia" w:hAnsiTheme="minorHAnsi" w:cstheme="minorBidi"/>
                <w:b w:val="0"/>
                <w:noProof/>
                <w:sz w:val="22"/>
                <w:lang w:val="en-US" w:eastAsia="en-US"/>
              </w:rPr>
              <w:tab/>
            </w:r>
            <w:r w:rsidRPr="00091037">
              <w:rPr>
                <w:rStyle w:val="Hyperlink"/>
                <w:noProof/>
              </w:rPr>
              <w:t>Contributions</w:t>
            </w:r>
            <w:r>
              <w:rPr>
                <w:noProof/>
                <w:webHidden/>
              </w:rPr>
              <w:tab/>
            </w:r>
            <w:r>
              <w:rPr>
                <w:noProof/>
                <w:webHidden/>
              </w:rPr>
              <w:fldChar w:fldCharType="begin"/>
            </w:r>
            <w:r>
              <w:rPr>
                <w:noProof/>
                <w:webHidden/>
              </w:rPr>
              <w:instrText xml:space="preserve"> PAGEREF _Toc69486071 \h </w:instrText>
            </w:r>
          </w:ins>
          <w:r>
            <w:rPr>
              <w:noProof/>
              <w:webHidden/>
            </w:rPr>
          </w:r>
          <w:r>
            <w:rPr>
              <w:noProof/>
              <w:webHidden/>
            </w:rPr>
            <w:fldChar w:fldCharType="separate"/>
          </w:r>
          <w:ins w:id="65" w:author="Tolulope Olugbenga" w:date="2021-04-26T15:24:00Z">
            <w:r w:rsidR="008F35C3">
              <w:rPr>
                <w:noProof/>
                <w:webHidden/>
              </w:rPr>
              <w:t>10</w:t>
            </w:r>
          </w:ins>
          <w:ins w:id="66" w:author="Tolulope Olugbenga" w:date="2021-04-16T17:20:00Z">
            <w:r>
              <w:rPr>
                <w:noProof/>
                <w:webHidden/>
              </w:rPr>
              <w:fldChar w:fldCharType="end"/>
            </w:r>
            <w:r w:rsidRPr="00091037">
              <w:rPr>
                <w:rStyle w:val="Hyperlink"/>
                <w:noProof/>
              </w:rPr>
              <w:fldChar w:fldCharType="end"/>
            </w:r>
          </w:ins>
        </w:p>
        <w:p w14:paraId="7D20FFD1" w14:textId="578FCFF9" w:rsidR="0085030A" w:rsidRDefault="0085030A">
          <w:pPr>
            <w:pStyle w:val="TOC1"/>
            <w:tabs>
              <w:tab w:val="left" w:pos="450"/>
              <w:tab w:val="right" w:leader="dot" w:pos="10070"/>
            </w:tabs>
            <w:rPr>
              <w:ins w:id="67" w:author="Tolulope Olugbenga" w:date="2021-04-16T17:20:00Z"/>
              <w:rFonts w:asciiTheme="minorHAnsi" w:eastAsiaTheme="minorEastAsia" w:hAnsiTheme="minorHAnsi" w:cstheme="minorBidi"/>
              <w:b w:val="0"/>
              <w:noProof/>
              <w:sz w:val="22"/>
              <w:lang w:val="en-US" w:eastAsia="en-US"/>
            </w:rPr>
          </w:pPr>
          <w:ins w:id="68" w:author="Tolulope Olugbenga" w:date="2021-04-16T17:20:00Z">
            <w:r w:rsidRPr="00091037">
              <w:rPr>
                <w:rStyle w:val="Hyperlink"/>
                <w:noProof/>
              </w:rPr>
              <w:fldChar w:fldCharType="begin"/>
            </w:r>
            <w:r w:rsidRPr="00091037">
              <w:rPr>
                <w:rStyle w:val="Hyperlink"/>
                <w:noProof/>
              </w:rPr>
              <w:instrText xml:space="preserve"> </w:instrText>
            </w:r>
            <w:r>
              <w:rPr>
                <w:noProof/>
              </w:rPr>
              <w:instrText>HYPERLINK \l "_Toc69486072"</w:instrText>
            </w:r>
            <w:r w:rsidRPr="00091037">
              <w:rPr>
                <w:rStyle w:val="Hyperlink"/>
                <w:noProof/>
              </w:rPr>
              <w:instrText xml:space="preserve"> </w:instrText>
            </w:r>
            <w:r w:rsidRPr="00091037">
              <w:rPr>
                <w:rStyle w:val="Hyperlink"/>
                <w:noProof/>
              </w:rPr>
              <w:fldChar w:fldCharType="separate"/>
            </w:r>
            <w:r w:rsidRPr="00091037">
              <w:rPr>
                <w:rStyle w:val="Hyperlink"/>
                <w:noProof/>
              </w:rPr>
              <w:t>4</w:t>
            </w:r>
            <w:r>
              <w:rPr>
                <w:rFonts w:asciiTheme="minorHAnsi" w:eastAsiaTheme="minorEastAsia" w:hAnsiTheme="minorHAnsi" w:cstheme="minorBidi"/>
                <w:b w:val="0"/>
                <w:noProof/>
                <w:sz w:val="22"/>
                <w:lang w:val="en-US" w:eastAsia="en-US"/>
              </w:rPr>
              <w:tab/>
            </w:r>
            <w:r w:rsidRPr="00091037">
              <w:rPr>
                <w:rStyle w:val="Hyperlink"/>
                <w:noProof/>
              </w:rPr>
              <w:t>References</w:t>
            </w:r>
            <w:r>
              <w:rPr>
                <w:noProof/>
                <w:webHidden/>
              </w:rPr>
              <w:tab/>
            </w:r>
            <w:r>
              <w:rPr>
                <w:noProof/>
                <w:webHidden/>
              </w:rPr>
              <w:fldChar w:fldCharType="begin"/>
            </w:r>
            <w:r>
              <w:rPr>
                <w:noProof/>
                <w:webHidden/>
              </w:rPr>
              <w:instrText xml:space="preserve"> PAGEREF _Toc69486072 \h </w:instrText>
            </w:r>
          </w:ins>
          <w:r>
            <w:rPr>
              <w:noProof/>
              <w:webHidden/>
            </w:rPr>
          </w:r>
          <w:r>
            <w:rPr>
              <w:noProof/>
              <w:webHidden/>
            </w:rPr>
            <w:fldChar w:fldCharType="separate"/>
          </w:r>
          <w:ins w:id="69" w:author="Tolulope Olugbenga" w:date="2021-04-26T15:24:00Z">
            <w:r w:rsidR="008F35C3">
              <w:rPr>
                <w:noProof/>
                <w:webHidden/>
              </w:rPr>
              <w:t>11</w:t>
            </w:r>
          </w:ins>
          <w:ins w:id="70" w:author="Tolulope Olugbenga" w:date="2021-04-16T17:20:00Z">
            <w:r>
              <w:rPr>
                <w:noProof/>
                <w:webHidden/>
              </w:rPr>
              <w:fldChar w:fldCharType="end"/>
            </w:r>
            <w:r w:rsidRPr="00091037">
              <w:rPr>
                <w:rStyle w:val="Hyperlink"/>
                <w:noProof/>
              </w:rPr>
              <w:fldChar w:fldCharType="end"/>
            </w:r>
          </w:ins>
        </w:p>
        <w:p w14:paraId="1C149576" w14:textId="0C272E31" w:rsidR="00D3437E" w:rsidDel="00D3437E" w:rsidRDefault="00D3437E">
          <w:pPr>
            <w:pStyle w:val="TOC1"/>
            <w:tabs>
              <w:tab w:val="left" w:pos="450"/>
              <w:tab w:val="right" w:leader="dot" w:pos="10070"/>
            </w:tabs>
            <w:rPr>
              <w:del w:id="71" w:author="Tolulope Olugbenga" w:date="2021-04-16T13:08:00Z"/>
              <w:rFonts w:asciiTheme="minorHAnsi" w:eastAsiaTheme="minorEastAsia" w:hAnsiTheme="minorHAnsi" w:cstheme="minorBidi"/>
              <w:b w:val="0"/>
              <w:noProof/>
              <w:sz w:val="22"/>
              <w:lang w:val="en-US" w:eastAsia="en-US"/>
            </w:rPr>
          </w:pPr>
          <w:del w:id="72"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"_Toc69470965"</w:delInstrText>
            </w:r>
            <w:r w:rsidRPr="00194B98" w:rsidDel="00D3437E">
              <w:rPr>
                <w:rStyle w:val="Hyperlink"/>
                <w:noProof/>
              </w:rPr>
              <w:delInstrText xml:space="preserve"> </w:delInstrText>
            </w:r>
            <w:r w:rsidRPr="00194B98" w:rsidDel="00D3437E">
              <w:rPr>
                <w:rStyle w:val="Hyperlink"/>
                <w:b w:val="0"/>
                <w:noProof/>
              </w:rPr>
              <w:fldChar w:fldCharType="separate"/>
            </w:r>
          </w:del>
          <w:ins w:id="73" w:author="Tolulope Olugbenga" w:date="2021-04-16T17:20:00Z">
            <w:r w:rsidR="0085030A">
              <w:rPr>
                <w:rStyle w:val="Hyperlink"/>
                <w:bCs/>
                <w:noProof/>
                <w:lang w:val="en-US"/>
              </w:rPr>
              <w:t>Error! Hyperlink reference not valid.</w:t>
            </w:r>
          </w:ins>
          <w:del w:id="74" w:author="Tolulope Olugbenga" w:date="2021-04-16T13:08:00Z">
            <w:r w:rsidRPr="00194B98" w:rsidDel="00D3437E">
              <w:rPr>
                <w:rStyle w:val="Hyperlink"/>
                <w:noProof/>
              </w:rPr>
              <w:delText>2</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Load Forecasting Overview</w:delText>
            </w:r>
            <w:r w:rsidDel="00D3437E">
              <w:rPr>
                <w:noProof/>
                <w:webHidden/>
              </w:rPr>
              <w:tab/>
            </w:r>
            <w:r w:rsidDel="00D3437E">
              <w:rPr>
                <w:b w:val="0"/>
                <w:noProof/>
                <w:webHidden/>
              </w:rPr>
              <w:fldChar w:fldCharType="begin"/>
            </w:r>
            <w:r w:rsidDel="00D3437E">
              <w:rPr>
                <w:noProof/>
                <w:webHidden/>
              </w:rPr>
              <w:delInstrText xml:space="preserve"> PAGEREF _Toc69470965 \h </w:delInstrText>
            </w:r>
            <w:r w:rsidDel="00D3437E">
              <w:rPr>
                <w:b w:val="0"/>
                <w:noProof/>
                <w:webHidden/>
              </w:rPr>
            </w:r>
            <w:r w:rsidDel="00D3437E">
              <w:rPr>
                <w:b w:val="0"/>
                <w:noProof/>
                <w:webHidden/>
              </w:rPr>
              <w:fldChar w:fldCharType="separate"/>
            </w:r>
          </w:del>
          <w:ins w:id="75" w:author="Tolulope Olugbenga" w:date="2021-04-26T15:24:00Z">
            <w:r w:rsidR="008F35C3">
              <w:rPr>
                <w:b w:val="0"/>
                <w:bCs/>
                <w:noProof/>
                <w:webHidden/>
                <w:lang w:val="en-US"/>
              </w:rPr>
              <w:t>Error! Bookmark not defined.</w:t>
            </w:r>
          </w:ins>
          <w:del w:id="76" w:author="Tolulope Olugbenga" w:date="2021-04-16T13:08:00Z">
            <w:r w:rsidDel="00D3437E">
              <w:rPr>
                <w:noProof/>
                <w:webHidden/>
              </w:rPr>
              <w:delText>1</w:delText>
            </w:r>
            <w:r w:rsidDel="00D3437E">
              <w:rPr>
                <w:b w:val="0"/>
                <w:noProof/>
                <w:webHidden/>
              </w:rPr>
              <w:fldChar w:fldCharType="end"/>
            </w:r>
            <w:r w:rsidRPr="00194B98" w:rsidDel="00D3437E">
              <w:rPr>
                <w:rStyle w:val="Hyperlink"/>
                <w:b w:val="0"/>
                <w:noProof/>
              </w:rPr>
              <w:fldChar w:fldCharType="end"/>
            </w:r>
          </w:del>
        </w:p>
        <w:p w14:paraId="5CB67EC5" w14:textId="3952F2C8" w:rsidR="00D3437E" w:rsidDel="00D3437E" w:rsidRDefault="00D3437E">
          <w:pPr>
            <w:pStyle w:val="TOC2"/>
            <w:rPr>
              <w:del w:id="77" w:author="Tolulope Olugbenga" w:date="2021-04-16T13:08:00Z"/>
              <w:rFonts w:asciiTheme="minorHAnsi" w:eastAsiaTheme="minorEastAsia" w:hAnsiTheme="minorHAnsi" w:cstheme="minorBidi"/>
              <w:sz w:val="22"/>
              <w:lang w:val="en-US" w:eastAsia="en-US"/>
            </w:rPr>
          </w:pPr>
          <w:del w:id="78"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"_Toc69470966"</w:delInstrText>
            </w:r>
            <w:r w:rsidRPr="00194B98" w:rsidDel="00D3437E">
              <w:rPr>
                <w:rStyle w:val="Hyperlink"/>
              </w:rPr>
              <w:delInstrText xml:space="preserve"> </w:delInstrText>
            </w:r>
            <w:r w:rsidRPr="00194B98" w:rsidDel="00D3437E">
              <w:rPr>
                <w:rStyle w:val="Hyperlink"/>
              </w:rPr>
              <w:fldChar w:fldCharType="separate"/>
            </w:r>
          </w:del>
          <w:ins w:id="79" w:author="Tolulope Olugbenga" w:date="2021-04-16T17:20:00Z">
            <w:r w:rsidR="0085030A">
              <w:rPr>
                <w:rStyle w:val="Hyperlink"/>
                <w:b/>
                <w:bCs/>
                <w:lang w:val="en-US"/>
              </w:rPr>
              <w:t>Error! Hyperlink reference not valid.</w:t>
            </w:r>
          </w:ins>
          <w:del w:id="80" w:author="Tolulope Olugbenga" w:date="2021-04-16T13:08:00Z">
            <w:r w:rsidRPr="00194B98" w:rsidDel="00D3437E">
              <w:rPr>
                <w:rStyle w:val="Hyperlink"/>
              </w:rPr>
              <w:delText>2.1</w:delText>
            </w:r>
            <w:r w:rsidDel="00D3437E">
              <w:rPr>
                <w:rFonts w:asciiTheme="minorHAnsi" w:eastAsiaTheme="minorEastAsia" w:hAnsiTheme="minorHAnsi" w:cstheme="minorBidi"/>
                <w:sz w:val="22"/>
                <w:lang w:val="en-US" w:eastAsia="en-US"/>
              </w:rPr>
              <w:tab/>
            </w:r>
            <w:r w:rsidRPr="00194B98" w:rsidDel="00D3437E">
              <w:rPr>
                <w:rStyle w:val="Hyperlink"/>
              </w:rPr>
              <w:delText>Load Forecasting Techniques</w:delText>
            </w:r>
            <w:r w:rsidDel="00D3437E">
              <w:rPr>
                <w:webHidden/>
              </w:rPr>
              <w:tab/>
            </w:r>
            <w:r w:rsidDel="00D3437E">
              <w:rPr>
                <w:webHidden/>
              </w:rPr>
              <w:fldChar w:fldCharType="begin"/>
            </w:r>
            <w:r w:rsidDel="00D3437E">
              <w:rPr>
                <w:webHidden/>
              </w:rPr>
              <w:delInstrText xml:space="preserve"> PAGEREF _Toc69470966 \h </w:delInstrText>
            </w:r>
            <w:r w:rsidDel="00D3437E">
              <w:rPr>
                <w:webHidden/>
              </w:rPr>
            </w:r>
            <w:r w:rsidDel="00D3437E">
              <w:rPr>
                <w:webHidden/>
              </w:rPr>
              <w:fldChar w:fldCharType="separate"/>
            </w:r>
          </w:del>
          <w:ins w:id="81" w:author="Tolulope Olugbenga" w:date="2021-04-26T15:24:00Z">
            <w:r w:rsidR="008F35C3">
              <w:rPr>
                <w:b/>
                <w:bCs/>
                <w:webHidden/>
                <w:lang w:val="en-US"/>
              </w:rPr>
              <w:t>Error! Bookmark not defined.</w:t>
            </w:r>
          </w:ins>
          <w:del w:id="82" w:author="Tolulope Olugbenga" w:date="2021-04-16T13:08:00Z">
            <w:r w:rsidDel="00D3437E">
              <w:rPr>
                <w:webHidden/>
              </w:rPr>
              <w:delText>2</w:delText>
            </w:r>
            <w:r w:rsidDel="00D3437E">
              <w:rPr>
                <w:webHidden/>
              </w:rPr>
              <w:fldChar w:fldCharType="end"/>
            </w:r>
            <w:r w:rsidRPr="00194B98" w:rsidDel="00D3437E">
              <w:rPr>
                <w:rStyle w:val="Hyperlink"/>
              </w:rPr>
              <w:fldChar w:fldCharType="end"/>
            </w:r>
          </w:del>
        </w:p>
        <w:p w14:paraId="602A4087" w14:textId="379B8D51" w:rsidR="00D3437E" w:rsidDel="00D3437E" w:rsidRDefault="00D3437E">
          <w:pPr>
            <w:pStyle w:val="TOC3"/>
            <w:tabs>
              <w:tab w:val="left" w:pos="1100"/>
              <w:tab w:val="right" w:leader="dot" w:pos="10070"/>
            </w:tabs>
            <w:rPr>
              <w:del w:id="83" w:author="Tolulope Olugbenga" w:date="2021-04-16T13:08:00Z"/>
              <w:rFonts w:asciiTheme="minorHAnsi" w:eastAsiaTheme="minorEastAsia" w:hAnsiTheme="minorHAnsi" w:cstheme="minorBidi"/>
              <w:noProof/>
              <w:sz w:val="22"/>
              <w:lang w:val="en-US" w:eastAsia="en-US"/>
            </w:rPr>
          </w:pPr>
          <w:del w:id="84"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"_Toc69470967"</w:delInstrText>
            </w:r>
            <w:r w:rsidRPr="00194B98" w:rsidDel="00D3437E">
              <w:rPr>
                <w:rStyle w:val="Hyperlink"/>
                <w:noProof/>
              </w:rPr>
              <w:delInstrText xml:space="preserve"> </w:delInstrText>
            </w:r>
            <w:r w:rsidRPr="00194B98" w:rsidDel="00D3437E">
              <w:rPr>
                <w:rStyle w:val="Hyperlink"/>
                <w:noProof/>
              </w:rPr>
              <w:fldChar w:fldCharType="separate"/>
            </w:r>
          </w:del>
          <w:ins w:id="85" w:author="Tolulope Olugbenga" w:date="2021-04-16T17:20:00Z">
            <w:r w:rsidR="0085030A">
              <w:rPr>
                <w:rStyle w:val="Hyperlink"/>
                <w:b/>
                <w:bCs/>
                <w:noProof/>
                <w:lang w:val="en-US"/>
              </w:rPr>
              <w:t>Error! Hyperlink reference not valid.</w:t>
            </w:r>
          </w:ins>
          <w:del w:id="86" w:author="Tolulope Olugbenga" w:date="2021-04-16T13:08:00Z">
            <w:r w:rsidRPr="00194B98" w:rsidDel="00D3437E">
              <w:rPr>
                <w:rStyle w:val="Hyperlink"/>
                <w:noProof/>
              </w:rPr>
              <w:delText>2.1-a</w:delText>
            </w:r>
            <w:r w:rsidDel="00D3437E">
              <w:rPr>
                <w:rFonts w:asciiTheme="minorHAnsi" w:eastAsiaTheme="minorEastAsia" w:hAnsiTheme="minorHAnsi" w:cstheme="minorBidi"/>
                <w:noProof/>
                <w:sz w:val="22"/>
                <w:lang w:val="en-US" w:eastAsia="en-US"/>
              </w:rPr>
              <w:tab/>
            </w:r>
            <w:r w:rsidRPr="00194B98" w:rsidDel="00D3437E">
              <w:rPr>
                <w:rStyle w:val="Hyperlink"/>
                <w:noProof/>
              </w:rPr>
              <w:delText>Statistical Techniques</w:delText>
            </w:r>
            <w:r w:rsidDel="00D3437E">
              <w:rPr>
                <w:noProof/>
                <w:webHidden/>
              </w:rPr>
              <w:tab/>
            </w:r>
            <w:r w:rsidDel="00D3437E">
              <w:rPr>
                <w:noProof/>
                <w:webHidden/>
              </w:rPr>
              <w:fldChar w:fldCharType="begin"/>
            </w:r>
            <w:r w:rsidDel="00D3437E">
              <w:rPr>
                <w:noProof/>
                <w:webHidden/>
              </w:rPr>
              <w:delInstrText xml:space="preserve"> PAGEREF _Toc69470967 \h </w:delInstrText>
            </w:r>
            <w:r w:rsidDel="00D3437E">
              <w:rPr>
                <w:noProof/>
                <w:webHidden/>
              </w:rPr>
            </w:r>
            <w:r w:rsidDel="00D3437E">
              <w:rPr>
                <w:noProof/>
                <w:webHidden/>
              </w:rPr>
              <w:fldChar w:fldCharType="separate"/>
            </w:r>
          </w:del>
          <w:ins w:id="87" w:author="Tolulope Olugbenga" w:date="2021-04-26T15:24:00Z">
            <w:r w:rsidR="008F35C3">
              <w:rPr>
                <w:b/>
                <w:bCs/>
                <w:noProof/>
                <w:webHidden/>
                <w:lang w:val="en-US"/>
              </w:rPr>
              <w:t>Error! Bookmark not defined.</w:t>
            </w:r>
          </w:ins>
          <w:del w:id="88" w:author="Tolulope Olugbenga" w:date="2021-04-16T13:08:00Z">
            <w:r w:rsidDel="00D3437E">
              <w:rPr>
                <w:noProof/>
                <w:webHidden/>
              </w:rPr>
              <w:delText>3</w:delText>
            </w:r>
            <w:r w:rsidDel="00D3437E">
              <w:rPr>
                <w:noProof/>
                <w:webHidden/>
              </w:rPr>
              <w:fldChar w:fldCharType="end"/>
            </w:r>
            <w:r w:rsidRPr="00194B98" w:rsidDel="00D3437E">
              <w:rPr>
                <w:rStyle w:val="Hyperlink"/>
                <w:noProof/>
              </w:rPr>
              <w:fldChar w:fldCharType="end"/>
            </w:r>
          </w:del>
        </w:p>
        <w:p w14:paraId="4FFA69A3" w14:textId="20F303E2" w:rsidR="00D3437E" w:rsidDel="00D3437E" w:rsidRDefault="00D3437E">
          <w:pPr>
            <w:pStyle w:val="TOC3"/>
            <w:tabs>
              <w:tab w:val="left" w:pos="1100"/>
              <w:tab w:val="right" w:leader="dot" w:pos="10070"/>
            </w:tabs>
            <w:rPr>
              <w:del w:id="89" w:author="Tolulope Olugbenga" w:date="2021-04-16T13:08:00Z"/>
              <w:rFonts w:asciiTheme="minorHAnsi" w:eastAsiaTheme="minorEastAsia" w:hAnsiTheme="minorHAnsi" w:cstheme="minorBidi"/>
              <w:noProof/>
              <w:sz w:val="22"/>
              <w:lang w:val="en-US" w:eastAsia="en-US"/>
            </w:rPr>
          </w:pPr>
          <w:del w:id="90"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"_Toc69470968"</w:delInstrText>
            </w:r>
            <w:r w:rsidRPr="00194B98" w:rsidDel="00D3437E">
              <w:rPr>
                <w:rStyle w:val="Hyperlink"/>
                <w:noProof/>
              </w:rPr>
              <w:delInstrText xml:space="preserve"> </w:delInstrText>
            </w:r>
            <w:r w:rsidRPr="00194B98" w:rsidDel="00D3437E">
              <w:rPr>
                <w:rStyle w:val="Hyperlink"/>
                <w:noProof/>
              </w:rPr>
              <w:fldChar w:fldCharType="separate"/>
            </w:r>
          </w:del>
          <w:ins w:id="91" w:author="Tolulope Olugbenga" w:date="2021-04-16T17:20:00Z">
            <w:r w:rsidR="0085030A">
              <w:rPr>
                <w:rStyle w:val="Hyperlink"/>
                <w:b/>
                <w:bCs/>
                <w:noProof/>
                <w:lang w:val="en-US"/>
              </w:rPr>
              <w:t>Error! Hyperlink reference not valid.</w:t>
            </w:r>
          </w:ins>
          <w:del w:id="92" w:author="Tolulope Olugbenga" w:date="2021-04-16T13:08:00Z">
            <w:r w:rsidRPr="00194B98" w:rsidDel="00D3437E">
              <w:rPr>
                <w:rStyle w:val="Hyperlink"/>
                <w:noProof/>
                <w:lang w:val="en-US"/>
              </w:rPr>
              <w:delText>2.1-b</w:delText>
            </w:r>
            <w:r w:rsidDel="00D3437E">
              <w:rPr>
                <w:rFonts w:asciiTheme="minorHAnsi" w:eastAsiaTheme="minorEastAsia" w:hAnsiTheme="minorHAnsi" w:cstheme="minorBidi"/>
                <w:noProof/>
                <w:sz w:val="22"/>
                <w:lang w:val="en-US" w:eastAsia="en-US"/>
              </w:rPr>
              <w:tab/>
            </w:r>
            <w:r w:rsidRPr="00194B98" w:rsidDel="00D3437E">
              <w:rPr>
                <w:rStyle w:val="Hyperlink"/>
                <w:noProof/>
                <w:lang w:val="en-US"/>
              </w:rPr>
              <w:delText>Artificial Intelligence Techniques</w:delText>
            </w:r>
            <w:r w:rsidDel="00D3437E">
              <w:rPr>
                <w:noProof/>
                <w:webHidden/>
              </w:rPr>
              <w:tab/>
            </w:r>
            <w:r w:rsidDel="00D3437E">
              <w:rPr>
                <w:noProof/>
                <w:webHidden/>
              </w:rPr>
              <w:fldChar w:fldCharType="begin"/>
            </w:r>
            <w:r w:rsidDel="00D3437E">
              <w:rPr>
                <w:noProof/>
                <w:webHidden/>
              </w:rPr>
              <w:delInstrText xml:space="preserve"> PAGEREF _Toc69470968 \h </w:delInstrText>
            </w:r>
            <w:r w:rsidDel="00D3437E">
              <w:rPr>
                <w:noProof/>
                <w:webHidden/>
              </w:rPr>
            </w:r>
            <w:r w:rsidDel="00D3437E">
              <w:rPr>
                <w:noProof/>
                <w:webHidden/>
              </w:rPr>
              <w:fldChar w:fldCharType="separate"/>
            </w:r>
          </w:del>
          <w:ins w:id="93" w:author="Tolulope Olugbenga" w:date="2021-04-26T15:24:00Z">
            <w:r w:rsidR="008F35C3">
              <w:rPr>
                <w:b/>
                <w:bCs/>
                <w:noProof/>
                <w:webHidden/>
                <w:lang w:val="en-US"/>
              </w:rPr>
              <w:t>Error! Bookmark not defined.</w:t>
            </w:r>
          </w:ins>
          <w:del w:id="94" w:author="Tolulope Olugbenga" w:date="2021-04-16T13:08:00Z">
            <w:r w:rsidDel="00D3437E">
              <w:rPr>
                <w:noProof/>
                <w:webHidden/>
              </w:rPr>
              <w:delText>3</w:delText>
            </w:r>
            <w:r w:rsidDel="00D3437E">
              <w:rPr>
                <w:noProof/>
                <w:webHidden/>
              </w:rPr>
              <w:fldChar w:fldCharType="end"/>
            </w:r>
            <w:r w:rsidRPr="00194B98" w:rsidDel="00D3437E">
              <w:rPr>
                <w:rStyle w:val="Hyperlink"/>
                <w:noProof/>
              </w:rPr>
              <w:fldChar w:fldCharType="end"/>
            </w:r>
          </w:del>
        </w:p>
        <w:p w14:paraId="54B36FF3" w14:textId="312CAE2B" w:rsidR="00D3437E" w:rsidDel="00D3437E" w:rsidRDefault="00D3437E">
          <w:pPr>
            <w:pStyle w:val="TOC3"/>
            <w:tabs>
              <w:tab w:val="left" w:pos="1100"/>
              <w:tab w:val="right" w:leader="dot" w:pos="10070"/>
            </w:tabs>
            <w:rPr>
              <w:del w:id="95" w:author="Tolulope Olugbenga" w:date="2021-04-16T13:08:00Z"/>
              <w:rFonts w:asciiTheme="minorHAnsi" w:eastAsiaTheme="minorEastAsia" w:hAnsiTheme="minorHAnsi" w:cstheme="minorBidi"/>
              <w:noProof/>
              <w:sz w:val="22"/>
              <w:lang w:val="en-US" w:eastAsia="en-US"/>
            </w:rPr>
          </w:pPr>
          <w:del w:id="96"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"_Toc69470969"</w:delInstrText>
            </w:r>
            <w:r w:rsidRPr="00194B98" w:rsidDel="00D3437E">
              <w:rPr>
                <w:rStyle w:val="Hyperlink"/>
                <w:noProof/>
              </w:rPr>
              <w:delInstrText xml:space="preserve"> </w:delInstrText>
            </w:r>
            <w:r w:rsidRPr="00194B98" w:rsidDel="00D3437E">
              <w:rPr>
                <w:rStyle w:val="Hyperlink"/>
                <w:noProof/>
              </w:rPr>
              <w:fldChar w:fldCharType="separate"/>
            </w:r>
          </w:del>
          <w:ins w:id="97" w:author="Tolulope Olugbenga" w:date="2021-04-16T17:20:00Z">
            <w:r w:rsidR="0085030A">
              <w:rPr>
                <w:rStyle w:val="Hyperlink"/>
                <w:b/>
                <w:bCs/>
                <w:noProof/>
                <w:lang w:val="en-US"/>
              </w:rPr>
              <w:t>Error! Hyperlink reference not valid.</w:t>
            </w:r>
          </w:ins>
          <w:del w:id="98" w:author="Tolulope Olugbenga" w:date="2021-04-16T13:08:00Z">
            <w:r w:rsidRPr="00194B98" w:rsidDel="00D3437E">
              <w:rPr>
                <w:rStyle w:val="Hyperlink"/>
                <w:noProof/>
                <w:lang w:val="en-US"/>
              </w:rPr>
              <w:delText>2.1-c</w:delText>
            </w:r>
            <w:r w:rsidDel="00D3437E">
              <w:rPr>
                <w:rFonts w:asciiTheme="minorHAnsi" w:eastAsiaTheme="minorEastAsia" w:hAnsiTheme="minorHAnsi" w:cstheme="minorBidi"/>
                <w:noProof/>
                <w:sz w:val="22"/>
                <w:lang w:val="en-US" w:eastAsia="en-US"/>
              </w:rPr>
              <w:tab/>
            </w:r>
            <w:r w:rsidRPr="00194B98" w:rsidDel="00D3437E">
              <w:rPr>
                <w:rStyle w:val="Hyperlink"/>
                <w:noProof/>
                <w:lang w:val="en-US"/>
              </w:rPr>
              <w:delText>Finding the One Size Fits All Technique</w:delText>
            </w:r>
            <w:r w:rsidDel="00D3437E">
              <w:rPr>
                <w:noProof/>
                <w:webHidden/>
              </w:rPr>
              <w:tab/>
            </w:r>
            <w:r w:rsidDel="00D3437E">
              <w:rPr>
                <w:noProof/>
                <w:webHidden/>
              </w:rPr>
              <w:fldChar w:fldCharType="begin"/>
            </w:r>
            <w:r w:rsidDel="00D3437E">
              <w:rPr>
                <w:noProof/>
                <w:webHidden/>
              </w:rPr>
              <w:delInstrText xml:space="preserve"> PAGEREF _Toc69470969 \h </w:delInstrText>
            </w:r>
            <w:r w:rsidDel="00D3437E">
              <w:rPr>
                <w:noProof/>
                <w:webHidden/>
              </w:rPr>
            </w:r>
            <w:r w:rsidDel="00D3437E">
              <w:rPr>
                <w:noProof/>
                <w:webHidden/>
              </w:rPr>
              <w:fldChar w:fldCharType="separate"/>
            </w:r>
          </w:del>
          <w:ins w:id="99" w:author="Tolulope Olugbenga" w:date="2021-04-26T15:24:00Z">
            <w:r w:rsidR="008F35C3">
              <w:rPr>
                <w:b/>
                <w:bCs/>
                <w:noProof/>
                <w:webHidden/>
                <w:lang w:val="en-US"/>
              </w:rPr>
              <w:t>Error! Bookmark not defined.</w:t>
            </w:r>
          </w:ins>
          <w:del w:id="100" w:author="Tolulope Olugbenga" w:date="2021-04-16T13:08:00Z">
            <w:r w:rsidDel="00D3437E">
              <w:rPr>
                <w:noProof/>
                <w:webHidden/>
              </w:rPr>
              <w:delText>3</w:delText>
            </w:r>
            <w:r w:rsidDel="00D3437E">
              <w:rPr>
                <w:noProof/>
                <w:webHidden/>
              </w:rPr>
              <w:fldChar w:fldCharType="end"/>
            </w:r>
            <w:r w:rsidRPr="00194B98" w:rsidDel="00D3437E">
              <w:rPr>
                <w:rStyle w:val="Hyperlink"/>
                <w:noProof/>
              </w:rPr>
              <w:fldChar w:fldCharType="end"/>
            </w:r>
          </w:del>
        </w:p>
        <w:p w14:paraId="02DAA009" w14:textId="76EE34A3" w:rsidR="00D3437E" w:rsidDel="00D3437E" w:rsidRDefault="00D3437E">
          <w:pPr>
            <w:pStyle w:val="TOC2"/>
            <w:rPr>
              <w:del w:id="101" w:author="Tolulope Olugbenga" w:date="2021-04-16T13:08:00Z"/>
              <w:rFonts w:asciiTheme="minorHAnsi" w:eastAsiaTheme="minorEastAsia" w:hAnsiTheme="minorHAnsi" w:cstheme="minorBidi"/>
              <w:sz w:val="22"/>
              <w:lang w:val="en-US" w:eastAsia="en-US"/>
            </w:rPr>
          </w:pPr>
          <w:del w:id="102"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"_Toc69470970"</w:delInstrText>
            </w:r>
            <w:r w:rsidRPr="00194B98" w:rsidDel="00D3437E">
              <w:rPr>
                <w:rStyle w:val="Hyperlink"/>
              </w:rPr>
              <w:delInstrText xml:space="preserve"> </w:delInstrText>
            </w:r>
            <w:r w:rsidRPr="00194B98" w:rsidDel="00D3437E">
              <w:rPr>
                <w:rStyle w:val="Hyperlink"/>
              </w:rPr>
              <w:fldChar w:fldCharType="separate"/>
            </w:r>
          </w:del>
          <w:ins w:id="103" w:author="Tolulope Olugbenga" w:date="2021-04-16T17:20:00Z">
            <w:r w:rsidR="0085030A">
              <w:rPr>
                <w:rStyle w:val="Hyperlink"/>
                <w:b/>
                <w:bCs/>
                <w:lang w:val="en-US"/>
              </w:rPr>
              <w:t>Error! Hyperlink reference not valid.</w:t>
            </w:r>
          </w:ins>
          <w:del w:id="104" w:author="Tolulope Olugbenga" w:date="2021-04-16T13:08:00Z">
            <w:r w:rsidRPr="00194B98" w:rsidDel="00D3437E">
              <w:rPr>
                <w:rStyle w:val="Hyperlink"/>
              </w:rPr>
              <w:delText>2.2</w:delText>
            </w:r>
            <w:r w:rsidDel="00D3437E">
              <w:rPr>
                <w:rFonts w:asciiTheme="minorHAnsi" w:eastAsiaTheme="minorEastAsia" w:hAnsiTheme="minorHAnsi" w:cstheme="minorBidi"/>
                <w:sz w:val="22"/>
                <w:lang w:val="en-US" w:eastAsia="en-US"/>
              </w:rPr>
              <w:tab/>
            </w:r>
            <w:r w:rsidRPr="00194B98" w:rsidDel="00D3437E">
              <w:rPr>
                <w:rStyle w:val="Hyperlink"/>
              </w:rPr>
              <w:delText>Multi-Step Load Forecasting</w:delText>
            </w:r>
            <w:r w:rsidDel="00D3437E">
              <w:rPr>
                <w:webHidden/>
              </w:rPr>
              <w:tab/>
            </w:r>
            <w:r w:rsidDel="00D3437E">
              <w:rPr>
                <w:webHidden/>
              </w:rPr>
              <w:fldChar w:fldCharType="begin"/>
            </w:r>
            <w:r w:rsidDel="00D3437E">
              <w:rPr>
                <w:webHidden/>
              </w:rPr>
              <w:delInstrText xml:space="preserve"> PAGEREF _Toc69470970 \h </w:delInstrText>
            </w:r>
            <w:r w:rsidDel="00D3437E">
              <w:rPr>
                <w:webHidden/>
              </w:rPr>
            </w:r>
            <w:r w:rsidDel="00D3437E">
              <w:rPr>
                <w:webHidden/>
              </w:rPr>
              <w:fldChar w:fldCharType="separate"/>
            </w:r>
          </w:del>
          <w:ins w:id="105" w:author="Tolulope Olugbenga" w:date="2021-04-26T15:24:00Z">
            <w:r w:rsidR="008F35C3">
              <w:rPr>
                <w:b/>
                <w:bCs/>
                <w:webHidden/>
                <w:lang w:val="en-US"/>
              </w:rPr>
              <w:t>Error! Bookmark not defined.</w:t>
            </w:r>
          </w:ins>
          <w:del w:id="106" w:author="Tolulope Olugbenga" w:date="2021-04-16T13:08:00Z">
            <w:r w:rsidDel="00D3437E">
              <w:rPr>
                <w:webHidden/>
              </w:rPr>
              <w:delText>4</w:delText>
            </w:r>
            <w:r w:rsidDel="00D3437E">
              <w:rPr>
                <w:webHidden/>
              </w:rPr>
              <w:fldChar w:fldCharType="end"/>
            </w:r>
            <w:r w:rsidRPr="00194B98" w:rsidDel="00D3437E">
              <w:rPr>
                <w:rStyle w:val="Hyperlink"/>
              </w:rPr>
              <w:fldChar w:fldCharType="end"/>
            </w:r>
          </w:del>
        </w:p>
        <w:p w14:paraId="183A3C2F" w14:textId="51146076" w:rsidR="00D3437E" w:rsidDel="00D3437E" w:rsidRDefault="00D3437E">
          <w:pPr>
            <w:pStyle w:val="TOC2"/>
            <w:rPr>
              <w:del w:id="107" w:author="Tolulope Olugbenga" w:date="2021-04-16T13:08:00Z"/>
              <w:rFonts w:asciiTheme="minorHAnsi" w:eastAsiaTheme="minorEastAsia" w:hAnsiTheme="minorHAnsi" w:cstheme="minorBidi"/>
              <w:sz w:val="22"/>
              <w:lang w:val="en-US" w:eastAsia="en-US"/>
            </w:rPr>
          </w:pPr>
          <w:del w:id="108"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"_Toc69470971"</w:delInstrText>
            </w:r>
            <w:r w:rsidRPr="00194B98" w:rsidDel="00D3437E">
              <w:rPr>
                <w:rStyle w:val="Hyperlink"/>
              </w:rPr>
              <w:delInstrText xml:space="preserve"> </w:delInstrText>
            </w:r>
            <w:r w:rsidRPr="00194B98" w:rsidDel="00D3437E">
              <w:rPr>
                <w:rStyle w:val="Hyperlink"/>
              </w:rPr>
              <w:fldChar w:fldCharType="separate"/>
            </w:r>
          </w:del>
          <w:ins w:id="109" w:author="Tolulope Olugbenga" w:date="2021-04-16T17:20:00Z">
            <w:r w:rsidR="0085030A">
              <w:rPr>
                <w:rStyle w:val="Hyperlink"/>
                <w:b/>
                <w:bCs/>
                <w:lang w:val="en-US"/>
              </w:rPr>
              <w:t>Error! Hyperlink reference not valid.</w:t>
            </w:r>
          </w:ins>
          <w:del w:id="110" w:author="Tolulope Olugbenga" w:date="2021-04-16T13:08:00Z">
            <w:r w:rsidRPr="00194B98" w:rsidDel="00D3437E">
              <w:rPr>
                <w:rStyle w:val="Hyperlink"/>
              </w:rPr>
              <w:delText>2.3</w:delText>
            </w:r>
            <w:r w:rsidDel="00D3437E">
              <w:rPr>
                <w:rFonts w:asciiTheme="minorHAnsi" w:eastAsiaTheme="minorEastAsia" w:hAnsiTheme="minorHAnsi" w:cstheme="minorBidi"/>
                <w:sz w:val="22"/>
                <w:lang w:val="en-US" w:eastAsia="en-US"/>
              </w:rPr>
              <w:tab/>
            </w:r>
            <w:r w:rsidRPr="00194B98" w:rsidDel="00D3437E">
              <w:rPr>
                <w:rStyle w:val="Hyperlink"/>
              </w:rPr>
              <w:delText>Research Focus</w:delText>
            </w:r>
            <w:r w:rsidDel="00D3437E">
              <w:rPr>
                <w:webHidden/>
              </w:rPr>
              <w:tab/>
            </w:r>
            <w:r w:rsidDel="00D3437E">
              <w:rPr>
                <w:webHidden/>
              </w:rPr>
              <w:fldChar w:fldCharType="begin"/>
            </w:r>
            <w:r w:rsidDel="00D3437E">
              <w:rPr>
                <w:webHidden/>
              </w:rPr>
              <w:delInstrText xml:space="preserve"> PAGEREF _Toc69470971 \h </w:delInstrText>
            </w:r>
            <w:r w:rsidDel="00D3437E">
              <w:rPr>
                <w:webHidden/>
              </w:rPr>
            </w:r>
            <w:r w:rsidDel="00D3437E">
              <w:rPr>
                <w:webHidden/>
              </w:rPr>
              <w:fldChar w:fldCharType="separate"/>
            </w:r>
          </w:del>
          <w:ins w:id="111" w:author="Tolulope Olugbenga" w:date="2021-04-26T15:24:00Z">
            <w:r w:rsidR="008F35C3">
              <w:rPr>
                <w:b/>
                <w:bCs/>
                <w:webHidden/>
                <w:lang w:val="en-US"/>
              </w:rPr>
              <w:t>Error! Bookmark not defined.</w:t>
            </w:r>
          </w:ins>
          <w:del w:id="112" w:author="Tolulope Olugbenga" w:date="2021-04-16T13:08:00Z">
            <w:r w:rsidDel="00D3437E">
              <w:rPr>
                <w:webHidden/>
              </w:rPr>
              <w:delText>5</w:delText>
            </w:r>
            <w:r w:rsidDel="00D3437E">
              <w:rPr>
                <w:webHidden/>
              </w:rPr>
              <w:fldChar w:fldCharType="end"/>
            </w:r>
            <w:r w:rsidRPr="00194B98" w:rsidDel="00D3437E">
              <w:rPr>
                <w:rStyle w:val="Hyperlink"/>
              </w:rPr>
              <w:fldChar w:fldCharType="end"/>
            </w:r>
          </w:del>
        </w:p>
        <w:p w14:paraId="0D23926C" w14:textId="443A94D6" w:rsidR="00D3437E" w:rsidDel="00D3437E" w:rsidRDefault="00D3437E">
          <w:pPr>
            <w:pStyle w:val="TOC1"/>
            <w:tabs>
              <w:tab w:val="left" w:pos="450"/>
              <w:tab w:val="right" w:leader="dot" w:pos="10070"/>
            </w:tabs>
            <w:rPr>
              <w:del w:id="113" w:author="Tolulope Olugbenga" w:date="2021-04-16T13:08:00Z"/>
              <w:rFonts w:asciiTheme="minorHAnsi" w:eastAsiaTheme="minorEastAsia" w:hAnsiTheme="minorHAnsi" w:cstheme="minorBidi"/>
              <w:b w:val="0"/>
              <w:noProof/>
              <w:sz w:val="22"/>
              <w:lang w:val="en-US" w:eastAsia="en-US"/>
            </w:rPr>
          </w:pPr>
          <w:del w:id="114"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"_Toc69470972"</w:delInstrText>
            </w:r>
            <w:r w:rsidRPr="00194B98" w:rsidDel="00D3437E">
              <w:rPr>
                <w:rStyle w:val="Hyperlink"/>
                <w:noProof/>
              </w:rPr>
              <w:delInstrText xml:space="preserve"> </w:delInstrText>
            </w:r>
            <w:r w:rsidRPr="00194B98" w:rsidDel="00D3437E">
              <w:rPr>
                <w:rStyle w:val="Hyperlink"/>
                <w:b w:val="0"/>
                <w:noProof/>
              </w:rPr>
              <w:fldChar w:fldCharType="separate"/>
            </w:r>
          </w:del>
          <w:ins w:id="115" w:author="Tolulope Olugbenga" w:date="2021-04-16T17:20:00Z">
            <w:r w:rsidR="0085030A">
              <w:rPr>
                <w:rStyle w:val="Hyperlink"/>
                <w:bCs/>
                <w:noProof/>
                <w:lang w:val="en-US"/>
              </w:rPr>
              <w:t>Error! Hyperlink reference not valid.</w:t>
            </w:r>
          </w:ins>
          <w:del w:id="116" w:author="Tolulope Olugbenga" w:date="2021-04-16T13:08:00Z">
            <w:r w:rsidRPr="00194B98" w:rsidDel="00D3437E">
              <w:rPr>
                <w:rStyle w:val="Hyperlink"/>
                <w:noProof/>
              </w:rPr>
              <w:delText>3</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Investigation</w:delText>
            </w:r>
            <w:r w:rsidDel="00D3437E">
              <w:rPr>
                <w:noProof/>
                <w:webHidden/>
              </w:rPr>
              <w:tab/>
            </w:r>
            <w:r w:rsidDel="00D3437E">
              <w:rPr>
                <w:b w:val="0"/>
                <w:noProof/>
                <w:webHidden/>
              </w:rPr>
              <w:fldChar w:fldCharType="begin"/>
            </w:r>
            <w:r w:rsidDel="00D3437E">
              <w:rPr>
                <w:noProof/>
                <w:webHidden/>
              </w:rPr>
              <w:delInstrText xml:space="preserve"> PAGEREF _Toc69470972 \h </w:delInstrText>
            </w:r>
            <w:r w:rsidDel="00D3437E">
              <w:rPr>
                <w:b w:val="0"/>
                <w:noProof/>
                <w:webHidden/>
              </w:rPr>
            </w:r>
            <w:r w:rsidDel="00D3437E">
              <w:rPr>
                <w:b w:val="0"/>
                <w:noProof/>
                <w:webHidden/>
              </w:rPr>
              <w:fldChar w:fldCharType="separate"/>
            </w:r>
          </w:del>
          <w:ins w:id="117" w:author="Tolulope Olugbenga" w:date="2021-04-26T15:24:00Z">
            <w:r w:rsidR="008F35C3">
              <w:rPr>
                <w:b w:val="0"/>
                <w:bCs/>
                <w:noProof/>
                <w:webHidden/>
                <w:lang w:val="en-US"/>
              </w:rPr>
              <w:t>Error! Bookmark not defined.</w:t>
            </w:r>
          </w:ins>
          <w:del w:id="118" w:author="Tolulope Olugbenga" w:date="2021-04-16T13:08:00Z">
            <w:r w:rsidDel="00D3437E">
              <w:rPr>
                <w:noProof/>
                <w:webHidden/>
              </w:rPr>
              <w:delText>5</w:delText>
            </w:r>
            <w:r w:rsidDel="00D3437E">
              <w:rPr>
                <w:b w:val="0"/>
                <w:noProof/>
                <w:webHidden/>
              </w:rPr>
              <w:fldChar w:fldCharType="end"/>
            </w:r>
            <w:r w:rsidRPr="00194B98" w:rsidDel="00D3437E">
              <w:rPr>
                <w:rStyle w:val="Hyperlink"/>
                <w:b w:val="0"/>
                <w:noProof/>
              </w:rPr>
              <w:fldChar w:fldCharType="end"/>
            </w:r>
          </w:del>
        </w:p>
        <w:p w14:paraId="28B4FE52" w14:textId="76C77906" w:rsidR="00D3437E" w:rsidDel="00D3437E" w:rsidRDefault="00D3437E">
          <w:pPr>
            <w:pStyle w:val="TOC2"/>
            <w:rPr>
              <w:del w:id="119" w:author="Tolulope Olugbenga" w:date="2021-04-16T13:08:00Z"/>
              <w:rFonts w:asciiTheme="minorHAnsi" w:eastAsiaTheme="minorEastAsia" w:hAnsiTheme="minorHAnsi" w:cstheme="minorBidi"/>
              <w:sz w:val="22"/>
              <w:lang w:val="en-US" w:eastAsia="en-US"/>
            </w:rPr>
          </w:pPr>
          <w:del w:id="120"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"_Toc69470973"</w:delInstrText>
            </w:r>
            <w:r w:rsidRPr="00194B98" w:rsidDel="00D3437E">
              <w:rPr>
                <w:rStyle w:val="Hyperlink"/>
              </w:rPr>
              <w:delInstrText xml:space="preserve"> </w:delInstrText>
            </w:r>
            <w:r w:rsidRPr="00194B98" w:rsidDel="00D3437E">
              <w:rPr>
                <w:rStyle w:val="Hyperlink"/>
              </w:rPr>
              <w:fldChar w:fldCharType="separate"/>
            </w:r>
          </w:del>
          <w:ins w:id="121" w:author="Tolulope Olugbenga" w:date="2021-04-16T17:20:00Z">
            <w:r w:rsidR="0085030A">
              <w:rPr>
                <w:rStyle w:val="Hyperlink"/>
                <w:b/>
                <w:bCs/>
                <w:lang w:val="en-US"/>
              </w:rPr>
              <w:t>Error! Hyperlink reference not valid.</w:t>
            </w:r>
          </w:ins>
          <w:del w:id="122" w:author="Tolulope Olugbenga" w:date="2021-04-16T13:08:00Z">
            <w:r w:rsidRPr="00194B98" w:rsidDel="00D3437E">
              <w:rPr>
                <w:rStyle w:val="Hyperlink"/>
              </w:rPr>
              <w:delText>3.1</w:delText>
            </w:r>
            <w:r w:rsidDel="00D3437E">
              <w:rPr>
                <w:rFonts w:asciiTheme="minorHAnsi" w:eastAsiaTheme="minorEastAsia" w:hAnsiTheme="minorHAnsi" w:cstheme="minorBidi"/>
                <w:sz w:val="22"/>
                <w:lang w:val="en-US" w:eastAsia="en-US"/>
              </w:rPr>
              <w:tab/>
            </w:r>
            <w:r w:rsidRPr="00194B98" w:rsidDel="00D3437E">
              <w:rPr>
                <w:rStyle w:val="Hyperlink"/>
              </w:rPr>
              <w:delText>Benchmark Algorithms (3 pages)</w:delText>
            </w:r>
            <w:r w:rsidDel="00D3437E">
              <w:rPr>
                <w:webHidden/>
              </w:rPr>
              <w:tab/>
            </w:r>
            <w:r w:rsidDel="00D3437E">
              <w:rPr>
                <w:webHidden/>
              </w:rPr>
              <w:fldChar w:fldCharType="begin"/>
            </w:r>
            <w:r w:rsidDel="00D3437E">
              <w:rPr>
                <w:webHidden/>
              </w:rPr>
              <w:delInstrText xml:space="preserve"> PAGEREF _Toc69470973 \h </w:delInstrText>
            </w:r>
            <w:r w:rsidDel="00D3437E">
              <w:rPr>
                <w:webHidden/>
              </w:rPr>
            </w:r>
            <w:r w:rsidDel="00D3437E">
              <w:rPr>
                <w:webHidden/>
              </w:rPr>
              <w:fldChar w:fldCharType="separate"/>
            </w:r>
          </w:del>
          <w:ins w:id="123" w:author="Tolulope Olugbenga" w:date="2021-04-26T15:24:00Z">
            <w:r w:rsidR="008F35C3">
              <w:rPr>
                <w:b/>
                <w:bCs/>
                <w:webHidden/>
                <w:lang w:val="en-US"/>
              </w:rPr>
              <w:t>Error! Bookmark not defined.</w:t>
            </w:r>
          </w:ins>
          <w:del w:id="124" w:author="Tolulope Olugbenga" w:date="2021-04-16T13:08:00Z">
            <w:r w:rsidDel="00D3437E">
              <w:rPr>
                <w:webHidden/>
              </w:rPr>
              <w:delText>6</w:delText>
            </w:r>
            <w:r w:rsidDel="00D3437E">
              <w:rPr>
                <w:webHidden/>
              </w:rPr>
              <w:fldChar w:fldCharType="end"/>
            </w:r>
            <w:r w:rsidRPr="00194B98" w:rsidDel="00D3437E">
              <w:rPr>
                <w:rStyle w:val="Hyperlink"/>
              </w:rPr>
              <w:fldChar w:fldCharType="end"/>
            </w:r>
          </w:del>
        </w:p>
        <w:p w14:paraId="428D5566" w14:textId="367DC582" w:rsidR="00D3437E" w:rsidDel="00D3437E" w:rsidRDefault="00D3437E">
          <w:pPr>
            <w:pStyle w:val="TOC3"/>
            <w:tabs>
              <w:tab w:val="left" w:pos="1100"/>
              <w:tab w:val="right" w:leader="dot" w:pos="10070"/>
            </w:tabs>
            <w:rPr>
              <w:del w:id="125" w:author="Tolulope Olugbenga" w:date="2021-04-16T13:08:00Z"/>
              <w:rFonts w:asciiTheme="minorHAnsi" w:eastAsiaTheme="minorEastAsia" w:hAnsiTheme="minorHAnsi" w:cstheme="minorBidi"/>
              <w:noProof/>
              <w:sz w:val="22"/>
              <w:lang w:val="en-US" w:eastAsia="en-US"/>
            </w:rPr>
          </w:pPr>
          <w:del w:id="126"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"_Toc69470974"</w:delInstrText>
            </w:r>
            <w:r w:rsidRPr="00194B98" w:rsidDel="00D3437E">
              <w:rPr>
                <w:rStyle w:val="Hyperlink"/>
                <w:noProof/>
              </w:rPr>
              <w:delInstrText xml:space="preserve"> </w:delInstrText>
            </w:r>
            <w:r w:rsidRPr="00194B98" w:rsidDel="00D3437E">
              <w:rPr>
                <w:rStyle w:val="Hyperlink"/>
                <w:noProof/>
              </w:rPr>
              <w:fldChar w:fldCharType="separate"/>
            </w:r>
          </w:del>
          <w:ins w:id="127" w:author="Tolulope Olugbenga" w:date="2021-04-16T17:20:00Z">
            <w:r w:rsidR="0085030A">
              <w:rPr>
                <w:rStyle w:val="Hyperlink"/>
                <w:b/>
                <w:bCs/>
                <w:noProof/>
                <w:lang w:val="en-US"/>
              </w:rPr>
              <w:t>Error! Hyperlink reference not valid.</w:t>
            </w:r>
          </w:ins>
          <w:del w:id="128" w:author="Tolulope Olugbenga" w:date="2021-04-16T13:08:00Z">
            <w:r w:rsidRPr="00194B98" w:rsidDel="00D3437E">
              <w:rPr>
                <w:rStyle w:val="Hyperlink"/>
                <w:noProof/>
              </w:rPr>
              <w:delText>3.1-a</w:delText>
            </w:r>
            <w:r w:rsidDel="00D3437E">
              <w:rPr>
                <w:rFonts w:asciiTheme="minorHAnsi" w:eastAsiaTheme="minorEastAsia" w:hAnsiTheme="minorHAnsi" w:cstheme="minorBidi"/>
                <w:noProof/>
                <w:sz w:val="22"/>
                <w:lang w:val="en-US" w:eastAsia="en-US"/>
              </w:rPr>
              <w:tab/>
            </w:r>
            <w:r w:rsidRPr="00194B98" w:rsidDel="00D3437E">
              <w:rPr>
                <w:rStyle w:val="Hyperlink"/>
                <w:noProof/>
              </w:rPr>
              <w:delText>Seasonal Naïve Approach</w:delText>
            </w:r>
            <w:r w:rsidDel="00D3437E">
              <w:rPr>
                <w:noProof/>
                <w:webHidden/>
              </w:rPr>
              <w:tab/>
            </w:r>
            <w:r w:rsidDel="00D3437E">
              <w:rPr>
                <w:noProof/>
                <w:webHidden/>
              </w:rPr>
              <w:fldChar w:fldCharType="begin"/>
            </w:r>
            <w:r w:rsidDel="00D3437E">
              <w:rPr>
                <w:noProof/>
                <w:webHidden/>
              </w:rPr>
              <w:delInstrText xml:space="preserve"> PAGEREF _Toc69470974 \h </w:delInstrText>
            </w:r>
            <w:r w:rsidDel="00D3437E">
              <w:rPr>
                <w:noProof/>
                <w:webHidden/>
              </w:rPr>
            </w:r>
            <w:r w:rsidDel="00D3437E">
              <w:rPr>
                <w:noProof/>
                <w:webHidden/>
              </w:rPr>
              <w:fldChar w:fldCharType="separate"/>
            </w:r>
          </w:del>
          <w:ins w:id="129" w:author="Tolulope Olugbenga" w:date="2021-04-26T15:24:00Z">
            <w:r w:rsidR="008F35C3">
              <w:rPr>
                <w:b/>
                <w:bCs/>
                <w:noProof/>
                <w:webHidden/>
                <w:lang w:val="en-US"/>
              </w:rPr>
              <w:t>Error! Bookmark not defined.</w:t>
            </w:r>
          </w:ins>
          <w:del w:id="130" w:author="Tolulope Olugbenga" w:date="2021-04-16T13:08:00Z">
            <w:r w:rsidDel="00D3437E">
              <w:rPr>
                <w:noProof/>
                <w:webHidden/>
              </w:rPr>
              <w:delText>7</w:delText>
            </w:r>
            <w:r w:rsidDel="00D3437E">
              <w:rPr>
                <w:noProof/>
                <w:webHidden/>
              </w:rPr>
              <w:fldChar w:fldCharType="end"/>
            </w:r>
            <w:r w:rsidRPr="00194B98" w:rsidDel="00D3437E">
              <w:rPr>
                <w:rStyle w:val="Hyperlink"/>
                <w:noProof/>
              </w:rPr>
              <w:fldChar w:fldCharType="end"/>
            </w:r>
          </w:del>
        </w:p>
        <w:p w14:paraId="4311FA14" w14:textId="67FFD23D" w:rsidR="00D3437E" w:rsidDel="00D3437E" w:rsidRDefault="00D3437E">
          <w:pPr>
            <w:pStyle w:val="TOC3"/>
            <w:tabs>
              <w:tab w:val="left" w:pos="1100"/>
              <w:tab w:val="right" w:leader="dot" w:pos="10070"/>
            </w:tabs>
            <w:rPr>
              <w:del w:id="131" w:author="Tolulope Olugbenga" w:date="2021-04-16T13:08:00Z"/>
              <w:rFonts w:asciiTheme="minorHAnsi" w:eastAsiaTheme="minorEastAsia" w:hAnsiTheme="minorHAnsi" w:cstheme="minorBidi"/>
              <w:noProof/>
              <w:sz w:val="22"/>
              <w:lang w:val="en-US" w:eastAsia="en-US"/>
            </w:rPr>
          </w:pPr>
          <w:del w:id="132"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"_Toc69470975"</w:delInstrText>
            </w:r>
            <w:r w:rsidRPr="00194B98" w:rsidDel="00D3437E">
              <w:rPr>
                <w:rStyle w:val="Hyperlink"/>
                <w:noProof/>
              </w:rPr>
              <w:delInstrText xml:space="preserve"> </w:delInstrText>
            </w:r>
            <w:r w:rsidRPr="00194B98" w:rsidDel="00D3437E">
              <w:rPr>
                <w:rStyle w:val="Hyperlink"/>
                <w:noProof/>
              </w:rPr>
              <w:fldChar w:fldCharType="separate"/>
            </w:r>
          </w:del>
          <w:ins w:id="133" w:author="Tolulope Olugbenga" w:date="2021-04-16T17:20:00Z">
            <w:r w:rsidR="0085030A">
              <w:rPr>
                <w:rStyle w:val="Hyperlink"/>
                <w:b/>
                <w:bCs/>
                <w:noProof/>
                <w:lang w:val="en-US"/>
              </w:rPr>
              <w:t>Error! Hyperlink reference not valid.</w:t>
            </w:r>
          </w:ins>
          <w:del w:id="134" w:author="Tolulope Olugbenga" w:date="2021-04-16T13:08:00Z">
            <w:r w:rsidRPr="00194B98" w:rsidDel="00D3437E">
              <w:rPr>
                <w:rStyle w:val="Hyperlink"/>
                <w:noProof/>
              </w:rPr>
              <w:delText>3.1-b</w:delText>
            </w:r>
            <w:r w:rsidDel="00D3437E">
              <w:rPr>
                <w:rFonts w:asciiTheme="minorHAnsi" w:eastAsiaTheme="minorEastAsia" w:hAnsiTheme="minorHAnsi" w:cstheme="minorBidi"/>
                <w:noProof/>
                <w:sz w:val="22"/>
                <w:lang w:val="en-US" w:eastAsia="en-US"/>
              </w:rPr>
              <w:tab/>
            </w:r>
            <w:r w:rsidRPr="00194B98" w:rsidDel="00D3437E">
              <w:rPr>
                <w:rStyle w:val="Hyperlink"/>
                <w:noProof/>
              </w:rPr>
              <w:delText>Auto-Regressive Integrated Moving Average with Exogenous Variables (ARIMAX)</w:delText>
            </w:r>
            <w:r w:rsidDel="00D3437E">
              <w:rPr>
                <w:noProof/>
                <w:webHidden/>
              </w:rPr>
              <w:tab/>
            </w:r>
            <w:r w:rsidDel="00D3437E">
              <w:rPr>
                <w:noProof/>
                <w:webHidden/>
              </w:rPr>
              <w:fldChar w:fldCharType="begin"/>
            </w:r>
            <w:r w:rsidDel="00D3437E">
              <w:rPr>
                <w:noProof/>
                <w:webHidden/>
              </w:rPr>
              <w:delInstrText xml:space="preserve"> PAGEREF _Toc69470975 \h </w:delInstrText>
            </w:r>
            <w:r w:rsidDel="00D3437E">
              <w:rPr>
                <w:noProof/>
                <w:webHidden/>
              </w:rPr>
            </w:r>
            <w:r w:rsidDel="00D3437E">
              <w:rPr>
                <w:noProof/>
                <w:webHidden/>
              </w:rPr>
              <w:fldChar w:fldCharType="separate"/>
            </w:r>
          </w:del>
          <w:ins w:id="135" w:author="Tolulope Olugbenga" w:date="2021-04-26T15:24:00Z">
            <w:r w:rsidR="008F35C3">
              <w:rPr>
                <w:b/>
                <w:bCs/>
                <w:noProof/>
                <w:webHidden/>
                <w:lang w:val="en-US"/>
              </w:rPr>
              <w:t>Error! Bookmark not defined.</w:t>
            </w:r>
          </w:ins>
          <w:del w:id="136" w:author="Tolulope Olugbenga" w:date="2021-04-16T13:08:00Z">
            <w:r w:rsidDel="00D3437E">
              <w:rPr>
                <w:noProof/>
                <w:webHidden/>
              </w:rPr>
              <w:delText>8</w:delText>
            </w:r>
            <w:r w:rsidDel="00D3437E">
              <w:rPr>
                <w:noProof/>
                <w:webHidden/>
              </w:rPr>
              <w:fldChar w:fldCharType="end"/>
            </w:r>
            <w:r w:rsidRPr="00194B98" w:rsidDel="00D3437E">
              <w:rPr>
                <w:rStyle w:val="Hyperlink"/>
                <w:noProof/>
              </w:rPr>
              <w:fldChar w:fldCharType="end"/>
            </w:r>
          </w:del>
        </w:p>
        <w:p w14:paraId="23B3AACF" w14:textId="4E0680FF" w:rsidR="00D3437E" w:rsidDel="00D3437E" w:rsidRDefault="00D3437E">
          <w:pPr>
            <w:pStyle w:val="TOC3"/>
            <w:tabs>
              <w:tab w:val="left" w:pos="1100"/>
              <w:tab w:val="right" w:leader="dot" w:pos="10070"/>
            </w:tabs>
            <w:rPr>
              <w:del w:id="137" w:author="Tolulope Olugbenga" w:date="2021-04-16T13:08:00Z"/>
              <w:rFonts w:asciiTheme="minorHAnsi" w:eastAsiaTheme="minorEastAsia" w:hAnsiTheme="minorHAnsi" w:cstheme="minorBidi"/>
              <w:noProof/>
              <w:sz w:val="22"/>
              <w:lang w:val="en-US" w:eastAsia="en-US"/>
            </w:rPr>
          </w:pPr>
          <w:del w:id="138"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"_Toc69470976"</w:delInstrText>
            </w:r>
            <w:r w:rsidRPr="00194B98" w:rsidDel="00D3437E">
              <w:rPr>
                <w:rStyle w:val="Hyperlink"/>
                <w:noProof/>
              </w:rPr>
              <w:delInstrText xml:space="preserve"> </w:delInstrText>
            </w:r>
            <w:r w:rsidRPr="00194B98" w:rsidDel="00D3437E">
              <w:rPr>
                <w:rStyle w:val="Hyperlink"/>
                <w:noProof/>
              </w:rPr>
              <w:fldChar w:fldCharType="separate"/>
            </w:r>
          </w:del>
          <w:ins w:id="139" w:author="Tolulope Olugbenga" w:date="2021-04-16T17:20:00Z">
            <w:r w:rsidR="0085030A">
              <w:rPr>
                <w:rStyle w:val="Hyperlink"/>
                <w:b/>
                <w:bCs/>
                <w:noProof/>
                <w:lang w:val="en-US"/>
              </w:rPr>
              <w:t>Error! Hyperlink reference not valid.</w:t>
            </w:r>
          </w:ins>
          <w:del w:id="140" w:author="Tolulope Olugbenga" w:date="2021-04-16T13:08:00Z">
            <w:r w:rsidRPr="00194B98" w:rsidDel="00D3437E">
              <w:rPr>
                <w:rStyle w:val="Hyperlink"/>
                <w:noProof/>
              </w:rPr>
              <w:delText>3.1-c</w:delText>
            </w:r>
            <w:r w:rsidDel="00D3437E">
              <w:rPr>
                <w:rFonts w:asciiTheme="minorHAnsi" w:eastAsiaTheme="minorEastAsia" w:hAnsiTheme="minorHAnsi" w:cstheme="minorBidi"/>
                <w:noProof/>
                <w:sz w:val="22"/>
                <w:lang w:val="en-US" w:eastAsia="en-US"/>
              </w:rPr>
              <w:tab/>
            </w:r>
            <w:r w:rsidRPr="00194B98" w:rsidDel="00D3437E">
              <w:rPr>
                <w:rStyle w:val="Hyperlink"/>
                <w:noProof/>
              </w:rPr>
              <w:delText>Multiple Linear Regression</w:delText>
            </w:r>
            <w:r w:rsidDel="00D3437E">
              <w:rPr>
                <w:noProof/>
                <w:webHidden/>
              </w:rPr>
              <w:tab/>
            </w:r>
            <w:r w:rsidDel="00D3437E">
              <w:rPr>
                <w:noProof/>
                <w:webHidden/>
              </w:rPr>
              <w:fldChar w:fldCharType="begin"/>
            </w:r>
            <w:r w:rsidDel="00D3437E">
              <w:rPr>
                <w:noProof/>
                <w:webHidden/>
              </w:rPr>
              <w:delInstrText xml:space="preserve"> PAGEREF _Toc69470976 \h </w:delInstrText>
            </w:r>
            <w:r w:rsidDel="00D3437E">
              <w:rPr>
                <w:noProof/>
                <w:webHidden/>
              </w:rPr>
            </w:r>
            <w:r w:rsidDel="00D3437E">
              <w:rPr>
                <w:noProof/>
                <w:webHidden/>
              </w:rPr>
              <w:fldChar w:fldCharType="separate"/>
            </w:r>
          </w:del>
          <w:ins w:id="141" w:author="Tolulope Olugbenga" w:date="2021-04-26T15:24:00Z">
            <w:r w:rsidR="008F35C3">
              <w:rPr>
                <w:b/>
                <w:bCs/>
                <w:noProof/>
                <w:webHidden/>
                <w:lang w:val="en-US"/>
              </w:rPr>
              <w:t>Error! Bookmark not defined.</w:t>
            </w:r>
          </w:ins>
          <w:del w:id="142" w:author="Tolulope Olugbenga" w:date="2021-04-16T13:08:00Z">
            <w:r w:rsidDel="00D3437E">
              <w:rPr>
                <w:noProof/>
                <w:webHidden/>
              </w:rPr>
              <w:delText>9</w:delText>
            </w:r>
            <w:r w:rsidDel="00D3437E">
              <w:rPr>
                <w:noProof/>
                <w:webHidden/>
              </w:rPr>
              <w:fldChar w:fldCharType="end"/>
            </w:r>
            <w:r w:rsidRPr="00194B98" w:rsidDel="00D3437E">
              <w:rPr>
                <w:rStyle w:val="Hyperlink"/>
                <w:noProof/>
              </w:rPr>
              <w:fldChar w:fldCharType="end"/>
            </w:r>
          </w:del>
        </w:p>
        <w:p w14:paraId="3EAC7D00" w14:textId="28D9B62C" w:rsidR="00D3437E" w:rsidDel="00D3437E" w:rsidRDefault="00D3437E">
          <w:pPr>
            <w:pStyle w:val="TOC3"/>
            <w:tabs>
              <w:tab w:val="left" w:pos="1100"/>
              <w:tab w:val="right" w:leader="dot" w:pos="10070"/>
            </w:tabs>
            <w:rPr>
              <w:del w:id="143" w:author="Tolulope Olugbenga" w:date="2021-04-16T13:08:00Z"/>
              <w:rFonts w:asciiTheme="minorHAnsi" w:eastAsiaTheme="minorEastAsia" w:hAnsiTheme="minorHAnsi" w:cstheme="minorBidi"/>
              <w:noProof/>
              <w:sz w:val="22"/>
              <w:lang w:val="en-US" w:eastAsia="en-US"/>
            </w:rPr>
          </w:pPr>
          <w:del w:id="144" w:author="Tolulope Olugbenga" w:date="2021-04-16T13:08:00Z">
            <w:r w:rsidRPr="00194B98" w:rsidDel="00D3437E">
              <w:rPr>
                <w:rStyle w:val="Hyperlink"/>
                <w:noProof/>
              </w:rPr>
              <w:fldChar w:fldCharType="begin"/>
            </w:r>
            <w:r w:rsidRPr="00194B98" w:rsidDel="00D3437E">
              <w:rPr>
                <w:rStyle w:val="Hyperlink"/>
                <w:noProof/>
              </w:rPr>
              <w:delInstrText xml:space="preserve"> </w:delInstrText>
            </w:r>
            <w:r w:rsidDel="00D3437E">
              <w:rPr>
                <w:noProof/>
              </w:rPr>
              <w:delInstrText>HYPERLINK \l "_Toc69470977"</w:delInstrText>
            </w:r>
            <w:r w:rsidRPr="00194B98" w:rsidDel="00D3437E">
              <w:rPr>
                <w:rStyle w:val="Hyperlink"/>
                <w:noProof/>
              </w:rPr>
              <w:delInstrText xml:space="preserve"> </w:delInstrText>
            </w:r>
            <w:r w:rsidRPr="00194B98" w:rsidDel="00D3437E">
              <w:rPr>
                <w:rStyle w:val="Hyperlink"/>
                <w:noProof/>
              </w:rPr>
              <w:fldChar w:fldCharType="separate"/>
            </w:r>
          </w:del>
          <w:ins w:id="145" w:author="Tolulope Olugbenga" w:date="2021-04-16T17:20:00Z">
            <w:r w:rsidR="0085030A">
              <w:rPr>
                <w:rStyle w:val="Hyperlink"/>
                <w:b/>
                <w:bCs/>
                <w:noProof/>
                <w:lang w:val="en-US"/>
              </w:rPr>
              <w:t>Error! Hyperlink reference not valid.</w:t>
            </w:r>
          </w:ins>
          <w:del w:id="146" w:author="Tolulope Olugbenga" w:date="2021-04-16T13:08:00Z">
            <w:r w:rsidRPr="00194B98" w:rsidDel="00D3437E">
              <w:rPr>
                <w:rStyle w:val="Hyperlink"/>
                <w:noProof/>
              </w:rPr>
              <w:delText>3.1-d</w:delText>
            </w:r>
            <w:r w:rsidDel="00D3437E">
              <w:rPr>
                <w:rFonts w:asciiTheme="minorHAnsi" w:eastAsiaTheme="minorEastAsia" w:hAnsiTheme="minorHAnsi" w:cstheme="minorBidi"/>
                <w:noProof/>
                <w:sz w:val="22"/>
                <w:lang w:val="en-US" w:eastAsia="en-US"/>
              </w:rPr>
              <w:tab/>
            </w:r>
            <w:r w:rsidRPr="00194B98" w:rsidDel="00D3437E">
              <w:rPr>
                <w:rStyle w:val="Hyperlink"/>
                <w:noProof/>
              </w:rPr>
              <w:delText>Artificial Neural Network Short Term Load Forecaster (ANNSTLF) – Generation Three</w:delText>
            </w:r>
            <w:r w:rsidDel="00D3437E">
              <w:rPr>
                <w:noProof/>
                <w:webHidden/>
              </w:rPr>
              <w:tab/>
            </w:r>
            <w:r w:rsidDel="00D3437E">
              <w:rPr>
                <w:noProof/>
                <w:webHidden/>
              </w:rPr>
              <w:fldChar w:fldCharType="begin"/>
            </w:r>
            <w:r w:rsidDel="00D3437E">
              <w:rPr>
                <w:noProof/>
                <w:webHidden/>
              </w:rPr>
              <w:delInstrText xml:space="preserve"> PAGEREF _Toc69470977 \h </w:delInstrText>
            </w:r>
            <w:r w:rsidDel="00D3437E">
              <w:rPr>
                <w:noProof/>
                <w:webHidden/>
              </w:rPr>
            </w:r>
            <w:r w:rsidDel="00D3437E">
              <w:rPr>
                <w:noProof/>
                <w:webHidden/>
              </w:rPr>
              <w:fldChar w:fldCharType="separate"/>
            </w:r>
          </w:del>
          <w:ins w:id="147" w:author="Tolulope Olugbenga" w:date="2021-04-26T15:24:00Z">
            <w:r w:rsidR="008F35C3">
              <w:rPr>
                <w:b/>
                <w:bCs/>
                <w:noProof/>
                <w:webHidden/>
                <w:lang w:val="en-US"/>
              </w:rPr>
              <w:t>Error! Bookmark not defined.</w:t>
            </w:r>
          </w:ins>
          <w:del w:id="148" w:author="Tolulope Olugbenga" w:date="2021-04-16T13:08:00Z">
            <w:r w:rsidDel="00D3437E">
              <w:rPr>
                <w:noProof/>
                <w:webHidden/>
              </w:rPr>
              <w:delText>10</w:delText>
            </w:r>
            <w:r w:rsidDel="00D3437E">
              <w:rPr>
                <w:noProof/>
                <w:webHidden/>
              </w:rPr>
              <w:fldChar w:fldCharType="end"/>
            </w:r>
            <w:r w:rsidRPr="00194B98" w:rsidDel="00D3437E">
              <w:rPr>
                <w:rStyle w:val="Hyperlink"/>
                <w:noProof/>
              </w:rPr>
              <w:fldChar w:fldCharType="end"/>
            </w:r>
          </w:del>
        </w:p>
        <w:p w14:paraId="7A442C82" w14:textId="78C4D8FD" w:rsidR="00D3437E" w:rsidDel="00D3437E" w:rsidRDefault="00D3437E">
          <w:pPr>
            <w:pStyle w:val="TOC2"/>
            <w:rPr>
              <w:del w:id="149" w:author="Tolulope Olugbenga" w:date="2021-04-16T13:08:00Z"/>
              <w:rFonts w:asciiTheme="minorHAnsi" w:eastAsiaTheme="minorEastAsia" w:hAnsiTheme="minorHAnsi" w:cstheme="minorBidi"/>
              <w:sz w:val="22"/>
              <w:lang w:val="en-US" w:eastAsia="en-US"/>
            </w:rPr>
          </w:pPr>
          <w:del w:id="150"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"_Toc69470979"</w:delInstrText>
            </w:r>
            <w:r w:rsidRPr="00194B98" w:rsidDel="00D3437E">
              <w:rPr>
                <w:rStyle w:val="Hyperlink"/>
              </w:rPr>
              <w:delInstrText xml:space="preserve"> </w:delInstrText>
            </w:r>
            <w:r w:rsidRPr="00194B98" w:rsidDel="00D3437E">
              <w:rPr>
                <w:rStyle w:val="Hyperlink"/>
              </w:rPr>
              <w:fldChar w:fldCharType="separate"/>
            </w:r>
          </w:del>
          <w:ins w:id="151" w:author="Tolulope Olugbenga" w:date="2021-04-16T17:20:00Z">
            <w:r w:rsidR="0085030A">
              <w:rPr>
                <w:rStyle w:val="Hyperlink"/>
                <w:b/>
                <w:bCs/>
                <w:lang w:val="en-US"/>
              </w:rPr>
              <w:t>Error! Hyperlink reference not valid.</w:t>
            </w:r>
          </w:ins>
          <w:del w:id="152" w:author="Tolulope Olugbenga" w:date="2021-04-16T13:08:00Z">
            <w:r w:rsidRPr="00194B98" w:rsidDel="00D3437E">
              <w:rPr>
                <w:rStyle w:val="Hyperlink"/>
              </w:rPr>
              <w:delText>3.2</w:delText>
            </w:r>
            <w:r w:rsidDel="00D3437E">
              <w:rPr>
                <w:rFonts w:asciiTheme="minorHAnsi" w:eastAsiaTheme="minorEastAsia" w:hAnsiTheme="minorHAnsi" w:cstheme="minorBidi"/>
                <w:sz w:val="22"/>
                <w:lang w:val="en-US" w:eastAsia="en-US"/>
              </w:rPr>
              <w:tab/>
            </w:r>
            <w:r w:rsidRPr="00194B98" w:rsidDel="00D3437E">
              <w:rPr>
                <w:rStyle w:val="Hyperlink"/>
              </w:rPr>
              <w:delText>Data Sets and Metrics for Evaluation (1 page)</w:delText>
            </w:r>
            <w:r w:rsidDel="00D3437E">
              <w:rPr>
                <w:webHidden/>
              </w:rPr>
              <w:tab/>
            </w:r>
            <w:r w:rsidDel="00D3437E">
              <w:rPr>
                <w:webHidden/>
              </w:rPr>
              <w:fldChar w:fldCharType="begin"/>
            </w:r>
            <w:r w:rsidDel="00D3437E">
              <w:rPr>
                <w:webHidden/>
              </w:rPr>
              <w:delInstrText xml:space="preserve"> PAGEREF _Toc69470979 \h </w:delInstrText>
            </w:r>
            <w:r w:rsidDel="00D3437E">
              <w:rPr>
                <w:webHidden/>
              </w:rPr>
            </w:r>
            <w:r w:rsidDel="00D3437E">
              <w:rPr>
                <w:webHidden/>
              </w:rPr>
              <w:fldChar w:fldCharType="separate"/>
            </w:r>
          </w:del>
          <w:ins w:id="153" w:author="Tolulope Olugbenga" w:date="2021-04-26T15:24:00Z">
            <w:r w:rsidR="008F35C3">
              <w:rPr>
                <w:b/>
                <w:bCs/>
                <w:webHidden/>
                <w:lang w:val="en-US"/>
              </w:rPr>
              <w:t>Error! Bookmark not defined.</w:t>
            </w:r>
          </w:ins>
          <w:del w:id="154" w:author="Tolulope Olugbenga" w:date="2021-04-16T13:08:00Z">
            <w:r w:rsidDel="00D3437E">
              <w:rPr>
                <w:webHidden/>
              </w:rPr>
              <w:delText>11</w:delText>
            </w:r>
            <w:r w:rsidDel="00D3437E">
              <w:rPr>
                <w:webHidden/>
              </w:rPr>
              <w:fldChar w:fldCharType="end"/>
            </w:r>
            <w:r w:rsidRPr="00194B98" w:rsidDel="00D3437E">
              <w:rPr>
                <w:rStyle w:val="Hyperlink"/>
              </w:rPr>
              <w:fldChar w:fldCharType="end"/>
            </w:r>
          </w:del>
        </w:p>
        <w:p w14:paraId="246C6A52" w14:textId="427E5784" w:rsidR="00D3437E" w:rsidDel="00D3437E" w:rsidRDefault="00D3437E">
          <w:pPr>
            <w:pStyle w:val="TOC2"/>
            <w:rPr>
              <w:del w:id="155" w:author="Tolulope Olugbenga" w:date="2021-04-16T13:08:00Z"/>
              <w:rFonts w:asciiTheme="minorHAnsi" w:eastAsiaTheme="minorEastAsia" w:hAnsiTheme="minorHAnsi" w:cstheme="minorBidi"/>
              <w:sz w:val="22"/>
              <w:lang w:val="en-US" w:eastAsia="en-US"/>
            </w:rPr>
          </w:pPr>
          <w:del w:id="156"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"_Toc69470980"</w:delInstrText>
            </w:r>
            <w:r w:rsidRPr="00194B98" w:rsidDel="00D3437E">
              <w:rPr>
                <w:rStyle w:val="Hyperlink"/>
              </w:rPr>
              <w:delInstrText xml:space="preserve"> </w:delInstrText>
            </w:r>
            <w:r w:rsidRPr="00194B98" w:rsidDel="00D3437E">
              <w:rPr>
                <w:rStyle w:val="Hyperlink"/>
              </w:rPr>
              <w:fldChar w:fldCharType="separate"/>
            </w:r>
          </w:del>
          <w:ins w:id="157" w:author="Tolulope Olugbenga" w:date="2021-04-16T17:20:00Z">
            <w:r w:rsidR="0085030A">
              <w:rPr>
                <w:rStyle w:val="Hyperlink"/>
                <w:b/>
                <w:bCs/>
                <w:lang w:val="en-US"/>
              </w:rPr>
              <w:t>Error! Hyperlink reference not valid.</w:t>
            </w:r>
          </w:ins>
          <w:del w:id="158" w:author="Tolulope Olugbenga" w:date="2021-04-16T13:08:00Z">
            <w:r w:rsidRPr="00194B98" w:rsidDel="00D3437E">
              <w:rPr>
                <w:rStyle w:val="Hyperlink"/>
              </w:rPr>
              <w:delText>3.3</w:delText>
            </w:r>
            <w:r w:rsidDel="00D3437E">
              <w:rPr>
                <w:rFonts w:asciiTheme="minorHAnsi" w:eastAsiaTheme="minorEastAsia" w:hAnsiTheme="minorHAnsi" w:cstheme="minorBidi"/>
                <w:sz w:val="22"/>
                <w:lang w:val="en-US" w:eastAsia="en-US"/>
              </w:rPr>
              <w:tab/>
            </w:r>
            <w:r w:rsidRPr="00194B98" w:rsidDel="00D3437E">
              <w:rPr>
                <w:rStyle w:val="Hyperlink"/>
              </w:rPr>
              <w:delText>Approaches(s) for Improvement (1 page)</w:delText>
            </w:r>
            <w:r w:rsidDel="00D3437E">
              <w:rPr>
                <w:webHidden/>
              </w:rPr>
              <w:tab/>
            </w:r>
            <w:r w:rsidDel="00D3437E">
              <w:rPr>
                <w:webHidden/>
              </w:rPr>
              <w:fldChar w:fldCharType="begin"/>
            </w:r>
            <w:r w:rsidDel="00D3437E">
              <w:rPr>
                <w:webHidden/>
              </w:rPr>
              <w:delInstrText xml:space="preserve"> PAGEREF _Toc69470980 \h </w:delInstrText>
            </w:r>
            <w:r w:rsidDel="00D3437E">
              <w:rPr>
                <w:webHidden/>
              </w:rPr>
            </w:r>
            <w:r w:rsidDel="00D3437E">
              <w:rPr>
                <w:webHidden/>
              </w:rPr>
              <w:fldChar w:fldCharType="separate"/>
            </w:r>
          </w:del>
          <w:ins w:id="159" w:author="Tolulope Olugbenga" w:date="2021-04-26T15:24:00Z">
            <w:r w:rsidR="008F35C3">
              <w:rPr>
                <w:b/>
                <w:bCs/>
                <w:webHidden/>
                <w:lang w:val="en-US"/>
              </w:rPr>
              <w:t>Error! Bookmark not defined.</w:t>
            </w:r>
          </w:ins>
          <w:del w:id="160" w:author="Tolulope Olugbenga" w:date="2021-04-16T13:08:00Z">
            <w:r w:rsidDel="00D3437E">
              <w:rPr>
                <w:webHidden/>
              </w:rPr>
              <w:delText>13</w:delText>
            </w:r>
            <w:r w:rsidDel="00D3437E">
              <w:rPr>
                <w:webHidden/>
              </w:rPr>
              <w:fldChar w:fldCharType="end"/>
            </w:r>
            <w:r w:rsidRPr="00194B98" w:rsidDel="00D3437E">
              <w:rPr>
                <w:rStyle w:val="Hyperlink"/>
              </w:rPr>
              <w:fldChar w:fldCharType="end"/>
            </w:r>
          </w:del>
        </w:p>
        <w:p w14:paraId="6E377F43" w14:textId="7F0CA73B" w:rsidR="00D3437E" w:rsidDel="00D3437E" w:rsidRDefault="00D3437E">
          <w:pPr>
            <w:pStyle w:val="TOC1"/>
            <w:tabs>
              <w:tab w:val="left" w:pos="450"/>
              <w:tab w:val="right" w:leader="dot" w:pos="10070"/>
            </w:tabs>
            <w:rPr>
              <w:del w:id="161" w:author="Tolulope Olugbenga" w:date="2021-04-16T13:08:00Z"/>
              <w:rFonts w:asciiTheme="minorHAnsi" w:eastAsiaTheme="minorEastAsia" w:hAnsiTheme="minorHAnsi" w:cstheme="minorBidi"/>
              <w:b w:val="0"/>
              <w:noProof/>
              <w:sz w:val="22"/>
              <w:lang w:val="en-US" w:eastAsia="en-US"/>
            </w:rPr>
          </w:pPr>
          <w:del w:id="162"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"_Toc69470981"</w:delInstrText>
            </w:r>
            <w:r w:rsidRPr="00194B98" w:rsidDel="00D3437E">
              <w:rPr>
                <w:rStyle w:val="Hyperlink"/>
                <w:noProof/>
              </w:rPr>
              <w:delInstrText xml:space="preserve"> </w:delInstrText>
            </w:r>
            <w:r w:rsidRPr="00194B98" w:rsidDel="00D3437E">
              <w:rPr>
                <w:rStyle w:val="Hyperlink"/>
                <w:b w:val="0"/>
                <w:noProof/>
              </w:rPr>
              <w:fldChar w:fldCharType="separate"/>
            </w:r>
          </w:del>
          <w:ins w:id="163" w:author="Tolulope Olugbenga" w:date="2021-04-16T17:20:00Z">
            <w:r w:rsidR="0085030A">
              <w:rPr>
                <w:rStyle w:val="Hyperlink"/>
                <w:bCs/>
                <w:noProof/>
                <w:lang w:val="en-US"/>
              </w:rPr>
              <w:t>Error! Hyperlink reference not valid.</w:t>
            </w:r>
          </w:ins>
          <w:del w:id="164" w:author="Tolulope Olugbenga" w:date="2021-04-16T13:08:00Z">
            <w:r w:rsidRPr="00194B98" w:rsidDel="00D3437E">
              <w:rPr>
                <w:rStyle w:val="Hyperlink"/>
                <w:noProof/>
              </w:rPr>
              <w:delText>4</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Contributions</w:delText>
            </w:r>
            <w:r w:rsidDel="00D3437E">
              <w:rPr>
                <w:noProof/>
                <w:webHidden/>
              </w:rPr>
              <w:tab/>
            </w:r>
            <w:r w:rsidDel="00D3437E">
              <w:rPr>
                <w:b w:val="0"/>
                <w:noProof/>
                <w:webHidden/>
              </w:rPr>
              <w:fldChar w:fldCharType="begin"/>
            </w:r>
            <w:r w:rsidDel="00D3437E">
              <w:rPr>
                <w:noProof/>
                <w:webHidden/>
              </w:rPr>
              <w:delInstrText xml:space="preserve"> PAGEREF _Toc69470981 \h </w:delInstrText>
            </w:r>
            <w:r w:rsidDel="00D3437E">
              <w:rPr>
                <w:b w:val="0"/>
                <w:noProof/>
                <w:webHidden/>
              </w:rPr>
            </w:r>
            <w:r w:rsidDel="00D3437E">
              <w:rPr>
                <w:b w:val="0"/>
                <w:noProof/>
                <w:webHidden/>
              </w:rPr>
              <w:fldChar w:fldCharType="separate"/>
            </w:r>
          </w:del>
          <w:ins w:id="165" w:author="Tolulope Olugbenga" w:date="2021-04-26T15:24:00Z">
            <w:r w:rsidR="008F35C3">
              <w:rPr>
                <w:b w:val="0"/>
                <w:bCs/>
                <w:noProof/>
                <w:webHidden/>
                <w:lang w:val="en-US"/>
              </w:rPr>
              <w:t>Error! Bookmark not defined.</w:t>
            </w:r>
          </w:ins>
          <w:del w:id="166" w:author="Tolulope Olugbenga" w:date="2021-04-16T13:08:00Z">
            <w:r w:rsidDel="00D3437E">
              <w:rPr>
                <w:noProof/>
                <w:webHidden/>
              </w:rPr>
              <w:delText>13</w:delText>
            </w:r>
            <w:r w:rsidDel="00D3437E">
              <w:rPr>
                <w:b w:val="0"/>
                <w:noProof/>
                <w:webHidden/>
              </w:rPr>
              <w:fldChar w:fldCharType="end"/>
            </w:r>
            <w:r w:rsidRPr="00194B98" w:rsidDel="00D3437E">
              <w:rPr>
                <w:rStyle w:val="Hyperlink"/>
                <w:b w:val="0"/>
                <w:noProof/>
              </w:rPr>
              <w:fldChar w:fldCharType="end"/>
            </w:r>
          </w:del>
        </w:p>
        <w:p w14:paraId="621A2560" w14:textId="6859D063" w:rsidR="00D3437E" w:rsidDel="00D3437E" w:rsidRDefault="00D3437E">
          <w:pPr>
            <w:pStyle w:val="TOC1"/>
            <w:tabs>
              <w:tab w:val="left" w:pos="450"/>
              <w:tab w:val="right" w:leader="dot" w:pos="10070"/>
            </w:tabs>
            <w:rPr>
              <w:del w:id="167" w:author="Tolulope Olugbenga" w:date="2021-04-16T13:08:00Z"/>
              <w:rFonts w:asciiTheme="minorHAnsi" w:eastAsiaTheme="minorEastAsia" w:hAnsiTheme="minorHAnsi" w:cstheme="minorBidi"/>
              <w:b w:val="0"/>
              <w:noProof/>
              <w:sz w:val="22"/>
              <w:lang w:val="en-US" w:eastAsia="en-US"/>
            </w:rPr>
          </w:pPr>
          <w:del w:id="168"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"_Toc69470982"</w:delInstrText>
            </w:r>
            <w:r w:rsidRPr="00194B98" w:rsidDel="00D3437E">
              <w:rPr>
                <w:rStyle w:val="Hyperlink"/>
                <w:noProof/>
              </w:rPr>
              <w:delInstrText xml:space="preserve"> </w:delInstrText>
            </w:r>
            <w:r w:rsidRPr="00194B98" w:rsidDel="00D3437E">
              <w:rPr>
                <w:rStyle w:val="Hyperlink"/>
                <w:b w:val="0"/>
                <w:noProof/>
              </w:rPr>
              <w:fldChar w:fldCharType="separate"/>
            </w:r>
          </w:del>
          <w:ins w:id="169" w:author="Tolulope Olugbenga" w:date="2021-04-16T17:20:00Z">
            <w:r w:rsidR="0085030A">
              <w:rPr>
                <w:rStyle w:val="Hyperlink"/>
                <w:bCs/>
                <w:noProof/>
                <w:lang w:val="en-US"/>
              </w:rPr>
              <w:t>Error! Hyperlink reference not valid.</w:t>
            </w:r>
          </w:ins>
          <w:del w:id="170" w:author="Tolulope Olugbenga" w:date="2021-04-16T13:08:00Z">
            <w:r w:rsidRPr="00194B98" w:rsidDel="00D3437E">
              <w:rPr>
                <w:rStyle w:val="Hyperlink"/>
                <w:noProof/>
              </w:rPr>
              <w:delText>1</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Styles</w:delText>
            </w:r>
            <w:r w:rsidDel="00D3437E">
              <w:rPr>
                <w:noProof/>
                <w:webHidden/>
              </w:rPr>
              <w:tab/>
            </w:r>
            <w:r w:rsidDel="00D3437E">
              <w:rPr>
                <w:b w:val="0"/>
                <w:noProof/>
                <w:webHidden/>
              </w:rPr>
              <w:fldChar w:fldCharType="begin"/>
            </w:r>
            <w:r w:rsidDel="00D3437E">
              <w:rPr>
                <w:noProof/>
                <w:webHidden/>
              </w:rPr>
              <w:delInstrText xml:space="preserve"> PAGEREF _Toc69470982 \h </w:delInstrText>
            </w:r>
            <w:r w:rsidDel="00D3437E">
              <w:rPr>
                <w:b w:val="0"/>
                <w:noProof/>
                <w:webHidden/>
              </w:rPr>
            </w:r>
            <w:r w:rsidDel="00D3437E">
              <w:rPr>
                <w:b w:val="0"/>
                <w:noProof/>
                <w:webHidden/>
              </w:rPr>
              <w:fldChar w:fldCharType="separate"/>
            </w:r>
          </w:del>
          <w:ins w:id="171" w:author="Tolulope Olugbenga" w:date="2021-04-26T15:24:00Z">
            <w:r w:rsidR="008F35C3">
              <w:rPr>
                <w:b w:val="0"/>
                <w:bCs/>
                <w:noProof/>
                <w:webHidden/>
                <w:lang w:val="en-US"/>
              </w:rPr>
              <w:t>Error! Bookmark not defined.</w:t>
            </w:r>
          </w:ins>
          <w:del w:id="172" w:author="Tolulope Olugbenga" w:date="2021-04-16T13:08:00Z">
            <w:r w:rsidDel="00D3437E">
              <w:rPr>
                <w:noProof/>
                <w:webHidden/>
              </w:rPr>
              <w:delText>1</w:delText>
            </w:r>
            <w:r w:rsidDel="00D3437E">
              <w:rPr>
                <w:b w:val="0"/>
                <w:noProof/>
                <w:webHidden/>
              </w:rPr>
              <w:fldChar w:fldCharType="end"/>
            </w:r>
            <w:r w:rsidRPr="00194B98" w:rsidDel="00D3437E">
              <w:rPr>
                <w:rStyle w:val="Hyperlink"/>
                <w:b w:val="0"/>
                <w:noProof/>
              </w:rPr>
              <w:fldChar w:fldCharType="end"/>
            </w:r>
          </w:del>
        </w:p>
        <w:p w14:paraId="2018AD6B" w14:textId="582BB497" w:rsidR="00D3437E" w:rsidDel="00D3437E" w:rsidRDefault="00D3437E">
          <w:pPr>
            <w:pStyle w:val="TOC2"/>
            <w:rPr>
              <w:del w:id="173" w:author="Tolulope Olugbenga" w:date="2021-04-16T13:08:00Z"/>
              <w:rFonts w:asciiTheme="minorHAnsi" w:eastAsiaTheme="minorEastAsia" w:hAnsiTheme="minorHAnsi" w:cstheme="minorBidi"/>
              <w:sz w:val="22"/>
              <w:lang w:val="en-US" w:eastAsia="en-US"/>
            </w:rPr>
          </w:pPr>
          <w:del w:id="174"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"_Toc69470983"</w:delInstrText>
            </w:r>
            <w:r w:rsidRPr="00194B98" w:rsidDel="00D3437E">
              <w:rPr>
                <w:rStyle w:val="Hyperlink"/>
              </w:rPr>
              <w:delInstrText xml:space="preserve"> </w:delInstrText>
            </w:r>
            <w:r w:rsidRPr="00194B98" w:rsidDel="00D3437E">
              <w:rPr>
                <w:rStyle w:val="Hyperlink"/>
              </w:rPr>
              <w:fldChar w:fldCharType="separate"/>
            </w:r>
          </w:del>
          <w:ins w:id="175" w:author="Tolulope Olugbenga" w:date="2021-04-16T17:20:00Z">
            <w:r w:rsidR="0085030A">
              <w:rPr>
                <w:rStyle w:val="Hyperlink"/>
                <w:b/>
                <w:bCs/>
                <w:lang w:val="en-US"/>
              </w:rPr>
              <w:t>Error! Hyperlink reference not valid.</w:t>
            </w:r>
          </w:ins>
          <w:del w:id="176" w:author="Tolulope Olugbenga" w:date="2021-04-16T13:08:00Z">
            <w:r w:rsidRPr="00194B98" w:rsidDel="00D3437E">
              <w:rPr>
                <w:rStyle w:val="Hyperlink"/>
              </w:rPr>
              <w:delText>1.1</w:delText>
            </w:r>
            <w:r w:rsidDel="00D3437E">
              <w:rPr>
                <w:rFonts w:asciiTheme="minorHAnsi" w:eastAsiaTheme="minorEastAsia" w:hAnsiTheme="minorHAnsi" w:cstheme="minorBidi"/>
                <w:sz w:val="22"/>
                <w:lang w:val="en-US" w:eastAsia="en-US"/>
              </w:rPr>
              <w:tab/>
            </w:r>
            <w:r w:rsidRPr="00194B98" w:rsidDel="00D3437E">
              <w:rPr>
                <w:rStyle w:val="Hyperlink"/>
              </w:rPr>
              <w:delText>Regularly used styles</w:delText>
            </w:r>
            <w:r w:rsidDel="00D3437E">
              <w:rPr>
                <w:webHidden/>
              </w:rPr>
              <w:tab/>
            </w:r>
            <w:r w:rsidDel="00D3437E">
              <w:rPr>
                <w:webHidden/>
              </w:rPr>
              <w:fldChar w:fldCharType="begin"/>
            </w:r>
            <w:r w:rsidDel="00D3437E">
              <w:rPr>
                <w:webHidden/>
              </w:rPr>
              <w:delInstrText xml:space="preserve"> PAGEREF _Toc69470983 \h </w:delInstrText>
            </w:r>
            <w:r w:rsidDel="00D3437E">
              <w:rPr>
                <w:webHidden/>
              </w:rPr>
            </w:r>
            <w:r w:rsidDel="00D3437E">
              <w:rPr>
                <w:webHidden/>
              </w:rPr>
              <w:fldChar w:fldCharType="separate"/>
            </w:r>
          </w:del>
          <w:ins w:id="177" w:author="Tolulope Olugbenga" w:date="2021-04-26T15:24:00Z">
            <w:r w:rsidR="008F35C3">
              <w:rPr>
                <w:b/>
                <w:bCs/>
                <w:webHidden/>
                <w:lang w:val="en-US"/>
              </w:rPr>
              <w:t>Error! Bookmark not defined.</w:t>
            </w:r>
          </w:ins>
          <w:del w:id="178" w:author="Tolulope Olugbenga" w:date="2021-04-16T13:08:00Z">
            <w:r w:rsidDel="00D3437E">
              <w:rPr>
                <w:webHidden/>
              </w:rPr>
              <w:delText>1</w:delText>
            </w:r>
            <w:r w:rsidDel="00D3437E">
              <w:rPr>
                <w:webHidden/>
              </w:rPr>
              <w:fldChar w:fldCharType="end"/>
            </w:r>
            <w:r w:rsidRPr="00194B98" w:rsidDel="00D3437E">
              <w:rPr>
                <w:rStyle w:val="Hyperlink"/>
              </w:rPr>
              <w:fldChar w:fldCharType="end"/>
            </w:r>
          </w:del>
        </w:p>
        <w:p w14:paraId="6DC197AB" w14:textId="74AA3253" w:rsidR="00D3437E" w:rsidDel="00D3437E" w:rsidRDefault="00D3437E">
          <w:pPr>
            <w:pStyle w:val="TOC2"/>
            <w:rPr>
              <w:del w:id="179" w:author="Tolulope Olugbenga" w:date="2021-04-16T13:08:00Z"/>
              <w:rFonts w:asciiTheme="minorHAnsi" w:eastAsiaTheme="minorEastAsia" w:hAnsiTheme="minorHAnsi" w:cstheme="minorBidi"/>
              <w:sz w:val="22"/>
              <w:lang w:val="en-US" w:eastAsia="en-US"/>
            </w:rPr>
          </w:pPr>
          <w:del w:id="180" w:author="Tolulope Olugbenga" w:date="2021-04-16T13:08:00Z">
            <w:r w:rsidRPr="00194B98" w:rsidDel="00D3437E">
              <w:rPr>
                <w:rStyle w:val="Hyperlink"/>
              </w:rPr>
              <w:fldChar w:fldCharType="begin"/>
            </w:r>
            <w:r w:rsidRPr="00194B98" w:rsidDel="00D3437E">
              <w:rPr>
                <w:rStyle w:val="Hyperlink"/>
              </w:rPr>
              <w:delInstrText xml:space="preserve"> </w:delInstrText>
            </w:r>
            <w:r w:rsidDel="00D3437E">
              <w:delInstrText>HYPERLINK \l "_Toc69470984"</w:delInstrText>
            </w:r>
            <w:r w:rsidRPr="00194B98" w:rsidDel="00D3437E">
              <w:rPr>
                <w:rStyle w:val="Hyperlink"/>
              </w:rPr>
              <w:delInstrText xml:space="preserve"> </w:delInstrText>
            </w:r>
            <w:r w:rsidRPr="00194B98" w:rsidDel="00D3437E">
              <w:rPr>
                <w:rStyle w:val="Hyperlink"/>
              </w:rPr>
              <w:fldChar w:fldCharType="separate"/>
            </w:r>
          </w:del>
          <w:ins w:id="181" w:author="Tolulope Olugbenga" w:date="2021-04-16T17:20:00Z">
            <w:r w:rsidR="0085030A">
              <w:rPr>
                <w:rStyle w:val="Hyperlink"/>
                <w:b/>
                <w:bCs/>
                <w:lang w:val="en-US"/>
              </w:rPr>
              <w:t>Error! Hyperlink reference not valid.</w:t>
            </w:r>
          </w:ins>
          <w:del w:id="182" w:author="Tolulope Olugbenga" w:date="2021-04-16T13:08:00Z">
            <w:r w:rsidRPr="00194B98" w:rsidDel="00D3437E">
              <w:rPr>
                <w:rStyle w:val="Hyperlink"/>
              </w:rPr>
              <w:delText>1.2</w:delText>
            </w:r>
            <w:r w:rsidDel="00D3437E">
              <w:rPr>
                <w:rFonts w:asciiTheme="minorHAnsi" w:eastAsiaTheme="minorEastAsia" w:hAnsiTheme="minorHAnsi" w:cstheme="minorBidi"/>
                <w:sz w:val="22"/>
                <w:lang w:val="en-US" w:eastAsia="en-US"/>
              </w:rPr>
              <w:tab/>
            </w:r>
            <w:r w:rsidRPr="00194B98" w:rsidDel="00D3437E">
              <w:rPr>
                <w:rStyle w:val="Hyperlink"/>
              </w:rPr>
              <w:delText>Heading and Numbering</w:delText>
            </w:r>
            <w:r w:rsidDel="00D3437E">
              <w:rPr>
                <w:webHidden/>
              </w:rPr>
              <w:tab/>
            </w:r>
            <w:r w:rsidDel="00D3437E">
              <w:rPr>
                <w:webHidden/>
              </w:rPr>
              <w:fldChar w:fldCharType="begin"/>
            </w:r>
            <w:r w:rsidDel="00D3437E">
              <w:rPr>
                <w:webHidden/>
              </w:rPr>
              <w:delInstrText xml:space="preserve"> PAGEREF _Toc69470984 \h </w:delInstrText>
            </w:r>
            <w:r w:rsidDel="00D3437E">
              <w:rPr>
                <w:webHidden/>
              </w:rPr>
            </w:r>
            <w:r w:rsidDel="00D3437E">
              <w:rPr>
                <w:webHidden/>
              </w:rPr>
              <w:fldChar w:fldCharType="separate"/>
            </w:r>
          </w:del>
          <w:ins w:id="183" w:author="Tolulope Olugbenga" w:date="2021-04-26T15:24:00Z">
            <w:r w:rsidR="008F35C3">
              <w:rPr>
                <w:b/>
                <w:bCs/>
                <w:webHidden/>
                <w:lang w:val="en-US"/>
              </w:rPr>
              <w:t>Error! Bookmark not defined.</w:t>
            </w:r>
          </w:ins>
          <w:del w:id="184" w:author="Tolulope Olugbenga" w:date="2021-04-16T13:08:00Z">
            <w:r w:rsidDel="00D3437E">
              <w:rPr>
                <w:webHidden/>
              </w:rPr>
              <w:delText>2</w:delText>
            </w:r>
            <w:r w:rsidDel="00D3437E">
              <w:rPr>
                <w:webHidden/>
              </w:rPr>
              <w:fldChar w:fldCharType="end"/>
            </w:r>
            <w:r w:rsidRPr="00194B98" w:rsidDel="00D3437E">
              <w:rPr>
                <w:rStyle w:val="Hyperlink"/>
              </w:rPr>
              <w:fldChar w:fldCharType="end"/>
            </w:r>
          </w:del>
        </w:p>
        <w:p w14:paraId="36E464FF" w14:textId="764D28B4" w:rsidR="00D3437E" w:rsidDel="00D3437E" w:rsidRDefault="00D3437E">
          <w:pPr>
            <w:pStyle w:val="TOC1"/>
            <w:tabs>
              <w:tab w:val="left" w:pos="450"/>
              <w:tab w:val="right" w:leader="dot" w:pos="10070"/>
            </w:tabs>
            <w:rPr>
              <w:del w:id="185" w:author="Tolulope Olugbenga" w:date="2021-04-16T13:08:00Z"/>
              <w:rFonts w:asciiTheme="minorHAnsi" w:eastAsiaTheme="minorEastAsia" w:hAnsiTheme="minorHAnsi" w:cstheme="minorBidi"/>
              <w:b w:val="0"/>
              <w:noProof/>
              <w:sz w:val="22"/>
              <w:lang w:val="en-US" w:eastAsia="en-US"/>
            </w:rPr>
          </w:pPr>
          <w:del w:id="186"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"_Toc69470985"</w:delInstrText>
            </w:r>
            <w:r w:rsidRPr="00194B98" w:rsidDel="00D3437E">
              <w:rPr>
                <w:rStyle w:val="Hyperlink"/>
                <w:noProof/>
              </w:rPr>
              <w:delInstrText xml:space="preserve"> </w:delInstrText>
            </w:r>
            <w:r w:rsidRPr="00194B98" w:rsidDel="00D3437E">
              <w:rPr>
                <w:rStyle w:val="Hyperlink"/>
                <w:b w:val="0"/>
                <w:noProof/>
              </w:rPr>
              <w:fldChar w:fldCharType="separate"/>
            </w:r>
          </w:del>
          <w:ins w:id="187" w:author="Tolulope Olugbenga" w:date="2021-04-16T17:20:00Z">
            <w:r w:rsidR="0085030A">
              <w:rPr>
                <w:rStyle w:val="Hyperlink"/>
                <w:bCs/>
                <w:noProof/>
                <w:lang w:val="en-US"/>
              </w:rPr>
              <w:t>Error! Hyperlink reference not valid.</w:t>
            </w:r>
          </w:ins>
          <w:del w:id="188" w:author="Tolulope Olugbenga" w:date="2021-04-16T13:08:00Z">
            <w:r w:rsidRPr="00194B98" w:rsidDel="00D3437E">
              <w:rPr>
                <w:rStyle w:val="Hyperlink"/>
                <w:noProof/>
              </w:rPr>
              <w:delText>2</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Inserting Equations and Figures</w:delText>
            </w:r>
            <w:r w:rsidDel="00D3437E">
              <w:rPr>
                <w:noProof/>
                <w:webHidden/>
              </w:rPr>
              <w:tab/>
            </w:r>
            <w:r w:rsidDel="00D3437E">
              <w:rPr>
                <w:b w:val="0"/>
                <w:noProof/>
                <w:webHidden/>
              </w:rPr>
              <w:fldChar w:fldCharType="begin"/>
            </w:r>
            <w:r w:rsidDel="00D3437E">
              <w:rPr>
                <w:noProof/>
                <w:webHidden/>
              </w:rPr>
              <w:delInstrText xml:space="preserve"> PAGEREF _Toc69470985 \h </w:delInstrText>
            </w:r>
            <w:r w:rsidDel="00D3437E">
              <w:rPr>
                <w:b w:val="0"/>
                <w:noProof/>
                <w:webHidden/>
              </w:rPr>
            </w:r>
            <w:r w:rsidDel="00D3437E">
              <w:rPr>
                <w:b w:val="0"/>
                <w:noProof/>
                <w:webHidden/>
              </w:rPr>
              <w:fldChar w:fldCharType="separate"/>
            </w:r>
          </w:del>
          <w:ins w:id="189" w:author="Tolulope Olugbenga" w:date="2021-04-26T15:24:00Z">
            <w:r w:rsidR="008F35C3">
              <w:rPr>
                <w:b w:val="0"/>
                <w:bCs/>
                <w:noProof/>
                <w:webHidden/>
                <w:lang w:val="en-US"/>
              </w:rPr>
              <w:t>Error! Bookmark not defined.</w:t>
            </w:r>
          </w:ins>
          <w:del w:id="190" w:author="Tolulope Olugbenga" w:date="2021-04-16T13:08:00Z">
            <w:r w:rsidDel="00D3437E">
              <w:rPr>
                <w:noProof/>
                <w:webHidden/>
              </w:rPr>
              <w:delText>3</w:delText>
            </w:r>
            <w:r w:rsidDel="00D3437E">
              <w:rPr>
                <w:b w:val="0"/>
                <w:noProof/>
                <w:webHidden/>
              </w:rPr>
              <w:fldChar w:fldCharType="end"/>
            </w:r>
            <w:r w:rsidRPr="00194B98" w:rsidDel="00D3437E">
              <w:rPr>
                <w:rStyle w:val="Hyperlink"/>
                <w:b w:val="0"/>
                <w:noProof/>
              </w:rPr>
              <w:fldChar w:fldCharType="end"/>
            </w:r>
          </w:del>
        </w:p>
        <w:p w14:paraId="7303576F" w14:textId="4B0400FF" w:rsidR="00D3437E" w:rsidDel="00D3437E" w:rsidRDefault="00D3437E">
          <w:pPr>
            <w:pStyle w:val="TOC1"/>
            <w:tabs>
              <w:tab w:val="left" w:pos="450"/>
              <w:tab w:val="right" w:leader="dot" w:pos="10070"/>
            </w:tabs>
            <w:rPr>
              <w:del w:id="191" w:author="Tolulope Olugbenga" w:date="2021-04-16T13:08:00Z"/>
              <w:rFonts w:asciiTheme="minorHAnsi" w:eastAsiaTheme="minorEastAsia" w:hAnsiTheme="minorHAnsi" w:cstheme="minorBidi"/>
              <w:b w:val="0"/>
              <w:noProof/>
              <w:sz w:val="22"/>
              <w:lang w:val="en-US" w:eastAsia="en-US"/>
            </w:rPr>
          </w:pPr>
          <w:del w:id="192"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"_Toc69470986"</w:delInstrText>
            </w:r>
            <w:r w:rsidRPr="00194B98" w:rsidDel="00D3437E">
              <w:rPr>
                <w:rStyle w:val="Hyperlink"/>
                <w:noProof/>
              </w:rPr>
              <w:delInstrText xml:space="preserve"> </w:delInstrText>
            </w:r>
            <w:r w:rsidRPr="00194B98" w:rsidDel="00D3437E">
              <w:rPr>
                <w:rStyle w:val="Hyperlink"/>
                <w:b w:val="0"/>
                <w:noProof/>
              </w:rPr>
              <w:fldChar w:fldCharType="separate"/>
            </w:r>
          </w:del>
          <w:ins w:id="193" w:author="Tolulope Olugbenga" w:date="2021-04-16T17:20:00Z">
            <w:r w:rsidR="0085030A">
              <w:rPr>
                <w:rStyle w:val="Hyperlink"/>
                <w:bCs/>
                <w:noProof/>
                <w:lang w:val="en-US"/>
              </w:rPr>
              <w:t>Error! Hyperlink reference not valid.</w:t>
            </w:r>
          </w:ins>
          <w:del w:id="194" w:author="Tolulope Olugbenga" w:date="2021-04-16T13:08:00Z">
            <w:r w:rsidRPr="00194B98" w:rsidDel="00D3437E">
              <w:rPr>
                <w:rStyle w:val="Hyperlink"/>
                <w:noProof/>
              </w:rPr>
              <w:delText>3</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Referencing</w:delText>
            </w:r>
            <w:r w:rsidDel="00D3437E">
              <w:rPr>
                <w:noProof/>
                <w:webHidden/>
              </w:rPr>
              <w:tab/>
            </w:r>
            <w:r w:rsidDel="00D3437E">
              <w:rPr>
                <w:b w:val="0"/>
                <w:noProof/>
                <w:webHidden/>
              </w:rPr>
              <w:fldChar w:fldCharType="begin"/>
            </w:r>
            <w:r w:rsidDel="00D3437E">
              <w:rPr>
                <w:noProof/>
                <w:webHidden/>
              </w:rPr>
              <w:delInstrText xml:space="preserve"> PAGEREF _Toc69470986 \h </w:delInstrText>
            </w:r>
            <w:r w:rsidDel="00D3437E">
              <w:rPr>
                <w:b w:val="0"/>
                <w:noProof/>
                <w:webHidden/>
              </w:rPr>
            </w:r>
            <w:r w:rsidDel="00D3437E">
              <w:rPr>
                <w:b w:val="0"/>
                <w:noProof/>
                <w:webHidden/>
              </w:rPr>
              <w:fldChar w:fldCharType="separate"/>
            </w:r>
          </w:del>
          <w:ins w:id="195" w:author="Tolulope Olugbenga" w:date="2021-04-26T15:24:00Z">
            <w:r w:rsidR="008F35C3">
              <w:rPr>
                <w:b w:val="0"/>
                <w:bCs/>
                <w:noProof/>
                <w:webHidden/>
                <w:lang w:val="en-US"/>
              </w:rPr>
              <w:t>Error! Bookmark not defined.</w:t>
            </w:r>
          </w:ins>
          <w:del w:id="196" w:author="Tolulope Olugbenga" w:date="2021-04-16T13:08:00Z">
            <w:r w:rsidDel="00D3437E">
              <w:rPr>
                <w:noProof/>
                <w:webHidden/>
              </w:rPr>
              <w:delText>3</w:delText>
            </w:r>
            <w:r w:rsidDel="00D3437E">
              <w:rPr>
                <w:b w:val="0"/>
                <w:noProof/>
                <w:webHidden/>
              </w:rPr>
              <w:fldChar w:fldCharType="end"/>
            </w:r>
            <w:r w:rsidRPr="00194B98" w:rsidDel="00D3437E">
              <w:rPr>
                <w:rStyle w:val="Hyperlink"/>
                <w:b w:val="0"/>
                <w:noProof/>
              </w:rPr>
              <w:fldChar w:fldCharType="end"/>
            </w:r>
          </w:del>
        </w:p>
        <w:p w14:paraId="623E447E" w14:textId="1432BD52" w:rsidR="00D3437E" w:rsidDel="00D3437E" w:rsidRDefault="00D3437E">
          <w:pPr>
            <w:pStyle w:val="TOC1"/>
            <w:tabs>
              <w:tab w:val="left" w:pos="450"/>
              <w:tab w:val="right" w:leader="dot" w:pos="10070"/>
            </w:tabs>
            <w:rPr>
              <w:del w:id="197" w:author="Tolulope Olugbenga" w:date="2021-04-16T13:08:00Z"/>
              <w:rFonts w:asciiTheme="minorHAnsi" w:eastAsiaTheme="minorEastAsia" w:hAnsiTheme="minorHAnsi" w:cstheme="minorBidi"/>
              <w:b w:val="0"/>
              <w:noProof/>
              <w:sz w:val="22"/>
              <w:lang w:val="en-US" w:eastAsia="en-US"/>
            </w:rPr>
          </w:pPr>
          <w:del w:id="198" w:author="Tolulope Olugbenga" w:date="2021-04-16T13:08:00Z">
            <w:r w:rsidRPr="00194B98" w:rsidDel="00D3437E">
              <w:rPr>
                <w:rStyle w:val="Hyperlink"/>
                <w:b w:val="0"/>
                <w:noProof/>
              </w:rPr>
              <w:fldChar w:fldCharType="begin"/>
            </w:r>
            <w:r w:rsidRPr="00194B98" w:rsidDel="00D3437E">
              <w:rPr>
                <w:rStyle w:val="Hyperlink"/>
                <w:noProof/>
              </w:rPr>
              <w:delInstrText xml:space="preserve"> </w:delInstrText>
            </w:r>
            <w:r w:rsidDel="00D3437E">
              <w:rPr>
                <w:noProof/>
              </w:rPr>
              <w:delInstrText>HYPERLINK \l "_Toc69470987"</w:delInstrText>
            </w:r>
            <w:r w:rsidRPr="00194B98" w:rsidDel="00D3437E">
              <w:rPr>
                <w:rStyle w:val="Hyperlink"/>
                <w:noProof/>
              </w:rPr>
              <w:delInstrText xml:space="preserve"> </w:delInstrText>
            </w:r>
            <w:r w:rsidRPr="00194B98" w:rsidDel="00D3437E">
              <w:rPr>
                <w:rStyle w:val="Hyperlink"/>
                <w:b w:val="0"/>
                <w:noProof/>
              </w:rPr>
              <w:fldChar w:fldCharType="separate"/>
            </w:r>
          </w:del>
          <w:ins w:id="199" w:author="Tolulope Olugbenga" w:date="2021-04-16T17:20:00Z">
            <w:r w:rsidR="0085030A">
              <w:rPr>
                <w:rStyle w:val="Hyperlink"/>
                <w:bCs/>
                <w:noProof/>
                <w:lang w:val="en-US"/>
              </w:rPr>
              <w:t>Error! Hyperlink reference not valid.</w:t>
            </w:r>
          </w:ins>
          <w:del w:id="200" w:author="Tolulope Olugbenga" w:date="2021-04-16T13:08:00Z">
            <w:r w:rsidRPr="00194B98" w:rsidDel="00D3437E">
              <w:rPr>
                <w:rStyle w:val="Hyperlink"/>
                <w:noProof/>
              </w:rPr>
              <w:delText>4</w:delText>
            </w:r>
            <w:r w:rsidDel="00D3437E">
              <w:rPr>
                <w:rFonts w:asciiTheme="minorHAnsi" w:eastAsiaTheme="minorEastAsia" w:hAnsiTheme="minorHAnsi" w:cstheme="minorBidi"/>
                <w:b w:val="0"/>
                <w:noProof/>
                <w:sz w:val="22"/>
                <w:lang w:val="en-US" w:eastAsia="en-US"/>
              </w:rPr>
              <w:tab/>
            </w:r>
            <w:r w:rsidRPr="00194B98" w:rsidDel="00D3437E">
              <w:rPr>
                <w:rStyle w:val="Hyperlink"/>
                <w:noProof/>
              </w:rPr>
              <w:delText>Title Page and Headers and Footers</w:delText>
            </w:r>
            <w:r w:rsidDel="00D3437E">
              <w:rPr>
                <w:noProof/>
                <w:webHidden/>
              </w:rPr>
              <w:tab/>
            </w:r>
            <w:r w:rsidDel="00D3437E">
              <w:rPr>
                <w:b w:val="0"/>
                <w:noProof/>
                <w:webHidden/>
              </w:rPr>
              <w:fldChar w:fldCharType="begin"/>
            </w:r>
            <w:r w:rsidDel="00D3437E">
              <w:rPr>
                <w:noProof/>
                <w:webHidden/>
              </w:rPr>
              <w:delInstrText xml:space="preserve"> PAGEREF _Toc69470987 \h </w:delInstrText>
            </w:r>
            <w:r w:rsidDel="00D3437E">
              <w:rPr>
                <w:b w:val="0"/>
                <w:noProof/>
                <w:webHidden/>
              </w:rPr>
            </w:r>
            <w:r w:rsidDel="00D3437E">
              <w:rPr>
                <w:b w:val="0"/>
                <w:noProof/>
                <w:webHidden/>
              </w:rPr>
              <w:fldChar w:fldCharType="separate"/>
            </w:r>
          </w:del>
          <w:ins w:id="201" w:author="Tolulope Olugbenga" w:date="2021-04-26T15:24:00Z">
            <w:r w:rsidR="008F35C3">
              <w:rPr>
                <w:b w:val="0"/>
                <w:bCs/>
                <w:noProof/>
                <w:webHidden/>
                <w:lang w:val="en-US"/>
              </w:rPr>
              <w:t>Error! Bookmark not defined.</w:t>
            </w:r>
          </w:ins>
          <w:del w:id="202" w:author="Tolulope Olugbenga" w:date="2021-04-16T13:08:00Z">
            <w:r w:rsidDel="00D3437E">
              <w:rPr>
                <w:noProof/>
                <w:webHidden/>
              </w:rPr>
              <w:delText>4</w:delText>
            </w:r>
            <w:r w:rsidDel="00D3437E">
              <w:rPr>
                <w:b w:val="0"/>
                <w:noProof/>
                <w:webHidden/>
              </w:rPr>
              <w:fldChar w:fldCharType="end"/>
            </w:r>
            <w:r w:rsidRPr="00194B98" w:rsidDel="00D3437E">
              <w:rPr>
                <w:rStyle w:val="Hyperlink"/>
                <w:b w:val="0"/>
                <w:noProof/>
              </w:rPr>
              <w:fldChar w:fldCharType="end"/>
            </w:r>
          </w:del>
        </w:p>
        <w:p w14:paraId="059DF0F2" w14:textId="68A16C49" w:rsidR="00D3437E" w:rsidRDefault="00D3437E">
          <w:pPr>
            <w:rPr>
              <w:ins w:id="203" w:author="Tolulope Olugbenga" w:date="2021-04-16T13:08:00Z"/>
            </w:rPr>
          </w:pPr>
          <w:ins w:id="204" w:author="Tolulope Olugbenga" w:date="2021-04-16T13:08:00Z">
            <w:r>
              <w:rPr>
                <w:b/>
                <w:bCs/>
                <w:noProof/>
              </w:rPr>
              <w:fldChar w:fldCharType="end"/>
            </w:r>
          </w:ins>
        </w:p>
        <w:customXmlInsRangeStart w:id="205" w:author="Tolulope Olugbenga" w:date="2021-04-16T13:08:00Z"/>
      </w:sdtContent>
    </w:sdt>
    <w:customXmlInsRangeEnd w:id="205"/>
    <w:p w14:paraId="74A229A3" w14:textId="3092022A" w:rsidR="00290E38" w:rsidDel="003C39F4" w:rsidRDefault="00290E38" w:rsidP="00AA0E78">
      <w:pPr>
        <w:pStyle w:val="ContentsHeading"/>
        <w:rPr>
          <w:del w:id="206" w:author="Tolulope Olugbenga" w:date="2021-04-16T13:00:00Z"/>
        </w:rPr>
      </w:pPr>
    </w:p>
    <w:p w14:paraId="6C69D7C0" w14:textId="77777777" w:rsidR="003C39F4" w:rsidRDefault="003C39F4" w:rsidP="004648A0">
      <w:pPr>
        <w:rPr>
          <w:ins w:id="207" w:author="Tolulope Olugbenga" w:date="2021-04-26T18:34:00Z"/>
        </w:rPr>
      </w:pPr>
    </w:p>
    <w:p w14:paraId="0E68E444" w14:textId="77777777" w:rsidR="003C39F4" w:rsidRDefault="003C39F4" w:rsidP="00AA0E78">
      <w:pPr>
        <w:pStyle w:val="ContentsHeading"/>
        <w:rPr>
          <w:ins w:id="208" w:author="Tolulope Olugbenga" w:date="2021-04-26T18:35:00Z"/>
        </w:rPr>
      </w:pPr>
      <w:bookmarkStart w:id="209" w:name="_Toc69470476"/>
    </w:p>
    <w:p w14:paraId="3DBFFA90" w14:textId="16A68C81" w:rsidR="00290E38" w:rsidDel="004648A0" w:rsidRDefault="003C39F4" w:rsidP="00AA0E78">
      <w:pPr>
        <w:pStyle w:val="ContentsHeading"/>
        <w:rPr>
          <w:del w:id="210" w:author="Tolulope Olugbenga" w:date="2021-04-16T13:00:00Z"/>
        </w:rPr>
      </w:pPr>
      <w:ins w:id="211" w:author="Tolulope Olugbenga" w:date="2021-04-26T18:34:00Z">
        <w:r>
          <w:t>Table of Figures</w:t>
        </w:r>
      </w:ins>
      <w:del w:id="212" w:author="Tolulope Olugbenga" w:date="2021-04-16T13:00:00Z">
        <w:r w:rsidR="00D4789A" w:rsidRPr="003C747B" w:rsidDel="004648A0">
          <w:delText>Contents</w:delText>
        </w:r>
        <w:bookmarkEnd w:id="209"/>
      </w:del>
    </w:p>
    <w:p w14:paraId="3352F9D5" w14:textId="06D35B50" w:rsidR="005A3EA6" w:rsidRPr="004648A0" w:rsidDel="001A6717" w:rsidRDefault="00D4789A">
      <w:pPr>
        <w:pStyle w:val="TOC1"/>
        <w:tabs>
          <w:tab w:val="right" w:leader="dot" w:pos="10070"/>
        </w:tabs>
        <w:rPr>
          <w:del w:id="213" w:author="Tolulope Olugbenga" w:date="2021-01-25T15:24:00Z"/>
          <w:rFonts w:asciiTheme="minorHAnsi" w:eastAsiaTheme="minorEastAsia" w:hAnsiTheme="minorHAnsi" w:cstheme="minorBidi"/>
          <w:b w:val="0"/>
          <w:noProof/>
          <w:sz w:val="22"/>
          <w:lang w:val="en-US" w:eastAsia="en-US"/>
        </w:rPr>
      </w:pPr>
      <w:del w:id="214" w:author="Tolulope Olugbenga" w:date="2021-04-16T13:00:00Z">
        <w:r w:rsidDel="004648A0">
          <w:rPr>
            <w:rStyle w:val="Strong"/>
            <w:b/>
          </w:rPr>
          <w:fldChar w:fldCharType="begin"/>
        </w:r>
        <w:r w:rsidRPr="00D3437E" w:rsidDel="004648A0">
          <w:rPr>
            <w:rStyle w:val="Strong"/>
            <w:b/>
          </w:rPr>
          <w:delInstrText xml:space="preserve"> TOC \o "1-3" \t "Contents Heading,1" </w:delInstrText>
        </w:r>
        <w:r w:rsidDel="004648A0">
          <w:rPr>
            <w:rStyle w:val="Strong"/>
            <w:b/>
          </w:rPr>
          <w:fldChar w:fldCharType="separate"/>
        </w:r>
      </w:del>
      <w:del w:id="215" w:author="Tolulope Olugbenga" w:date="2021-01-25T15:24:00Z">
        <w:r w:rsidR="005A3EA6" w:rsidRPr="004648A0" w:rsidDel="001A6717">
          <w:rPr>
            <w:b w:val="0"/>
            <w:noProof/>
          </w:rPr>
          <w:delText>Contents</w:delText>
        </w:r>
        <w:r w:rsidR="005A3EA6" w:rsidRPr="004648A0" w:rsidDel="001A6717">
          <w:rPr>
            <w:b w:val="0"/>
            <w:noProof/>
          </w:rPr>
          <w:tab/>
        </w:r>
        <w:r w:rsidR="005A3EA6" w:rsidRPr="004648A0" w:rsidDel="001A6717">
          <w:rPr>
            <w:b w:val="0"/>
            <w:noProof/>
            <w:rPrChange w:id="216" w:author="Tolulope Olugbenga" w:date="2021-04-16T13:00:00Z">
              <w:rPr>
                <w:b w:val="0"/>
                <w:noProof/>
              </w:rPr>
            </w:rPrChange>
          </w:rPr>
          <w:fldChar w:fldCharType="begin"/>
        </w:r>
        <w:r w:rsidR="005A3EA6" w:rsidRPr="004648A0" w:rsidDel="001A6717">
          <w:rPr>
            <w:b w:val="0"/>
            <w:noProof/>
          </w:rPr>
          <w:delInstrText xml:space="preserve"> PAGEREF _Toc60746869 \h </w:delInstrText>
        </w:r>
        <w:r w:rsidR="005A3EA6" w:rsidRPr="004648A0" w:rsidDel="001A6717">
          <w:rPr>
            <w:b w:val="0"/>
            <w:noProof/>
            <w:rPrChange w:id="217" w:author="Tolulope Olugbenga" w:date="2021-04-16T13:00:00Z">
              <w:rPr>
                <w:b w:val="0"/>
                <w:noProof/>
              </w:rPr>
            </w:rPrChange>
          </w:rPr>
        </w:r>
        <w:r w:rsidR="005A3EA6" w:rsidRPr="004648A0" w:rsidDel="001A6717">
          <w:rPr>
            <w:b w:val="0"/>
            <w:noProof/>
            <w:rPrChange w:id="218" w:author="Tolulope Olugbenga" w:date="2021-04-16T13:00:00Z">
              <w:rPr>
                <w:b w:val="0"/>
                <w:noProof/>
              </w:rPr>
            </w:rPrChange>
          </w:rPr>
          <w:fldChar w:fldCharType="separate"/>
        </w:r>
        <w:r w:rsidR="005A3EA6" w:rsidRPr="004648A0" w:rsidDel="001A6717">
          <w:rPr>
            <w:b w:val="0"/>
            <w:noProof/>
          </w:rPr>
          <w:delText>ii</w:delText>
        </w:r>
        <w:r w:rsidR="005A3EA6" w:rsidRPr="004648A0" w:rsidDel="001A6717">
          <w:rPr>
            <w:b w:val="0"/>
            <w:noProof/>
            <w:rPrChange w:id="219" w:author="Tolulope Olugbenga" w:date="2021-04-16T13:00:00Z">
              <w:rPr>
                <w:b w:val="0"/>
                <w:noProof/>
              </w:rPr>
            </w:rPrChange>
          </w:rPr>
          <w:fldChar w:fldCharType="end"/>
        </w:r>
      </w:del>
    </w:p>
    <w:p w14:paraId="114738B9" w14:textId="7562B725" w:rsidR="005A3EA6" w:rsidRPr="004648A0" w:rsidDel="001A6717" w:rsidRDefault="005A3EA6">
      <w:pPr>
        <w:pStyle w:val="TOC1"/>
        <w:tabs>
          <w:tab w:val="left" w:pos="450"/>
          <w:tab w:val="right" w:leader="dot" w:pos="10070"/>
        </w:tabs>
        <w:rPr>
          <w:del w:id="220" w:author="Tolulope Olugbenga" w:date="2021-01-25T15:24:00Z"/>
          <w:rFonts w:asciiTheme="minorHAnsi" w:eastAsiaTheme="minorEastAsia" w:hAnsiTheme="minorHAnsi" w:cstheme="minorBidi"/>
          <w:b w:val="0"/>
          <w:noProof/>
          <w:sz w:val="22"/>
          <w:lang w:val="en-US" w:eastAsia="en-US"/>
        </w:rPr>
      </w:pPr>
      <w:del w:id="221" w:author="Tolulope Olugbenga" w:date="2021-01-25T15:24:00Z">
        <w:r w:rsidRPr="004648A0" w:rsidDel="001A6717">
          <w:rPr>
            <w:b w:val="0"/>
            <w:noProof/>
          </w:rPr>
          <w:delText>1</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Focus (Example of Heading 1)</w:delText>
        </w:r>
        <w:r w:rsidRPr="004648A0" w:rsidDel="001A6717">
          <w:rPr>
            <w:b w:val="0"/>
            <w:noProof/>
          </w:rPr>
          <w:tab/>
        </w:r>
        <w:r w:rsidRPr="004648A0" w:rsidDel="001A6717">
          <w:rPr>
            <w:b w:val="0"/>
            <w:noProof/>
            <w:rPrChange w:id="222" w:author="Tolulope Olugbenga" w:date="2021-04-16T13:00:00Z">
              <w:rPr>
                <w:b w:val="0"/>
                <w:noProof/>
              </w:rPr>
            </w:rPrChange>
          </w:rPr>
          <w:fldChar w:fldCharType="begin"/>
        </w:r>
        <w:r w:rsidRPr="004648A0" w:rsidDel="001A6717">
          <w:rPr>
            <w:b w:val="0"/>
            <w:noProof/>
          </w:rPr>
          <w:delInstrText xml:space="preserve"> PAGEREF _Toc60746870 \h </w:delInstrText>
        </w:r>
        <w:r w:rsidRPr="004648A0" w:rsidDel="001A6717">
          <w:rPr>
            <w:b w:val="0"/>
            <w:noProof/>
            <w:rPrChange w:id="223" w:author="Tolulope Olugbenga" w:date="2021-04-16T13:00:00Z">
              <w:rPr>
                <w:b w:val="0"/>
                <w:noProof/>
              </w:rPr>
            </w:rPrChange>
          </w:rPr>
        </w:r>
        <w:r w:rsidRPr="004648A0" w:rsidDel="001A6717">
          <w:rPr>
            <w:b w:val="0"/>
            <w:noProof/>
            <w:rPrChange w:id="224" w:author="Tolulope Olugbenga" w:date="2021-04-16T13:00:00Z">
              <w:rPr>
                <w:b w:val="0"/>
                <w:noProof/>
              </w:rPr>
            </w:rPrChange>
          </w:rPr>
          <w:fldChar w:fldCharType="separate"/>
        </w:r>
        <w:r w:rsidRPr="004648A0" w:rsidDel="001A6717">
          <w:rPr>
            <w:b w:val="0"/>
            <w:noProof/>
          </w:rPr>
          <w:delText>1</w:delText>
        </w:r>
        <w:r w:rsidRPr="004648A0" w:rsidDel="001A6717">
          <w:rPr>
            <w:b w:val="0"/>
            <w:noProof/>
            <w:rPrChange w:id="225" w:author="Tolulope Olugbenga" w:date="2021-04-16T13:00:00Z">
              <w:rPr>
                <w:b w:val="0"/>
                <w:noProof/>
              </w:rPr>
            </w:rPrChange>
          </w:rPr>
          <w:fldChar w:fldCharType="end"/>
        </w:r>
      </w:del>
    </w:p>
    <w:p w14:paraId="7457CA99" w14:textId="6718F149" w:rsidR="005A3EA6" w:rsidRPr="004648A0" w:rsidDel="001A6717" w:rsidRDefault="005A3EA6">
      <w:pPr>
        <w:pStyle w:val="TOC2"/>
        <w:rPr>
          <w:del w:id="226" w:author="Tolulope Olugbenga" w:date="2021-01-25T15:24:00Z"/>
          <w:rFonts w:asciiTheme="minorHAnsi" w:eastAsiaTheme="minorEastAsia" w:hAnsiTheme="minorHAnsi" w:cstheme="minorBidi"/>
          <w:sz w:val="22"/>
          <w:lang w:val="en-US" w:eastAsia="en-US"/>
        </w:rPr>
      </w:pPr>
      <w:del w:id="227" w:author="Tolulope Olugbenga" w:date="2021-01-25T15:24:00Z">
        <w:r w:rsidRPr="004648A0" w:rsidDel="001A6717">
          <w:delText>1.1</w:delText>
        </w:r>
        <w:r w:rsidRPr="004648A0" w:rsidDel="001A6717">
          <w:rPr>
            <w:rFonts w:asciiTheme="minorHAnsi" w:eastAsiaTheme="minorEastAsia" w:hAnsiTheme="minorHAnsi" w:cstheme="minorBidi"/>
            <w:sz w:val="22"/>
            <w:lang w:val="en-US" w:eastAsia="en-US"/>
          </w:rPr>
          <w:tab/>
        </w:r>
        <w:r w:rsidRPr="004648A0" w:rsidDel="001A6717">
          <w:delText>General Overview of Load Forecasting</w:delText>
        </w:r>
        <w:r w:rsidRPr="004648A0" w:rsidDel="001A6717">
          <w:tab/>
        </w:r>
        <w:r w:rsidRPr="004648A0" w:rsidDel="001A6717">
          <w:rPr>
            <w:rPrChange w:id="228" w:author="Tolulope Olugbenga" w:date="2021-04-16T13:00:00Z">
              <w:rPr/>
            </w:rPrChange>
          </w:rPr>
          <w:fldChar w:fldCharType="begin"/>
        </w:r>
        <w:r w:rsidRPr="004648A0" w:rsidDel="001A6717">
          <w:delInstrText xml:space="preserve"> PAGEREF _Toc60746871 \h </w:delInstrText>
        </w:r>
        <w:r w:rsidRPr="004648A0" w:rsidDel="001A6717">
          <w:rPr>
            <w:rPrChange w:id="229" w:author="Tolulope Olugbenga" w:date="2021-04-16T13:00:00Z">
              <w:rPr/>
            </w:rPrChange>
          </w:rPr>
        </w:r>
        <w:r w:rsidRPr="004648A0" w:rsidDel="001A6717">
          <w:rPr>
            <w:rPrChange w:id="230" w:author="Tolulope Olugbenga" w:date="2021-04-16T13:00:00Z">
              <w:rPr/>
            </w:rPrChange>
          </w:rPr>
          <w:fldChar w:fldCharType="separate"/>
        </w:r>
        <w:r w:rsidRPr="004648A0" w:rsidDel="001A6717">
          <w:delText>1</w:delText>
        </w:r>
        <w:r w:rsidRPr="004648A0" w:rsidDel="001A6717">
          <w:rPr>
            <w:rPrChange w:id="231" w:author="Tolulope Olugbenga" w:date="2021-04-16T13:00:00Z">
              <w:rPr/>
            </w:rPrChange>
          </w:rPr>
          <w:fldChar w:fldCharType="end"/>
        </w:r>
      </w:del>
    </w:p>
    <w:p w14:paraId="67045507" w14:textId="42ED7E9F" w:rsidR="005A3EA6" w:rsidRPr="004648A0" w:rsidDel="001A6717" w:rsidRDefault="005A3EA6">
      <w:pPr>
        <w:pStyle w:val="TOC2"/>
        <w:rPr>
          <w:del w:id="232" w:author="Tolulope Olugbenga" w:date="2021-01-25T15:24:00Z"/>
          <w:rFonts w:asciiTheme="minorHAnsi" w:eastAsiaTheme="minorEastAsia" w:hAnsiTheme="minorHAnsi" w:cstheme="minorBidi"/>
          <w:sz w:val="22"/>
          <w:lang w:val="en-US" w:eastAsia="en-US"/>
        </w:rPr>
      </w:pPr>
      <w:del w:id="233" w:author="Tolulope Olugbenga" w:date="2021-01-25T15:24:00Z">
        <w:r w:rsidRPr="004648A0" w:rsidDel="001A6717">
          <w:delText>1.2</w:delText>
        </w:r>
        <w:r w:rsidRPr="004648A0" w:rsidDel="001A6717">
          <w:rPr>
            <w:rFonts w:asciiTheme="minorHAnsi" w:eastAsiaTheme="minorEastAsia" w:hAnsiTheme="minorHAnsi" w:cstheme="minorBidi"/>
            <w:sz w:val="22"/>
            <w:lang w:val="en-US" w:eastAsia="en-US"/>
          </w:rPr>
          <w:tab/>
        </w:r>
        <w:r w:rsidRPr="004648A0" w:rsidDel="001A6717">
          <w:delText>Load Forecasting Techniques</w:delText>
        </w:r>
        <w:r w:rsidRPr="004648A0" w:rsidDel="001A6717">
          <w:tab/>
        </w:r>
        <w:r w:rsidRPr="004648A0" w:rsidDel="001A6717">
          <w:rPr>
            <w:rPrChange w:id="234" w:author="Tolulope Olugbenga" w:date="2021-04-16T13:00:00Z">
              <w:rPr/>
            </w:rPrChange>
          </w:rPr>
          <w:fldChar w:fldCharType="begin"/>
        </w:r>
        <w:r w:rsidRPr="004648A0" w:rsidDel="001A6717">
          <w:delInstrText xml:space="preserve"> PAGEREF _Toc60746872 \h </w:delInstrText>
        </w:r>
        <w:r w:rsidRPr="004648A0" w:rsidDel="001A6717">
          <w:rPr>
            <w:rPrChange w:id="235" w:author="Tolulope Olugbenga" w:date="2021-04-16T13:00:00Z">
              <w:rPr/>
            </w:rPrChange>
          </w:rPr>
        </w:r>
        <w:r w:rsidRPr="004648A0" w:rsidDel="001A6717">
          <w:rPr>
            <w:rPrChange w:id="236" w:author="Tolulope Olugbenga" w:date="2021-04-16T13:00:00Z">
              <w:rPr/>
            </w:rPrChange>
          </w:rPr>
          <w:fldChar w:fldCharType="separate"/>
        </w:r>
        <w:r w:rsidRPr="004648A0" w:rsidDel="001A6717">
          <w:delText>3</w:delText>
        </w:r>
        <w:r w:rsidRPr="004648A0" w:rsidDel="001A6717">
          <w:rPr>
            <w:rPrChange w:id="237" w:author="Tolulope Olugbenga" w:date="2021-04-16T13:00:00Z">
              <w:rPr/>
            </w:rPrChange>
          </w:rPr>
          <w:fldChar w:fldCharType="end"/>
        </w:r>
      </w:del>
    </w:p>
    <w:p w14:paraId="2C3EDAB7" w14:textId="2C1F7254" w:rsidR="005A3EA6" w:rsidRPr="004648A0" w:rsidDel="001A6717" w:rsidRDefault="005A3EA6">
      <w:pPr>
        <w:pStyle w:val="TOC3"/>
        <w:tabs>
          <w:tab w:val="left" w:pos="1100"/>
          <w:tab w:val="right" w:leader="dot" w:pos="10070"/>
        </w:tabs>
        <w:rPr>
          <w:del w:id="238" w:author="Tolulope Olugbenga" w:date="2021-01-25T15:24:00Z"/>
          <w:rFonts w:asciiTheme="minorHAnsi" w:eastAsiaTheme="minorEastAsia" w:hAnsiTheme="minorHAnsi" w:cstheme="minorBidi"/>
          <w:noProof/>
          <w:sz w:val="22"/>
          <w:lang w:val="en-US" w:eastAsia="en-US"/>
        </w:rPr>
      </w:pPr>
      <w:del w:id="239" w:author="Tolulope Olugbenga" w:date="2021-01-25T15:24:00Z">
        <w:r w:rsidRPr="004648A0" w:rsidDel="001A6717">
          <w:rPr>
            <w:noProof/>
          </w:rPr>
          <w:delText>1.2-a</w:delText>
        </w:r>
        <w:r w:rsidRPr="004648A0" w:rsidDel="001A6717">
          <w:rPr>
            <w:rFonts w:asciiTheme="minorHAnsi" w:eastAsiaTheme="minorEastAsia" w:hAnsiTheme="minorHAnsi" w:cstheme="minorBidi"/>
            <w:noProof/>
            <w:sz w:val="22"/>
            <w:lang w:val="en-US" w:eastAsia="en-US"/>
          </w:rPr>
          <w:tab/>
        </w:r>
        <w:r w:rsidRPr="004648A0" w:rsidDel="001A6717">
          <w:rPr>
            <w:noProof/>
          </w:rPr>
          <w:delText>Statistical Techniques</w:delText>
        </w:r>
        <w:r w:rsidRPr="004648A0" w:rsidDel="001A6717">
          <w:rPr>
            <w:noProof/>
          </w:rPr>
          <w:tab/>
        </w:r>
        <w:r w:rsidRPr="004648A0" w:rsidDel="001A6717">
          <w:rPr>
            <w:noProof/>
            <w:rPrChange w:id="240" w:author="Tolulope Olugbenga" w:date="2021-04-16T13:00:00Z">
              <w:rPr>
                <w:noProof/>
              </w:rPr>
            </w:rPrChange>
          </w:rPr>
          <w:fldChar w:fldCharType="begin"/>
        </w:r>
        <w:r w:rsidRPr="004648A0" w:rsidDel="001A6717">
          <w:rPr>
            <w:noProof/>
          </w:rPr>
          <w:delInstrText xml:space="preserve"> PAGEREF _Toc60746873 \h </w:delInstrText>
        </w:r>
        <w:r w:rsidRPr="004648A0" w:rsidDel="001A6717">
          <w:rPr>
            <w:noProof/>
            <w:rPrChange w:id="241" w:author="Tolulope Olugbenga" w:date="2021-04-16T13:00:00Z">
              <w:rPr>
                <w:noProof/>
              </w:rPr>
            </w:rPrChange>
          </w:rPr>
        </w:r>
        <w:r w:rsidRPr="004648A0" w:rsidDel="001A6717">
          <w:rPr>
            <w:noProof/>
            <w:rPrChange w:id="242" w:author="Tolulope Olugbenga" w:date="2021-04-16T13:00:00Z">
              <w:rPr>
                <w:noProof/>
              </w:rPr>
            </w:rPrChange>
          </w:rPr>
          <w:fldChar w:fldCharType="separate"/>
        </w:r>
        <w:r w:rsidRPr="004648A0" w:rsidDel="001A6717">
          <w:rPr>
            <w:noProof/>
          </w:rPr>
          <w:delText>3</w:delText>
        </w:r>
        <w:r w:rsidRPr="004648A0" w:rsidDel="001A6717">
          <w:rPr>
            <w:noProof/>
            <w:rPrChange w:id="243" w:author="Tolulope Olugbenga" w:date="2021-04-16T13:00:00Z">
              <w:rPr>
                <w:noProof/>
              </w:rPr>
            </w:rPrChange>
          </w:rPr>
          <w:fldChar w:fldCharType="end"/>
        </w:r>
      </w:del>
    </w:p>
    <w:p w14:paraId="02596AE9" w14:textId="4D71CED1" w:rsidR="005A3EA6" w:rsidRPr="004648A0" w:rsidDel="001A6717" w:rsidRDefault="005A3EA6">
      <w:pPr>
        <w:pStyle w:val="TOC3"/>
        <w:tabs>
          <w:tab w:val="left" w:pos="1100"/>
          <w:tab w:val="right" w:leader="dot" w:pos="10070"/>
        </w:tabs>
        <w:rPr>
          <w:del w:id="244" w:author="Tolulope Olugbenga" w:date="2021-01-25T15:24:00Z"/>
          <w:rFonts w:asciiTheme="minorHAnsi" w:eastAsiaTheme="minorEastAsia" w:hAnsiTheme="minorHAnsi" w:cstheme="minorBidi"/>
          <w:noProof/>
          <w:sz w:val="22"/>
          <w:lang w:val="en-US" w:eastAsia="en-US"/>
        </w:rPr>
      </w:pPr>
      <w:del w:id="245" w:author="Tolulope Olugbenga" w:date="2021-01-25T15:24:00Z">
        <w:r w:rsidRPr="004648A0" w:rsidDel="001A6717">
          <w:rPr>
            <w:noProof/>
            <w:lang w:val="en-US"/>
          </w:rPr>
          <w:delText>1.2-b</w:delText>
        </w:r>
        <w:r w:rsidRPr="004648A0" w:rsidDel="001A6717">
          <w:rPr>
            <w:rFonts w:asciiTheme="minorHAnsi" w:eastAsiaTheme="minorEastAsia" w:hAnsiTheme="minorHAnsi" w:cstheme="minorBidi"/>
            <w:noProof/>
            <w:sz w:val="22"/>
            <w:lang w:val="en-US" w:eastAsia="en-US"/>
          </w:rPr>
          <w:tab/>
        </w:r>
        <w:r w:rsidRPr="004648A0" w:rsidDel="001A6717">
          <w:rPr>
            <w:noProof/>
            <w:lang w:val="en-US"/>
          </w:rPr>
          <w:delText>Artificial Intelligence Techniques</w:delText>
        </w:r>
        <w:r w:rsidRPr="004648A0" w:rsidDel="001A6717">
          <w:rPr>
            <w:noProof/>
          </w:rPr>
          <w:tab/>
        </w:r>
        <w:r w:rsidRPr="004648A0" w:rsidDel="001A6717">
          <w:rPr>
            <w:noProof/>
            <w:rPrChange w:id="246" w:author="Tolulope Olugbenga" w:date="2021-04-16T13:00:00Z">
              <w:rPr>
                <w:noProof/>
              </w:rPr>
            </w:rPrChange>
          </w:rPr>
          <w:fldChar w:fldCharType="begin"/>
        </w:r>
        <w:r w:rsidRPr="004648A0" w:rsidDel="001A6717">
          <w:rPr>
            <w:noProof/>
          </w:rPr>
          <w:delInstrText xml:space="preserve"> PAGEREF _Toc60746874 \h </w:delInstrText>
        </w:r>
        <w:r w:rsidRPr="004648A0" w:rsidDel="001A6717">
          <w:rPr>
            <w:noProof/>
            <w:rPrChange w:id="247" w:author="Tolulope Olugbenga" w:date="2021-04-16T13:00:00Z">
              <w:rPr>
                <w:noProof/>
              </w:rPr>
            </w:rPrChange>
          </w:rPr>
        </w:r>
        <w:r w:rsidRPr="004648A0" w:rsidDel="001A6717">
          <w:rPr>
            <w:noProof/>
            <w:rPrChange w:id="248" w:author="Tolulope Olugbenga" w:date="2021-04-16T13:00:00Z">
              <w:rPr>
                <w:noProof/>
              </w:rPr>
            </w:rPrChange>
          </w:rPr>
          <w:fldChar w:fldCharType="separate"/>
        </w:r>
        <w:r w:rsidRPr="004648A0" w:rsidDel="001A6717">
          <w:rPr>
            <w:noProof/>
          </w:rPr>
          <w:delText>4</w:delText>
        </w:r>
        <w:r w:rsidRPr="004648A0" w:rsidDel="001A6717">
          <w:rPr>
            <w:noProof/>
            <w:rPrChange w:id="249" w:author="Tolulope Olugbenga" w:date="2021-04-16T13:00:00Z">
              <w:rPr>
                <w:noProof/>
              </w:rPr>
            </w:rPrChange>
          </w:rPr>
          <w:fldChar w:fldCharType="end"/>
        </w:r>
      </w:del>
    </w:p>
    <w:p w14:paraId="3B672A9C" w14:textId="0CF77A2A" w:rsidR="005A3EA6" w:rsidRPr="004648A0" w:rsidDel="001A6717" w:rsidRDefault="005A3EA6">
      <w:pPr>
        <w:pStyle w:val="TOC3"/>
        <w:tabs>
          <w:tab w:val="left" w:pos="1100"/>
          <w:tab w:val="right" w:leader="dot" w:pos="10070"/>
        </w:tabs>
        <w:rPr>
          <w:del w:id="250" w:author="Tolulope Olugbenga" w:date="2021-01-25T15:24:00Z"/>
          <w:rFonts w:asciiTheme="minorHAnsi" w:eastAsiaTheme="minorEastAsia" w:hAnsiTheme="minorHAnsi" w:cstheme="minorBidi"/>
          <w:noProof/>
          <w:sz w:val="22"/>
          <w:lang w:val="en-US" w:eastAsia="en-US"/>
        </w:rPr>
      </w:pPr>
      <w:del w:id="251" w:author="Tolulope Olugbenga" w:date="2021-01-25T15:24:00Z">
        <w:r w:rsidRPr="004648A0" w:rsidDel="001A6717">
          <w:rPr>
            <w:noProof/>
            <w:lang w:val="en-US"/>
          </w:rPr>
          <w:delText>1.2-c</w:delText>
        </w:r>
        <w:r w:rsidRPr="004648A0" w:rsidDel="001A6717">
          <w:rPr>
            <w:rFonts w:asciiTheme="minorHAnsi" w:eastAsiaTheme="minorEastAsia" w:hAnsiTheme="minorHAnsi" w:cstheme="minorBidi"/>
            <w:noProof/>
            <w:sz w:val="22"/>
            <w:lang w:val="en-US" w:eastAsia="en-US"/>
          </w:rPr>
          <w:tab/>
        </w:r>
        <w:r w:rsidRPr="004648A0" w:rsidDel="001A6717">
          <w:rPr>
            <w:noProof/>
            <w:lang w:val="en-US"/>
          </w:rPr>
          <w:delText>Finding the One Size Fits All Technique</w:delText>
        </w:r>
        <w:r w:rsidRPr="004648A0" w:rsidDel="001A6717">
          <w:rPr>
            <w:noProof/>
          </w:rPr>
          <w:tab/>
        </w:r>
        <w:r w:rsidRPr="004648A0" w:rsidDel="001A6717">
          <w:rPr>
            <w:noProof/>
            <w:rPrChange w:id="252" w:author="Tolulope Olugbenga" w:date="2021-04-16T13:00:00Z">
              <w:rPr>
                <w:noProof/>
              </w:rPr>
            </w:rPrChange>
          </w:rPr>
          <w:fldChar w:fldCharType="begin"/>
        </w:r>
        <w:r w:rsidRPr="004648A0" w:rsidDel="001A6717">
          <w:rPr>
            <w:noProof/>
          </w:rPr>
          <w:delInstrText xml:space="preserve"> PAGEREF _Toc60746875 \h </w:delInstrText>
        </w:r>
        <w:r w:rsidRPr="004648A0" w:rsidDel="001A6717">
          <w:rPr>
            <w:noProof/>
            <w:rPrChange w:id="253" w:author="Tolulope Olugbenga" w:date="2021-04-16T13:00:00Z">
              <w:rPr>
                <w:noProof/>
              </w:rPr>
            </w:rPrChange>
          </w:rPr>
        </w:r>
        <w:r w:rsidRPr="004648A0" w:rsidDel="001A6717">
          <w:rPr>
            <w:noProof/>
            <w:rPrChange w:id="254" w:author="Tolulope Olugbenga" w:date="2021-04-16T13:00:00Z">
              <w:rPr>
                <w:noProof/>
              </w:rPr>
            </w:rPrChange>
          </w:rPr>
          <w:fldChar w:fldCharType="separate"/>
        </w:r>
        <w:r w:rsidRPr="004648A0" w:rsidDel="001A6717">
          <w:rPr>
            <w:noProof/>
          </w:rPr>
          <w:delText>4</w:delText>
        </w:r>
        <w:r w:rsidRPr="004648A0" w:rsidDel="001A6717">
          <w:rPr>
            <w:noProof/>
            <w:rPrChange w:id="255" w:author="Tolulope Olugbenga" w:date="2021-04-16T13:00:00Z">
              <w:rPr>
                <w:noProof/>
              </w:rPr>
            </w:rPrChange>
          </w:rPr>
          <w:fldChar w:fldCharType="end"/>
        </w:r>
      </w:del>
    </w:p>
    <w:p w14:paraId="7FDA84D4" w14:textId="0D165828" w:rsidR="005A3EA6" w:rsidRPr="004648A0" w:rsidDel="001A6717" w:rsidRDefault="005A3EA6">
      <w:pPr>
        <w:pStyle w:val="TOC2"/>
        <w:rPr>
          <w:del w:id="256" w:author="Tolulope Olugbenga" w:date="2021-01-25T15:24:00Z"/>
          <w:rFonts w:asciiTheme="minorHAnsi" w:eastAsiaTheme="minorEastAsia" w:hAnsiTheme="minorHAnsi" w:cstheme="minorBidi"/>
          <w:sz w:val="22"/>
          <w:lang w:val="en-US" w:eastAsia="en-US"/>
        </w:rPr>
      </w:pPr>
      <w:del w:id="257" w:author="Tolulope Olugbenga" w:date="2021-01-25T15:24:00Z">
        <w:r w:rsidRPr="004648A0" w:rsidDel="001A6717">
          <w:delText>1.3</w:delText>
        </w:r>
        <w:r w:rsidRPr="004648A0" w:rsidDel="001A6717">
          <w:rPr>
            <w:rFonts w:asciiTheme="minorHAnsi" w:eastAsiaTheme="minorEastAsia" w:hAnsiTheme="minorHAnsi" w:cstheme="minorBidi"/>
            <w:sz w:val="22"/>
            <w:lang w:val="en-US" w:eastAsia="en-US"/>
          </w:rPr>
          <w:tab/>
        </w:r>
        <w:r w:rsidRPr="004648A0" w:rsidDel="001A6717">
          <w:delText>Multi-Step Load Forecasting</w:delText>
        </w:r>
        <w:r w:rsidRPr="004648A0" w:rsidDel="001A6717">
          <w:tab/>
        </w:r>
        <w:r w:rsidRPr="004648A0" w:rsidDel="001A6717">
          <w:rPr>
            <w:rPrChange w:id="258" w:author="Tolulope Olugbenga" w:date="2021-04-16T13:00:00Z">
              <w:rPr/>
            </w:rPrChange>
          </w:rPr>
          <w:fldChar w:fldCharType="begin"/>
        </w:r>
        <w:r w:rsidRPr="004648A0" w:rsidDel="001A6717">
          <w:delInstrText xml:space="preserve"> PAGEREF _Toc60746876 \h </w:delInstrText>
        </w:r>
        <w:r w:rsidRPr="004648A0" w:rsidDel="001A6717">
          <w:rPr>
            <w:rPrChange w:id="259" w:author="Tolulope Olugbenga" w:date="2021-04-16T13:00:00Z">
              <w:rPr/>
            </w:rPrChange>
          </w:rPr>
        </w:r>
        <w:r w:rsidRPr="004648A0" w:rsidDel="001A6717">
          <w:rPr>
            <w:rPrChange w:id="260" w:author="Tolulope Olugbenga" w:date="2021-04-16T13:00:00Z">
              <w:rPr/>
            </w:rPrChange>
          </w:rPr>
          <w:fldChar w:fldCharType="separate"/>
        </w:r>
        <w:r w:rsidRPr="004648A0" w:rsidDel="001A6717">
          <w:delText>4</w:delText>
        </w:r>
        <w:r w:rsidRPr="004648A0" w:rsidDel="001A6717">
          <w:rPr>
            <w:rPrChange w:id="261" w:author="Tolulope Olugbenga" w:date="2021-04-16T13:00:00Z">
              <w:rPr/>
            </w:rPrChange>
          </w:rPr>
          <w:fldChar w:fldCharType="end"/>
        </w:r>
      </w:del>
    </w:p>
    <w:p w14:paraId="7D26A7E8" w14:textId="2D40A12B" w:rsidR="005A3EA6" w:rsidRPr="004648A0" w:rsidDel="001A6717" w:rsidRDefault="005A3EA6">
      <w:pPr>
        <w:pStyle w:val="TOC2"/>
        <w:rPr>
          <w:del w:id="262" w:author="Tolulope Olugbenga" w:date="2021-01-25T15:24:00Z"/>
          <w:rFonts w:asciiTheme="minorHAnsi" w:eastAsiaTheme="minorEastAsia" w:hAnsiTheme="minorHAnsi" w:cstheme="minorBidi"/>
          <w:sz w:val="22"/>
          <w:lang w:val="en-US" w:eastAsia="en-US"/>
        </w:rPr>
      </w:pPr>
      <w:del w:id="263" w:author="Tolulope Olugbenga" w:date="2021-01-25T15:24:00Z">
        <w:r w:rsidRPr="004648A0" w:rsidDel="001A6717">
          <w:delText>1.4</w:delText>
        </w:r>
        <w:r w:rsidRPr="004648A0" w:rsidDel="001A6717">
          <w:rPr>
            <w:rFonts w:asciiTheme="minorHAnsi" w:eastAsiaTheme="minorEastAsia" w:hAnsiTheme="minorHAnsi" w:cstheme="minorBidi"/>
            <w:sz w:val="22"/>
            <w:lang w:val="en-US" w:eastAsia="en-US"/>
          </w:rPr>
          <w:tab/>
        </w:r>
        <w:r w:rsidRPr="004648A0" w:rsidDel="001A6717">
          <w:delText>Research Focus</w:delText>
        </w:r>
        <w:r w:rsidRPr="004648A0" w:rsidDel="001A6717">
          <w:tab/>
        </w:r>
        <w:r w:rsidRPr="004648A0" w:rsidDel="001A6717">
          <w:rPr>
            <w:rPrChange w:id="264" w:author="Tolulope Olugbenga" w:date="2021-04-16T13:00:00Z">
              <w:rPr/>
            </w:rPrChange>
          </w:rPr>
          <w:fldChar w:fldCharType="begin"/>
        </w:r>
        <w:r w:rsidRPr="004648A0" w:rsidDel="001A6717">
          <w:delInstrText xml:space="preserve"> PAGEREF _Toc60746877 \h </w:delInstrText>
        </w:r>
        <w:r w:rsidRPr="004648A0" w:rsidDel="001A6717">
          <w:rPr>
            <w:rPrChange w:id="265" w:author="Tolulope Olugbenga" w:date="2021-04-16T13:00:00Z">
              <w:rPr/>
            </w:rPrChange>
          </w:rPr>
        </w:r>
        <w:r w:rsidRPr="004648A0" w:rsidDel="001A6717">
          <w:rPr>
            <w:rPrChange w:id="266" w:author="Tolulope Olugbenga" w:date="2021-04-16T13:00:00Z">
              <w:rPr/>
            </w:rPrChange>
          </w:rPr>
          <w:fldChar w:fldCharType="separate"/>
        </w:r>
        <w:r w:rsidRPr="004648A0" w:rsidDel="001A6717">
          <w:delText>5</w:delText>
        </w:r>
        <w:r w:rsidRPr="004648A0" w:rsidDel="001A6717">
          <w:rPr>
            <w:rPrChange w:id="267" w:author="Tolulope Olugbenga" w:date="2021-04-16T13:00:00Z">
              <w:rPr/>
            </w:rPrChange>
          </w:rPr>
          <w:fldChar w:fldCharType="end"/>
        </w:r>
      </w:del>
    </w:p>
    <w:p w14:paraId="4F0468E4" w14:textId="2373AFA9" w:rsidR="005A3EA6" w:rsidRPr="004648A0" w:rsidDel="001A6717" w:rsidRDefault="005A3EA6">
      <w:pPr>
        <w:pStyle w:val="TOC1"/>
        <w:tabs>
          <w:tab w:val="left" w:pos="450"/>
          <w:tab w:val="right" w:leader="dot" w:pos="10070"/>
        </w:tabs>
        <w:rPr>
          <w:del w:id="268" w:author="Tolulope Olugbenga" w:date="2021-01-25T15:24:00Z"/>
          <w:rFonts w:asciiTheme="minorHAnsi" w:eastAsiaTheme="minorEastAsia" w:hAnsiTheme="minorHAnsi" w:cstheme="minorBidi"/>
          <w:b w:val="0"/>
          <w:noProof/>
          <w:sz w:val="22"/>
          <w:lang w:val="en-US" w:eastAsia="en-US"/>
        </w:rPr>
      </w:pPr>
      <w:del w:id="269" w:author="Tolulope Olugbenga" w:date="2021-01-25T15:24:00Z">
        <w:r w:rsidRPr="004648A0" w:rsidDel="001A6717">
          <w:rPr>
            <w:b w:val="0"/>
            <w:noProof/>
          </w:rPr>
          <w:delText>2</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Investigation</w:delText>
        </w:r>
        <w:r w:rsidRPr="004648A0" w:rsidDel="001A6717">
          <w:rPr>
            <w:b w:val="0"/>
            <w:noProof/>
          </w:rPr>
          <w:tab/>
        </w:r>
        <w:r w:rsidRPr="004648A0" w:rsidDel="001A6717">
          <w:rPr>
            <w:b w:val="0"/>
            <w:noProof/>
            <w:rPrChange w:id="270" w:author="Tolulope Olugbenga" w:date="2021-04-16T13:00:00Z">
              <w:rPr>
                <w:b w:val="0"/>
                <w:noProof/>
              </w:rPr>
            </w:rPrChange>
          </w:rPr>
          <w:fldChar w:fldCharType="begin"/>
        </w:r>
        <w:r w:rsidRPr="004648A0" w:rsidDel="001A6717">
          <w:rPr>
            <w:b w:val="0"/>
            <w:noProof/>
          </w:rPr>
          <w:delInstrText xml:space="preserve"> PAGEREF _Toc60746878 \h </w:delInstrText>
        </w:r>
        <w:r w:rsidRPr="004648A0" w:rsidDel="001A6717">
          <w:rPr>
            <w:b w:val="0"/>
            <w:noProof/>
            <w:rPrChange w:id="271" w:author="Tolulope Olugbenga" w:date="2021-04-16T13:00:00Z">
              <w:rPr>
                <w:b w:val="0"/>
                <w:noProof/>
              </w:rPr>
            </w:rPrChange>
          </w:rPr>
        </w:r>
        <w:r w:rsidRPr="004648A0" w:rsidDel="001A6717">
          <w:rPr>
            <w:b w:val="0"/>
            <w:noProof/>
            <w:rPrChange w:id="272" w:author="Tolulope Olugbenga" w:date="2021-04-16T13:00:00Z">
              <w:rPr>
                <w:b w:val="0"/>
                <w:noProof/>
              </w:rPr>
            </w:rPrChange>
          </w:rPr>
          <w:fldChar w:fldCharType="separate"/>
        </w:r>
        <w:r w:rsidRPr="004648A0" w:rsidDel="001A6717">
          <w:rPr>
            <w:b w:val="0"/>
            <w:noProof/>
          </w:rPr>
          <w:delText>6</w:delText>
        </w:r>
        <w:r w:rsidRPr="004648A0" w:rsidDel="001A6717">
          <w:rPr>
            <w:b w:val="0"/>
            <w:noProof/>
            <w:rPrChange w:id="273" w:author="Tolulope Olugbenga" w:date="2021-04-16T13:00:00Z">
              <w:rPr>
                <w:b w:val="0"/>
                <w:noProof/>
              </w:rPr>
            </w:rPrChange>
          </w:rPr>
          <w:fldChar w:fldCharType="end"/>
        </w:r>
      </w:del>
    </w:p>
    <w:p w14:paraId="7738C52C" w14:textId="2826B359" w:rsidR="005A3EA6" w:rsidRPr="004648A0" w:rsidDel="001A6717" w:rsidRDefault="005A3EA6">
      <w:pPr>
        <w:pStyle w:val="TOC2"/>
        <w:rPr>
          <w:del w:id="274" w:author="Tolulope Olugbenga" w:date="2021-01-25T15:24:00Z"/>
          <w:rFonts w:asciiTheme="minorHAnsi" w:eastAsiaTheme="minorEastAsia" w:hAnsiTheme="minorHAnsi" w:cstheme="minorBidi"/>
          <w:sz w:val="22"/>
          <w:lang w:val="en-US" w:eastAsia="en-US"/>
        </w:rPr>
      </w:pPr>
      <w:del w:id="275" w:author="Tolulope Olugbenga" w:date="2021-01-25T15:24:00Z">
        <w:r w:rsidRPr="004648A0" w:rsidDel="001A6717">
          <w:delText>2.1</w:delText>
        </w:r>
        <w:r w:rsidRPr="004648A0" w:rsidDel="001A6717">
          <w:rPr>
            <w:rFonts w:asciiTheme="minorHAnsi" w:eastAsiaTheme="minorEastAsia" w:hAnsiTheme="minorHAnsi" w:cstheme="minorBidi"/>
            <w:sz w:val="22"/>
            <w:lang w:val="en-US" w:eastAsia="en-US"/>
          </w:rPr>
          <w:tab/>
        </w:r>
        <w:r w:rsidRPr="004648A0" w:rsidDel="001A6717">
          <w:delText>Benchmark Algorithms (3 pages)</w:delText>
        </w:r>
        <w:r w:rsidRPr="004648A0" w:rsidDel="001A6717">
          <w:tab/>
        </w:r>
        <w:r w:rsidRPr="004648A0" w:rsidDel="001A6717">
          <w:rPr>
            <w:rPrChange w:id="276" w:author="Tolulope Olugbenga" w:date="2021-04-16T13:00:00Z">
              <w:rPr/>
            </w:rPrChange>
          </w:rPr>
          <w:fldChar w:fldCharType="begin"/>
        </w:r>
        <w:r w:rsidRPr="004648A0" w:rsidDel="001A6717">
          <w:delInstrText xml:space="preserve"> PAGEREF _Toc60746879 \h </w:delInstrText>
        </w:r>
        <w:r w:rsidRPr="004648A0" w:rsidDel="001A6717">
          <w:rPr>
            <w:rPrChange w:id="277" w:author="Tolulope Olugbenga" w:date="2021-04-16T13:00:00Z">
              <w:rPr/>
            </w:rPrChange>
          </w:rPr>
        </w:r>
        <w:r w:rsidRPr="004648A0" w:rsidDel="001A6717">
          <w:rPr>
            <w:rPrChange w:id="278" w:author="Tolulope Olugbenga" w:date="2021-04-16T13:00:00Z">
              <w:rPr/>
            </w:rPrChange>
          </w:rPr>
          <w:fldChar w:fldCharType="separate"/>
        </w:r>
        <w:r w:rsidRPr="004648A0" w:rsidDel="001A6717">
          <w:delText>6</w:delText>
        </w:r>
        <w:r w:rsidRPr="004648A0" w:rsidDel="001A6717">
          <w:rPr>
            <w:rPrChange w:id="279" w:author="Tolulope Olugbenga" w:date="2021-04-16T13:00:00Z">
              <w:rPr/>
            </w:rPrChange>
          </w:rPr>
          <w:fldChar w:fldCharType="end"/>
        </w:r>
      </w:del>
    </w:p>
    <w:p w14:paraId="57F11AB9" w14:textId="6FBB25B6" w:rsidR="005A3EA6" w:rsidRPr="004648A0" w:rsidDel="001A6717" w:rsidRDefault="005A3EA6">
      <w:pPr>
        <w:pStyle w:val="TOC3"/>
        <w:tabs>
          <w:tab w:val="left" w:pos="1100"/>
          <w:tab w:val="right" w:leader="dot" w:pos="10070"/>
        </w:tabs>
        <w:rPr>
          <w:del w:id="280" w:author="Tolulope Olugbenga" w:date="2021-01-25T15:24:00Z"/>
          <w:rFonts w:asciiTheme="minorHAnsi" w:eastAsiaTheme="minorEastAsia" w:hAnsiTheme="minorHAnsi" w:cstheme="minorBidi"/>
          <w:noProof/>
          <w:sz w:val="22"/>
          <w:lang w:val="en-US" w:eastAsia="en-US"/>
        </w:rPr>
      </w:pPr>
      <w:del w:id="281" w:author="Tolulope Olugbenga" w:date="2021-01-25T15:24:00Z">
        <w:r w:rsidRPr="004648A0" w:rsidDel="001A6717">
          <w:rPr>
            <w:noProof/>
          </w:rPr>
          <w:delText>2.1-a</w:delText>
        </w:r>
        <w:r w:rsidRPr="004648A0" w:rsidDel="001A6717">
          <w:rPr>
            <w:rFonts w:asciiTheme="minorHAnsi" w:eastAsiaTheme="minorEastAsia" w:hAnsiTheme="minorHAnsi" w:cstheme="minorBidi"/>
            <w:noProof/>
            <w:sz w:val="22"/>
            <w:lang w:val="en-US" w:eastAsia="en-US"/>
          </w:rPr>
          <w:tab/>
        </w:r>
        <w:r w:rsidRPr="004648A0" w:rsidDel="001A6717">
          <w:rPr>
            <w:noProof/>
          </w:rPr>
          <w:delText>Seasonal Naïve Approach</w:delText>
        </w:r>
        <w:r w:rsidRPr="004648A0" w:rsidDel="001A6717">
          <w:rPr>
            <w:noProof/>
          </w:rPr>
          <w:tab/>
        </w:r>
        <w:r w:rsidRPr="004648A0" w:rsidDel="001A6717">
          <w:rPr>
            <w:noProof/>
            <w:rPrChange w:id="282" w:author="Tolulope Olugbenga" w:date="2021-04-16T13:00:00Z">
              <w:rPr>
                <w:noProof/>
              </w:rPr>
            </w:rPrChange>
          </w:rPr>
          <w:fldChar w:fldCharType="begin"/>
        </w:r>
        <w:r w:rsidRPr="004648A0" w:rsidDel="001A6717">
          <w:rPr>
            <w:noProof/>
          </w:rPr>
          <w:delInstrText xml:space="preserve"> PAGEREF _Toc60746880 \h </w:delInstrText>
        </w:r>
        <w:r w:rsidRPr="004648A0" w:rsidDel="001A6717">
          <w:rPr>
            <w:noProof/>
            <w:rPrChange w:id="283" w:author="Tolulope Olugbenga" w:date="2021-04-16T13:00:00Z">
              <w:rPr>
                <w:noProof/>
              </w:rPr>
            </w:rPrChange>
          </w:rPr>
        </w:r>
        <w:r w:rsidRPr="004648A0" w:rsidDel="001A6717">
          <w:rPr>
            <w:noProof/>
            <w:rPrChange w:id="284" w:author="Tolulope Olugbenga" w:date="2021-04-16T13:00:00Z">
              <w:rPr>
                <w:noProof/>
              </w:rPr>
            </w:rPrChange>
          </w:rPr>
          <w:fldChar w:fldCharType="separate"/>
        </w:r>
        <w:r w:rsidRPr="004648A0" w:rsidDel="001A6717">
          <w:rPr>
            <w:noProof/>
          </w:rPr>
          <w:delText>7</w:delText>
        </w:r>
        <w:r w:rsidRPr="004648A0" w:rsidDel="001A6717">
          <w:rPr>
            <w:noProof/>
            <w:rPrChange w:id="285" w:author="Tolulope Olugbenga" w:date="2021-04-16T13:00:00Z">
              <w:rPr>
                <w:noProof/>
              </w:rPr>
            </w:rPrChange>
          </w:rPr>
          <w:fldChar w:fldCharType="end"/>
        </w:r>
      </w:del>
    </w:p>
    <w:p w14:paraId="579B2138" w14:textId="79A2A2C9" w:rsidR="005A3EA6" w:rsidRPr="004648A0" w:rsidDel="001A6717" w:rsidRDefault="005A3EA6">
      <w:pPr>
        <w:pStyle w:val="TOC3"/>
        <w:tabs>
          <w:tab w:val="left" w:pos="1100"/>
          <w:tab w:val="right" w:leader="dot" w:pos="10070"/>
        </w:tabs>
        <w:rPr>
          <w:del w:id="286" w:author="Tolulope Olugbenga" w:date="2021-01-25T15:24:00Z"/>
          <w:rFonts w:asciiTheme="minorHAnsi" w:eastAsiaTheme="minorEastAsia" w:hAnsiTheme="minorHAnsi" w:cstheme="minorBidi"/>
          <w:noProof/>
          <w:sz w:val="22"/>
          <w:lang w:val="en-US" w:eastAsia="en-US"/>
        </w:rPr>
      </w:pPr>
      <w:del w:id="287" w:author="Tolulope Olugbenga" w:date="2021-01-25T15:24:00Z">
        <w:r w:rsidRPr="004648A0" w:rsidDel="001A6717">
          <w:rPr>
            <w:noProof/>
          </w:rPr>
          <w:delText>2.1-b</w:delText>
        </w:r>
        <w:r w:rsidRPr="004648A0" w:rsidDel="001A6717">
          <w:rPr>
            <w:rFonts w:asciiTheme="minorHAnsi" w:eastAsiaTheme="minorEastAsia" w:hAnsiTheme="minorHAnsi" w:cstheme="minorBidi"/>
            <w:noProof/>
            <w:sz w:val="22"/>
            <w:lang w:val="en-US" w:eastAsia="en-US"/>
          </w:rPr>
          <w:tab/>
        </w:r>
        <w:r w:rsidRPr="004648A0" w:rsidDel="001A6717">
          <w:rPr>
            <w:noProof/>
          </w:rPr>
          <w:delText>Auto Regressive Integrated Moving Average with Exogenous Variables (ARIMAX)</w:delText>
        </w:r>
        <w:r w:rsidRPr="004648A0" w:rsidDel="001A6717">
          <w:rPr>
            <w:noProof/>
          </w:rPr>
          <w:tab/>
        </w:r>
        <w:r w:rsidRPr="004648A0" w:rsidDel="001A6717">
          <w:rPr>
            <w:noProof/>
            <w:rPrChange w:id="288" w:author="Tolulope Olugbenga" w:date="2021-04-16T13:00:00Z">
              <w:rPr>
                <w:noProof/>
              </w:rPr>
            </w:rPrChange>
          </w:rPr>
          <w:fldChar w:fldCharType="begin"/>
        </w:r>
        <w:r w:rsidRPr="004648A0" w:rsidDel="001A6717">
          <w:rPr>
            <w:noProof/>
          </w:rPr>
          <w:delInstrText xml:space="preserve"> PAGEREF _Toc60746881 \h </w:delInstrText>
        </w:r>
        <w:r w:rsidRPr="004648A0" w:rsidDel="001A6717">
          <w:rPr>
            <w:noProof/>
            <w:rPrChange w:id="289" w:author="Tolulope Olugbenga" w:date="2021-04-16T13:00:00Z">
              <w:rPr>
                <w:noProof/>
              </w:rPr>
            </w:rPrChange>
          </w:rPr>
        </w:r>
        <w:r w:rsidRPr="004648A0" w:rsidDel="001A6717">
          <w:rPr>
            <w:noProof/>
            <w:rPrChange w:id="290" w:author="Tolulope Olugbenga" w:date="2021-04-16T13:00:00Z">
              <w:rPr>
                <w:noProof/>
              </w:rPr>
            </w:rPrChange>
          </w:rPr>
          <w:fldChar w:fldCharType="separate"/>
        </w:r>
        <w:r w:rsidRPr="004648A0" w:rsidDel="001A6717">
          <w:rPr>
            <w:noProof/>
          </w:rPr>
          <w:delText>8</w:delText>
        </w:r>
        <w:r w:rsidRPr="004648A0" w:rsidDel="001A6717">
          <w:rPr>
            <w:noProof/>
            <w:rPrChange w:id="291" w:author="Tolulope Olugbenga" w:date="2021-04-16T13:00:00Z">
              <w:rPr>
                <w:noProof/>
              </w:rPr>
            </w:rPrChange>
          </w:rPr>
          <w:fldChar w:fldCharType="end"/>
        </w:r>
      </w:del>
    </w:p>
    <w:p w14:paraId="75563E67" w14:textId="6F4BF9F8" w:rsidR="005A3EA6" w:rsidRPr="004648A0" w:rsidDel="001A6717" w:rsidRDefault="005A3EA6">
      <w:pPr>
        <w:pStyle w:val="TOC3"/>
        <w:tabs>
          <w:tab w:val="left" w:pos="1100"/>
          <w:tab w:val="right" w:leader="dot" w:pos="10070"/>
        </w:tabs>
        <w:rPr>
          <w:del w:id="292" w:author="Tolulope Olugbenga" w:date="2021-01-25T15:24:00Z"/>
          <w:rFonts w:asciiTheme="minorHAnsi" w:eastAsiaTheme="minorEastAsia" w:hAnsiTheme="minorHAnsi" w:cstheme="minorBidi"/>
          <w:noProof/>
          <w:sz w:val="22"/>
          <w:lang w:val="en-US" w:eastAsia="en-US"/>
        </w:rPr>
      </w:pPr>
      <w:del w:id="293" w:author="Tolulope Olugbenga" w:date="2021-01-25T15:24:00Z">
        <w:r w:rsidRPr="004648A0" w:rsidDel="001A6717">
          <w:rPr>
            <w:noProof/>
          </w:rPr>
          <w:delText>2.1-c</w:delText>
        </w:r>
        <w:r w:rsidRPr="004648A0" w:rsidDel="001A6717">
          <w:rPr>
            <w:rFonts w:asciiTheme="minorHAnsi" w:eastAsiaTheme="minorEastAsia" w:hAnsiTheme="minorHAnsi" w:cstheme="minorBidi"/>
            <w:noProof/>
            <w:sz w:val="22"/>
            <w:lang w:val="en-US" w:eastAsia="en-US"/>
          </w:rPr>
          <w:tab/>
        </w:r>
        <w:r w:rsidRPr="004648A0" w:rsidDel="001A6717">
          <w:rPr>
            <w:noProof/>
          </w:rPr>
          <w:delText>Multiple Linear Regression</w:delText>
        </w:r>
        <w:r w:rsidRPr="004648A0" w:rsidDel="001A6717">
          <w:rPr>
            <w:noProof/>
          </w:rPr>
          <w:tab/>
        </w:r>
        <w:r w:rsidRPr="004648A0" w:rsidDel="001A6717">
          <w:rPr>
            <w:noProof/>
            <w:rPrChange w:id="294" w:author="Tolulope Olugbenga" w:date="2021-04-16T13:00:00Z">
              <w:rPr>
                <w:noProof/>
              </w:rPr>
            </w:rPrChange>
          </w:rPr>
          <w:fldChar w:fldCharType="begin"/>
        </w:r>
        <w:r w:rsidRPr="004648A0" w:rsidDel="001A6717">
          <w:rPr>
            <w:noProof/>
          </w:rPr>
          <w:delInstrText xml:space="preserve"> PAGEREF _Toc60746882 \h </w:delInstrText>
        </w:r>
        <w:r w:rsidRPr="004648A0" w:rsidDel="001A6717">
          <w:rPr>
            <w:noProof/>
            <w:rPrChange w:id="295" w:author="Tolulope Olugbenga" w:date="2021-04-16T13:00:00Z">
              <w:rPr>
                <w:noProof/>
              </w:rPr>
            </w:rPrChange>
          </w:rPr>
        </w:r>
        <w:r w:rsidRPr="004648A0" w:rsidDel="001A6717">
          <w:rPr>
            <w:noProof/>
            <w:rPrChange w:id="296" w:author="Tolulope Olugbenga" w:date="2021-04-16T13:00:00Z">
              <w:rPr>
                <w:noProof/>
              </w:rPr>
            </w:rPrChange>
          </w:rPr>
          <w:fldChar w:fldCharType="separate"/>
        </w:r>
        <w:r w:rsidRPr="004648A0" w:rsidDel="001A6717">
          <w:rPr>
            <w:noProof/>
          </w:rPr>
          <w:delText>9</w:delText>
        </w:r>
        <w:r w:rsidRPr="004648A0" w:rsidDel="001A6717">
          <w:rPr>
            <w:noProof/>
            <w:rPrChange w:id="297" w:author="Tolulope Olugbenga" w:date="2021-04-16T13:00:00Z">
              <w:rPr>
                <w:noProof/>
              </w:rPr>
            </w:rPrChange>
          </w:rPr>
          <w:fldChar w:fldCharType="end"/>
        </w:r>
      </w:del>
    </w:p>
    <w:p w14:paraId="08A4E630" w14:textId="50C19029" w:rsidR="005A3EA6" w:rsidRPr="004648A0" w:rsidDel="001A6717" w:rsidRDefault="005A3EA6">
      <w:pPr>
        <w:pStyle w:val="TOC3"/>
        <w:tabs>
          <w:tab w:val="left" w:pos="1100"/>
          <w:tab w:val="right" w:leader="dot" w:pos="10070"/>
        </w:tabs>
        <w:rPr>
          <w:del w:id="298" w:author="Tolulope Olugbenga" w:date="2021-01-25T15:24:00Z"/>
          <w:rFonts w:asciiTheme="minorHAnsi" w:eastAsiaTheme="minorEastAsia" w:hAnsiTheme="minorHAnsi" w:cstheme="minorBidi"/>
          <w:noProof/>
          <w:sz w:val="22"/>
          <w:lang w:val="en-US" w:eastAsia="en-US"/>
        </w:rPr>
      </w:pPr>
      <w:del w:id="299" w:author="Tolulope Olugbenga" w:date="2021-01-25T15:24:00Z">
        <w:r w:rsidRPr="004648A0" w:rsidDel="001A6717">
          <w:rPr>
            <w:noProof/>
          </w:rPr>
          <w:delText>2.1-d</w:delText>
        </w:r>
        <w:r w:rsidRPr="004648A0" w:rsidDel="001A6717">
          <w:rPr>
            <w:rFonts w:asciiTheme="minorHAnsi" w:eastAsiaTheme="minorEastAsia" w:hAnsiTheme="minorHAnsi" w:cstheme="minorBidi"/>
            <w:noProof/>
            <w:sz w:val="22"/>
            <w:lang w:val="en-US" w:eastAsia="en-US"/>
          </w:rPr>
          <w:tab/>
        </w:r>
        <w:r w:rsidRPr="004648A0" w:rsidDel="001A6717">
          <w:rPr>
            <w:noProof/>
          </w:rPr>
          <w:delText>Artificial Neural Network Short Term Load Forecaster (ANNSTLF) – Generation Three</w:delText>
        </w:r>
        <w:r w:rsidRPr="004648A0" w:rsidDel="001A6717">
          <w:rPr>
            <w:noProof/>
          </w:rPr>
          <w:tab/>
        </w:r>
        <w:r w:rsidRPr="004648A0" w:rsidDel="001A6717">
          <w:rPr>
            <w:noProof/>
            <w:rPrChange w:id="300" w:author="Tolulope Olugbenga" w:date="2021-04-16T13:00:00Z">
              <w:rPr>
                <w:noProof/>
              </w:rPr>
            </w:rPrChange>
          </w:rPr>
          <w:fldChar w:fldCharType="begin"/>
        </w:r>
        <w:r w:rsidRPr="004648A0" w:rsidDel="001A6717">
          <w:rPr>
            <w:noProof/>
          </w:rPr>
          <w:delInstrText xml:space="preserve"> PAGEREF _Toc60746883 \h </w:delInstrText>
        </w:r>
        <w:r w:rsidRPr="004648A0" w:rsidDel="001A6717">
          <w:rPr>
            <w:noProof/>
            <w:rPrChange w:id="301" w:author="Tolulope Olugbenga" w:date="2021-04-16T13:00:00Z">
              <w:rPr>
                <w:noProof/>
              </w:rPr>
            </w:rPrChange>
          </w:rPr>
        </w:r>
        <w:r w:rsidRPr="004648A0" w:rsidDel="001A6717">
          <w:rPr>
            <w:noProof/>
            <w:rPrChange w:id="302" w:author="Tolulope Olugbenga" w:date="2021-04-16T13:00:00Z">
              <w:rPr>
                <w:noProof/>
              </w:rPr>
            </w:rPrChange>
          </w:rPr>
          <w:fldChar w:fldCharType="separate"/>
        </w:r>
        <w:r w:rsidRPr="004648A0" w:rsidDel="001A6717">
          <w:rPr>
            <w:noProof/>
          </w:rPr>
          <w:delText>10</w:delText>
        </w:r>
        <w:r w:rsidRPr="004648A0" w:rsidDel="001A6717">
          <w:rPr>
            <w:noProof/>
            <w:rPrChange w:id="303" w:author="Tolulope Olugbenga" w:date="2021-04-16T13:00:00Z">
              <w:rPr>
                <w:noProof/>
              </w:rPr>
            </w:rPrChange>
          </w:rPr>
          <w:fldChar w:fldCharType="end"/>
        </w:r>
      </w:del>
    </w:p>
    <w:p w14:paraId="391F8126" w14:textId="029D0D82" w:rsidR="005A3EA6" w:rsidRPr="004648A0" w:rsidDel="001A6717" w:rsidRDefault="005A3EA6">
      <w:pPr>
        <w:pStyle w:val="TOC2"/>
        <w:rPr>
          <w:del w:id="304" w:author="Tolulope Olugbenga" w:date="2021-01-25T15:24:00Z"/>
          <w:rFonts w:asciiTheme="minorHAnsi" w:eastAsiaTheme="minorEastAsia" w:hAnsiTheme="minorHAnsi" w:cstheme="minorBidi"/>
          <w:sz w:val="22"/>
          <w:lang w:val="en-US" w:eastAsia="en-US"/>
        </w:rPr>
      </w:pPr>
      <w:del w:id="305" w:author="Tolulope Olugbenga" w:date="2021-01-25T15:24:00Z">
        <w:r w:rsidRPr="004648A0" w:rsidDel="001A6717">
          <w:delText>2.2</w:delText>
        </w:r>
        <w:r w:rsidRPr="004648A0" w:rsidDel="001A6717">
          <w:rPr>
            <w:rFonts w:asciiTheme="minorHAnsi" w:eastAsiaTheme="minorEastAsia" w:hAnsiTheme="minorHAnsi" w:cstheme="minorBidi"/>
            <w:sz w:val="22"/>
            <w:lang w:val="en-US" w:eastAsia="en-US"/>
          </w:rPr>
          <w:tab/>
        </w:r>
        <w:r w:rsidRPr="004648A0" w:rsidDel="001A6717">
          <w:delText>Data Sets and Metrics for Evaluation (1 page)</w:delText>
        </w:r>
        <w:r w:rsidRPr="004648A0" w:rsidDel="001A6717">
          <w:tab/>
        </w:r>
        <w:r w:rsidRPr="004648A0" w:rsidDel="001A6717">
          <w:rPr>
            <w:rPrChange w:id="306" w:author="Tolulope Olugbenga" w:date="2021-04-16T13:00:00Z">
              <w:rPr/>
            </w:rPrChange>
          </w:rPr>
          <w:fldChar w:fldCharType="begin"/>
        </w:r>
        <w:r w:rsidRPr="004648A0" w:rsidDel="001A6717">
          <w:delInstrText xml:space="preserve"> PAGEREF _Toc60746884 \h </w:delInstrText>
        </w:r>
        <w:r w:rsidRPr="004648A0" w:rsidDel="001A6717">
          <w:rPr>
            <w:rPrChange w:id="307" w:author="Tolulope Olugbenga" w:date="2021-04-16T13:00:00Z">
              <w:rPr/>
            </w:rPrChange>
          </w:rPr>
        </w:r>
        <w:r w:rsidRPr="004648A0" w:rsidDel="001A6717">
          <w:rPr>
            <w:rPrChange w:id="308" w:author="Tolulope Olugbenga" w:date="2021-04-16T13:00:00Z">
              <w:rPr/>
            </w:rPrChange>
          </w:rPr>
          <w:fldChar w:fldCharType="separate"/>
        </w:r>
        <w:r w:rsidRPr="004648A0" w:rsidDel="001A6717">
          <w:delText>11</w:delText>
        </w:r>
        <w:r w:rsidRPr="004648A0" w:rsidDel="001A6717">
          <w:rPr>
            <w:rPrChange w:id="309" w:author="Tolulope Olugbenga" w:date="2021-04-16T13:00:00Z">
              <w:rPr/>
            </w:rPrChange>
          </w:rPr>
          <w:fldChar w:fldCharType="end"/>
        </w:r>
      </w:del>
    </w:p>
    <w:p w14:paraId="08AA741D" w14:textId="5E1BD904" w:rsidR="005A3EA6" w:rsidRPr="004648A0" w:rsidDel="001A6717" w:rsidRDefault="005A3EA6">
      <w:pPr>
        <w:pStyle w:val="TOC2"/>
        <w:rPr>
          <w:del w:id="310" w:author="Tolulope Olugbenga" w:date="2021-01-25T15:24:00Z"/>
          <w:rFonts w:asciiTheme="minorHAnsi" w:eastAsiaTheme="minorEastAsia" w:hAnsiTheme="minorHAnsi" w:cstheme="minorBidi"/>
          <w:sz w:val="22"/>
          <w:lang w:val="en-US" w:eastAsia="en-US"/>
        </w:rPr>
      </w:pPr>
      <w:del w:id="311" w:author="Tolulope Olugbenga" w:date="2021-01-25T15:24:00Z">
        <w:r w:rsidRPr="004648A0" w:rsidDel="001A6717">
          <w:delText>2.3</w:delText>
        </w:r>
        <w:r w:rsidRPr="004648A0" w:rsidDel="001A6717">
          <w:rPr>
            <w:rFonts w:asciiTheme="minorHAnsi" w:eastAsiaTheme="minorEastAsia" w:hAnsiTheme="minorHAnsi" w:cstheme="minorBidi"/>
            <w:sz w:val="22"/>
            <w:lang w:val="en-US" w:eastAsia="en-US"/>
          </w:rPr>
          <w:tab/>
        </w:r>
        <w:r w:rsidRPr="004648A0" w:rsidDel="001A6717">
          <w:delText>Approache(s) for Improvement (1 page)</w:delText>
        </w:r>
        <w:r w:rsidRPr="004648A0" w:rsidDel="001A6717">
          <w:tab/>
        </w:r>
        <w:r w:rsidRPr="004648A0" w:rsidDel="001A6717">
          <w:rPr>
            <w:rPrChange w:id="312" w:author="Tolulope Olugbenga" w:date="2021-04-16T13:00:00Z">
              <w:rPr/>
            </w:rPrChange>
          </w:rPr>
          <w:fldChar w:fldCharType="begin"/>
        </w:r>
        <w:r w:rsidRPr="004648A0" w:rsidDel="001A6717">
          <w:delInstrText xml:space="preserve"> PAGEREF _Toc60746885 \h </w:delInstrText>
        </w:r>
        <w:r w:rsidRPr="004648A0" w:rsidDel="001A6717">
          <w:rPr>
            <w:rPrChange w:id="313" w:author="Tolulope Olugbenga" w:date="2021-04-16T13:00:00Z">
              <w:rPr/>
            </w:rPrChange>
          </w:rPr>
        </w:r>
        <w:r w:rsidRPr="004648A0" w:rsidDel="001A6717">
          <w:rPr>
            <w:rPrChange w:id="314" w:author="Tolulope Olugbenga" w:date="2021-04-16T13:00:00Z">
              <w:rPr/>
            </w:rPrChange>
          </w:rPr>
          <w:fldChar w:fldCharType="separate"/>
        </w:r>
        <w:r w:rsidRPr="004648A0" w:rsidDel="001A6717">
          <w:delText>12</w:delText>
        </w:r>
        <w:r w:rsidRPr="004648A0" w:rsidDel="001A6717">
          <w:rPr>
            <w:rPrChange w:id="315" w:author="Tolulope Olugbenga" w:date="2021-04-16T13:00:00Z">
              <w:rPr/>
            </w:rPrChange>
          </w:rPr>
          <w:fldChar w:fldCharType="end"/>
        </w:r>
      </w:del>
    </w:p>
    <w:p w14:paraId="0E351FD4" w14:textId="6D614F69" w:rsidR="005A3EA6" w:rsidRPr="004648A0" w:rsidDel="001A6717" w:rsidRDefault="005A3EA6">
      <w:pPr>
        <w:pStyle w:val="TOC1"/>
        <w:tabs>
          <w:tab w:val="left" w:pos="450"/>
          <w:tab w:val="right" w:leader="dot" w:pos="10070"/>
        </w:tabs>
        <w:rPr>
          <w:del w:id="316" w:author="Tolulope Olugbenga" w:date="2021-01-25T15:24:00Z"/>
          <w:rFonts w:asciiTheme="minorHAnsi" w:eastAsiaTheme="minorEastAsia" w:hAnsiTheme="minorHAnsi" w:cstheme="minorBidi"/>
          <w:b w:val="0"/>
          <w:noProof/>
          <w:sz w:val="22"/>
          <w:lang w:val="en-US" w:eastAsia="en-US"/>
        </w:rPr>
      </w:pPr>
      <w:del w:id="317" w:author="Tolulope Olugbenga" w:date="2021-01-25T15:24:00Z">
        <w:r w:rsidRPr="004648A0" w:rsidDel="001A6717">
          <w:rPr>
            <w:b w:val="0"/>
            <w:noProof/>
          </w:rPr>
          <w:delText>3</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Contributions</w:delText>
        </w:r>
        <w:r w:rsidRPr="004648A0" w:rsidDel="001A6717">
          <w:rPr>
            <w:b w:val="0"/>
            <w:noProof/>
          </w:rPr>
          <w:tab/>
        </w:r>
        <w:r w:rsidRPr="004648A0" w:rsidDel="001A6717">
          <w:rPr>
            <w:b w:val="0"/>
            <w:noProof/>
            <w:rPrChange w:id="318" w:author="Tolulope Olugbenga" w:date="2021-04-16T13:00:00Z">
              <w:rPr>
                <w:b w:val="0"/>
                <w:noProof/>
              </w:rPr>
            </w:rPrChange>
          </w:rPr>
          <w:fldChar w:fldCharType="begin"/>
        </w:r>
        <w:r w:rsidRPr="004648A0" w:rsidDel="001A6717">
          <w:rPr>
            <w:b w:val="0"/>
            <w:noProof/>
          </w:rPr>
          <w:delInstrText xml:space="preserve"> PAGEREF _Toc60746886 \h </w:delInstrText>
        </w:r>
        <w:r w:rsidRPr="004648A0" w:rsidDel="001A6717">
          <w:rPr>
            <w:b w:val="0"/>
            <w:noProof/>
            <w:rPrChange w:id="319" w:author="Tolulope Olugbenga" w:date="2021-04-16T13:00:00Z">
              <w:rPr>
                <w:b w:val="0"/>
                <w:noProof/>
              </w:rPr>
            </w:rPrChange>
          </w:rPr>
        </w:r>
        <w:r w:rsidRPr="004648A0" w:rsidDel="001A6717">
          <w:rPr>
            <w:b w:val="0"/>
            <w:noProof/>
            <w:rPrChange w:id="320" w:author="Tolulope Olugbenga" w:date="2021-04-16T13:00:00Z">
              <w:rPr>
                <w:b w:val="0"/>
                <w:noProof/>
              </w:rPr>
            </w:rPrChange>
          </w:rPr>
          <w:fldChar w:fldCharType="separate"/>
        </w:r>
        <w:r w:rsidRPr="004648A0" w:rsidDel="001A6717">
          <w:rPr>
            <w:b w:val="0"/>
            <w:noProof/>
          </w:rPr>
          <w:delText>12</w:delText>
        </w:r>
        <w:r w:rsidRPr="004648A0" w:rsidDel="001A6717">
          <w:rPr>
            <w:b w:val="0"/>
            <w:noProof/>
            <w:rPrChange w:id="321" w:author="Tolulope Olugbenga" w:date="2021-04-16T13:00:00Z">
              <w:rPr>
                <w:b w:val="0"/>
                <w:noProof/>
              </w:rPr>
            </w:rPrChange>
          </w:rPr>
          <w:fldChar w:fldCharType="end"/>
        </w:r>
      </w:del>
    </w:p>
    <w:p w14:paraId="2712D0B3" w14:textId="493061A2" w:rsidR="005A3EA6" w:rsidRPr="004648A0" w:rsidDel="001A6717" w:rsidRDefault="005A3EA6">
      <w:pPr>
        <w:pStyle w:val="TOC1"/>
        <w:tabs>
          <w:tab w:val="right" w:leader="dot" w:pos="10070"/>
        </w:tabs>
        <w:rPr>
          <w:del w:id="322" w:author="Tolulope Olugbenga" w:date="2021-01-25T15:24:00Z"/>
          <w:rFonts w:asciiTheme="minorHAnsi" w:eastAsiaTheme="minorEastAsia" w:hAnsiTheme="minorHAnsi" w:cstheme="minorBidi"/>
          <w:b w:val="0"/>
          <w:noProof/>
          <w:sz w:val="22"/>
          <w:lang w:val="en-US" w:eastAsia="en-US"/>
        </w:rPr>
      </w:pPr>
      <w:del w:id="323" w:author="Tolulope Olugbenga" w:date="2021-01-25T15:24:00Z">
        <w:r w:rsidRPr="004648A0" w:rsidDel="001A6717">
          <w:rPr>
            <w:b w:val="0"/>
            <w:noProof/>
          </w:rPr>
          <w:delText>Appendix A:  How to use this Template</w:delText>
        </w:r>
        <w:r w:rsidRPr="004648A0" w:rsidDel="001A6717">
          <w:rPr>
            <w:b w:val="0"/>
            <w:noProof/>
          </w:rPr>
          <w:tab/>
        </w:r>
        <w:r w:rsidRPr="004648A0" w:rsidDel="001A6717">
          <w:rPr>
            <w:b w:val="0"/>
            <w:noProof/>
            <w:rPrChange w:id="324" w:author="Tolulope Olugbenga" w:date="2021-04-16T13:00:00Z">
              <w:rPr>
                <w:b w:val="0"/>
                <w:noProof/>
              </w:rPr>
            </w:rPrChange>
          </w:rPr>
          <w:fldChar w:fldCharType="begin"/>
        </w:r>
        <w:r w:rsidRPr="004648A0" w:rsidDel="001A6717">
          <w:rPr>
            <w:b w:val="0"/>
            <w:noProof/>
          </w:rPr>
          <w:delInstrText xml:space="preserve"> PAGEREF _Toc60746887 \h </w:delInstrText>
        </w:r>
        <w:r w:rsidRPr="004648A0" w:rsidDel="001A6717">
          <w:rPr>
            <w:b w:val="0"/>
            <w:noProof/>
            <w:rPrChange w:id="325" w:author="Tolulope Olugbenga" w:date="2021-04-16T13:00:00Z">
              <w:rPr>
                <w:b w:val="0"/>
                <w:noProof/>
              </w:rPr>
            </w:rPrChange>
          </w:rPr>
        </w:r>
        <w:r w:rsidRPr="004648A0" w:rsidDel="001A6717">
          <w:rPr>
            <w:b w:val="0"/>
            <w:noProof/>
            <w:rPrChange w:id="326" w:author="Tolulope Olugbenga" w:date="2021-04-16T13:00:00Z">
              <w:rPr>
                <w:b w:val="0"/>
                <w:noProof/>
              </w:rPr>
            </w:rPrChange>
          </w:rPr>
          <w:fldChar w:fldCharType="separate"/>
        </w:r>
        <w:r w:rsidRPr="004648A0" w:rsidDel="001A6717">
          <w:rPr>
            <w:b w:val="0"/>
            <w:noProof/>
          </w:rPr>
          <w:delText>1</w:delText>
        </w:r>
        <w:r w:rsidRPr="004648A0" w:rsidDel="001A6717">
          <w:rPr>
            <w:b w:val="0"/>
            <w:noProof/>
            <w:rPrChange w:id="327" w:author="Tolulope Olugbenga" w:date="2021-04-16T13:00:00Z">
              <w:rPr>
                <w:b w:val="0"/>
                <w:noProof/>
              </w:rPr>
            </w:rPrChange>
          </w:rPr>
          <w:fldChar w:fldCharType="end"/>
        </w:r>
      </w:del>
    </w:p>
    <w:p w14:paraId="17DD1DD9" w14:textId="601E72AB" w:rsidR="005A3EA6" w:rsidRPr="004648A0" w:rsidDel="001A6717" w:rsidRDefault="005A3EA6">
      <w:pPr>
        <w:pStyle w:val="TOC1"/>
        <w:tabs>
          <w:tab w:val="left" w:pos="450"/>
          <w:tab w:val="right" w:leader="dot" w:pos="10070"/>
        </w:tabs>
        <w:rPr>
          <w:del w:id="328" w:author="Tolulope Olugbenga" w:date="2021-01-25T15:24:00Z"/>
          <w:rFonts w:asciiTheme="minorHAnsi" w:eastAsiaTheme="minorEastAsia" w:hAnsiTheme="minorHAnsi" w:cstheme="minorBidi"/>
          <w:b w:val="0"/>
          <w:noProof/>
          <w:sz w:val="22"/>
          <w:lang w:val="en-US" w:eastAsia="en-US"/>
        </w:rPr>
      </w:pPr>
      <w:del w:id="329" w:author="Tolulope Olugbenga" w:date="2021-01-25T15:24:00Z">
        <w:r w:rsidRPr="004648A0" w:rsidDel="001A6717">
          <w:rPr>
            <w:b w:val="0"/>
            <w:noProof/>
          </w:rPr>
          <w:delText>1</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Styles</w:delText>
        </w:r>
        <w:r w:rsidRPr="004648A0" w:rsidDel="001A6717">
          <w:rPr>
            <w:b w:val="0"/>
            <w:noProof/>
          </w:rPr>
          <w:tab/>
        </w:r>
        <w:r w:rsidRPr="004648A0" w:rsidDel="001A6717">
          <w:rPr>
            <w:b w:val="0"/>
            <w:noProof/>
            <w:rPrChange w:id="330" w:author="Tolulope Olugbenga" w:date="2021-04-16T13:00:00Z">
              <w:rPr>
                <w:b w:val="0"/>
                <w:noProof/>
              </w:rPr>
            </w:rPrChange>
          </w:rPr>
          <w:fldChar w:fldCharType="begin"/>
        </w:r>
        <w:r w:rsidRPr="004648A0" w:rsidDel="001A6717">
          <w:rPr>
            <w:b w:val="0"/>
            <w:noProof/>
          </w:rPr>
          <w:delInstrText xml:space="preserve"> PAGEREF _Toc60746888 \h </w:delInstrText>
        </w:r>
        <w:r w:rsidRPr="004648A0" w:rsidDel="001A6717">
          <w:rPr>
            <w:b w:val="0"/>
            <w:noProof/>
            <w:rPrChange w:id="331" w:author="Tolulope Olugbenga" w:date="2021-04-16T13:00:00Z">
              <w:rPr>
                <w:b w:val="0"/>
                <w:noProof/>
              </w:rPr>
            </w:rPrChange>
          </w:rPr>
        </w:r>
        <w:r w:rsidRPr="004648A0" w:rsidDel="001A6717">
          <w:rPr>
            <w:b w:val="0"/>
            <w:noProof/>
            <w:rPrChange w:id="332" w:author="Tolulope Olugbenga" w:date="2021-04-16T13:00:00Z">
              <w:rPr>
                <w:b w:val="0"/>
                <w:noProof/>
              </w:rPr>
            </w:rPrChange>
          </w:rPr>
          <w:fldChar w:fldCharType="separate"/>
        </w:r>
        <w:r w:rsidRPr="004648A0" w:rsidDel="001A6717">
          <w:rPr>
            <w:b w:val="0"/>
            <w:noProof/>
          </w:rPr>
          <w:delText>1</w:delText>
        </w:r>
        <w:r w:rsidRPr="004648A0" w:rsidDel="001A6717">
          <w:rPr>
            <w:b w:val="0"/>
            <w:noProof/>
            <w:rPrChange w:id="333" w:author="Tolulope Olugbenga" w:date="2021-04-16T13:00:00Z">
              <w:rPr>
                <w:b w:val="0"/>
                <w:noProof/>
              </w:rPr>
            </w:rPrChange>
          </w:rPr>
          <w:fldChar w:fldCharType="end"/>
        </w:r>
      </w:del>
    </w:p>
    <w:p w14:paraId="18CED7DD" w14:textId="0B21FCC4" w:rsidR="005A3EA6" w:rsidRPr="004648A0" w:rsidDel="001A6717" w:rsidRDefault="005A3EA6">
      <w:pPr>
        <w:pStyle w:val="TOC2"/>
        <w:rPr>
          <w:del w:id="334" w:author="Tolulope Olugbenga" w:date="2021-01-25T15:24:00Z"/>
          <w:rFonts w:asciiTheme="minorHAnsi" w:eastAsiaTheme="minorEastAsia" w:hAnsiTheme="minorHAnsi" w:cstheme="minorBidi"/>
          <w:sz w:val="22"/>
          <w:lang w:val="en-US" w:eastAsia="en-US"/>
        </w:rPr>
      </w:pPr>
      <w:del w:id="335" w:author="Tolulope Olugbenga" w:date="2021-01-25T15:24:00Z">
        <w:r w:rsidRPr="004648A0" w:rsidDel="001A6717">
          <w:delText>1.1</w:delText>
        </w:r>
        <w:r w:rsidRPr="004648A0" w:rsidDel="001A6717">
          <w:rPr>
            <w:rFonts w:asciiTheme="minorHAnsi" w:eastAsiaTheme="minorEastAsia" w:hAnsiTheme="minorHAnsi" w:cstheme="minorBidi"/>
            <w:sz w:val="22"/>
            <w:lang w:val="en-US" w:eastAsia="en-US"/>
          </w:rPr>
          <w:tab/>
        </w:r>
        <w:r w:rsidRPr="004648A0" w:rsidDel="001A6717">
          <w:delText>Regularly used styles</w:delText>
        </w:r>
        <w:r w:rsidRPr="004648A0" w:rsidDel="001A6717">
          <w:tab/>
        </w:r>
        <w:r w:rsidRPr="004648A0" w:rsidDel="001A6717">
          <w:rPr>
            <w:rPrChange w:id="336" w:author="Tolulope Olugbenga" w:date="2021-04-16T13:00:00Z">
              <w:rPr/>
            </w:rPrChange>
          </w:rPr>
          <w:fldChar w:fldCharType="begin"/>
        </w:r>
        <w:r w:rsidRPr="004648A0" w:rsidDel="001A6717">
          <w:delInstrText xml:space="preserve"> PAGEREF _Toc60746889 \h </w:delInstrText>
        </w:r>
        <w:r w:rsidRPr="004648A0" w:rsidDel="001A6717">
          <w:rPr>
            <w:rPrChange w:id="337" w:author="Tolulope Olugbenga" w:date="2021-04-16T13:00:00Z">
              <w:rPr/>
            </w:rPrChange>
          </w:rPr>
        </w:r>
        <w:r w:rsidRPr="004648A0" w:rsidDel="001A6717">
          <w:rPr>
            <w:rPrChange w:id="338" w:author="Tolulope Olugbenga" w:date="2021-04-16T13:00:00Z">
              <w:rPr/>
            </w:rPrChange>
          </w:rPr>
          <w:fldChar w:fldCharType="separate"/>
        </w:r>
        <w:r w:rsidRPr="004648A0" w:rsidDel="001A6717">
          <w:delText>1</w:delText>
        </w:r>
        <w:r w:rsidRPr="004648A0" w:rsidDel="001A6717">
          <w:rPr>
            <w:rPrChange w:id="339" w:author="Tolulope Olugbenga" w:date="2021-04-16T13:00:00Z">
              <w:rPr/>
            </w:rPrChange>
          </w:rPr>
          <w:fldChar w:fldCharType="end"/>
        </w:r>
      </w:del>
    </w:p>
    <w:p w14:paraId="523BFE71" w14:textId="31EA9B3C" w:rsidR="005A3EA6" w:rsidRPr="004648A0" w:rsidDel="001A6717" w:rsidRDefault="005A3EA6">
      <w:pPr>
        <w:pStyle w:val="TOC2"/>
        <w:rPr>
          <w:del w:id="340" w:author="Tolulope Olugbenga" w:date="2021-01-25T15:24:00Z"/>
          <w:rFonts w:asciiTheme="minorHAnsi" w:eastAsiaTheme="minorEastAsia" w:hAnsiTheme="minorHAnsi" w:cstheme="minorBidi"/>
          <w:sz w:val="22"/>
          <w:lang w:val="en-US" w:eastAsia="en-US"/>
        </w:rPr>
      </w:pPr>
      <w:del w:id="341" w:author="Tolulope Olugbenga" w:date="2021-01-25T15:24:00Z">
        <w:r w:rsidRPr="004648A0" w:rsidDel="001A6717">
          <w:delText>1.2</w:delText>
        </w:r>
        <w:r w:rsidRPr="004648A0" w:rsidDel="001A6717">
          <w:rPr>
            <w:rFonts w:asciiTheme="minorHAnsi" w:eastAsiaTheme="minorEastAsia" w:hAnsiTheme="minorHAnsi" w:cstheme="minorBidi"/>
            <w:sz w:val="22"/>
            <w:lang w:val="en-US" w:eastAsia="en-US"/>
          </w:rPr>
          <w:tab/>
        </w:r>
        <w:r w:rsidRPr="004648A0" w:rsidDel="001A6717">
          <w:delText>Heading and Numbering</w:delText>
        </w:r>
        <w:r w:rsidRPr="004648A0" w:rsidDel="001A6717">
          <w:tab/>
        </w:r>
        <w:r w:rsidRPr="004648A0" w:rsidDel="001A6717">
          <w:rPr>
            <w:rPrChange w:id="342" w:author="Tolulope Olugbenga" w:date="2021-04-16T13:00:00Z">
              <w:rPr/>
            </w:rPrChange>
          </w:rPr>
          <w:fldChar w:fldCharType="begin"/>
        </w:r>
        <w:r w:rsidRPr="004648A0" w:rsidDel="001A6717">
          <w:delInstrText xml:space="preserve"> PAGEREF _Toc60746890 \h </w:delInstrText>
        </w:r>
        <w:r w:rsidRPr="004648A0" w:rsidDel="001A6717">
          <w:rPr>
            <w:rPrChange w:id="343" w:author="Tolulope Olugbenga" w:date="2021-04-16T13:00:00Z">
              <w:rPr/>
            </w:rPrChange>
          </w:rPr>
        </w:r>
        <w:r w:rsidRPr="004648A0" w:rsidDel="001A6717">
          <w:rPr>
            <w:rPrChange w:id="344" w:author="Tolulope Olugbenga" w:date="2021-04-16T13:00:00Z">
              <w:rPr/>
            </w:rPrChange>
          </w:rPr>
          <w:fldChar w:fldCharType="separate"/>
        </w:r>
        <w:r w:rsidRPr="004648A0" w:rsidDel="001A6717">
          <w:delText>2</w:delText>
        </w:r>
        <w:r w:rsidRPr="004648A0" w:rsidDel="001A6717">
          <w:rPr>
            <w:rPrChange w:id="345" w:author="Tolulope Olugbenga" w:date="2021-04-16T13:00:00Z">
              <w:rPr/>
            </w:rPrChange>
          </w:rPr>
          <w:fldChar w:fldCharType="end"/>
        </w:r>
      </w:del>
    </w:p>
    <w:p w14:paraId="629D27FD" w14:textId="105210D6" w:rsidR="005A3EA6" w:rsidRPr="004648A0" w:rsidDel="001A6717" w:rsidRDefault="005A3EA6">
      <w:pPr>
        <w:pStyle w:val="TOC1"/>
        <w:tabs>
          <w:tab w:val="left" w:pos="450"/>
          <w:tab w:val="right" w:leader="dot" w:pos="10070"/>
        </w:tabs>
        <w:rPr>
          <w:del w:id="346" w:author="Tolulope Olugbenga" w:date="2021-01-25T15:24:00Z"/>
          <w:rFonts w:asciiTheme="minorHAnsi" w:eastAsiaTheme="minorEastAsia" w:hAnsiTheme="minorHAnsi" w:cstheme="minorBidi"/>
          <w:b w:val="0"/>
          <w:noProof/>
          <w:sz w:val="22"/>
          <w:lang w:val="en-US" w:eastAsia="en-US"/>
        </w:rPr>
      </w:pPr>
      <w:del w:id="347" w:author="Tolulope Olugbenga" w:date="2021-01-25T15:24:00Z">
        <w:r w:rsidRPr="004648A0" w:rsidDel="001A6717">
          <w:rPr>
            <w:b w:val="0"/>
            <w:noProof/>
          </w:rPr>
          <w:delText>2</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Inserting Equations and Figures</w:delText>
        </w:r>
        <w:r w:rsidRPr="004648A0" w:rsidDel="001A6717">
          <w:rPr>
            <w:b w:val="0"/>
            <w:noProof/>
          </w:rPr>
          <w:tab/>
        </w:r>
        <w:r w:rsidRPr="004648A0" w:rsidDel="001A6717">
          <w:rPr>
            <w:b w:val="0"/>
            <w:noProof/>
            <w:rPrChange w:id="348" w:author="Tolulope Olugbenga" w:date="2021-04-16T13:00:00Z">
              <w:rPr>
                <w:b w:val="0"/>
                <w:noProof/>
              </w:rPr>
            </w:rPrChange>
          </w:rPr>
          <w:fldChar w:fldCharType="begin"/>
        </w:r>
        <w:r w:rsidRPr="004648A0" w:rsidDel="001A6717">
          <w:rPr>
            <w:b w:val="0"/>
            <w:noProof/>
          </w:rPr>
          <w:delInstrText xml:space="preserve"> PAGEREF _Toc60746891 \h </w:delInstrText>
        </w:r>
        <w:r w:rsidRPr="004648A0" w:rsidDel="001A6717">
          <w:rPr>
            <w:b w:val="0"/>
            <w:noProof/>
            <w:rPrChange w:id="349" w:author="Tolulope Olugbenga" w:date="2021-04-16T13:00:00Z">
              <w:rPr>
                <w:b w:val="0"/>
                <w:noProof/>
              </w:rPr>
            </w:rPrChange>
          </w:rPr>
        </w:r>
        <w:r w:rsidRPr="004648A0" w:rsidDel="001A6717">
          <w:rPr>
            <w:b w:val="0"/>
            <w:noProof/>
            <w:rPrChange w:id="350" w:author="Tolulope Olugbenga" w:date="2021-04-16T13:00:00Z">
              <w:rPr>
                <w:b w:val="0"/>
                <w:noProof/>
              </w:rPr>
            </w:rPrChange>
          </w:rPr>
          <w:fldChar w:fldCharType="separate"/>
        </w:r>
        <w:r w:rsidRPr="004648A0" w:rsidDel="001A6717">
          <w:rPr>
            <w:b w:val="0"/>
            <w:noProof/>
          </w:rPr>
          <w:delText>3</w:delText>
        </w:r>
        <w:r w:rsidRPr="004648A0" w:rsidDel="001A6717">
          <w:rPr>
            <w:b w:val="0"/>
            <w:noProof/>
            <w:rPrChange w:id="351" w:author="Tolulope Olugbenga" w:date="2021-04-16T13:00:00Z">
              <w:rPr>
                <w:b w:val="0"/>
                <w:noProof/>
              </w:rPr>
            </w:rPrChange>
          </w:rPr>
          <w:fldChar w:fldCharType="end"/>
        </w:r>
      </w:del>
    </w:p>
    <w:p w14:paraId="4214072D" w14:textId="375C9285" w:rsidR="005A3EA6" w:rsidRPr="004648A0" w:rsidDel="001A6717" w:rsidRDefault="005A3EA6">
      <w:pPr>
        <w:pStyle w:val="TOC1"/>
        <w:tabs>
          <w:tab w:val="left" w:pos="450"/>
          <w:tab w:val="right" w:leader="dot" w:pos="10070"/>
        </w:tabs>
        <w:rPr>
          <w:del w:id="352" w:author="Tolulope Olugbenga" w:date="2021-01-25T15:24:00Z"/>
          <w:rFonts w:asciiTheme="minorHAnsi" w:eastAsiaTheme="minorEastAsia" w:hAnsiTheme="minorHAnsi" w:cstheme="minorBidi"/>
          <w:b w:val="0"/>
          <w:noProof/>
          <w:sz w:val="22"/>
          <w:lang w:val="en-US" w:eastAsia="en-US"/>
        </w:rPr>
      </w:pPr>
      <w:del w:id="353" w:author="Tolulope Olugbenga" w:date="2021-01-25T15:24:00Z">
        <w:r w:rsidRPr="004648A0" w:rsidDel="001A6717">
          <w:rPr>
            <w:b w:val="0"/>
            <w:noProof/>
          </w:rPr>
          <w:delText>3</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Referencing</w:delText>
        </w:r>
        <w:r w:rsidRPr="004648A0" w:rsidDel="001A6717">
          <w:rPr>
            <w:b w:val="0"/>
            <w:noProof/>
          </w:rPr>
          <w:tab/>
        </w:r>
        <w:r w:rsidRPr="004648A0" w:rsidDel="001A6717">
          <w:rPr>
            <w:b w:val="0"/>
            <w:noProof/>
            <w:rPrChange w:id="354" w:author="Tolulope Olugbenga" w:date="2021-04-16T13:00:00Z">
              <w:rPr>
                <w:b w:val="0"/>
                <w:noProof/>
              </w:rPr>
            </w:rPrChange>
          </w:rPr>
          <w:fldChar w:fldCharType="begin"/>
        </w:r>
        <w:r w:rsidRPr="004648A0" w:rsidDel="001A6717">
          <w:rPr>
            <w:b w:val="0"/>
            <w:noProof/>
          </w:rPr>
          <w:delInstrText xml:space="preserve"> PAGEREF _Toc60746892 \h </w:delInstrText>
        </w:r>
        <w:r w:rsidRPr="004648A0" w:rsidDel="001A6717">
          <w:rPr>
            <w:b w:val="0"/>
            <w:noProof/>
            <w:rPrChange w:id="355" w:author="Tolulope Olugbenga" w:date="2021-04-16T13:00:00Z">
              <w:rPr>
                <w:b w:val="0"/>
                <w:noProof/>
              </w:rPr>
            </w:rPrChange>
          </w:rPr>
        </w:r>
        <w:r w:rsidRPr="004648A0" w:rsidDel="001A6717">
          <w:rPr>
            <w:b w:val="0"/>
            <w:noProof/>
            <w:rPrChange w:id="356" w:author="Tolulope Olugbenga" w:date="2021-04-16T13:00:00Z">
              <w:rPr>
                <w:b w:val="0"/>
                <w:noProof/>
              </w:rPr>
            </w:rPrChange>
          </w:rPr>
          <w:fldChar w:fldCharType="separate"/>
        </w:r>
        <w:r w:rsidRPr="004648A0" w:rsidDel="001A6717">
          <w:rPr>
            <w:b w:val="0"/>
            <w:noProof/>
          </w:rPr>
          <w:delText>3</w:delText>
        </w:r>
        <w:r w:rsidRPr="004648A0" w:rsidDel="001A6717">
          <w:rPr>
            <w:b w:val="0"/>
            <w:noProof/>
            <w:rPrChange w:id="357" w:author="Tolulope Olugbenga" w:date="2021-04-16T13:00:00Z">
              <w:rPr>
                <w:b w:val="0"/>
                <w:noProof/>
              </w:rPr>
            </w:rPrChange>
          </w:rPr>
          <w:fldChar w:fldCharType="end"/>
        </w:r>
      </w:del>
    </w:p>
    <w:p w14:paraId="15642344" w14:textId="129129C8" w:rsidR="005A3EA6" w:rsidRPr="004648A0" w:rsidDel="001A6717" w:rsidRDefault="005A3EA6">
      <w:pPr>
        <w:pStyle w:val="TOC1"/>
        <w:tabs>
          <w:tab w:val="left" w:pos="450"/>
          <w:tab w:val="right" w:leader="dot" w:pos="10070"/>
        </w:tabs>
        <w:rPr>
          <w:del w:id="358" w:author="Tolulope Olugbenga" w:date="2021-01-25T15:24:00Z"/>
          <w:rFonts w:asciiTheme="minorHAnsi" w:eastAsiaTheme="minorEastAsia" w:hAnsiTheme="minorHAnsi" w:cstheme="minorBidi"/>
          <w:b w:val="0"/>
          <w:noProof/>
          <w:sz w:val="22"/>
          <w:lang w:val="en-US" w:eastAsia="en-US"/>
        </w:rPr>
      </w:pPr>
      <w:del w:id="359" w:author="Tolulope Olugbenga" w:date="2021-01-25T15:24:00Z">
        <w:r w:rsidRPr="004648A0" w:rsidDel="001A6717">
          <w:rPr>
            <w:b w:val="0"/>
            <w:noProof/>
          </w:rPr>
          <w:delText>4</w:delText>
        </w:r>
        <w:r w:rsidRPr="004648A0" w:rsidDel="001A6717">
          <w:rPr>
            <w:rFonts w:asciiTheme="minorHAnsi" w:eastAsiaTheme="minorEastAsia" w:hAnsiTheme="minorHAnsi" w:cstheme="minorBidi"/>
            <w:noProof/>
            <w:sz w:val="22"/>
            <w:lang w:val="en-US" w:eastAsia="en-US"/>
          </w:rPr>
          <w:tab/>
        </w:r>
        <w:r w:rsidRPr="004648A0" w:rsidDel="001A6717">
          <w:rPr>
            <w:b w:val="0"/>
            <w:noProof/>
          </w:rPr>
          <w:delText>Title Page and Headers and Footers</w:delText>
        </w:r>
        <w:r w:rsidRPr="004648A0" w:rsidDel="001A6717">
          <w:rPr>
            <w:b w:val="0"/>
            <w:noProof/>
          </w:rPr>
          <w:tab/>
        </w:r>
        <w:r w:rsidRPr="004648A0" w:rsidDel="001A6717">
          <w:rPr>
            <w:b w:val="0"/>
            <w:noProof/>
            <w:rPrChange w:id="360" w:author="Tolulope Olugbenga" w:date="2021-04-16T13:00:00Z">
              <w:rPr>
                <w:b w:val="0"/>
                <w:noProof/>
              </w:rPr>
            </w:rPrChange>
          </w:rPr>
          <w:fldChar w:fldCharType="begin"/>
        </w:r>
        <w:r w:rsidRPr="004648A0" w:rsidDel="001A6717">
          <w:rPr>
            <w:b w:val="0"/>
            <w:noProof/>
          </w:rPr>
          <w:delInstrText xml:space="preserve"> PAGEREF _Toc60746893 \h </w:delInstrText>
        </w:r>
        <w:r w:rsidRPr="004648A0" w:rsidDel="001A6717">
          <w:rPr>
            <w:b w:val="0"/>
            <w:noProof/>
            <w:rPrChange w:id="361" w:author="Tolulope Olugbenga" w:date="2021-04-16T13:00:00Z">
              <w:rPr>
                <w:b w:val="0"/>
                <w:noProof/>
              </w:rPr>
            </w:rPrChange>
          </w:rPr>
        </w:r>
        <w:r w:rsidRPr="004648A0" w:rsidDel="001A6717">
          <w:rPr>
            <w:b w:val="0"/>
            <w:noProof/>
            <w:rPrChange w:id="362" w:author="Tolulope Olugbenga" w:date="2021-04-16T13:00:00Z">
              <w:rPr>
                <w:b w:val="0"/>
                <w:noProof/>
              </w:rPr>
            </w:rPrChange>
          </w:rPr>
          <w:fldChar w:fldCharType="separate"/>
        </w:r>
        <w:r w:rsidRPr="004648A0" w:rsidDel="001A6717">
          <w:rPr>
            <w:b w:val="0"/>
            <w:noProof/>
          </w:rPr>
          <w:delText>4</w:delText>
        </w:r>
        <w:r w:rsidRPr="004648A0" w:rsidDel="001A6717">
          <w:rPr>
            <w:b w:val="0"/>
            <w:noProof/>
            <w:rPrChange w:id="363" w:author="Tolulope Olugbenga" w:date="2021-04-16T13:00:00Z">
              <w:rPr>
                <w:b w:val="0"/>
                <w:noProof/>
              </w:rPr>
            </w:rPrChange>
          </w:rPr>
          <w:fldChar w:fldCharType="end"/>
        </w:r>
      </w:del>
    </w:p>
    <w:p w14:paraId="55DBFE8C" w14:textId="65FC9E78" w:rsidR="00D4789A" w:rsidRDefault="00D4789A" w:rsidP="00AA0E78">
      <w:pPr>
        <w:pStyle w:val="ContentsHeading"/>
        <w:rPr>
          <w:rStyle w:val="Strong"/>
        </w:rPr>
      </w:pPr>
      <w:del w:id="364" w:author="Tolulope Olugbenga" w:date="2021-04-16T13:00:00Z">
        <w:r w:rsidDel="004648A0">
          <w:rPr>
            <w:rStyle w:val="Strong"/>
          </w:rPr>
          <w:fldChar w:fldCharType="end"/>
        </w:r>
      </w:del>
    </w:p>
    <w:p w14:paraId="05182C2B" w14:textId="68FF98B3" w:rsidR="003C39F4" w:rsidRDefault="003C39F4">
      <w:pPr>
        <w:pStyle w:val="TableofFigures"/>
        <w:tabs>
          <w:tab w:val="right" w:leader="dot" w:pos="10070"/>
        </w:tabs>
        <w:rPr>
          <w:ins w:id="365" w:author="Tolulope Olugbenga" w:date="2021-04-26T18:34:00Z"/>
          <w:noProof/>
        </w:rPr>
      </w:pPr>
      <w:ins w:id="366" w:author="Tolulope Olugbenga" w:date="2021-04-26T18:34:00Z">
        <w:r>
          <w:rPr>
            <w:rStyle w:val="Strong"/>
          </w:rPr>
          <w:fldChar w:fldCharType="begin"/>
        </w:r>
        <w:r>
          <w:rPr>
            <w:rStyle w:val="Strong"/>
          </w:rPr>
          <w:instrText xml:space="preserve"> TOC \h \z \c "Figure" </w:instrText>
        </w:r>
      </w:ins>
      <w:r>
        <w:rPr>
          <w:rStyle w:val="Strong"/>
        </w:rPr>
        <w:fldChar w:fldCharType="separate"/>
      </w:r>
      <w:ins w:id="367" w:author="Tolulope Olugbenga" w:date="2021-04-26T18:34:00Z">
        <w:r w:rsidRPr="006E77E6">
          <w:rPr>
            <w:rStyle w:val="Hyperlink"/>
            <w:noProof/>
          </w:rPr>
          <w:fldChar w:fldCharType="begin"/>
        </w:r>
        <w:r w:rsidRPr="006E77E6">
          <w:rPr>
            <w:rStyle w:val="Hyperlink"/>
            <w:noProof/>
          </w:rPr>
          <w:instrText xml:space="preserve"> </w:instrText>
        </w:r>
        <w:r>
          <w:rPr>
            <w:noProof/>
          </w:rPr>
          <w:instrText>HYPERLINK \l "_Toc70354493"</w:instrText>
        </w:r>
        <w:r w:rsidRPr="006E77E6">
          <w:rPr>
            <w:rStyle w:val="Hyperlink"/>
            <w:noProof/>
          </w:rPr>
          <w:instrText xml:space="preserve"> </w:instrText>
        </w:r>
        <w:r w:rsidRPr="006E77E6">
          <w:rPr>
            <w:rStyle w:val="Hyperlink"/>
            <w:noProof/>
          </w:rPr>
          <w:fldChar w:fldCharType="separate"/>
        </w:r>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ins>
      <w:r>
        <w:rPr>
          <w:noProof/>
          <w:webHidden/>
        </w:rPr>
      </w:r>
      <w:r>
        <w:rPr>
          <w:noProof/>
          <w:webHidden/>
        </w:rPr>
        <w:fldChar w:fldCharType="separate"/>
      </w:r>
      <w:ins w:id="368" w:author="Tolulope Olugbenga" w:date="2021-04-26T18:34:00Z">
        <w:r>
          <w:rPr>
            <w:noProof/>
            <w:webHidden/>
          </w:rPr>
          <w:t>8</w:t>
        </w:r>
        <w:r>
          <w:rPr>
            <w:noProof/>
            <w:webHidden/>
          </w:rPr>
          <w:fldChar w:fldCharType="end"/>
        </w:r>
        <w:r w:rsidRPr="006E77E6">
          <w:rPr>
            <w:rStyle w:val="Hyperlink"/>
            <w:noProof/>
          </w:rPr>
          <w:fldChar w:fldCharType="end"/>
        </w:r>
      </w:ins>
    </w:p>
    <w:p w14:paraId="73C12FC0" w14:textId="0B632FC9" w:rsidR="00401801" w:rsidRDefault="003C39F4">
      <w:pPr>
        <w:pStyle w:val="ContentsHeading"/>
        <w:jc w:val="left"/>
        <w:rPr>
          <w:rStyle w:val="Strong"/>
          <w:b/>
          <w:color w:val="auto"/>
          <w:sz w:val="24"/>
        </w:rPr>
        <w:pPrChange w:id="369" w:author="Tolulope Olugbenga" w:date="2021-04-26T18:34:00Z">
          <w:pPr>
            <w:pStyle w:val="ContentsHeading"/>
          </w:pPr>
        </w:pPrChange>
      </w:pPr>
      <w:ins w:id="370" w:author="Tolulope Olugbenga" w:date="2021-04-26T18:34:00Z">
        <w:r>
          <w:rPr>
            <w:rStyle w:val="Strong"/>
          </w:rPr>
          <w:fldChar w:fldCharType="end"/>
        </w:r>
      </w:ins>
    </w:p>
    <w:p w14:paraId="5551D25C" w14:textId="77777777" w:rsidR="00401801" w:rsidRDefault="00401801" w:rsidP="00AA0E78">
      <w:pPr>
        <w:pStyle w:val="ContentsHeading"/>
        <w:rPr>
          <w:rStyle w:val="Strong"/>
        </w:rPr>
        <w:sectPr w:rsidR="00401801"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7A1E81F1" w14:textId="6BA2332C" w:rsidR="00DF3C86" w:rsidDel="004648A0" w:rsidRDefault="003C747B" w:rsidP="001E348F">
      <w:pPr>
        <w:pStyle w:val="authorship"/>
        <w:jc w:val="left"/>
        <w:rPr>
          <w:del w:id="371" w:author="Tolulope Olugbenga" w:date="2021-04-16T13:01:00Z"/>
        </w:rPr>
      </w:pPr>
      <w:r w:rsidRPr="00C11C21">
        <w:t xml:space="preserve">Updated: </w:t>
      </w:r>
      <w:r w:rsidR="002D616C">
        <w:fldChar w:fldCharType="begin"/>
      </w:r>
      <w:r w:rsidR="002D616C">
        <w:instrText xml:space="preserve"> REF updateDate \h </w:instrText>
      </w:r>
      <w:r w:rsidR="002D616C">
        <w:fldChar w:fldCharType="separate"/>
      </w:r>
      <w:ins w:id="372" w:author="Tolulope Olugbenga" w:date="2021-04-26T15:24:00Z">
        <w:r w:rsidR="008F35C3">
          <w:rPr>
            <w:noProof/>
          </w:rPr>
          <w:t>2021-Apr-16</w:t>
        </w:r>
      </w:ins>
      <w:del w:id="373" w:author="Tolulope Olugbenga" w:date="2021-04-16T13:21:00Z">
        <w:r w:rsidR="00A40178" w:rsidDel="00656C70">
          <w:rPr>
            <w:noProof/>
          </w:rPr>
          <w:delText>2020-Dec-14</w:delText>
        </w:r>
      </w:del>
      <w:r w:rsidR="002D616C">
        <w:fldChar w:fldCharType="end"/>
      </w:r>
      <w:r w:rsidRPr="00C11C21">
        <w:t xml:space="preserve"> by </w:t>
      </w:r>
      <w:r w:rsidR="009B203E">
        <w:t>&lt;Author&gt;</w:t>
      </w:r>
    </w:p>
    <w:p w14:paraId="4012EB85" w14:textId="35F22895" w:rsidR="00C904B7" w:rsidDel="004648A0" w:rsidRDefault="00C904B7" w:rsidP="004E299F">
      <w:pPr>
        <w:pStyle w:val="authorship"/>
        <w:jc w:val="left"/>
        <w:rPr>
          <w:del w:id="374" w:author="Tolulope Olugbenga" w:date="2021-04-16T13:01:00Z"/>
        </w:rPr>
      </w:pPr>
    </w:p>
    <w:p w14:paraId="2A67BBBC" w14:textId="77777777" w:rsidR="004648A0" w:rsidRDefault="004648A0">
      <w:pPr>
        <w:pStyle w:val="authorship"/>
        <w:jc w:val="left"/>
        <w:rPr>
          <w:ins w:id="375" w:author="Tolulope Olugbenga" w:date="2021-04-16T13:01:00Z"/>
        </w:rPr>
        <w:pPrChange w:id="376" w:author="Tolulope Olugbenga" w:date="2021-04-16T13:01:00Z">
          <w:pPr>
            <w:pStyle w:val="Heading1"/>
          </w:pPr>
        </w:pPrChange>
      </w:pPr>
      <w:bookmarkStart w:id="377" w:name="_Toc69470477"/>
    </w:p>
    <w:p w14:paraId="5E353781" w14:textId="77777777" w:rsidR="004648A0" w:rsidRPr="00CC48D2" w:rsidRDefault="004648A0" w:rsidP="004648A0">
      <w:pPr>
        <w:pStyle w:val="Heading1"/>
        <w:rPr>
          <w:ins w:id="378" w:author="Tolulope Olugbenga" w:date="2021-04-16T13:07:00Z"/>
        </w:rPr>
      </w:pPr>
      <w:bookmarkStart w:id="379" w:name="_Toc69470941"/>
      <w:bookmarkStart w:id="380" w:name="_Toc69486050"/>
      <w:bookmarkEnd w:id="377"/>
      <w:ins w:id="381" w:author="Tolulope Olugbenga" w:date="2021-04-16T13:07:00Z">
        <w:r>
          <w:t>Load Forecasting Overview</w:t>
        </w:r>
        <w:bookmarkEnd w:id="379"/>
        <w:bookmarkEnd w:id="380"/>
      </w:ins>
    </w:p>
    <w:p w14:paraId="5AB01BC5" w14:textId="0B53BD0B" w:rsidR="00C904B7" w:rsidDel="004648A0" w:rsidRDefault="00C904B7">
      <w:pPr>
        <w:pStyle w:val="Heading1"/>
        <w:numPr>
          <w:ilvl w:val="0"/>
          <w:numId w:val="0"/>
        </w:numPr>
        <w:rPr>
          <w:del w:id="382" w:author="Tolulope Olugbenga" w:date="2021-04-16T12:56:00Z"/>
        </w:rPr>
      </w:pPr>
      <w:del w:id="383" w:author="Tolulope Olugbenga" w:date="2021-04-16T12:56:00Z">
        <w:r w:rsidRPr="004648A0" w:rsidDel="002D27D1">
          <w:rPr>
            <w:b w:val="0"/>
            <w:bCs w:val="0"/>
            <w:rPrChange w:id="384" w:author="Tolulope Olugbenga" w:date="2021-04-16T13:04:00Z">
              <w:rPr>
                <w:b w:val="0"/>
                <w:bCs w:val="0"/>
                <w:color w:val="FF0000"/>
              </w:rPr>
            </w:rPrChange>
          </w:rPr>
          <w:delText>BE SURE TO INCLUDE MANY REFERENCES TO SUPPORT YOU IDEAS/EXPLANATIONS</w:delText>
        </w:r>
      </w:del>
    </w:p>
    <w:p w14:paraId="7F6BF069" w14:textId="75617B6E" w:rsidR="009F5833" w:rsidDel="002D27D1" w:rsidRDefault="00BF577E">
      <w:pPr>
        <w:pStyle w:val="Heading1"/>
        <w:numPr>
          <w:ilvl w:val="0"/>
          <w:numId w:val="0"/>
        </w:numPr>
        <w:rPr>
          <w:del w:id="385" w:author="Tolulope Olugbenga" w:date="2021-04-16T12:58:00Z"/>
        </w:rPr>
        <w:pPrChange w:id="386" w:author="Tolulope Olugbenga" w:date="2021-04-16T13:07:00Z">
          <w:pPr>
            <w:pStyle w:val="Heading1"/>
          </w:pPr>
        </w:pPrChange>
      </w:pPr>
      <w:del w:id="387" w:author="Tolulope Olugbenga" w:date="2021-04-16T12:57:00Z">
        <w:r w:rsidRPr="004E299F" w:rsidDel="002D27D1">
          <w:delText>Focus</w:delText>
        </w:r>
      </w:del>
      <w:del w:id="388" w:author="Tolulope Olugbenga" w:date="2021-04-16T13:07:00Z">
        <w:r w:rsidR="00692720" w:rsidRPr="004648A0" w:rsidDel="004648A0">
          <w:rPr>
            <w:b w:val="0"/>
            <w:bCs w:val="0"/>
          </w:rPr>
          <w:delText xml:space="preserve"> </w:delText>
        </w:r>
      </w:del>
      <w:del w:id="389" w:author="Tolulope Olugbenga" w:date="2021-04-16T12:58:00Z">
        <w:r w:rsidR="00692720" w:rsidDel="002D27D1">
          <w:delText>(Example of Heading 1)</w:delText>
        </w:r>
        <w:bookmarkStart w:id="390" w:name="_Toc69470478"/>
        <w:bookmarkStart w:id="391" w:name="_Toc69470511"/>
        <w:bookmarkStart w:id="392" w:name="_Toc69470543"/>
        <w:bookmarkStart w:id="393" w:name="_Toc69470575"/>
        <w:bookmarkStart w:id="394" w:name="_Toc69470613"/>
        <w:bookmarkStart w:id="395" w:name="_Toc69470645"/>
        <w:bookmarkStart w:id="396" w:name="_Toc69470683"/>
        <w:bookmarkStart w:id="397" w:name="_Toc69470715"/>
        <w:bookmarkStart w:id="398" w:name="_Toc69470753"/>
        <w:bookmarkStart w:id="399" w:name="_Toc69470785"/>
        <w:bookmarkStart w:id="400" w:name="_Toc69470817"/>
        <w:bookmarkStart w:id="401" w:name="_Toc69470856"/>
        <w:bookmarkEnd w:id="390"/>
        <w:bookmarkEnd w:id="391"/>
        <w:bookmarkEnd w:id="392"/>
        <w:bookmarkEnd w:id="393"/>
        <w:bookmarkEnd w:id="394"/>
        <w:bookmarkEnd w:id="395"/>
        <w:bookmarkEnd w:id="396"/>
        <w:bookmarkEnd w:id="397"/>
        <w:bookmarkEnd w:id="398"/>
        <w:bookmarkEnd w:id="399"/>
        <w:bookmarkEnd w:id="400"/>
        <w:bookmarkEnd w:id="401"/>
      </w:del>
    </w:p>
    <w:p w14:paraId="6AF2E1B4" w14:textId="5053FF42" w:rsidR="00654021" w:rsidDel="002D27D1" w:rsidRDefault="001D4D50">
      <w:pPr>
        <w:pStyle w:val="Heading1"/>
        <w:numPr>
          <w:ilvl w:val="0"/>
          <w:numId w:val="0"/>
        </w:numPr>
        <w:rPr>
          <w:del w:id="402" w:author="Tolulope Olugbenga" w:date="2021-04-16T12:58:00Z"/>
        </w:rPr>
        <w:pPrChange w:id="403" w:author="Tolulope Olugbenga" w:date="2021-04-16T13:07:00Z">
          <w:pPr>
            <w:pStyle w:val="BodyText"/>
          </w:pPr>
        </w:pPrChange>
      </w:pPr>
      <w:del w:id="404" w:author="Tolulope Olugbenga" w:date="2021-04-16T12:58:00Z">
        <w:r w:rsidDel="002D27D1">
          <w:delText xml:space="preserve">&lt;Pose the research problem here – aim for </w:delText>
        </w:r>
        <w:r w:rsidR="00474369" w:rsidDel="002D27D1">
          <w:delText>2</w:delText>
        </w:r>
        <w:r w:rsidDel="002D27D1">
          <w:delText xml:space="preserve">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delText>
        </w:r>
        <w:bookmarkStart w:id="405" w:name="_Toc69470479"/>
        <w:bookmarkStart w:id="406" w:name="_Toc69470512"/>
        <w:bookmarkStart w:id="407" w:name="_Toc69470544"/>
        <w:bookmarkStart w:id="408" w:name="_Toc69470576"/>
        <w:bookmarkStart w:id="409" w:name="_Toc69470614"/>
        <w:bookmarkStart w:id="410" w:name="_Toc69470646"/>
        <w:bookmarkStart w:id="411" w:name="_Toc69470684"/>
        <w:bookmarkStart w:id="412" w:name="_Toc69470716"/>
        <w:bookmarkStart w:id="413" w:name="_Toc69470754"/>
        <w:bookmarkStart w:id="414" w:name="_Toc69470786"/>
        <w:bookmarkStart w:id="415" w:name="_Toc69470818"/>
        <w:bookmarkStart w:id="416" w:name="_Toc69470857"/>
        <w:bookmarkEnd w:id="405"/>
        <w:bookmarkEnd w:id="406"/>
        <w:bookmarkEnd w:id="407"/>
        <w:bookmarkEnd w:id="408"/>
        <w:bookmarkEnd w:id="409"/>
        <w:bookmarkEnd w:id="410"/>
        <w:bookmarkEnd w:id="411"/>
        <w:bookmarkEnd w:id="412"/>
        <w:bookmarkEnd w:id="413"/>
        <w:bookmarkEnd w:id="414"/>
        <w:bookmarkEnd w:id="415"/>
        <w:bookmarkEnd w:id="416"/>
      </w:del>
    </w:p>
    <w:p w14:paraId="06DDF1FE" w14:textId="041F951B" w:rsidR="00474369" w:rsidRPr="00D91163" w:rsidDel="002D27D1" w:rsidRDefault="00474369">
      <w:pPr>
        <w:pStyle w:val="Heading1"/>
        <w:numPr>
          <w:ilvl w:val="0"/>
          <w:numId w:val="0"/>
        </w:numPr>
        <w:rPr>
          <w:del w:id="417" w:author="Tolulope Olugbenga" w:date="2021-04-16T12:58:00Z"/>
          <w:strike/>
        </w:rPr>
        <w:pPrChange w:id="418" w:author="Tolulope Olugbenga" w:date="2021-04-16T13:07:00Z">
          <w:pPr>
            <w:pStyle w:val="BodyText"/>
            <w:numPr>
              <w:numId w:val="45"/>
            </w:numPr>
            <w:ind w:left="720" w:hanging="360"/>
          </w:pPr>
        </w:pPrChange>
      </w:pPr>
      <w:del w:id="419" w:author="Tolulope Olugbenga" w:date="2021-04-16T12:58:00Z">
        <w:r w:rsidRPr="00D91163" w:rsidDel="002D27D1">
          <w:rPr>
            <w:strike/>
          </w:rPr>
          <w:delText>Explain what load forecasting is and why it</w:delText>
        </w:r>
        <w:r w:rsidR="005A3EA6" w:rsidDel="002D27D1">
          <w:rPr>
            <w:strike/>
          </w:rPr>
          <w:delText xml:space="preserve"> i</w:delText>
        </w:r>
        <w:r w:rsidRPr="00D91163" w:rsidDel="002D27D1">
          <w:rPr>
            <w:strike/>
          </w:rPr>
          <w:delText>s useful to do.</w:delText>
        </w:r>
        <w:bookmarkStart w:id="420" w:name="_Toc69470480"/>
        <w:bookmarkStart w:id="421" w:name="_Toc69470513"/>
        <w:bookmarkStart w:id="422" w:name="_Toc69470545"/>
        <w:bookmarkStart w:id="423" w:name="_Toc69470577"/>
        <w:bookmarkStart w:id="424" w:name="_Toc69470615"/>
        <w:bookmarkStart w:id="425" w:name="_Toc69470647"/>
        <w:bookmarkStart w:id="426" w:name="_Toc69470685"/>
        <w:bookmarkStart w:id="427" w:name="_Toc69470717"/>
        <w:bookmarkStart w:id="428" w:name="_Toc69470755"/>
        <w:bookmarkStart w:id="429" w:name="_Toc69470787"/>
        <w:bookmarkStart w:id="430" w:name="_Toc69470819"/>
        <w:bookmarkStart w:id="431" w:name="_Toc69470858"/>
        <w:bookmarkEnd w:id="420"/>
        <w:bookmarkEnd w:id="421"/>
        <w:bookmarkEnd w:id="422"/>
        <w:bookmarkEnd w:id="423"/>
        <w:bookmarkEnd w:id="424"/>
        <w:bookmarkEnd w:id="425"/>
        <w:bookmarkEnd w:id="426"/>
        <w:bookmarkEnd w:id="427"/>
        <w:bookmarkEnd w:id="428"/>
        <w:bookmarkEnd w:id="429"/>
        <w:bookmarkEnd w:id="430"/>
        <w:bookmarkEnd w:id="431"/>
      </w:del>
    </w:p>
    <w:p w14:paraId="08EA96A4" w14:textId="44509AED" w:rsidR="00474369" w:rsidDel="002D27D1" w:rsidRDefault="00474369">
      <w:pPr>
        <w:pStyle w:val="Heading1"/>
        <w:numPr>
          <w:ilvl w:val="0"/>
          <w:numId w:val="0"/>
        </w:numPr>
        <w:rPr>
          <w:del w:id="432" w:author="Tolulope Olugbenga" w:date="2021-04-16T12:58:00Z"/>
        </w:rPr>
        <w:pPrChange w:id="433" w:author="Tolulope Olugbenga" w:date="2021-04-16T13:07:00Z">
          <w:pPr>
            <w:pStyle w:val="BodyText"/>
            <w:numPr>
              <w:numId w:val="45"/>
            </w:numPr>
            <w:ind w:left="720" w:hanging="360"/>
          </w:pPr>
        </w:pPrChange>
      </w:pPr>
      <w:del w:id="434" w:author="Tolulope Olugbenga" w:date="2021-04-16T12:58:00Z">
        <w:r w:rsidRPr="00653C45" w:rsidDel="002D27D1">
          <w:rPr>
            <w:strike/>
          </w:rPr>
          <w:delText>Provide a general overview of the different approaches to load forecasting.  Be sure to include many different approaches;</w:delText>
        </w:r>
        <w:r w:rsidDel="002D27D1">
          <w:delText xml:space="preserve"> </w:delText>
        </w:r>
        <w:r w:rsidRPr="00A773E6" w:rsidDel="002D27D1">
          <w:rPr>
            <w:strike/>
          </w:rPr>
          <w:delText>Explain terms like Horizon, and differentiate between single</w:delText>
        </w:r>
        <w:r w:rsidR="005A3EA6" w:rsidDel="002D27D1">
          <w:rPr>
            <w:strike/>
          </w:rPr>
          <w:delText>-</w:delText>
        </w:r>
        <w:r w:rsidRPr="00A773E6" w:rsidDel="002D27D1">
          <w:rPr>
            <w:strike/>
          </w:rPr>
          <w:delText>step and multistep</w:delText>
        </w:r>
        <w:r w:rsidDel="002D27D1">
          <w:delText>.</w:delText>
        </w:r>
        <w:bookmarkStart w:id="435" w:name="_Toc69470481"/>
        <w:bookmarkStart w:id="436" w:name="_Toc69470514"/>
        <w:bookmarkStart w:id="437" w:name="_Toc69470546"/>
        <w:bookmarkStart w:id="438" w:name="_Toc69470578"/>
        <w:bookmarkStart w:id="439" w:name="_Toc69470616"/>
        <w:bookmarkStart w:id="440" w:name="_Toc69470648"/>
        <w:bookmarkStart w:id="441" w:name="_Toc69470686"/>
        <w:bookmarkStart w:id="442" w:name="_Toc69470718"/>
        <w:bookmarkStart w:id="443" w:name="_Toc69470756"/>
        <w:bookmarkStart w:id="444" w:name="_Toc69470788"/>
        <w:bookmarkStart w:id="445" w:name="_Toc69470820"/>
        <w:bookmarkStart w:id="446" w:name="_Toc69470859"/>
        <w:bookmarkEnd w:id="435"/>
        <w:bookmarkEnd w:id="436"/>
        <w:bookmarkEnd w:id="437"/>
        <w:bookmarkEnd w:id="438"/>
        <w:bookmarkEnd w:id="439"/>
        <w:bookmarkEnd w:id="440"/>
        <w:bookmarkEnd w:id="441"/>
        <w:bookmarkEnd w:id="442"/>
        <w:bookmarkEnd w:id="443"/>
        <w:bookmarkEnd w:id="444"/>
        <w:bookmarkEnd w:id="445"/>
        <w:bookmarkEnd w:id="446"/>
      </w:del>
    </w:p>
    <w:p w14:paraId="3B6EE758" w14:textId="09D301BA" w:rsidR="00474369" w:rsidRPr="008D430D" w:rsidDel="002D27D1" w:rsidRDefault="00474369">
      <w:pPr>
        <w:pStyle w:val="Heading1"/>
        <w:numPr>
          <w:ilvl w:val="0"/>
          <w:numId w:val="0"/>
        </w:numPr>
        <w:rPr>
          <w:del w:id="447" w:author="Tolulope Olugbenga" w:date="2021-04-16T12:58:00Z"/>
          <w:strike/>
        </w:rPr>
        <w:pPrChange w:id="448" w:author="Tolulope Olugbenga" w:date="2021-04-16T13:07:00Z">
          <w:pPr>
            <w:pStyle w:val="BodyText"/>
            <w:numPr>
              <w:numId w:val="45"/>
            </w:numPr>
            <w:ind w:left="720" w:hanging="360"/>
          </w:pPr>
        </w:pPrChange>
      </w:pPr>
      <w:del w:id="449" w:author="Tolulope Olugbenga" w:date="2021-04-16T12:58:00Z">
        <w:r w:rsidRPr="008D430D" w:rsidDel="002D27D1">
          <w:rPr>
            <w:strike/>
          </w:rPr>
          <w:delText>Explain what multistep load forecasting is in a bit of detail.  Provide some commentary on the current state of</w:delText>
        </w:r>
        <w:r w:rsidR="005A3EA6" w:rsidDel="002D27D1">
          <w:rPr>
            <w:strike/>
          </w:rPr>
          <w:delText xml:space="preserve"> </w:delText>
        </w:r>
        <w:r w:rsidRPr="008D430D" w:rsidDel="002D27D1">
          <w:rPr>
            <w:strike/>
          </w:rPr>
          <w:delText xml:space="preserve">art.  </w:delText>
        </w:r>
        <w:r w:rsidR="005F2806" w:rsidRPr="008D430D" w:rsidDel="002D27D1">
          <w:rPr>
            <w:strike/>
          </w:rPr>
          <w:delText xml:space="preserve">  </w:delText>
        </w:r>
        <w:bookmarkStart w:id="450" w:name="_Toc69470482"/>
        <w:bookmarkStart w:id="451" w:name="_Toc69470515"/>
        <w:bookmarkStart w:id="452" w:name="_Toc69470547"/>
        <w:bookmarkStart w:id="453" w:name="_Toc69470579"/>
        <w:bookmarkStart w:id="454" w:name="_Toc69470617"/>
        <w:bookmarkStart w:id="455" w:name="_Toc69470649"/>
        <w:bookmarkStart w:id="456" w:name="_Toc69470687"/>
        <w:bookmarkStart w:id="457" w:name="_Toc69470719"/>
        <w:bookmarkStart w:id="458" w:name="_Toc69470757"/>
        <w:bookmarkStart w:id="459" w:name="_Toc69470789"/>
        <w:bookmarkStart w:id="460" w:name="_Toc69470821"/>
        <w:bookmarkStart w:id="461" w:name="_Toc69470860"/>
        <w:bookmarkEnd w:id="450"/>
        <w:bookmarkEnd w:id="451"/>
        <w:bookmarkEnd w:id="452"/>
        <w:bookmarkEnd w:id="453"/>
        <w:bookmarkEnd w:id="454"/>
        <w:bookmarkEnd w:id="455"/>
        <w:bookmarkEnd w:id="456"/>
        <w:bookmarkEnd w:id="457"/>
        <w:bookmarkEnd w:id="458"/>
        <w:bookmarkEnd w:id="459"/>
        <w:bookmarkEnd w:id="460"/>
        <w:bookmarkEnd w:id="461"/>
      </w:del>
    </w:p>
    <w:p w14:paraId="7F727F69" w14:textId="3C03EE29" w:rsidR="00223951" w:rsidRPr="005A346E" w:rsidDel="001A6717" w:rsidRDefault="00474369">
      <w:pPr>
        <w:pStyle w:val="Heading1"/>
        <w:numPr>
          <w:ilvl w:val="0"/>
          <w:numId w:val="0"/>
        </w:numPr>
        <w:rPr>
          <w:del w:id="462" w:author="Tolulope Olugbenga" w:date="2021-01-25T15:25:00Z"/>
          <w:strike/>
          <w:rPrChange w:id="463" w:author="Tolulope Olugbenga" w:date="2021-01-26T11:04:00Z">
            <w:rPr>
              <w:del w:id="464" w:author="Tolulope Olugbenga" w:date="2021-01-25T15:25:00Z"/>
            </w:rPr>
          </w:rPrChange>
        </w:rPr>
        <w:pPrChange w:id="465" w:author="Tolulope Olugbenga" w:date="2021-04-16T13:07:00Z">
          <w:pPr>
            <w:pStyle w:val="BodyText"/>
            <w:numPr>
              <w:numId w:val="45"/>
            </w:numPr>
            <w:ind w:left="720" w:hanging="360"/>
          </w:pPr>
        </w:pPrChange>
      </w:pPr>
      <w:del w:id="466" w:author="Tolulope Olugbenga" w:date="2021-04-16T12:58:00Z">
        <w:r w:rsidRPr="005A346E" w:rsidDel="002D27D1">
          <w:rPr>
            <w:strike/>
            <w:rPrChange w:id="467" w:author="Tolulope Olugbenga" w:date="2021-01-26T11:04:00Z">
              <w:rPr/>
            </w:rPrChange>
          </w:rPr>
          <w:delText xml:space="preserve">  Explain what you intend to do, and why you think it needs to be done (don’t provide any details about how here…they will fall into the next part).</w:delText>
        </w:r>
      </w:del>
      <w:bookmarkStart w:id="468" w:name="_Toc69470483"/>
      <w:bookmarkStart w:id="469" w:name="_Toc69470516"/>
      <w:bookmarkStart w:id="470" w:name="_Toc69470548"/>
      <w:bookmarkStart w:id="471" w:name="_Toc69470580"/>
      <w:bookmarkStart w:id="472" w:name="_Toc69470618"/>
      <w:bookmarkStart w:id="473" w:name="_Toc69470650"/>
      <w:bookmarkStart w:id="474" w:name="_Toc69470688"/>
      <w:bookmarkStart w:id="475" w:name="_Toc69470720"/>
      <w:bookmarkStart w:id="476" w:name="_Toc69470758"/>
      <w:bookmarkStart w:id="477" w:name="_Toc69470790"/>
      <w:bookmarkStart w:id="478" w:name="_Toc69470822"/>
      <w:bookmarkStart w:id="479" w:name="_Toc69470861"/>
      <w:bookmarkEnd w:id="468"/>
      <w:bookmarkEnd w:id="469"/>
      <w:bookmarkEnd w:id="470"/>
      <w:bookmarkEnd w:id="471"/>
      <w:bookmarkEnd w:id="472"/>
      <w:bookmarkEnd w:id="473"/>
      <w:bookmarkEnd w:id="474"/>
      <w:bookmarkEnd w:id="475"/>
      <w:bookmarkEnd w:id="476"/>
      <w:bookmarkEnd w:id="477"/>
      <w:bookmarkEnd w:id="478"/>
      <w:bookmarkEnd w:id="479"/>
    </w:p>
    <w:p w14:paraId="5BFC2476" w14:textId="7DD4787A" w:rsidR="00C904B7" w:rsidDel="002D27D1" w:rsidRDefault="00474369">
      <w:pPr>
        <w:pStyle w:val="Heading1"/>
        <w:numPr>
          <w:ilvl w:val="0"/>
          <w:numId w:val="0"/>
        </w:numPr>
        <w:rPr>
          <w:del w:id="480" w:author="Tolulope Olugbenga" w:date="2021-04-16T12:58:00Z"/>
        </w:rPr>
        <w:pPrChange w:id="481" w:author="Tolulope Olugbenga" w:date="2021-04-16T13:07:00Z">
          <w:pPr>
            <w:pStyle w:val="BodyText"/>
            <w:ind w:left="720"/>
          </w:pPr>
        </w:pPrChange>
      </w:pPr>
      <w:del w:id="482" w:author="Tolulope Olugbenga" w:date="2021-01-25T15:25:00Z">
        <w:r w:rsidDel="001A6717">
          <w:delText xml:space="preserve">  </w:delText>
        </w:r>
      </w:del>
      <w:bookmarkStart w:id="483" w:name="_Toc69470484"/>
      <w:bookmarkStart w:id="484" w:name="_Toc69470517"/>
      <w:bookmarkStart w:id="485" w:name="_Toc69470549"/>
      <w:bookmarkStart w:id="486" w:name="_Toc69470581"/>
      <w:bookmarkStart w:id="487" w:name="_Toc69470619"/>
      <w:bookmarkStart w:id="488" w:name="_Toc69470651"/>
      <w:bookmarkStart w:id="489" w:name="_Toc69470689"/>
      <w:bookmarkStart w:id="490" w:name="_Toc69470721"/>
      <w:bookmarkStart w:id="491" w:name="_Toc69470759"/>
      <w:bookmarkStart w:id="492" w:name="_Toc69470791"/>
      <w:bookmarkStart w:id="493" w:name="_Toc69470823"/>
      <w:bookmarkStart w:id="494" w:name="_Toc69470862"/>
      <w:bookmarkEnd w:id="483"/>
      <w:bookmarkEnd w:id="484"/>
      <w:bookmarkEnd w:id="485"/>
      <w:bookmarkEnd w:id="486"/>
      <w:bookmarkEnd w:id="487"/>
      <w:bookmarkEnd w:id="488"/>
      <w:bookmarkEnd w:id="489"/>
      <w:bookmarkEnd w:id="490"/>
      <w:bookmarkEnd w:id="491"/>
      <w:bookmarkEnd w:id="492"/>
      <w:bookmarkEnd w:id="493"/>
      <w:bookmarkEnd w:id="494"/>
    </w:p>
    <w:p w14:paraId="277B2A22" w14:textId="6957F925" w:rsidR="002F30FB" w:rsidDel="002D27D1" w:rsidRDefault="002F30FB">
      <w:pPr>
        <w:pStyle w:val="Heading1"/>
        <w:numPr>
          <w:ilvl w:val="0"/>
          <w:numId w:val="0"/>
        </w:numPr>
        <w:rPr>
          <w:del w:id="495" w:author="Tolulope Olugbenga" w:date="2021-04-16T12:58:00Z"/>
        </w:rPr>
        <w:pPrChange w:id="496" w:author="Tolulope Olugbenga" w:date="2021-04-16T13:07:00Z">
          <w:pPr>
            <w:pStyle w:val="Heading2"/>
          </w:pPr>
        </w:pPrChange>
      </w:pPr>
      <w:bookmarkStart w:id="497" w:name="_Toc44402437"/>
      <w:del w:id="498" w:author="Tolulope Olugbenga" w:date="2021-04-16T12:58:00Z">
        <w:r w:rsidDel="002D27D1">
          <w:delText>General Overview of Load Forecasting</w:delText>
        </w:r>
        <w:bookmarkStart w:id="499" w:name="_Toc69470485"/>
        <w:bookmarkStart w:id="500" w:name="_Toc69470518"/>
        <w:bookmarkStart w:id="501" w:name="_Toc69470550"/>
        <w:bookmarkStart w:id="502" w:name="_Toc69470582"/>
        <w:bookmarkStart w:id="503" w:name="_Toc69470620"/>
        <w:bookmarkStart w:id="504" w:name="_Toc69470652"/>
        <w:bookmarkStart w:id="505" w:name="_Toc69470690"/>
        <w:bookmarkStart w:id="506" w:name="_Toc69470722"/>
        <w:bookmarkStart w:id="507" w:name="_Toc69470760"/>
        <w:bookmarkStart w:id="508" w:name="_Toc69470792"/>
        <w:bookmarkStart w:id="509" w:name="_Toc69470824"/>
        <w:bookmarkStart w:id="510" w:name="_Toc69470863"/>
        <w:bookmarkEnd w:id="497"/>
        <w:bookmarkEnd w:id="499"/>
        <w:bookmarkEnd w:id="500"/>
        <w:bookmarkEnd w:id="501"/>
        <w:bookmarkEnd w:id="502"/>
        <w:bookmarkEnd w:id="503"/>
        <w:bookmarkEnd w:id="504"/>
        <w:bookmarkEnd w:id="505"/>
        <w:bookmarkEnd w:id="506"/>
        <w:bookmarkEnd w:id="507"/>
        <w:bookmarkEnd w:id="508"/>
        <w:bookmarkEnd w:id="509"/>
        <w:bookmarkEnd w:id="510"/>
      </w:del>
    </w:p>
    <w:p w14:paraId="207FD638" w14:textId="630D8DCA" w:rsidR="00D17695" w:rsidRPr="00D91163" w:rsidDel="0030680E" w:rsidRDefault="00D17695">
      <w:pPr>
        <w:pStyle w:val="BodyText"/>
        <w:rPr>
          <w:del w:id="511" w:author="Tolulope Olugbenga" w:date="2021-04-16T14:57:00Z"/>
          <w:strike/>
        </w:rPr>
        <w:pPrChange w:id="512" w:author="Tolulope Olugbenga" w:date="2021-04-16T13:07:00Z">
          <w:pPr>
            <w:pStyle w:val="BodyText"/>
            <w:numPr>
              <w:numId w:val="45"/>
            </w:numPr>
            <w:ind w:left="720" w:hanging="360"/>
          </w:pPr>
        </w:pPrChange>
      </w:pPr>
      <w:bookmarkStart w:id="513" w:name="_Toc69470486"/>
      <w:bookmarkEnd w:id="513"/>
      <w:del w:id="514" w:author="Tolulope Olugbenga" w:date="2021-04-16T14:57:00Z">
        <w:r w:rsidRPr="00D91163" w:rsidDel="0030680E">
          <w:rPr>
            <w:strike/>
          </w:rPr>
          <w:delText>Explain what load forecasting is and why its useful to do.</w:delText>
        </w:r>
      </w:del>
    </w:p>
    <w:p w14:paraId="129A2CCD" w14:textId="0C01E691" w:rsidR="009C3E14" w:rsidRDefault="002F30FB" w:rsidP="002F30FB">
      <w:pPr>
        <w:pStyle w:val="BodyText"/>
        <w:ind w:firstLine="288"/>
      </w:pPr>
      <w:del w:id="515" w:author="Dawn MacIsaac" w:date="2021-04-27T09:22:00Z">
        <w:r w:rsidDel="0011242E">
          <w:delText>Electricity is one of the driving forces of economic development and is essential to our daily life and wellbeing.</w:delText>
        </w:r>
      </w:del>
      <w:r>
        <w:t xml:space="preserve"> Load forecasting is an integral part of the process of </w:t>
      </w:r>
      <w:del w:id="516" w:author="Dawn MacIsaac" w:date="2021-04-27T09:22:00Z">
        <w:r w:rsidDel="0011242E">
          <w:delText xml:space="preserve">the </w:delText>
        </w:r>
      </w:del>
      <w:r>
        <w:t xml:space="preserve">planning and operation of electric utilities; it has played a vital role in the power industry for over a century. </w:t>
      </w:r>
      <w:commentRangeStart w:id="517"/>
      <w:del w:id="518" w:author="Dawn MacIsaac" w:date="2021-04-27T09:23:00Z">
        <w:r w:rsidRPr="003A5C8F" w:rsidDel="0011242E">
          <w:delText>In terms</w:delText>
        </w:r>
        <w:r w:rsidDel="0011242E">
          <w:delText xml:space="preserve"> of power supply and demand</w:delText>
        </w:r>
      </w:del>
      <w:del w:id="519" w:author="Dawn MacIsaac" w:date="2021-04-27T09:22:00Z">
        <w:r w:rsidDel="0011242E">
          <w:delText>;</w:delText>
        </w:r>
      </w:del>
      <w:del w:id="520" w:author="Dawn MacIsaac" w:date="2021-04-27T09:23:00Z">
        <w:r w:rsidDel="0011242E">
          <w:delText xml:space="preserve"> f</w:delText>
        </w:r>
      </w:del>
      <w:ins w:id="521" w:author="Dawn MacIsaac" w:date="2021-04-27T09:23:00Z">
        <w:r w:rsidR="0011242E">
          <w:t>F</w:t>
        </w:r>
      </w:ins>
      <w:r w:rsidRPr="003A5C8F">
        <w:t xml:space="preserve">or the stable supply of electricity, </w:t>
      </w:r>
      <w:del w:id="522" w:author="Dawn MacIsaac" w:date="2021-04-27T09:22:00Z">
        <w:r w:rsidRPr="003A5C8F" w:rsidDel="0011242E">
          <w:delText>the</w:delText>
        </w:r>
        <w:r w:rsidDel="0011242E">
          <w:delText xml:space="preserve"> </w:delText>
        </w:r>
      </w:del>
      <w:r>
        <w:t xml:space="preserve">reserve power must be </w:t>
      </w:r>
      <w:del w:id="523" w:author="Dawn MacIsaac" w:date="2021-04-27T09:23:00Z">
        <w:r w:rsidDel="0011242E">
          <w:delText xml:space="preserve">prepared </w:delText>
        </w:r>
      </w:del>
      <w:ins w:id="524" w:author="Dawn MacIsaac" w:date="2021-04-27T09:23:00Z">
        <w:r w:rsidR="0011242E">
          <w:t xml:space="preserve">available </w:t>
        </w:r>
      </w:ins>
      <w:r>
        <w:t>to serve consumers</w:t>
      </w:r>
      <w:del w:id="525" w:author="Tolulope Olugbenga" w:date="2021-01-26T11:10:00Z">
        <w:r w:rsidDel="00A213D5">
          <w:delText>,</w:delText>
        </w:r>
      </w:del>
      <w:r>
        <w:t xml:space="preserve"> </w:t>
      </w:r>
      <w:commentRangeEnd w:id="517"/>
      <w:r w:rsidR="000601C1">
        <w:rPr>
          <w:rStyle w:val="CommentReference"/>
        </w:rPr>
        <w:commentReference w:id="517"/>
      </w:r>
      <w:ins w:id="526" w:author="Dawn MacIsaac" w:date="2021-04-27T09:24:00Z">
        <w:r w:rsidR="0011242E">
          <w:t>(</w:t>
        </w:r>
      </w:ins>
      <w:del w:id="527" w:author="Tolulope Olugbenga" w:date="2021-01-26T11:10:00Z">
        <w:r w:rsidDel="00A213D5">
          <w:delText>e.g.</w:delText>
        </w:r>
      </w:del>
      <w:ins w:id="528" w:author="Tolulope Olugbenga" w:date="2021-01-26T11:10:00Z">
        <w:r w:rsidR="00A213D5">
          <w:t>e.g.,</w:t>
        </w:r>
      </w:ins>
      <w:r>
        <w:t xml:space="preserve"> in case of high demand or failure in the current grid supply</w:t>
      </w:r>
      <w:ins w:id="529" w:author="Dawn MacIsaac" w:date="2021-04-27T09:24:00Z">
        <w:r w:rsidR="0011242E">
          <w:t>)</w:t>
        </w:r>
      </w:ins>
      <w:r>
        <w:t>.</w:t>
      </w:r>
      <w:ins w:id="530" w:author="Dawn MacIsaac" w:date="2021-04-27T09:57:00Z">
        <w:r w:rsidR="000818E8">
          <w:t xml:space="preserve"> </w:t>
        </w:r>
      </w:ins>
      <w:r>
        <w:t xml:space="preserve"> </w:t>
      </w:r>
      <w:ins w:id="531" w:author="Dawn MacIsaac" w:date="2021-04-27T09:41:00Z">
        <w:r w:rsidR="001054E8">
          <w:t>But l</w:t>
        </w:r>
      </w:ins>
      <w:commentRangeStart w:id="532"/>
      <w:ins w:id="533" w:author="Dawn MacIsaac" w:date="2021-04-27T09:39:00Z">
        <w:r w:rsidR="001054E8">
          <w:t xml:space="preserve">oad forecasting </w:t>
        </w:r>
        <w:r w:rsidR="001054E8">
          <w:t>can also be useful to organizatio</w:t>
        </w:r>
      </w:ins>
      <w:ins w:id="534" w:author="Dawn MacIsaac" w:date="2021-04-27T09:40:00Z">
        <w:r w:rsidR="001054E8">
          <w:t xml:space="preserve">ns </w:t>
        </w:r>
      </w:ins>
      <w:ins w:id="535" w:author="Dawn MacIsaac" w:date="2021-04-27T09:39:00Z">
        <w:r w:rsidR="001054E8">
          <w:t xml:space="preserve">other than electric utilities, such as load aggregators, power marketers, independent system operators, regulatory commissions, </w:t>
        </w:r>
      </w:ins>
      <w:ins w:id="536" w:author="Dawn MacIsaac" w:date="2021-04-27T09:57:00Z">
        <w:r w:rsidR="000818E8">
          <w:t xml:space="preserve">and even </w:t>
        </w:r>
      </w:ins>
      <w:ins w:id="537" w:author="Dawn MacIsaac" w:date="2021-04-27T09:39:00Z">
        <w:r w:rsidR="001054E8">
          <w:t xml:space="preserve">industrial/commercial companies, banks, trading firms, and insurance companies </w:t>
        </w:r>
        <w:commentRangeEnd w:id="532"/>
        <w:r w:rsidR="001054E8">
          <w:rPr>
            <w:rStyle w:val="CommentReference"/>
          </w:rPr>
          <w:commentReference w:id="532"/>
        </w:r>
        <w:r w:rsidR="001054E8">
          <w:fldChar w:fldCharType="begin" w:fldLock="1"/>
        </w:r>
        <w:r w:rsidR="001054E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1054E8">
          <w:fldChar w:fldCharType="separate"/>
        </w:r>
        <w:r w:rsidR="001054E8" w:rsidRPr="003C39F4">
          <w:rPr>
            <w:noProof/>
          </w:rPr>
          <w:t>[1]</w:t>
        </w:r>
        <w:r w:rsidR="001054E8">
          <w:fldChar w:fldCharType="end"/>
        </w:r>
        <w:r w:rsidR="001054E8">
          <w:fldChar w:fldCharType="begin" w:fldLock="1"/>
        </w:r>
        <w:r w:rsidR="001054E8">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Network","type":"article-journal"},"uris":["http://www.mendeley.com/documents/?uuid=62c3f67e-bc2d-4d5d-a8ad-91aa638d316e"]}],"mendeley":{"formattedCitation":"[2]","plainTextFormattedCitation":"[2]","previouslyFormattedCitation":"(Saurabh, Shoeb, and Mohammad 2017)"},"properties":{"noteIndex":0},"schema":"https://github.com/citation-style-language/schema/raw/master/csl-citation.json"}</w:instrText>
        </w:r>
        <w:r w:rsidR="001054E8">
          <w:fldChar w:fldCharType="separate"/>
        </w:r>
        <w:r w:rsidR="001054E8" w:rsidRPr="003C39F4">
          <w:rPr>
            <w:noProof/>
          </w:rPr>
          <w:t>[2]</w:t>
        </w:r>
        <w:r w:rsidR="001054E8">
          <w:fldChar w:fldCharType="end"/>
        </w:r>
      </w:ins>
      <w:ins w:id="538" w:author="Dawn MacIsaac" w:date="2021-04-27T09:40:00Z">
        <w:r w:rsidR="001054E8">
          <w:t xml:space="preserve">.  These </w:t>
        </w:r>
      </w:ins>
      <w:commentRangeStart w:id="539"/>
      <w:del w:id="540" w:author="Dawn MacIsaac" w:date="2021-04-27T09:26:00Z">
        <w:r w:rsidDel="0011242E">
          <w:delText xml:space="preserve">Businesses' </w:delText>
        </w:r>
      </w:del>
      <w:ins w:id="541" w:author="Dawn MacIsaac" w:date="2021-04-27T09:40:00Z">
        <w:r w:rsidR="001054E8">
          <w:t>o</w:t>
        </w:r>
      </w:ins>
      <w:ins w:id="542" w:author="Dawn MacIsaac" w:date="2021-04-27T09:26:00Z">
        <w:r w:rsidR="0011242E">
          <w:t>rganizations</w:t>
        </w:r>
      </w:ins>
      <w:commentRangeEnd w:id="539"/>
      <w:ins w:id="543" w:author="Dawn MacIsaac" w:date="2021-04-27T09:35:00Z">
        <w:r w:rsidR="000601C1">
          <w:rPr>
            <w:rStyle w:val="CommentReference"/>
          </w:rPr>
          <w:commentReference w:id="539"/>
        </w:r>
      </w:ins>
      <w:ins w:id="544" w:author="Dawn MacIsaac" w:date="2021-04-27T09:26:00Z">
        <w:r w:rsidR="0011242E">
          <w:t xml:space="preserve"> use</w:t>
        </w:r>
      </w:ins>
      <w:del w:id="545" w:author="Dawn MacIsaac" w:date="2021-04-27T09:26:00Z">
        <w:r w:rsidDel="0011242E">
          <w:delText>needs</w:delText>
        </w:r>
      </w:del>
      <w:r>
        <w:t xml:space="preserve"> </w:t>
      </w:r>
      <w:del w:id="546" w:author="Dawn MacIsaac" w:date="2021-04-27T09:26:00Z">
        <w:r w:rsidDel="0011242E">
          <w:delText xml:space="preserve">for </w:delText>
        </w:r>
      </w:del>
      <w:r>
        <w:t xml:space="preserve">load forecasting </w:t>
      </w:r>
      <w:del w:id="547" w:author="Dawn MacIsaac" w:date="2021-04-27T09:26:00Z">
        <w:r w:rsidDel="0011242E">
          <w:delText xml:space="preserve">include </w:delText>
        </w:r>
      </w:del>
      <w:ins w:id="548" w:author="Dawn MacIsaac" w:date="2021-04-27T09:26:00Z">
        <w:r w:rsidR="0011242E">
          <w:t xml:space="preserve">in </w:t>
        </w:r>
      </w:ins>
      <w:r>
        <w:t xml:space="preserve">power systems planning/operations, revenue projection, rate design, energy trading, </w:t>
      </w:r>
      <w:del w:id="549" w:author="Dawn MacIsaac" w:date="2021-04-27T09:27:00Z">
        <w:r w:rsidDel="0011242E">
          <w:delText>and so on</w:delText>
        </w:r>
      </w:del>
      <w:ins w:id="550" w:author="Dawn MacIsaac" w:date="2021-04-27T09:28:00Z">
        <w:r w:rsidR="0011242E">
          <w:t>and other activities</w:t>
        </w:r>
      </w:ins>
      <w:r>
        <w:t>.</w:t>
      </w:r>
      <w:del w:id="551" w:author="Dawn MacIsaac" w:date="2021-04-27T09:39:00Z">
        <w:r w:rsidDel="001054E8">
          <w:delText xml:space="preserve"> </w:delText>
        </w:r>
        <w:commentRangeStart w:id="552"/>
        <w:r w:rsidDel="001054E8">
          <w:delText xml:space="preserve">Load forecasting is needed by many business entities other than electric utilities, such as load aggregators, power marketers, independent system operators, regulatory commissions, industrial/commercial companies, banks, trading firms, and insurance companies </w:delText>
        </w:r>
        <w:commentRangeEnd w:id="552"/>
        <w:r w:rsidR="000601C1" w:rsidDel="001054E8">
          <w:rPr>
            <w:rStyle w:val="CommentReference"/>
          </w:rPr>
          <w:commentReference w:id="552"/>
        </w:r>
        <w:r w:rsidDel="001054E8">
          <w:fldChar w:fldCharType="begin" w:fldLock="1"/>
        </w:r>
        <w:r w:rsidR="003C39F4" w:rsidDel="001054E8">
          <w:del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delInstrText>
        </w:r>
        <w:r w:rsidDel="001054E8">
          <w:fldChar w:fldCharType="separate"/>
        </w:r>
        <w:r w:rsidR="003C39F4" w:rsidRPr="003C39F4" w:rsidDel="001054E8">
          <w:rPr>
            <w:noProof/>
          </w:rPr>
          <w:delText>[1]</w:delText>
        </w:r>
        <w:r w:rsidDel="001054E8">
          <w:fldChar w:fldCharType="end"/>
        </w:r>
        <w:r w:rsidDel="001054E8">
          <w:fldChar w:fldCharType="begin" w:fldLock="1"/>
        </w:r>
        <w:r w:rsidR="003C39F4" w:rsidDel="001054E8">
          <w:del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Network","type":"article-journal"},"uris":["http://www.mendeley.com/documents/?uuid=62c3f67e-bc2d-4d5d-a8ad-91aa638d316e"]}],"mendeley":{"formattedCitation":"[2]","plainTextFormattedCitation":"[2]","previouslyFormattedCitation":"(Saurabh, Shoeb, and Mohammad 2017)"},"properties":{"noteIndex":0},"schema":"https://github.com/citation-style-language/schema/raw/master/csl-citation.json"}</w:delInstrText>
        </w:r>
        <w:r w:rsidDel="001054E8">
          <w:fldChar w:fldCharType="separate"/>
        </w:r>
        <w:r w:rsidR="003C39F4" w:rsidRPr="003C39F4" w:rsidDel="001054E8">
          <w:rPr>
            <w:noProof/>
          </w:rPr>
          <w:delText>[2]</w:delText>
        </w:r>
        <w:r w:rsidDel="001054E8">
          <w:fldChar w:fldCharType="end"/>
        </w:r>
      </w:del>
      <w:del w:id="553" w:author="Dawn MacIsaac" w:date="2021-04-27T09:40:00Z">
        <w:r w:rsidDel="001054E8">
          <w:delText>.</w:delText>
        </w:r>
      </w:del>
      <w:r>
        <w:t xml:space="preserve"> </w:t>
      </w:r>
    </w:p>
    <w:p w14:paraId="5A4FDA9B" w14:textId="3C24019F" w:rsidR="002F30FB" w:rsidRDefault="00211911" w:rsidP="009C3E14">
      <w:pPr>
        <w:pStyle w:val="BodyText"/>
        <w:ind w:firstLine="288"/>
      </w:pPr>
      <w:ins w:id="554" w:author="Dawn MacIsaac" w:date="2021-04-27T09:50:00Z">
        <w:r>
          <w:t>Electric l</w:t>
        </w:r>
      </w:ins>
      <w:ins w:id="555" w:author="Dawn MacIsaac" w:date="2021-04-27T09:49:00Z">
        <w:r>
          <w:t>oad forecasting is well reported in research literatu</w:t>
        </w:r>
      </w:ins>
      <w:ins w:id="556" w:author="Dawn MacIsaac" w:date="2021-04-27T09:50:00Z">
        <w:r>
          <w:t xml:space="preserve">re </w:t>
        </w:r>
        <w:commentRangeStart w:id="557"/>
        <w:r>
          <w:t xml:space="preserve">[ref] </w:t>
        </w:r>
        <w:commentRangeEnd w:id="557"/>
        <w:r>
          <w:rPr>
            <w:rStyle w:val="CommentReference"/>
          </w:rPr>
          <w:commentReference w:id="557"/>
        </w:r>
        <w:r>
          <w:t>and m</w:t>
        </w:r>
      </w:ins>
      <w:ins w:id="558" w:author="Dawn MacIsaac" w:date="2021-04-27T09:43:00Z">
        <w:r w:rsidR="001054E8">
          <w:t xml:space="preserve">ost current research </w:t>
        </w:r>
      </w:ins>
      <w:ins w:id="559" w:author="Dawn MacIsaac" w:date="2021-04-27T09:44:00Z">
        <w:r w:rsidR="001054E8">
          <w:t xml:space="preserve">is focused on developing more accurate forecasts.   </w:t>
        </w:r>
      </w:ins>
      <w:ins w:id="560" w:author="Dawn MacIsaac" w:date="2021-04-27T09:43:00Z">
        <w:r w:rsidR="001054E8">
          <w:t xml:space="preserve"> </w:t>
        </w:r>
      </w:ins>
      <w:del w:id="561" w:author="Dawn MacIsaac" w:date="2021-04-27T09:52:00Z">
        <w:r w:rsidR="002F30FB" w:rsidDel="00211911">
          <w:delText>Electric load forecasting still receives attention from researchers today, because the need for more accurate forecasts arises</w:delText>
        </w:r>
      </w:del>
      <w:ins w:id="562" w:author="Dawn MacIsaac" w:date="2021-04-27T09:52:00Z">
        <w:r>
          <w:t>This is particularly relavent in today’s context</w:t>
        </w:r>
      </w:ins>
      <w:r w:rsidR="002F30FB">
        <w:t>,</w:t>
      </w:r>
      <w:del w:id="563" w:author="Dawn MacIsaac" w:date="2021-04-27T09:52:00Z">
        <w:r w:rsidR="002F30FB" w:rsidDel="00211911">
          <w:delText xml:space="preserve"> particularly</w:delText>
        </w:r>
      </w:del>
      <w:r w:rsidR="002F30FB">
        <w:t xml:space="preserve"> with the advent of new smart grid technologies.</w:t>
      </w:r>
      <w:r w:rsidR="009C3E14">
        <w:t xml:space="preserve"> </w:t>
      </w:r>
      <w:r w:rsidR="002F30FB">
        <w:t>The demand pattern</w:t>
      </w:r>
      <w:ins w:id="564" w:author="Dawn MacIsaac" w:date="2021-04-27T09:54:00Z">
        <w:r>
          <w:t xml:space="preserve">s used to drive </w:t>
        </w:r>
      </w:ins>
      <w:del w:id="565" w:author="Dawn MacIsaac" w:date="2021-04-27T09:54:00Z">
        <w:r w:rsidR="002F30FB" w:rsidDel="00211911">
          <w:delText xml:space="preserve"> </w:delText>
        </w:r>
      </w:del>
      <w:ins w:id="566" w:author="Dawn MacIsaac" w:date="2021-04-27T09:53:00Z">
        <w:r>
          <w:t xml:space="preserve">these technologies </w:t>
        </w:r>
      </w:ins>
      <w:r w:rsidR="002F30FB">
        <w:t xml:space="preserve">is </w:t>
      </w:r>
      <w:del w:id="567" w:author="Dawn MacIsaac" w:date="2021-04-27T09:53:00Z">
        <w:r w:rsidR="002F30FB" w:rsidDel="00211911">
          <w:delText xml:space="preserve">very </w:delText>
        </w:r>
      </w:del>
      <w:r w:rsidR="002F30FB">
        <w:t xml:space="preserve">complex due to </w:t>
      </w:r>
      <w:del w:id="568" w:author="Dawn MacIsaac" w:date="2021-04-27T10:27:00Z">
        <w:r w:rsidR="002F30FB" w:rsidDel="00A60F2B">
          <w:delText xml:space="preserve">the </w:delText>
        </w:r>
      </w:del>
      <w:r w:rsidR="002F30FB">
        <w:t>deregulation of energy markets</w:t>
      </w:r>
      <w:ins w:id="569" w:author="Dawn MacIsaac" w:date="2021-04-27T09:54:00Z">
        <w:r>
          <w:t>,</w:t>
        </w:r>
      </w:ins>
      <w:r w:rsidR="002F30FB">
        <w:t xml:space="preserve"> and the number of </w:t>
      </w:r>
      <w:del w:id="570" w:author="Dawn MacIsaac" w:date="2021-04-27T09:58:00Z">
        <w:r w:rsidR="002F30FB" w:rsidDel="009A24F6">
          <w:delText xml:space="preserve">the </w:delText>
        </w:r>
      </w:del>
      <w:r w:rsidR="002F30FB">
        <w:t>different random variables</w:t>
      </w:r>
      <w:ins w:id="571" w:author="Dawn MacIsaac" w:date="2021-04-27T09:56:00Z">
        <w:r>
          <w:t xml:space="preserve">, often governed by human behavior, </w:t>
        </w:r>
      </w:ins>
      <w:del w:id="572" w:author="Dawn MacIsaac" w:date="2021-04-27T09:56:00Z">
        <w:r w:rsidR="002F30FB" w:rsidDel="00211911">
          <w:delText xml:space="preserve"> </w:delText>
        </w:r>
      </w:del>
      <w:r w:rsidR="002F30FB">
        <w:t xml:space="preserve">that need to be taken into consideration to predict </w:t>
      </w:r>
      <w:del w:id="573" w:author="Dawn MacIsaac" w:date="2021-04-27T09:55:00Z">
        <w:r w:rsidR="002F30FB" w:rsidDel="00211911">
          <w:delText>human behaviour</w:delText>
        </w:r>
      </w:del>
      <w:ins w:id="574" w:author="Dawn MacIsaac" w:date="2021-04-27T10:01:00Z">
        <w:r w:rsidR="00F90688">
          <w:t>consumption</w:t>
        </w:r>
      </w:ins>
      <w:del w:id="575" w:author="Dawn MacIsaac" w:date="2021-04-27T09:56:00Z">
        <w:r w:rsidR="002F30FB" w:rsidDel="00211911">
          <w:delText>; therefore</w:delText>
        </w:r>
      </w:del>
      <w:ins w:id="576" w:author="Dawn MacIsaac" w:date="2021-04-27T09:56:00Z">
        <w:r>
          <w:t xml:space="preserve">. </w:t>
        </w:r>
      </w:ins>
      <w:del w:id="577" w:author="Dawn MacIsaac" w:date="2021-04-27T09:56:00Z">
        <w:r w:rsidR="002F30FB" w:rsidDel="00211911">
          <w:delText xml:space="preserve"> f</w:delText>
        </w:r>
      </w:del>
      <w:ins w:id="578" w:author="Dawn MacIsaac" w:date="2021-04-27T09:56:00Z">
        <w:r>
          <w:t>F</w:t>
        </w:r>
      </w:ins>
      <w:r w:rsidR="002F30FB">
        <w:t xml:space="preserve">inding an appropriate forecasting model for a specific electricity network is not a trivial task </w:t>
      </w:r>
      <w:r w:rsidR="009C3E14">
        <w:fldChar w:fldCharType="begin" w:fldLock="1"/>
      </w:r>
      <w:r w:rsidR="003C39F4">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review","type":"article-journal"},"uris":["http://www.mendeley.com/documents/?uuid=a4a08c2c-096c-4f5a-86be-386f6845def8"]}],"mendeley":{"formattedCitation":"[3]","plainTextFormattedCitation":"[3]","previouslyFormattedCitation":"(Nti et al. 2020)"},"properties":{"noteIndex":0},"schema":"https://github.com/citation-style-language/schema/raw/master/csl-citation.json"}</w:instrText>
      </w:r>
      <w:r w:rsidR="009C3E14">
        <w:fldChar w:fldCharType="separate"/>
      </w:r>
      <w:r w:rsidR="003C39F4" w:rsidRPr="003C39F4">
        <w:rPr>
          <w:noProof/>
        </w:rPr>
        <w:t>[3]</w:t>
      </w:r>
      <w:r w:rsidR="009C3E14">
        <w:fldChar w:fldCharType="end"/>
      </w:r>
      <w:r w:rsidR="009C3E14">
        <w:fldChar w:fldCharType="begin" w:fldLock="1"/>
      </w:r>
      <w:r w:rsidR="003C39F4">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model","type":"article-journal"},"uris":["http://www.mendeley.com/documents/?uuid=f8112226-cf65-415b-b92a-11de7f66b4cc"]}],"mendeley":{"formattedCitation":"[4]","plainTextFormattedCitation":"[4]","previouslyFormattedCitation":"(Zhang et al. 2018)"},"properties":{"noteIndex":0},"schema":"https://github.com/citation-style-language/schema/raw/master/csl-citation.json"}</w:instrText>
      </w:r>
      <w:r w:rsidR="009C3E14">
        <w:fldChar w:fldCharType="separate"/>
      </w:r>
      <w:r w:rsidR="003C39F4" w:rsidRPr="003C39F4">
        <w:rPr>
          <w:noProof/>
        </w:rPr>
        <w:t>[4]</w:t>
      </w:r>
      <w:r w:rsidR="009C3E14">
        <w:fldChar w:fldCharType="end"/>
      </w:r>
      <w:r w:rsidR="009C3E14">
        <w:fldChar w:fldCharType="begin" w:fldLock="1"/>
      </w:r>
      <w:r w:rsidR="003C39F4">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review","type":"article"},"uris":["http://www.mendeley.com/documents/?uuid=615d987e-400a-4457-a9c1-e419ac8b1f00"]}],"mendeley":{"formattedCitation":"[5]","plainTextFormattedCitation":"[5]","previouslyFormattedCitation":"(Kuster, Rezgui, and Mourshed 2017)"},"properties":{"noteIndex":0},"schema":"https://github.com/citation-style-language/schema/raw/master/csl-citation.json"}</w:instrText>
      </w:r>
      <w:r w:rsidR="009C3E14">
        <w:fldChar w:fldCharType="separate"/>
      </w:r>
      <w:r w:rsidR="003C39F4" w:rsidRPr="003C39F4">
        <w:rPr>
          <w:noProof/>
        </w:rPr>
        <w:t>[5]</w:t>
      </w:r>
      <w:r w:rsidR="009C3E14">
        <w:fldChar w:fldCharType="end"/>
      </w:r>
      <w:r w:rsidR="009C3E14">
        <w:t xml:space="preserve">. </w:t>
      </w:r>
    </w:p>
    <w:p w14:paraId="44825881" w14:textId="78A29FDD" w:rsidR="002F30FB" w:rsidRDefault="002F30FB" w:rsidP="00E8281E">
      <w:pPr>
        <w:pStyle w:val="BodyText"/>
        <w:ind w:firstLine="288"/>
      </w:pPr>
      <w:commentRangeStart w:id="579"/>
      <w:r>
        <w:t xml:space="preserve">Electricity demand is assessed by </w:t>
      </w:r>
      <w:del w:id="580" w:author="Dawn MacIsaac" w:date="2021-04-27T10:03:00Z">
        <w:r w:rsidDel="00092995">
          <w:delText xml:space="preserve">accumulating </w:delText>
        </w:r>
      </w:del>
      <w:ins w:id="581" w:author="Dawn MacIsaac" w:date="2021-04-27T10:03:00Z">
        <w:r w:rsidR="00092995">
          <w:t xml:space="preserve">tracking </w:t>
        </w:r>
      </w:ins>
      <w:del w:id="582" w:author="Dawn MacIsaac" w:date="2021-04-27T10:03:00Z">
        <w:r w:rsidDel="00092995">
          <w:delText xml:space="preserve">the </w:delText>
        </w:r>
        <w:r w:rsidR="00B559DB" w:rsidDel="00092995">
          <w:delText>demand</w:delText>
        </w:r>
      </w:del>
      <w:ins w:id="583" w:author="Dawn MacIsaac" w:date="2021-04-27T10:03:00Z">
        <w:r w:rsidR="00092995">
          <w:t>it</w:t>
        </w:r>
      </w:ins>
      <w:r>
        <w:t xml:space="preserve"> periodically</w:t>
      </w:r>
      <w:commentRangeEnd w:id="579"/>
      <w:r w:rsidR="00103205">
        <w:rPr>
          <w:rStyle w:val="CommentReference"/>
        </w:rPr>
        <w:commentReference w:id="579"/>
      </w:r>
      <w:del w:id="584" w:author="Dawn MacIsaac" w:date="2021-04-27T10:04:00Z">
        <w:r w:rsidDel="00092995">
          <w:delText>; it can be considered for</w:delText>
        </w:r>
      </w:del>
      <w:ins w:id="585" w:author="Dawn MacIsaac" w:date="2021-04-27T10:04:00Z">
        <w:r w:rsidR="00092995">
          <w:t xml:space="preserve"> - </w:t>
        </w:r>
      </w:ins>
      <w:r>
        <w:t xml:space="preserve"> hourly, daily, weekly, monthly, and</w:t>
      </w:r>
      <w:ins w:id="586" w:author="Dawn MacIsaac" w:date="2021-04-27T10:04:00Z">
        <w:r w:rsidR="00092995">
          <w:t>/or</w:t>
        </w:r>
      </w:ins>
      <w:r>
        <w:t xml:space="preserve"> yearly</w:t>
      </w:r>
      <w:del w:id="587" w:author="Dawn MacIsaac" w:date="2021-04-27T10:04:00Z">
        <w:r w:rsidDel="00092995">
          <w:delText xml:space="preserve"> periods</w:delText>
        </w:r>
      </w:del>
      <w:r>
        <w:t>.</w:t>
      </w:r>
      <w:ins w:id="588" w:author="Dawn MacIsaac" w:date="2021-04-27T10:21:00Z">
        <w:r w:rsidR="00A60F2B">
          <w:t xml:space="preserve">  F</w:t>
        </w:r>
      </w:ins>
      <w:del w:id="589" w:author="Dawn MacIsaac" w:date="2021-04-27T10:21:00Z">
        <w:r w:rsidDel="00A60F2B">
          <w:delText xml:space="preserve"> The f</w:delText>
        </w:r>
      </w:del>
      <w:r>
        <w:t xml:space="preserve">orecasting processes can be </w:t>
      </w:r>
      <w:ins w:id="590" w:author="Dawn MacIsaac" w:date="2021-04-27T10:21:00Z">
        <w:r w:rsidR="00A60F2B">
          <w:t>applied to various horizons</w:t>
        </w:r>
      </w:ins>
      <w:del w:id="591" w:author="Dawn MacIsaac" w:date="2021-04-27T10:21:00Z">
        <w:r w:rsidDel="00A60F2B">
          <w:delText>grouped into four categories based on their horizons namely</w:delText>
        </w:r>
      </w:del>
      <w:r>
        <w:t>: very short-term load forecasting (</w:t>
      </w:r>
      <w:proofErr w:type="spellStart"/>
      <w:r>
        <w:t>VSTLF</w:t>
      </w:r>
      <w:proofErr w:type="spellEnd"/>
      <w:ins w:id="592" w:author="Dawn MacIsaac" w:date="2021-04-27T10:17:00Z">
        <w:r w:rsidR="000808D2">
          <w:t xml:space="preserve">, </w:t>
        </w:r>
      </w:ins>
      <w:ins w:id="593" w:author="Dawn MacIsaac" w:date="2021-04-27T10:18:00Z">
        <w:r w:rsidR="000808D2">
          <w:t>&lt;</w:t>
        </w:r>
      </w:ins>
      <w:ins w:id="594" w:author="Dawn MacIsaac" w:date="2021-04-27T10:17:00Z">
        <w:r w:rsidR="000808D2">
          <w:t>1</w:t>
        </w:r>
      </w:ins>
      <w:ins w:id="595" w:author="Dawn MacIsaac" w:date="2021-04-27T10:19:00Z">
        <w:r w:rsidR="00A60F2B">
          <w:t>-</w:t>
        </w:r>
      </w:ins>
      <w:ins w:id="596" w:author="Dawn MacIsaac" w:date="2021-04-27T10:17:00Z">
        <w:r w:rsidR="000808D2">
          <w:t>day</w:t>
        </w:r>
      </w:ins>
      <w:r>
        <w:t>), short</w:t>
      </w:r>
      <w:r w:rsidR="0004030A">
        <w:t>-</w:t>
      </w:r>
      <w:r>
        <w:t>term load forecasting (</w:t>
      </w:r>
      <w:proofErr w:type="spellStart"/>
      <w:r>
        <w:t>STLF</w:t>
      </w:r>
      <w:proofErr w:type="spellEnd"/>
      <w:ins w:id="597" w:author="Dawn MacIsaac" w:date="2021-04-27T10:17:00Z">
        <w:r w:rsidR="000808D2">
          <w:t xml:space="preserve">, </w:t>
        </w:r>
      </w:ins>
      <w:ins w:id="598" w:author="Dawn MacIsaac" w:date="2021-04-27T10:19:00Z">
        <w:r w:rsidR="00A60F2B">
          <w:t>&lt;</w:t>
        </w:r>
      </w:ins>
      <w:ins w:id="599" w:author="Dawn MacIsaac" w:date="2021-04-27T10:18:00Z">
        <w:r w:rsidR="000808D2">
          <w:t>2-weeks</w:t>
        </w:r>
      </w:ins>
      <w:r>
        <w:t xml:space="preserve">), medium-term load </w:t>
      </w:r>
      <w:r>
        <w:lastRenderedPageBreak/>
        <w:t>forecasting (</w:t>
      </w:r>
      <w:proofErr w:type="spellStart"/>
      <w:r>
        <w:t>MTLF</w:t>
      </w:r>
      <w:proofErr w:type="spellEnd"/>
      <w:ins w:id="600" w:author="Dawn MacIsaac" w:date="2021-04-27T10:20:00Z">
        <w:r w:rsidR="00A60F2B">
          <w:t xml:space="preserve"> &lt;3-years</w:t>
        </w:r>
      </w:ins>
      <w:r>
        <w:t>), and long-term load forecasting (</w:t>
      </w:r>
      <w:proofErr w:type="spellStart"/>
      <w:r>
        <w:t>LTLF</w:t>
      </w:r>
      <w:proofErr w:type="spellEnd"/>
      <w:ins w:id="601" w:author="Dawn MacIsaac" w:date="2021-04-27T10:18:00Z">
        <w:r w:rsidR="000808D2">
          <w:t xml:space="preserve"> &gt;</w:t>
        </w:r>
        <w:proofErr w:type="spellStart"/>
        <w:r w:rsidR="000808D2">
          <w:t>3years</w:t>
        </w:r>
      </w:ins>
      <w:proofErr w:type="spellEnd"/>
      <w:r>
        <w:t>)</w:t>
      </w:r>
      <w:del w:id="602" w:author="Dawn MacIsaac" w:date="2021-04-27T10:20:00Z">
        <w:r w:rsidDel="00A60F2B">
          <w:delText>.</w:delText>
        </w:r>
      </w:del>
      <w:r>
        <w:t xml:space="preserve"> </w:t>
      </w:r>
      <w:del w:id="603" w:author="Dawn MacIsaac" w:date="2021-04-27T10:20:00Z">
        <w:r w:rsidDel="00A60F2B">
          <w:delText xml:space="preserve">The cut-off for these categories are 1 day, 2 weeks, and 3 years respectively </w:delText>
        </w:r>
      </w:del>
      <w:r>
        <w:fldChar w:fldCharType="begin" w:fldLock="1"/>
      </w:r>
      <w:r w:rsidR="003C39F4">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forecasting","type":"article-journal","volume":"7"},"uris":["http://www.mendeley.com/documents/?uuid=b118e4ef-f76a-3b31-86ac-5f344b93078b"]}],"mendeley":{"formattedCitation":"[6]","plainTextFormattedCitation":"[6]","previouslyFormattedCitation":"(Deng et al. 2019a)"},"properties":{"noteIndex":0},"schema":"https://github.com/citation-style-language/schema/raw/master/csl-citation.json"}</w:instrText>
      </w:r>
      <w:r>
        <w:fldChar w:fldCharType="separate"/>
      </w:r>
      <w:r w:rsidR="003C39F4" w:rsidRPr="003C39F4">
        <w:rPr>
          <w:noProof/>
        </w:rPr>
        <w:t>[6]</w:t>
      </w:r>
      <w:r>
        <w:fldChar w:fldCharType="end"/>
      </w:r>
      <w:r>
        <w:t xml:space="preserve">. </w:t>
      </w:r>
      <w:del w:id="604" w:author="Dawn MacIsaac" w:date="2021-04-27T10:23:00Z">
        <w:r w:rsidDel="00A60F2B">
          <w:delText xml:space="preserve">A rougher classification would consider only two categories: STLF and LTLF, with a cut-off at two weeks. </w:delText>
        </w:r>
      </w:del>
      <w:r>
        <w:t>Short</w:t>
      </w:r>
      <w:ins w:id="605" w:author="Dawn MacIsaac" w:date="2021-04-27T10:23:00Z">
        <w:r w:rsidR="00A60F2B">
          <w:t>er</w:t>
        </w:r>
      </w:ins>
      <w:r w:rsidR="0004030A">
        <w:t>-</w:t>
      </w:r>
      <w:r>
        <w:t xml:space="preserve">term </w:t>
      </w:r>
      <w:del w:id="606" w:author="Dawn MacIsaac" w:date="2021-04-27T10:23:00Z">
        <w:r w:rsidDel="00A60F2B">
          <w:delText xml:space="preserve">load </w:delText>
        </w:r>
      </w:del>
      <w:r>
        <w:t xml:space="preserve">forecasting has been the </w:t>
      </w:r>
      <w:del w:id="607" w:author="Dawn MacIsaac" w:date="2021-04-27T10:25:00Z">
        <w:r w:rsidDel="00A60F2B">
          <w:delText xml:space="preserve">major </w:delText>
        </w:r>
      </w:del>
      <w:del w:id="608" w:author="Dawn MacIsaac" w:date="2021-04-27T10:24:00Z">
        <w:r w:rsidDel="00A60F2B">
          <w:delText xml:space="preserve">point of </w:delText>
        </w:r>
      </w:del>
      <w:del w:id="609" w:author="Dawn MacIsaac" w:date="2021-04-27T10:25:00Z">
        <w:r w:rsidDel="00A60F2B">
          <w:delText>focus</w:delText>
        </w:r>
      </w:del>
      <w:ins w:id="610" w:author="Dawn MacIsaac" w:date="2021-04-27T10:26:00Z">
        <w:r w:rsidR="00A60F2B">
          <w:t>focus</w:t>
        </w:r>
      </w:ins>
      <w:r>
        <w:t xml:space="preserve"> in most literature</w:t>
      </w:r>
      <w:del w:id="611" w:author="Dawn MacIsaac" w:date="2021-04-27T10:25:00Z">
        <w:r w:rsidDel="00A60F2B">
          <w:delText>; the main focus has been</w:delText>
        </w:r>
      </w:del>
      <w:ins w:id="612" w:author="Dawn MacIsaac" w:date="2021-04-27T10:25:00Z">
        <w:r w:rsidR="00A60F2B">
          <w:t xml:space="preserve">, </w:t>
        </w:r>
      </w:ins>
      <w:ins w:id="613" w:author="Dawn MacIsaac" w:date="2021-04-27T10:26:00Z">
        <w:r w:rsidR="00A60F2B">
          <w:t>concentrating</w:t>
        </w:r>
      </w:ins>
      <w:r>
        <w:t xml:space="preserve"> on horizons of less than 2 weeks </w:t>
      </w:r>
      <w:r>
        <w:fldChar w:fldCharType="begin" w:fldLock="1"/>
      </w:r>
      <w:r w:rsidR="003C39F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information","type":"article-journal","volume":"5"},"uris":["http://www.mendeley.com/documents/?uuid=3d2f3b02-12fc-417c-a746-0bb1d4ba5f98"]}],"mendeley":{"formattedCitation":"[7]","plainTextFormattedCitation":"[7]","previouslyFormattedCitation":"(Hong, Wilson, and Xie 2014)"},"properties":{"noteIndex":0},"schema":"https://github.com/citation-style-language/schema/raw/master/csl-citation.json"}</w:instrText>
      </w:r>
      <w:r>
        <w:fldChar w:fldCharType="separate"/>
      </w:r>
      <w:r w:rsidR="003C39F4" w:rsidRPr="003C39F4">
        <w:rPr>
          <w:noProof/>
        </w:rPr>
        <w:t>[7]</w:t>
      </w:r>
      <w:r>
        <w:fldChar w:fldCharType="end"/>
      </w:r>
      <w:r>
        <w:fldChar w:fldCharType="begin" w:fldLock="1"/>
      </w:r>
      <w:r w:rsidR="003C39F4">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forecasting","type":"article-journal","volume":"7"},"uris":["http://www.mendeley.com/documents/?uuid=b118e4ef-f76a-3b31-86ac-5f344b93078b"]}],"mendeley":{"formattedCitation":"[6]","plainTextFormattedCitation":"[6]","previouslyFormattedCitation":"(Deng et al. 2019a)"},"properties":{"noteIndex":0},"schema":"https://github.com/citation-style-language/schema/raw/master/csl-citation.json"}</w:instrText>
      </w:r>
      <w:r>
        <w:fldChar w:fldCharType="separate"/>
      </w:r>
      <w:r w:rsidR="003C39F4" w:rsidRPr="003C39F4">
        <w:rPr>
          <w:noProof/>
        </w:rPr>
        <w:t>[6]</w:t>
      </w:r>
      <w:r>
        <w:fldChar w:fldCharType="end"/>
      </w:r>
      <w:r>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fldChar w:fldCharType="separate"/>
      </w:r>
      <w:r w:rsidR="003C39F4" w:rsidRPr="003C39F4">
        <w:rPr>
          <w:noProof/>
        </w:rPr>
        <w:t>[1]</w:t>
      </w:r>
      <w:r>
        <w:fldChar w:fldCharType="end"/>
      </w:r>
      <w:r>
        <w:t>.</w:t>
      </w:r>
    </w:p>
    <w:p w14:paraId="578A31CA" w14:textId="15D62EC6" w:rsidR="002F30FB" w:rsidRDefault="002F30FB" w:rsidP="002F30FB">
      <w:pPr>
        <w:pStyle w:val="BodyText"/>
        <w:ind w:firstLine="288"/>
      </w:pPr>
      <w:commentRangeStart w:id="614"/>
      <w:r>
        <w:t xml:space="preserve">Different factors can affect load forecasting such as; the location of the area, the type of customers in the region, weather factors (temperature, etc.), </w:t>
      </w:r>
      <w:commentRangeStart w:id="615"/>
      <w:r>
        <w:t xml:space="preserve">a trend in the </w:t>
      </w:r>
      <w:r w:rsidR="00E64EE8">
        <w:t xml:space="preserve">time series </w:t>
      </w:r>
      <w:r>
        <w:t>data</w:t>
      </w:r>
      <w:commentRangeEnd w:id="615"/>
      <w:r w:rsidR="00E64EE8">
        <w:t>set</w:t>
      </w:r>
      <w:r w:rsidR="00103205">
        <w:rPr>
          <w:rStyle w:val="CommentReference"/>
        </w:rPr>
        <w:commentReference w:id="615"/>
      </w:r>
      <w:r>
        <w:t xml:space="preserve">, the time of the day, day of the week, and other unpredictable factors (coronavirus outbreak, etc.). </w:t>
      </w:r>
      <w:commentRangeEnd w:id="614"/>
      <w:r w:rsidR="003B07FC">
        <w:rPr>
          <w:rStyle w:val="CommentReference"/>
        </w:rPr>
        <w:commentReference w:id="614"/>
      </w:r>
    </w:p>
    <w:p w14:paraId="3E547694" w14:textId="4A2D83B9" w:rsidR="0083640A" w:rsidRDefault="008D430D" w:rsidP="0083640A">
      <w:pPr>
        <w:pStyle w:val="Heading2"/>
      </w:pPr>
      <w:bookmarkStart w:id="616" w:name="_Toc69470487"/>
      <w:bookmarkStart w:id="617" w:name="_Toc69470942"/>
      <w:bookmarkStart w:id="618" w:name="_Toc69486051"/>
      <w:r>
        <w:t xml:space="preserve">Load Forecasting </w:t>
      </w:r>
      <w:r w:rsidR="00427763">
        <w:t>Techniques</w:t>
      </w:r>
      <w:bookmarkEnd w:id="616"/>
      <w:bookmarkEnd w:id="617"/>
      <w:bookmarkEnd w:id="618"/>
    </w:p>
    <w:p w14:paraId="0AA9DDC6" w14:textId="4299C8B2" w:rsidR="00131B30" w:rsidDel="0030680E" w:rsidRDefault="00131B30" w:rsidP="00131B30">
      <w:pPr>
        <w:pStyle w:val="BodyText"/>
        <w:numPr>
          <w:ilvl w:val="0"/>
          <w:numId w:val="45"/>
        </w:numPr>
        <w:rPr>
          <w:del w:id="619" w:author="Tolulope Olugbenga" w:date="2021-04-16T14:57:00Z"/>
        </w:rPr>
      </w:pPr>
      <w:del w:id="620" w:author="Tolulope Olugbenga" w:date="2021-04-16T14:57:00Z">
        <w:r w:rsidRPr="009D6FF9" w:rsidDel="0030680E">
          <w:rPr>
            <w:strike/>
          </w:rPr>
          <w:delText>Provide a general overview of the different approaches to load forecasting.  Be sure to include many different approaches;</w:delText>
        </w:r>
        <w:r w:rsidDel="0030680E">
          <w:delText xml:space="preserve"> </w:delText>
        </w:r>
        <w:r w:rsidRPr="00A773E6" w:rsidDel="0030680E">
          <w:rPr>
            <w:strike/>
          </w:rPr>
          <w:delText>Explain terms like Horizon, and differentiate between single</w:delText>
        </w:r>
        <w:r w:rsidR="0004030A" w:rsidDel="0030680E">
          <w:rPr>
            <w:strike/>
          </w:rPr>
          <w:delText>-</w:delText>
        </w:r>
        <w:r w:rsidRPr="00A773E6" w:rsidDel="0030680E">
          <w:rPr>
            <w:strike/>
          </w:rPr>
          <w:delText>step and multistep</w:delText>
        </w:r>
        <w:r w:rsidDel="0030680E">
          <w:delText>.</w:delText>
        </w:r>
      </w:del>
    </w:p>
    <w:p w14:paraId="535E86A9" w14:textId="01E1E50E" w:rsidR="00A773E6" w:rsidRDefault="00427763" w:rsidP="00427763">
      <w:pPr>
        <w:pStyle w:val="BodyText"/>
        <w:ind w:firstLine="360"/>
      </w:pPr>
      <w:r>
        <w:t xml:space="preserve">Different techniques have been used for load forecasting; these techniques can be categorized into two major categories namely, statistical and artificial intelligence (AI) techniques. </w:t>
      </w:r>
      <w:r w:rsidR="007C1F0C">
        <w:t xml:space="preserve">The boundary between the two categories is becoming more and more equivocal as time goes by; this is due to the multidisciplinary collaborations in the scientific community </w:t>
      </w:r>
      <w:r w:rsidR="007C1F0C">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7C1F0C">
        <w:fldChar w:fldCharType="separate"/>
      </w:r>
      <w:r w:rsidR="003C39F4" w:rsidRPr="003C39F4">
        <w:rPr>
          <w:noProof/>
        </w:rPr>
        <w:t>[1]</w:t>
      </w:r>
      <w:r w:rsidR="007C1F0C">
        <w:fldChar w:fldCharType="end"/>
      </w:r>
      <w:r w:rsidR="007C1F0C">
        <w:t>.</w:t>
      </w:r>
    </w:p>
    <w:p w14:paraId="0B811FBA" w14:textId="0E9AB362" w:rsidR="00427763" w:rsidRDefault="00427763" w:rsidP="00427763">
      <w:pPr>
        <w:pStyle w:val="Heading3"/>
      </w:pPr>
      <w:bookmarkStart w:id="621" w:name="_Toc69470488"/>
      <w:bookmarkStart w:id="622" w:name="_Toc69470943"/>
      <w:bookmarkStart w:id="623" w:name="_Toc69486052"/>
      <w:r>
        <w:t>Statistical Techniques</w:t>
      </w:r>
      <w:bookmarkEnd w:id="621"/>
      <w:bookmarkEnd w:id="622"/>
      <w:bookmarkEnd w:id="623"/>
    </w:p>
    <w:p w14:paraId="6E4CF474" w14:textId="35AC734B" w:rsidR="00922F60" w:rsidRDefault="00922F60" w:rsidP="00F203CD">
      <w:pPr>
        <w:pStyle w:val="BodyText"/>
        <w:ind w:firstLine="288"/>
        <w:rPr>
          <w:lang w:val="en-US"/>
        </w:rPr>
      </w:pPr>
      <w:r w:rsidRPr="00922F60">
        <w:rPr>
          <w:lang w:val="en-US"/>
        </w:rPr>
        <w:t xml:space="preserve">Statistical approaches can forecast the current value of a variable through the use of </w:t>
      </w:r>
      <w:r w:rsidR="0004030A">
        <w:rPr>
          <w:lang w:val="en-US"/>
        </w:rPr>
        <w:t xml:space="preserve">a </w:t>
      </w:r>
      <w:r w:rsidRPr="00922F60">
        <w:rPr>
          <w:lang w:val="en-US"/>
        </w:rPr>
        <w:t xml:space="preserve">mathematical combination of past historical values of the variable, and previous or current values of other variables </w:t>
      </w:r>
      <w:r w:rsidRPr="00922F60">
        <w:rPr>
          <w:lang w:val="en-US"/>
        </w:rPr>
        <w:fldChar w:fldCharType="begin" w:fldLock="1"/>
      </w:r>
      <w:r w:rsidR="003C39F4">
        <w:rPr>
          <w:lang w:val="en-US"/>
        </w:rP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capability","type":"article-journal","volume":"16"},"uris":["http://www.mendeley.com/documents/?uuid=604f5a34-211d-49c3-ada5-a85d840c27db"]}],"mendeley":{"formattedCitation":"[8]","plainTextFormattedCitation":"[8]","previouslyFormattedCitation":"(Amjady 2001)"},"properties":{"noteIndex":0},"schema":"https://github.com/citation-style-language/schema/raw/master/csl-citation.json"}</w:instrText>
      </w:r>
      <w:r w:rsidRPr="00922F60">
        <w:rPr>
          <w:lang w:val="en-US"/>
        </w:rPr>
        <w:fldChar w:fldCharType="separate"/>
      </w:r>
      <w:r w:rsidR="003C39F4" w:rsidRPr="003C39F4">
        <w:rPr>
          <w:noProof/>
          <w:lang w:val="en-US"/>
        </w:rPr>
        <w:t>[8]</w:t>
      </w:r>
      <w:r w:rsidRPr="00922F60">
        <w:rPr>
          <w:lang w:val="en-US"/>
        </w:rPr>
        <w:fldChar w:fldCharType="end"/>
      </w:r>
      <w:r w:rsidRPr="00922F60">
        <w:rPr>
          <w:lang w:val="en-US"/>
        </w:rPr>
        <w:t>.</w:t>
      </w:r>
      <w:r w:rsidR="002C4098">
        <w:rPr>
          <w:lang w:val="en-US"/>
        </w:rPr>
        <w:t xml:space="preserve"> Examples of statistical techniques include; </w:t>
      </w:r>
      <w:r w:rsidR="009A4A94">
        <w:rPr>
          <w:lang w:val="en-US"/>
        </w:rPr>
        <w:t>Multiple Linear Regression, Exponential Smoothing, Auto</w:t>
      </w:r>
      <w:r w:rsidR="0004030A">
        <w:rPr>
          <w:lang w:val="en-US"/>
        </w:rPr>
        <w:t>-</w:t>
      </w:r>
      <w:r w:rsidR="009A4A94">
        <w:rPr>
          <w:lang w:val="en-US"/>
        </w:rPr>
        <w:t xml:space="preserve">Regressive Integrated Moving Average (ARIMA), etc. </w:t>
      </w:r>
    </w:p>
    <w:p w14:paraId="29ABCB88" w14:textId="5F392854" w:rsidR="009A4A94" w:rsidRDefault="009A4A94" w:rsidP="009A4A94">
      <w:pPr>
        <w:pStyle w:val="Heading3"/>
        <w:rPr>
          <w:lang w:val="en-US"/>
        </w:rPr>
      </w:pPr>
      <w:bookmarkStart w:id="624" w:name="_Toc69470489"/>
      <w:bookmarkStart w:id="625" w:name="_Toc69470944"/>
      <w:bookmarkStart w:id="626" w:name="_Toc69486053"/>
      <w:r>
        <w:rPr>
          <w:lang w:val="en-US"/>
        </w:rPr>
        <w:t>Artificial Intelligence Techniques</w:t>
      </w:r>
      <w:bookmarkEnd w:id="624"/>
      <w:bookmarkEnd w:id="625"/>
      <w:bookmarkEnd w:id="626"/>
    </w:p>
    <w:p w14:paraId="2ECCF80E" w14:textId="5E52EC9B" w:rsidR="009A4A94" w:rsidRDefault="006E1298" w:rsidP="006E1298">
      <w:pPr>
        <w:pStyle w:val="BodyText"/>
        <w:ind w:firstLine="432"/>
        <w:rPr>
          <w:lang w:val="en-US"/>
        </w:rPr>
      </w:pPr>
      <w:r>
        <w:rPr>
          <w:lang w:val="en-US"/>
        </w:rPr>
        <w:t xml:space="preserve">Artificial Intelligence algorithms are considered to be smarter and better, as they </w:t>
      </w:r>
      <w:r w:rsidR="0004030A">
        <w:rPr>
          <w:lang w:val="en-US"/>
        </w:rPr>
        <w:t>can</w:t>
      </w:r>
      <w:r w:rsidR="004D2A88">
        <w:rPr>
          <w:lang w:val="en-US"/>
        </w:rPr>
        <w:t xml:space="preserve"> easily</w:t>
      </w:r>
      <w:r>
        <w:rPr>
          <w:lang w:val="en-US"/>
        </w:rPr>
        <w:t xml:space="preserve"> learn and adapt to the non-linear and complex relationships between the load and other influencing factors (i.e., weather, time of day) automatically </w:t>
      </w:r>
      <w:r>
        <w:rPr>
          <w:lang w:val="en-US"/>
        </w:rPr>
        <w:fldChar w:fldCharType="begin" w:fldLock="1"/>
      </w:r>
      <w:r w:rsidR="003C39F4">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forecasting","type":"article-journal","volume":"7"},"uris":["http://www.mendeley.com/documents/?uuid=f6e1827b-b4d9-4a57-9647-bdc1ace6bafd"]}],"mendeley":{"formattedCitation":"[9]","plainTextFormattedCitation":"[9]","previouslyFormattedCitation":"(Deng et al. 2019b)"},"properties":{"noteIndex":0},"schema":"https://github.com/citation-style-language/schema/raw/master/csl-citation.json"}</w:instrText>
      </w:r>
      <w:r>
        <w:rPr>
          <w:lang w:val="en-US"/>
        </w:rPr>
        <w:fldChar w:fldCharType="separate"/>
      </w:r>
      <w:r w:rsidR="003C39F4" w:rsidRPr="003C39F4">
        <w:rPr>
          <w:noProof/>
          <w:lang w:val="en-US"/>
        </w:rPr>
        <w:t>[9]</w:t>
      </w:r>
      <w:r>
        <w:rPr>
          <w:lang w:val="en-US"/>
        </w:rPr>
        <w:fldChar w:fldCharType="end"/>
      </w:r>
      <w:r>
        <w:rPr>
          <w:lang w:val="en-US"/>
        </w:rPr>
        <w:t xml:space="preserve">. </w:t>
      </w:r>
      <w:r w:rsidR="0057768D">
        <w:rPr>
          <w:lang w:val="en-US"/>
        </w:rPr>
        <w:t xml:space="preserve">Examples of these algorithms </w:t>
      </w:r>
      <w:r w:rsidR="0057768D">
        <w:rPr>
          <w:lang w:val="en-US"/>
        </w:rPr>
        <w:lastRenderedPageBreak/>
        <w:t xml:space="preserve">are Artificial Neural Networks, Fuzzy Regression Models, Support Vector Machines, Gradient Boosting Machines, and so on. </w:t>
      </w:r>
      <w:ins w:id="627" w:author="Tolulope Olugbenga" w:date="2021-04-16T13:11:00Z">
        <w:r w:rsidR="004E299F">
          <w:rPr>
            <w:lang w:val="en-US"/>
          </w:rPr>
          <w:t>In recent years</w:t>
        </w:r>
      </w:ins>
      <w:ins w:id="628" w:author="Tolulope Olugbenga" w:date="2021-04-16T13:12:00Z">
        <w:r w:rsidR="004E299F">
          <w:rPr>
            <w:lang w:val="en-US"/>
          </w:rPr>
          <w:t xml:space="preserve">, deep learning approaches have become </w:t>
        </w:r>
      </w:ins>
      <w:ins w:id="629" w:author="Tolulope Olugbenga" w:date="2021-04-16T13:14:00Z">
        <w:r w:rsidR="004E299F">
          <w:rPr>
            <w:lang w:val="en-US"/>
          </w:rPr>
          <w:t>more enticing to researchers</w:t>
        </w:r>
      </w:ins>
      <w:ins w:id="630" w:author="Tolulope Olugbenga" w:date="2021-04-26T15:31:00Z">
        <w:r w:rsidR="008B285B">
          <w:rPr>
            <w:lang w:val="en-US"/>
          </w:rPr>
          <w:t xml:space="preserve"> in </w:t>
        </w:r>
      </w:ins>
      <w:ins w:id="631" w:author="Tolulope Olugbenga" w:date="2021-04-26T15:32:00Z">
        <w:r w:rsidR="008B285B">
          <w:rPr>
            <w:lang w:val="en-US"/>
          </w:rPr>
          <w:t>this field</w:t>
        </w:r>
      </w:ins>
      <w:ins w:id="632" w:author="Tolulope Olugbenga" w:date="2021-04-16T13:16:00Z">
        <w:r w:rsidR="004E299F">
          <w:rPr>
            <w:lang w:val="en-US"/>
          </w:rPr>
          <w:t>;</w:t>
        </w:r>
      </w:ins>
      <w:ins w:id="633" w:author="Tolulope Olugbenga" w:date="2021-04-16T13:14:00Z">
        <w:r w:rsidR="004E299F">
          <w:rPr>
            <w:lang w:val="en-US"/>
          </w:rPr>
          <w:t xml:space="preserve"> it’s known to boost the power of the ANN </w:t>
        </w:r>
      </w:ins>
      <w:ins w:id="634" w:author="Tolulope Olugbenga" w:date="2021-04-16T13:16:00Z">
        <w:r w:rsidR="004E299F">
          <w:rPr>
            <w:lang w:val="en-US"/>
          </w:rPr>
          <w:t>as it</w:t>
        </w:r>
      </w:ins>
      <w:ins w:id="635" w:author="Tolulope Olugbenga" w:date="2021-04-16T13:17:00Z">
        <w:r w:rsidR="004E299F">
          <w:rPr>
            <w:lang w:val="en-US"/>
          </w:rPr>
          <w:t xml:space="preserve"> has</w:t>
        </w:r>
      </w:ins>
      <w:ins w:id="636" w:author="Tolulope Olugbenga" w:date="2021-04-16T13:16:00Z">
        <w:r w:rsidR="004E299F">
          <w:rPr>
            <w:lang w:val="en-US"/>
          </w:rPr>
          <w:t xml:space="preserve"> </w:t>
        </w:r>
      </w:ins>
      <w:ins w:id="637" w:author="Tolulope Olugbenga" w:date="2021-04-16T13:15:00Z">
        <w:r w:rsidR="004E299F">
          <w:rPr>
            <w:lang w:val="en-US"/>
          </w:rPr>
          <w:t>deeper layers</w:t>
        </w:r>
      </w:ins>
      <w:ins w:id="638" w:author="Tolulope Olugbenga" w:date="2021-04-16T13:13:00Z">
        <w:r w:rsidR="004E299F">
          <w:rPr>
            <w:lang w:val="en-US"/>
          </w:rPr>
          <w:t xml:space="preserve"> </w:t>
        </w:r>
      </w:ins>
      <w:ins w:id="639" w:author="Tolulope Olugbenga" w:date="2021-04-16T13:16:00Z">
        <w:r w:rsidR="004E299F">
          <w:rPr>
            <w:lang w:val="en-US"/>
          </w:rPr>
          <w:t xml:space="preserve">and </w:t>
        </w:r>
      </w:ins>
      <w:ins w:id="640" w:author="Tolulope Olugbenga" w:date="2021-04-16T15:39:00Z">
        <w:r w:rsidR="00F648D1">
          <w:rPr>
            <w:lang w:val="en-US"/>
          </w:rPr>
          <w:t>can</w:t>
        </w:r>
      </w:ins>
      <w:ins w:id="641" w:author="Tolulope Olugbenga" w:date="2021-04-16T13:17:00Z">
        <w:r w:rsidR="004E299F">
          <w:rPr>
            <w:lang w:val="en-US"/>
          </w:rPr>
          <w:t xml:space="preserve"> interpret load data better</w:t>
        </w:r>
      </w:ins>
      <w:ins w:id="642" w:author="Tolulope Olugbenga" w:date="2021-04-16T13:18:00Z">
        <w:r w:rsidR="004E299F">
          <w:rPr>
            <w:lang w:val="en-US"/>
          </w:rPr>
          <w:t xml:space="preserve"> </w:t>
        </w:r>
      </w:ins>
      <w:ins w:id="643" w:author="Tolulope Olugbenga" w:date="2021-04-16T13:19:00Z">
        <w:r w:rsidR="004E299F">
          <w:rPr>
            <w:lang w:val="en-US"/>
          </w:rPr>
          <w:fldChar w:fldCharType="begin" w:fldLock="1"/>
        </w:r>
      </w:ins>
      <w:r w:rsidR="003C39F4">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Case","type":"article-journal"},"uris":["http://www.mendeley.com/documents/?uuid=4a8c1706-d8f0-4d97-9d47-5aa499f14ccd"]}],"mendeley":{"formattedCitation":"[10], [11]","plainTextFormattedCitation":"[10], [11]","previouslyFormattedCitation":"(Almalaq and Edwards 2017; Gasparin, Lukovic, and Alippi 2019)"},"properties":{"noteIndex":0},"schema":"https://github.com/citation-style-language/schema/raw/master/csl-citation.json"}</w:instrText>
      </w:r>
      <w:r w:rsidR="004E299F">
        <w:rPr>
          <w:lang w:val="en-US"/>
        </w:rPr>
        <w:fldChar w:fldCharType="separate"/>
      </w:r>
      <w:r w:rsidR="003C39F4" w:rsidRPr="003C39F4">
        <w:rPr>
          <w:noProof/>
          <w:lang w:val="en-US"/>
        </w:rPr>
        <w:t>[10], [11]</w:t>
      </w:r>
      <w:ins w:id="644" w:author="Tolulope Olugbenga" w:date="2021-04-16T13:19:00Z">
        <w:r w:rsidR="004E299F">
          <w:rPr>
            <w:lang w:val="en-US"/>
          </w:rPr>
          <w:fldChar w:fldCharType="end"/>
        </w:r>
      </w:ins>
      <w:ins w:id="645" w:author="Tolulope Olugbenga" w:date="2021-04-16T13:17:00Z">
        <w:r w:rsidR="004E299F">
          <w:rPr>
            <w:lang w:val="en-US"/>
          </w:rPr>
          <w:t xml:space="preserve">. </w:t>
        </w:r>
      </w:ins>
    </w:p>
    <w:p w14:paraId="06CAC956" w14:textId="6C4C1E00" w:rsidR="0057768D" w:rsidRDefault="000007D4" w:rsidP="000007D4">
      <w:pPr>
        <w:pStyle w:val="Heading3"/>
        <w:rPr>
          <w:lang w:val="en-US"/>
        </w:rPr>
      </w:pPr>
      <w:bookmarkStart w:id="646" w:name="_Toc69470490"/>
      <w:bookmarkStart w:id="647" w:name="_Toc69470945"/>
      <w:bookmarkStart w:id="648" w:name="_Toc69486054"/>
      <w:r>
        <w:rPr>
          <w:lang w:val="en-US"/>
        </w:rPr>
        <w:t>Finding the One Size Fits All Technique</w:t>
      </w:r>
      <w:bookmarkEnd w:id="646"/>
      <w:bookmarkEnd w:id="647"/>
      <w:bookmarkEnd w:id="648"/>
      <w:r w:rsidR="003636D0">
        <w:rPr>
          <w:lang w:val="en-US"/>
        </w:rPr>
        <w:t xml:space="preserve"> </w:t>
      </w:r>
    </w:p>
    <w:p w14:paraId="0D636F24" w14:textId="0E883977" w:rsidR="00F07592" w:rsidRDefault="00354F12" w:rsidP="00A10283">
      <w:pPr>
        <w:pStyle w:val="BodyText"/>
        <w:ind w:firstLine="288"/>
        <w:rPr>
          <w:ins w:id="649" w:author="Tolulope Olugbenga" w:date="2021-01-26T10:21:00Z"/>
        </w:rPr>
      </w:pPr>
      <w:del w:id="650" w:author="Tolulope Olugbenga" w:date="2021-01-26T10:18:00Z">
        <w:r w:rsidRPr="00A10283" w:rsidDel="00B978A7">
          <w:rPr>
            <w:rPrChange w:id="651" w:author="Tolulope Olugbenga" w:date="2021-01-26T10:19:00Z">
              <w:rPr>
                <w:i/>
                <w:iCs/>
                <w:lang w:val="en-US"/>
              </w:rPr>
            </w:rPrChange>
          </w:rPr>
          <w:delText>// The myth of finding the best technique. It doesn’t exist, and the technique used should be chosen based on business needs and the dataset in question. Different algorithms perform better or worse with different datasets.  // Could be expanded on.</w:delText>
        </w:r>
        <w:r w:rsidR="003636D0" w:rsidRPr="00A10283" w:rsidDel="00B978A7">
          <w:rPr>
            <w:rPrChange w:id="652" w:author="Tolulope Olugbenga" w:date="2021-01-26T10:19:00Z">
              <w:rPr>
                <w:i/>
                <w:iCs/>
                <w:lang w:val="en-US"/>
              </w:rPr>
            </w:rPrChange>
          </w:rPr>
          <w:delText xml:space="preserve"> //Might not be included</w:delText>
        </w:r>
      </w:del>
      <w:ins w:id="653" w:author="Tolulope Olugbenga" w:date="2021-01-26T10:12:00Z">
        <w:r w:rsidR="00F07592" w:rsidRPr="003113EE">
          <w:t>Tao</w:t>
        </w:r>
        <w:r w:rsidR="00F07592">
          <w:t xml:space="preserve"> Hong </w:t>
        </w:r>
      </w:ins>
      <w:ins w:id="654" w:author="Tolulope Olugbenga" w:date="2021-01-26T10:14:00Z">
        <w:r w:rsidR="00F07592">
          <w:t xml:space="preserve">spoke about the myth </w:t>
        </w:r>
      </w:ins>
      <w:ins w:id="655" w:author="Tolulope Olugbenga" w:date="2021-01-26T10:15:00Z">
        <w:r w:rsidR="00F07592">
          <w:t xml:space="preserve">of finding the best technique; </w:t>
        </w:r>
      </w:ins>
      <w:ins w:id="656" w:author="Tolulope Olugbenga" w:date="2021-01-26T10:16:00Z">
        <w:r w:rsidR="00F07592">
          <w:t>he concluded</w:t>
        </w:r>
      </w:ins>
      <w:ins w:id="657" w:author="Tolulope Olugbenga" w:date="2021-01-26T10:15:00Z">
        <w:r w:rsidR="00F07592">
          <w:t xml:space="preserve"> that</w:t>
        </w:r>
      </w:ins>
      <w:ins w:id="658" w:author="Tolulope Olugbenga" w:date="2021-01-26T10:16:00Z">
        <w:r w:rsidR="00F07592">
          <w:t xml:space="preserve"> it is important for researchers and users to know that a universally best technique doesn’t exist </w:t>
        </w:r>
      </w:ins>
      <w:ins w:id="659" w:author="Tolulope Olugbenga" w:date="2021-01-26T10:17:00Z">
        <w:r w:rsidR="00F07592">
          <w:fldChar w:fldCharType="begin" w:fldLock="1"/>
        </w:r>
      </w:ins>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F07592">
        <w:fldChar w:fldCharType="separate"/>
      </w:r>
      <w:r w:rsidR="003C39F4" w:rsidRPr="003C39F4">
        <w:rPr>
          <w:noProof/>
        </w:rPr>
        <w:t>[1]</w:t>
      </w:r>
      <w:ins w:id="660" w:author="Tolulope Olugbenga" w:date="2021-01-26T10:17:00Z">
        <w:r w:rsidR="00F07592">
          <w:fldChar w:fldCharType="end"/>
        </w:r>
      </w:ins>
      <w:ins w:id="661" w:author="Tolulope Olugbenga" w:date="2021-01-26T10:16:00Z">
        <w:r w:rsidR="00F07592">
          <w:t>.</w:t>
        </w:r>
      </w:ins>
      <w:ins w:id="662" w:author="Tolulope Olugbenga" w:date="2021-01-26T10:17:00Z">
        <w:r w:rsidR="00B978A7">
          <w:t xml:space="preserve"> The techniques selected should be based on bus</w:t>
        </w:r>
      </w:ins>
      <w:ins w:id="663" w:author="Tolulope Olugbenga" w:date="2021-01-26T10:18:00Z">
        <w:r w:rsidR="00B978A7">
          <w:t xml:space="preserve">iness needs and the dataset to be used. Different algorithms perform better or worse with different datasets. </w:t>
        </w:r>
      </w:ins>
      <w:ins w:id="664" w:author="Tolulope Olugbenga" w:date="2021-01-26T10:19:00Z">
        <w:r w:rsidR="005C774F">
          <w:t xml:space="preserve">The forecast errors </w:t>
        </w:r>
      </w:ins>
      <w:ins w:id="665" w:author="Tolulope Olugbenga" w:date="2021-01-26T10:20:00Z">
        <w:r w:rsidR="005C774F">
          <w:t xml:space="preserve">could also differ significantly for different utilities, utility zones, and different </w:t>
        </w:r>
      </w:ins>
      <w:ins w:id="666" w:author="Tolulope Olugbenga" w:date="2021-01-26T10:21:00Z">
        <w:r w:rsidR="005C774F">
          <w:t>periods.</w:t>
        </w:r>
      </w:ins>
    </w:p>
    <w:p w14:paraId="22F92C55" w14:textId="1C56F96B" w:rsidR="000D0E78" w:rsidRPr="00F07592" w:rsidRDefault="000D0E78">
      <w:pPr>
        <w:pStyle w:val="BodyText"/>
        <w:ind w:firstLine="288"/>
        <w:rPr>
          <w:rPrChange w:id="667" w:author="Tolulope Olugbenga" w:date="2021-01-26T10:12:00Z">
            <w:rPr>
              <w:i/>
              <w:iCs/>
              <w:lang w:val="en-US"/>
            </w:rPr>
          </w:rPrChange>
        </w:rPr>
        <w:pPrChange w:id="668" w:author="Tolulope Olugbenga" w:date="2021-01-26T10:19:00Z">
          <w:pPr>
            <w:pStyle w:val="BodyText"/>
          </w:pPr>
        </w:pPrChange>
      </w:pPr>
      <w:ins w:id="669" w:author="Tolulope Olugbenga" w:date="2021-01-26T10:21:00Z">
        <w:r>
          <w:t>In th</w:t>
        </w:r>
      </w:ins>
      <w:ins w:id="670" w:author="Tolulope Olugbenga" w:date="2021-04-16T13:20:00Z">
        <w:r w:rsidR="00656C70">
          <w:t>is</w:t>
        </w:r>
      </w:ins>
      <w:ins w:id="671" w:author="Tolulope Olugbenga" w:date="2021-01-26T10:21:00Z">
        <w:r>
          <w:t xml:space="preserve"> research work</w:t>
        </w:r>
      </w:ins>
      <w:ins w:id="672" w:author="Tolulope Olugbenga" w:date="2021-01-26T13:40:00Z">
        <w:r w:rsidR="00B25D3D">
          <w:t>,</w:t>
        </w:r>
      </w:ins>
      <w:ins w:id="673" w:author="Tolulope Olugbenga" w:date="2021-01-26T10:21:00Z">
        <w:r>
          <w:t xml:space="preserve"> </w:t>
        </w:r>
      </w:ins>
      <w:ins w:id="674" w:author="Tolulope Olugbenga" w:date="2021-04-16T13:20:00Z">
        <w:r w:rsidR="00656C70">
          <w:t xml:space="preserve">one of the datasets </w:t>
        </w:r>
      </w:ins>
      <w:ins w:id="675" w:author="Tolulope Olugbenga" w:date="2021-04-16T13:21:00Z">
        <w:r w:rsidR="00656C70">
          <w:t xml:space="preserve">used is </w:t>
        </w:r>
      </w:ins>
      <w:ins w:id="676" w:author="Tolulope Olugbenga" w:date="2021-01-26T10:22:00Z">
        <w:r>
          <w:t xml:space="preserve">from </w:t>
        </w:r>
      </w:ins>
      <w:ins w:id="677" w:author="Tolulope Olugbenga" w:date="2021-04-16T13:21:00Z">
        <w:r w:rsidR="00656C70">
          <w:t>an independent system operator (</w:t>
        </w:r>
      </w:ins>
      <w:ins w:id="678" w:author="Tolulope Olugbenga" w:date="2021-01-26T10:22:00Z">
        <w:r>
          <w:t>Ontario IESO</w:t>
        </w:r>
      </w:ins>
      <w:ins w:id="679" w:author="Tolulope Olugbenga" w:date="2021-04-16T13:21:00Z">
        <w:r w:rsidR="00656C70">
          <w:t>)</w:t>
        </w:r>
      </w:ins>
      <w:ins w:id="680" w:author="Tolulope Olugbenga" w:date="2021-01-26T10:22:00Z">
        <w:r>
          <w:t xml:space="preserve">, as this would make </w:t>
        </w:r>
      </w:ins>
      <w:ins w:id="681" w:author="Tolulope Olugbenga" w:date="2021-01-26T10:23:00Z">
        <w:r>
          <w:t>it easier for our work and experiments to be reproduced</w:t>
        </w:r>
      </w:ins>
      <w:ins w:id="682" w:author="Tolulope Olugbenga" w:date="2021-01-26T10:24:00Z">
        <w:r w:rsidR="000D161E">
          <w:t xml:space="preserve"> by</w:t>
        </w:r>
      </w:ins>
      <w:ins w:id="683" w:author="Tolulope Olugbenga" w:date="2021-01-26T10:23:00Z">
        <w:r>
          <w:t xml:space="preserve"> researchers and </w:t>
        </w:r>
      </w:ins>
      <w:ins w:id="684" w:author="Tolulope Olugbenga" w:date="2021-01-26T10:24:00Z">
        <w:r>
          <w:t>practitioners in this field.</w:t>
        </w:r>
      </w:ins>
      <w:ins w:id="685" w:author="Tolulope Olugbenga" w:date="2021-01-26T10:23:00Z">
        <w:r>
          <w:t xml:space="preserve"> </w:t>
        </w:r>
      </w:ins>
    </w:p>
    <w:p w14:paraId="4955EEAC" w14:textId="68C40D27" w:rsidR="0083640A" w:rsidDel="00656C70" w:rsidRDefault="0083640A" w:rsidP="0083640A">
      <w:pPr>
        <w:pStyle w:val="Heading2"/>
        <w:rPr>
          <w:del w:id="686" w:author="Tolulope Olugbenga" w:date="2021-04-16T13:23:00Z"/>
        </w:rPr>
      </w:pPr>
      <w:bookmarkStart w:id="687" w:name="_Toc44402439"/>
      <w:bookmarkStart w:id="688" w:name="_Toc69470491"/>
      <w:bookmarkStart w:id="689" w:name="_Toc69470946"/>
      <w:bookmarkStart w:id="690" w:name="_Hlk59008126"/>
      <w:del w:id="691" w:author="Tolulope Olugbenga" w:date="2021-04-16T13:23:00Z">
        <w:r w:rsidDel="00656C70">
          <w:delText>Multi-Step Load Forecasting</w:delText>
        </w:r>
        <w:bookmarkStart w:id="692" w:name="_Toc69472060"/>
        <w:bookmarkStart w:id="693" w:name="_Toc69478635"/>
        <w:bookmarkStart w:id="694" w:name="_Toc69479080"/>
        <w:bookmarkStart w:id="695" w:name="_Toc69486055"/>
        <w:bookmarkEnd w:id="687"/>
        <w:bookmarkEnd w:id="688"/>
        <w:bookmarkEnd w:id="689"/>
        <w:bookmarkEnd w:id="692"/>
        <w:bookmarkEnd w:id="693"/>
        <w:bookmarkEnd w:id="694"/>
        <w:bookmarkEnd w:id="695"/>
      </w:del>
    </w:p>
    <w:p w14:paraId="2931EB49" w14:textId="6A35589C" w:rsidR="00CC6218" w:rsidRPr="008D430D" w:rsidDel="00656C70" w:rsidRDefault="00CC6218" w:rsidP="00CC6218">
      <w:pPr>
        <w:pStyle w:val="BodyText"/>
        <w:numPr>
          <w:ilvl w:val="0"/>
          <w:numId w:val="45"/>
        </w:numPr>
        <w:rPr>
          <w:del w:id="696" w:author="Tolulope Olugbenga" w:date="2021-04-16T13:23:00Z"/>
          <w:strike/>
        </w:rPr>
      </w:pPr>
      <w:del w:id="697" w:author="Tolulope Olugbenga" w:date="2021-04-16T13:23:00Z">
        <w:r w:rsidRPr="008D430D" w:rsidDel="00656C70">
          <w:rPr>
            <w:strike/>
          </w:rPr>
          <w:delText xml:space="preserve">Explain what multistep load forecasting is in a bit of detail.  Provide some commentary on the current state of art.    </w:delText>
        </w:r>
        <w:bookmarkStart w:id="698" w:name="_Toc69472061"/>
        <w:bookmarkStart w:id="699" w:name="_Toc69478636"/>
        <w:bookmarkStart w:id="700" w:name="_Toc69479081"/>
        <w:bookmarkStart w:id="701" w:name="_Toc69486056"/>
        <w:bookmarkEnd w:id="698"/>
        <w:bookmarkEnd w:id="699"/>
        <w:bookmarkEnd w:id="700"/>
        <w:bookmarkEnd w:id="701"/>
      </w:del>
    </w:p>
    <w:p w14:paraId="720EB829" w14:textId="42122593" w:rsidR="0083640A" w:rsidDel="00656C70" w:rsidRDefault="0083640A" w:rsidP="0083640A">
      <w:pPr>
        <w:pStyle w:val="BodyText"/>
        <w:ind w:firstLine="288"/>
        <w:rPr>
          <w:del w:id="702" w:author="Tolulope Olugbenga" w:date="2021-04-16T13:23:00Z"/>
        </w:rPr>
      </w:pPr>
      <w:del w:id="703" w:author="Tolulope Olugbenga" w:date="2021-04-16T13:23:00Z">
        <w:r w:rsidDel="00656C70">
          <w:delText>Multi-Step forecasting is a process that predicts a sequence of values in a time series. In application to electrical load forecasting, the sequence of values refers to future demand values for the time horizon of interest. Much of the literature on load forecasting focuses on short</w:delText>
        </w:r>
        <w:r w:rsidR="0004030A" w:rsidDel="00656C70">
          <w:delText>-</w:delText>
        </w:r>
        <w:r w:rsidDel="00656C70">
          <w:delText>term load forecasting, and also on single-step ahead forecasting</w:delText>
        </w:r>
        <w:r w:rsidR="006E1298" w:rsidDel="00656C70">
          <w:delText xml:space="preserve"> </w:delText>
        </w:r>
        <w:r w:rsidR="006E1298" w:rsidDel="00656C70">
          <w:fldChar w:fldCharType="begin" w:fldLock="1"/>
        </w:r>
        <w:r w:rsidR="0040606D" w:rsidRPr="00656C70" w:rsidDel="00656C70">
          <w:del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delInstrText>
        </w:r>
        <w:r w:rsidR="006E1298" w:rsidDel="00656C70">
          <w:fldChar w:fldCharType="separate"/>
        </w:r>
        <w:r w:rsidR="0040606D" w:rsidRPr="00656C70" w:rsidDel="00656C70">
          <w:rPr>
            <w:noProof/>
          </w:rPr>
          <w:delText>(Deng et al. 2019b)</w:delText>
        </w:r>
        <w:r w:rsidR="006E1298" w:rsidDel="00656C70">
          <w:fldChar w:fldCharType="end"/>
        </w:r>
        <w:r w:rsidDel="00656C70">
          <w:delText>. Single-step forecasting is a process that predicts only one value into the future; it’s sometimes referred to as a one-step</w:delText>
        </w:r>
        <w:r w:rsidR="0004030A" w:rsidDel="00656C70">
          <w:delText xml:space="preserve"> </w:delText>
        </w:r>
        <w:r w:rsidDel="00656C70">
          <w:delText>ahead method.</w:delText>
        </w:r>
        <w:bookmarkStart w:id="704" w:name="_Toc69472062"/>
        <w:bookmarkStart w:id="705" w:name="_Toc69478637"/>
        <w:bookmarkStart w:id="706" w:name="_Toc69479082"/>
        <w:bookmarkStart w:id="707" w:name="_Toc69486057"/>
        <w:bookmarkEnd w:id="704"/>
        <w:bookmarkEnd w:id="705"/>
        <w:bookmarkEnd w:id="706"/>
        <w:bookmarkEnd w:id="707"/>
      </w:del>
    </w:p>
    <w:p w14:paraId="39BBF65B" w14:textId="7AA14157" w:rsidR="0083640A" w:rsidDel="00656C70" w:rsidRDefault="0083640A" w:rsidP="0083640A">
      <w:pPr>
        <w:pStyle w:val="BodyText"/>
        <w:ind w:firstLine="288"/>
        <w:rPr>
          <w:del w:id="708" w:author="Tolulope Olugbenga" w:date="2021-04-16T13:23:00Z"/>
        </w:rPr>
      </w:pPr>
      <w:del w:id="709" w:author="Tolulope Olugbenga" w:date="2021-04-16T13:23:00Z">
        <w:r w:rsidDel="00656C70">
          <w:delText>Let’s take an instance where we need to forecast the hourly demand for the next 24 hours. The single-step approach could run 24 times, whereby at each current hour it only needs to forecast the demand of the next hour. The multi-step approach could run 1, 2, or 3 times to forecast horizons of 24 hrs, 12 hrs, or 8 hrs respectively; depending on the method the forecaster would like to use.</w:delText>
        </w:r>
        <w:r w:rsidR="00C76571" w:rsidDel="00656C70">
          <w:delText xml:space="preserve"> Making predictions farther into the future are less accurate</w:delText>
        </w:r>
        <w:r w:rsidR="006571DA" w:rsidDel="00656C70">
          <w:delText>; t</w:delText>
        </w:r>
        <w:r w:rsidDel="00656C70">
          <w:delText xml:space="preserve">he limited information about future circumstances as well as the aggregation of errors in the multi-step approach has a role to play in this. This makes multi-step forecasting more difficult as compared to single-step forecasting </w:delText>
        </w:r>
        <w:r w:rsidDel="00656C70">
          <w:fldChar w:fldCharType="begin" w:fldLock="1"/>
        </w:r>
        <w:r w:rsidR="0040606D" w:rsidDel="00656C70">
          <w:del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delInstrText>
        </w:r>
        <w:r w:rsidDel="00656C70">
          <w:fldChar w:fldCharType="separate"/>
        </w:r>
        <w:r w:rsidR="0040606D" w:rsidRPr="0040606D" w:rsidDel="00656C70">
          <w:rPr>
            <w:noProof/>
          </w:rPr>
          <w:delText>(Ben Taieb et al. 2012)</w:delText>
        </w:r>
        <w:r w:rsidDel="00656C70">
          <w:fldChar w:fldCharType="end"/>
        </w:r>
        <w:r w:rsidDel="00656C70">
          <w:delText>. Also, multi-step forecasting is very essential for most utilities.</w:delText>
        </w:r>
        <w:bookmarkStart w:id="710" w:name="_Toc69472063"/>
        <w:bookmarkStart w:id="711" w:name="_Toc69478638"/>
        <w:bookmarkStart w:id="712" w:name="_Toc69479083"/>
        <w:bookmarkStart w:id="713" w:name="_Toc69486058"/>
        <w:bookmarkEnd w:id="710"/>
        <w:bookmarkEnd w:id="711"/>
        <w:bookmarkEnd w:id="712"/>
        <w:bookmarkEnd w:id="713"/>
      </w:del>
    </w:p>
    <w:p w14:paraId="53012285" w14:textId="40F33D38" w:rsidR="0083640A" w:rsidDel="00656C70" w:rsidRDefault="0083640A" w:rsidP="0083640A">
      <w:pPr>
        <w:pStyle w:val="BodyText"/>
        <w:ind w:firstLine="288"/>
        <w:rPr>
          <w:del w:id="714" w:author="Tolulope Olugbenga" w:date="2021-04-16T13:23:00Z"/>
        </w:rPr>
      </w:pPr>
      <w:del w:id="715" w:author="Tolulope Olugbenga" w:date="2021-04-16T13:23:00Z">
        <w:r w:rsidDel="00656C70">
          <w:delText xml:space="preserve">There are five major strategies used for multi-step forecasting namely; the recursive approach, the direct approach, the direct-recursive approach (DirRec), the multi-input – multi-output approach (MIMO), and the combination of the direct and the MIMO approach (DirMO) </w:delText>
        </w:r>
        <w:r w:rsidDel="00656C70">
          <w:fldChar w:fldCharType="begin" w:fldLock="1"/>
        </w:r>
        <w:r w:rsidR="00A279D1" w:rsidDel="00656C70">
          <w:del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networks","type":"article-journal"},"uris":["http://www.mendeley.com/documents/?uuid=e8eaf2db-8ea8-47df-97db-24e1ff412c3a"]},{"id":"ITEM-3","itemData":{"DOI":"10.1109/ACOMP.2015.24","ISBN":"9781467382342","abstract":"If the one-step forecasting of a time series is already a challenging task, performing multi-step ahead forecasting is more difficult. Several approaches that deal with this complex problem have been proposed in literature: recursive (or iterated) strategy, direct strategy, combination of both the recursive and direct strategies, called DirREC, the Multi-Input Multi-Output (MIMO) strategy, and the last strategy, called DirMO which aims to preserve the advantageous aspects of both the Direct and MIMO strategies. This paper aims to review existing strategies for multi-step ahead forecasting using neural networks and compare their performances empirically. To attain such an objective, we performed several experiments of these different strategies on three datasets: NN3 competition dataset, the Vietnam composite stock price index (VNINDEX) and the closing prices of the FPT stock. The most consistent findings are that the DirREC strategy is better than all the other strategies for multi-step ahead forecasting using neural network.","author":[{"dropping-particle":"","family":"An","given":"Nguyen Hoang","non-dropping-particle":"","parse-names":false,"suffix":""},{"dropping-particle":"","family":"Anh","given":"Duong Tuan","non-dropping-particle":"","parse-names":false,"suffix":""}],"container-title":"Proceedings - 2015 International Conference on Advanced Computing and Applications, ACOMP 2015","id":"ITEM-3","issued":{"date-parts":[["2016"]]},"page":"142-149","publisher":"IEEE","title":"Comparison of Strategies for Multi-step-Ahead Prediction of Time Series Using Neural Network","type":"article-journal"},"uris":["http://www.mendeley.com/documents/?uuid=8d1685e0-92f6-41ca-896d-75dee2c74073"]},{"id":"ITEM-4","itemData":{"DOI":"10.1016/j.eswa.2012.01.039","ISSN":"09574174","abstract":"Multi-step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Applications","id":"ITEM-4","issue":"8","issued":{"date-parts":[["2012"]]},"page":"7067-7083","title":"A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competition","type":"article-journal","volume":"39"},"uris":["http://www.mendeley.com/documents/?uuid=db8ce5a9-976c-4587-ae60-b287558baefc"]}],"mendeley":{"formattedCitation":"(An and Anh 2016; Bonetto and Rossi 2016a; Jha, Dewangan, and Verma 2019; Ben Taieb et al. 2012)","plainTextFormattedCitation":"(An and Anh 2016; Bonetto and Rossi 2016a; Jha, Dewangan, and Verma 2019; Ben Taieb et al. 2012)","previouslyFormattedCitation":"(An and Anh 2016; Bonetto and Rossi 2016a; Jha, Dewangan, and Verma 2019; Ben Taieb et al. 2012)"},"properties":{"noteIndex":0},"schema":"https://github.com/citation-style-language/schema/raw/master/csl-citation.json"}</w:delInstrText>
        </w:r>
        <w:r w:rsidDel="00656C70">
          <w:fldChar w:fldCharType="separate"/>
        </w:r>
        <w:r w:rsidR="00A279D1" w:rsidRPr="00A279D1" w:rsidDel="00656C70">
          <w:rPr>
            <w:noProof/>
          </w:rPr>
          <w:delText>(An and Anh 2016; Bonetto and Rossi 2016a; Jha, Dewangan, and Verma 2019; Ben Taieb et al. 2012)</w:delText>
        </w:r>
        <w:r w:rsidDel="00656C70">
          <w:fldChar w:fldCharType="end"/>
        </w:r>
        <w:r w:rsidDel="00656C70">
          <w:delText>. The</w:delText>
        </w:r>
        <w:r w:rsidR="006B2CC3" w:rsidDel="00656C70">
          <w:delText xml:space="preserve"> </w:delText>
        </w:r>
        <w:r w:rsidDel="00656C70">
          <w:delText xml:space="preserve">strategies mentioned above can be used with any underlying prediction models such as ANN, support vector machine (SVM), </w:delText>
        </w:r>
        <w:r w:rsidR="00C2232A" w:rsidDel="00656C70">
          <w:delText>ARIMA, Linear</w:delText>
        </w:r>
        <w:r w:rsidR="006B2CC3" w:rsidDel="00656C70">
          <w:delText xml:space="preserve"> Regression, </w:delText>
        </w:r>
        <w:r w:rsidDel="00656C70">
          <w:delText xml:space="preserve">etc. </w:delText>
        </w:r>
        <w:bookmarkStart w:id="716" w:name="_Toc69472064"/>
        <w:bookmarkStart w:id="717" w:name="_Toc69478639"/>
        <w:bookmarkStart w:id="718" w:name="_Toc69479084"/>
        <w:bookmarkStart w:id="719" w:name="_Toc69486059"/>
        <w:bookmarkEnd w:id="716"/>
        <w:bookmarkEnd w:id="717"/>
        <w:bookmarkEnd w:id="718"/>
        <w:bookmarkEnd w:id="719"/>
      </w:del>
    </w:p>
    <w:p w14:paraId="5A6CF709" w14:textId="31C4C70D" w:rsidR="00283D82" w:rsidRDefault="00283D82" w:rsidP="00283D82">
      <w:pPr>
        <w:pStyle w:val="Heading2"/>
      </w:pPr>
      <w:bookmarkStart w:id="720" w:name="_Toc69470492"/>
      <w:bookmarkStart w:id="721" w:name="_Toc69470947"/>
      <w:bookmarkStart w:id="722" w:name="_Toc69486060"/>
      <w:r>
        <w:t>Research Focus</w:t>
      </w:r>
      <w:bookmarkEnd w:id="720"/>
      <w:bookmarkEnd w:id="721"/>
      <w:bookmarkEnd w:id="722"/>
    </w:p>
    <w:p w14:paraId="26162FB5" w14:textId="4581AE83" w:rsidR="0083640A" w:rsidRPr="005A346E" w:rsidDel="0030680E" w:rsidRDefault="00D17695" w:rsidP="0083640A">
      <w:pPr>
        <w:pStyle w:val="BodyText"/>
        <w:ind w:firstLine="288"/>
        <w:rPr>
          <w:del w:id="723" w:author="Tolulope Olugbenga" w:date="2021-04-16T14:57:00Z"/>
          <w:strike/>
          <w:rPrChange w:id="724" w:author="Tolulope Olugbenga" w:date="2021-01-26T11:04:00Z">
            <w:rPr>
              <w:del w:id="725" w:author="Tolulope Olugbenga" w:date="2021-04-16T14:57:00Z"/>
            </w:rPr>
          </w:rPrChange>
        </w:rPr>
      </w:pPr>
      <w:del w:id="726" w:author="Tolulope Olugbenga" w:date="2021-04-16T14:57:00Z">
        <w:r w:rsidRPr="005A346E" w:rsidDel="0030680E">
          <w:rPr>
            <w:strike/>
            <w:rPrChange w:id="727" w:author="Tolulope Olugbenga" w:date="2021-01-26T11:04:00Z">
              <w:rPr/>
            </w:rPrChange>
          </w:rPr>
          <w:delText>Explain what you intend to do, and why you think it needs to be done (don’t provide any details about how here…they will fall into the next part).</w:delText>
        </w:r>
      </w:del>
    </w:p>
    <w:p w14:paraId="46C5F342" w14:textId="5D0D894D" w:rsidR="006231CB" w:rsidRPr="00F129DC" w:rsidDel="00CF23A5" w:rsidRDefault="006231CB" w:rsidP="006231CB">
      <w:pPr>
        <w:pStyle w:val="BodyText"/>
        <w:rPr>
          <w:del w:id="728" w:author="Tolulope Olugbenga" w:date="2021-04-16T12:36:00Z"/>
        </w:rPr>
      </w:pPr>
      <w:del w:id="729" w:author="Tolulope Olugbenga" w:date="2021-04-16T12:36:00Z">
        <w:r w:rsidDel="00CF23A5">
          <w:delText>// Work on improving the ANNSTLF. Better Combiner, More Inputs, etc.</w:delText>
        </w:r>
      </w:del>
    </w:p>
    <w:p w14:paraId="0BBB8309" w14:textId="0C57305A" w:rsidR="006231CB" w:rsidDel="00CF23A5" w:rsidRDefault="006231CB" w:rsidP="006231CB">
      <w:pPr>
        <w:pStyle w:val="BodyText"/>
        <w:rPr>
          <w:del w:id="730" w:author="Tolulope Olugbenga" w:date="2021-04-16T12:36:00Z"/>
        </w:rPr>
      </w:pPr>
      <w:del w:id="731" w:author="Tolulope Olugbenga" w:date="2021-04-16T12:36:00Z">
        <w:r w:rsidDel="00CF23A5">
          <w:delText xml:space="preserve">// Compare algorithms build a better one. Take the best parts of every algorithm and combine them. </w:delText>
        </w:r>
      </w:del>
    </w:p>
    <w:p w14:paraId="10A84B0D" w14:textId="14AEFCC3" w:rsidR="00CF23A5" w:rsidDel="00CF23A5" w:rsidRDefault="006231CB" w:rsidP="006231CB">
      <w:pPr>
        <w:pStyle w:val="BodyText"/>
        <w:rPr>
          <w:del w:id="732" w:author="Tolulope Olugbenga" w:date="2021-04-16T12:36:00Z"/>
        </w:rPr>
      </w:pPr>
      <w:del w:id="733" w:author="Tolulope Olugbenga" w:date="2021-04-16T12:36:00Z">
        <w:r w:rsidDel="00CF23A5">
          <w:delText xml:space="preserve">// </w:delText>
        </w:r>
      </w:del>
      <w:del w:id="734" w:author="Tolulope Olugbenga" w:date="2021-01-26T09:52:00Z">
        <w:r w:rsidDel="00356A4B">
          <w:delText>Build a better algorithm than all four</w:delText>
        </w:r>
        <w:r w:rsidR="00331090" w:rsidDel="00356A4B">
          <w:delText xml:space="preserve"> //Not the best approach</w:delText>
        </w:r>
        <w:r w:rsidR="003C4CCF" w:rsidDel="00356A4B">
          <w:delText xml:space="preserve"> maybe</w:delText>
        </w:r>
      </w:del>
    </w:p>
    <w:bookmarkEnd w:id="690"/>
    <w:p w14:paraId="378B5EA4" w14:textId="1E8BFB07" w:rsidR="00CF23A5" w:rsidRDefault="00D502C5" w:rsidP="002F30FB">
      <w:pPr>
        <w:pStyle w:val="BodyText"/>
      </w:pPr>
      <w:ins w:id="735" w:author="Tolulope Olugbenga" w:date="2021-01-26T10:25:00Z">
        <w:r>
          <w:tab/>
          <w:t xml:space="preserve">In this research work, we aim to compare </w:t>
        </w:r>
      </w:ins>
      <w:ins w:id="736" w:author="Tolulope Olugbenga" w:date="2021-01-26T10:26:00Z">
        <w:r>
          <w:t xml:space="preserve">the performance of </w:t>
        </w:r>
      </w:ins>
      <w:ins w:id="737" w:author="Tolulope Olugbenga" w:date="2021-04-16T13:24:00Z">
        <w:r w:rsidR="00D273AB">
          <w:t xml:space="preserve">the </w:t>
        </w:r>
      </w:ins>
      <w:ins w:id="738" w:author="Tolulope Olugbenga" w:date="2021-04-16T12:31:00Z">
        <w:r w:rsidR="00CF23A5">
          <w:t>convolutional neural network</w:t>
        </w:r>
      </w:ins>
      <w:ins w:id="739" w:author="Tolulope Olugbenga" w:date="2021-04-16T12:32:00Z">
        <w:r w:rsidR="00CF23A5">
          <w:t xml:space="preserve"> (CNN) </w:t>
        </w:r>
      </w:ins>
      <w:ins w:id="740" w:author="Tolulope Olugbenga" w:date="2021-01-26T10:25:00Z">
        <w:r>
          <w:t>techni</w:t>
        </w:r>
      </w:ins>
      <w:ins w:id="741" w:author="Tolulope Olugbenga" w:date="2021-01-26T10:26:00Z">
        <w:r>
          <w:t xml:space="preserve">que with </w:t>
        </w:r>
      </w:ins>
      <w:ins w:id="742" w:author="Tolulope Olugbenga" w:date="2021-04-16T12:32:00Z">
        <w:r w:rsidR="00CF23A5">
          <w:t>some</w:t>
        </w:r>
      </w:ins>
      <w:ins w:id="743" w:author="Tolulope Olugbenga" w:date="2021-01-26T10:26:00Z">
        <w:r>
          <w:t xml:space="preserve"> classical ones that ha</w:t>
        </w:r>
      </w:ins>
      <w:ins w:id="744" w:author="Tolulope Olugbenga" w:date="2021-01-26T13:40:00Z">
        <w:r w:rsidR="00B25D3D">
          <w:t>ve</w:t>
        </w:r>
      </w:ins>
      <w:ins w:id="745" w:author="Tolulope Olugbenga" w:date="2021-01-26T10:26:00Z">
        <w:r>
          <w:t xml:space="preserve"> been available for </w:t>
        </w:r>
      </w:ins>
      <w:ins w:id="746" w:author="Tolulope Olugbenga" w:date="2021-04-16T12:32:00Z">
        <w:r w:rsidR="00CF23A5">
          <w:t xml:space="preserve">many </w:t>
        </w:r>
      </w:ins>
      <w:ins w:id="747" w:author="Tolulope Olugbenga" w:date="2021-01-26T10:26:00Z">
        <w:r>
          <w:t xml:space="preserve">decades. </w:t>
        </w:r>
      </w:ins>
      <w:ins w:id="748" w:author="Tolulope Olugbenga" w:date="2021-04-16T12:32:00Z">
        <w:r w:rsidR="00CF23A5">
          <w:t>The four</w:t>
        </w:r>
      </w:ins>
      <w:ins w:id="749" w:author="Tolulope Olugbenga" w:date="2021-01-26T10:26:00Z">
        <w:r>
          <w:t xml:space="preserve"> be</w:t>
        </w:r>
      </w:ins>
      <w:ins w:id="750" w:author="Tolulope Olugbenga" w:date="2021-01-26T10:27:00Z">
        <w:r>
          <w:t>nchmark algorithms are</w:t>
        </w:r>
      </w:ins>
      <w:ins w:id="751" w:author="Tolulope Olugbenga" w:date="2021-01-26T10:28:00Z">
        <w:r w:rsidR="001F09E7">
          <w:t xml:space="preserve"> Seasonal Naïve, </w:t>
        </w:r>
      </w:ins>
      <w:ins w:id="752" w:author="Tolulope Olugbenga" w:date="2021-01-26T10:29:00Z">
        <w:r w:rsidR="001F09E7">
          <w:t>Multiple Linear Regression (MLR), Auto</w:t>
        </w:r>
      </w:ins>
      <w:ins w:id="753" w:author="Tolulope Olugbenga" w:date="2021-01-26T13:40:00Z">
        <w:r w:rsidR="00B25D3D">
          <w:t>-</w:t>
        </w:r>
      </w:ins>
      <w:ins w:id="754" w:author="Tolulope Olugbenga" w:date="2021-01-26T10:30:00Z">
        <w:r w:rsidR="001F09E7">
          <w:t>Regressive Integrated Moving Average (</w:t>
        </w:r>
      </w:ins>
      <w:ins w:id="755" w:author="Tolulope Olugbenga" w:date="2021-01-26T10:29:00Z">
        <w:r w:rsidR="001F09E7">
          <w:t>ARIMAX</w:t>
        </w:r>
      </w:ins>
      <w:ins w:id="756" w:author="Tolulope Olugbenga" w:date="2021-01-26T10:30:00Z">
        <w:r w:rsidR="001F09E7">
          <w:t>)</w:t>
        </w:r>
      </w:ins>
      <w:ins w:id="757" w:author="Tolulope Olugbenga" w:date="2021-01-26T10:29:00Z">
        <w:r w:rsidR="001F09E7">
          <w:t xml:space="preserve">, </w:t>
        </w:r>
      </w:ins>
      <w:ins w:id="758" w:author="Tolulope Olugbenga" w:date="2021-04-26T15:28:00Z">
        <w:r w:rsidR="008B285B">
          <w:t xml:space="preserve">and </w:t>
        </w:r>
      </w:ins>
      <w:ins w:id="759" w:author="Tolulope Olugbenga" w:date="2021-01-26T10:30:00Z">
        <w:r w:rsidR="001F09E7">
          <w:t>Artificial Neural Network (ANN)</w:t>
        </w:r>
      </w:ins>
      <w:ins w:id="760" w:author="Tolulope Olugbenga" w:date="2021-01-26T10:28:00Z">
        <w:r w:rsidR="001F09E7">
          <w:t>.</w:t>
        </w:r>
      </w:ins>
      <w:ins w:id="761" w:author="Tolulope Olugbenga" w:date="2021-01-26T10:30:00Z">
        <w:r w:rsidR="007A6959">
          <w:t xml:space="preserve"> </w:t>
        </w:r>
      </w:ins>
      <w:ins w:id="762" w:author="Tolulope Olugbenga" w:date="2021-01-26T10:28:00Z">
        <w:r w:rsidR="001F09E7">
          <w:t>T</w:t>
        </w:r>
      </w:ins>
      <w:ins w:id="763" w:author="Tolulope Olugbenga" w:date="2021-01-26T10:27:00Z">
        <w:r w:rsidR="001F09E7">
          <w:t>hese</w:t>
        </w:r>
      </w:ins>
      <w:ins w:id="764" w:author="Tolulope Olugbenga" w:date="2021-01-26T11:06:00Z">
        <w:r w:rsidR="0071314A">
          <w:t xml:space="preserve"> benchmark</w:t>
        </w:r>
      </w:ins>
      <w:ins w:id="765" w:author="Tolulope Olugbenga" w:date="2021-01-26T10:27:00Z">
        <w:r w:rsidR="001F09E7">
          <w:t xml:space="preserve"> algorithms have been available for many years and ha</w:t>
        </w:r>
      </w:ins>
      <w:ins w:id="766" w:author="Tolulope Olugbenga" w:date="2021-01-26T13:40:00Z">
        <w:r w:rsidR="00B25D3D">
          <w:t>ve</w:t>
        </w:r>
      </w:ins>
      <w:ins w:id="767" w:author="Tolulope Olugbenga" w:date="2021-01-26T10:27:00Z">
        <w:r w:rsidR="001F09E7">
          <w:t xml:space="preserve"> been used </w:t>
        </w:r>
      </w:ins>
      <w:ins w:id="768" w:author="Tolulope Olugbenga" w:date="2021-01-26T10:28:00Z">
        <w:r w:rsidR="001F09E7">
          <w:t xml:space="preserve">by researchers and utilities </w:t>
        </w:r>
      </w:ins>
      <w:ins w:id="769" w:author="Tolulope Olugbenga" w:date="2021-01-26T10:59:00Z">
        <w:r w:rsidR="00DC623D">
          <w:fldChar w:fldCharType="begin" w:fldLock="1"/>
        </w:r>
      </w:ins>
      <w:r w:rsidR="003C39F4">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forecasting","type":"paper-conference"},"uris":["http://www.mendeley.com/documents/?uuid=ef20fc6c-8fa8-4e31-9932-14d87e8c3d7a"]}],"mendeley":{"formattedCitation":"[12]","plainTextFormattedCitation":"[12]","previouslyFormattedCitation":"(Hong, Wang, and Willis 2011)"},"properties":{"noteIndex":0},"schema":"https://github.com/citation-style-language/schema/raw/master/csl-citation.json"}</w:instrText>
      </w:r>
      <w:r w:rsidR="00DC623D">
        <w:fldChar w:fldCharType="separate"/>
      </w:r>
      <w:r w:rsidR="003C39F4" w:rsidRPr="003C39F4">
        <w:rPr>
          <w:noProof/>
        </w:rPr>
        <w:t>[12]</w:t>
      </w:r>
      <w:ins w:id="770" w:author="Tolulope Olugbenga" w:date="2021-01-26T10:59:00Z">
        <w:r w:rsidR="00DC623D">
          <w:fldChar w:fldCharType="end"/>
        </w:r>
      </w:ins>
      <w:ins w:id="771" w:author="Tolulope Olugbenga" w:date="2021-01-26T11:00:00Z">
        <w:r w:rsidR="009C67B9">
          <w:fldChar w:fldCharType="begin" w:fldLock="1"/>
        </w:r>
      </w:ins>
      <w:r w:rsidR="003C39F4">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model","type":"article-journal"},"uris":["http://www.mendeley.com/documents/?uuid=f8112226-cf65-415b-b92a-11de7f66b4cc"]}],"mendeley":{"formattedCitation":"[4]","plainTextFormattedCitation":"[4]","previouslyFormattedCitation":"(Zhang et al. 2018)"},"properties":{"noteIndex":0},"schema":"https://github.com/citation-style-language/schema/raw/master/csl-citation.json"}</w:instrText>
      </w:r>
      <w:r w:rsidR="009C67B9">
        <w:fldChar w:fldCharType="separate"/>
      </w:r>
      <w:r w:rsidR="003C39F4" w:rsidRPr="003C39F4">
        <w:rPr>
          <w:noProof/>
        </w:rPr>
        <w:t>[4]</w:t>
      </w:r>
      <w:ins w:id="772" w:author="Tolulope Olugbenga" w:date="2021-01-26T11:00:00Z">
        <w:r w:rsidR="009C67B9">
          <w:fldChar w:fldCharType="end"/>
        </w:r>
      </w:ins>
      <w:ins w:id="773" w:author="Tolulope Olugbenga" w:date="2021-01-26T11:01:00Z">
        <w:r w:rsidR="00DE28D3">
          <w:fldChar w:fldCharType="begin" w:fldLock="1"/>
        </w:r>
      </w:ins>
      <w:r w:rsidR="003C39F4">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forecast","type":"article-journal"},"uris":["http://www.mendeley.com/documents/?uuid=57afba51-96cd-435b-b11f-1fe619a8fd2d"]}],"mendeley":{"formattedCitation":"[13]","plainTextFormattedCitation":"[13]","previouslyFormattedCitation":"(Methaprayoon et al. 2007)"},"properties":{"noteIndex":0},"schema":"https://github.com/citation-style-language/schema/raw/master/csl-citation.json"}</w:instrText>
      </w:r>
      <w:r w:rsidR="00DE28D3">
        <w:fldChar w:fldCharType="separate"/>
      </w:r>
      <w:r w:rsidR="003C39F4" w:rsidRPr="003C39F4">
        <w:rPr>
          <w:noProof/>
        </w:rPr>
        <w:t>[13]</w:t>
      </w:r>
      <w:ins w:id="774" w:author="Tolulope Olugbenga" w:date="2021-01-26T11:01:00Z">
        <w:r w:rsidR="00DE28D3">
          <w:fldChar w:fldCharType="end"/>
        </w:r>
      </w:ins>
      <w:ins w:id="775" w:author="Tolulope Olugbenga" w:date="2021-01-26T10:28:00Z">
        <w:r w:rsidR="001F09E7">
          <w:t xml:space="preserve">. </w:t>
        </w:r>
      </w:ins>
      <w:ins w:id="776" w:author="Tolulope Olugbenga" w:date="2021-01-26T10:26:00Z">
        <w:r>
          <w:t xml:space="preserve"> </w:t>
        </w:r>
      </w:ins>
      <w:ins w:id="777" w:author="Tolulope Olugbenga" w:date="2021-01-26T11:02:00Z">
        <w:r w:rsidR="00831657">
          <w:t>It is important to see how much</w:t>
        </w:r>
      </w:ins>
      <w:ins w:id="778" w:author="Tolulope Olugbenga" w:date="2021-04-26T15:36:00Z">
        <w:r w:rsidR="00521E0D">
          <w:t xml:space="preserve"> more</w:t>
        </w:r>
      </w:ins>
      <w:ins w:id="779" w:author="Tolulope Olugbenga" w:date="2021-01-26T11:03:00Z">
        <w:r w:rsidR="00831657">
          <w:t xml:space="preserve"> value </w:t>
        </w:r>
      </w:ins>
      <w:ins w:id="780" w:author="Tolulope Olugbenga" w:date="2021-04-26T15:37:00Z">
        <w:r w:rsidR="00630884">
          <w:t>CNN</w:t>
        </w:r>
      </w:ins>
      <w:ins w:id="781" w:author="Tolulope Olugbenga" w:date="2021-04-16T13:25:00Z">
        <w:r w:rsidR="00D273AB">
          <w:t xml:space="preserve"> </w:t>
        </w:r>
      </w:ins>
      <w:ins w:id="782" w:author="Tolulope Olugbenga" w:date="2021-01-26T11:03:00Z">
        <w:r w:rsidR="00831657">
          <w:t>adds when</w:t>
        </w:r>
      </w:ins>
      <w:ins w:id="783" w:author="Tolulope Olugbenga" w:date="2021-01-26T11:04:00Z">
        <w:r w:rsidR="002B124B">
          <w:t xml:space="preserve"> </w:t>
        </w:r>
        <w:r w:rsidR="00437A70">
          <w:t>it is</w:t>
        </w:r>
      </w:ins>
      <w:ins w:id="784" w:author="Tolulope Olugbenga" w:date="2021-01-26T11:03:00Z">
        <w:r w:rsidR="00831657">
          <w:t xml:space="preserve"> compared </w:t>
        </w:r>
      </w:ins>
      <w:ins w:id="785" w:author="Tolulope Olugbenga" w:date="2021-01-26T11:05:00Z">
        <w:r w:rsidR="00437A70">
          <w:t>with the</w:t>
        </w:r>
      </w:ins>
      <w:ins w:id="786" w:author="Tolulope Olugbenga" w:date="2021-01-26T11:03:00Z">
        <w:r w:rsidR="00831657">
          <w:t xml:space="preserve"> classical and currently used </w:t>
        </w:r>
      </w:ins>
      <w:ins w:id="787" w:author="Tolulope Olugbenga" w:date="2021-01-26T11:05:00Z">
        <w:r w:rsidR="00A82D50">
          <w:t>techniques</w:t>
        </w:r>
      </w:ins>
      <w:ins w:id="788" w:author="Tolulope Olugbenga" w:date="2021-01-26T11:03:00Z">
        <w:r w:rsidR="00831657">
          <w:t>.</w:t>
        </w:r>
      </w:ins>
      <w:ins w:id="789" w:author="Tolulope Olugbenga" w:date="2021-04-16T12:29:00Z">
        <w:r w:rsidR="00CF23A5">
          <w:t xml:space="preserve"> </w:t>
        </w:r>
      </w:ins>
    </w:p>
    <w:p w14:paraId="02C9B672" w14:textId="77777777" w:rsidR="001D4D50" w:rsidRDefault="001D4D50" w:rsidP="001D4D50">
      <w:pPr>
        <w:pStyle w:val="Heading1"/>
      </w:pPr>
      <w:bookmarkStart w:id="790" w:name="_Toc69470493"/>
      <w:bookmarkStart w:id="791" w:name="_Toc69470948"/>
      <w:bookmarkStart w:id="792" w:name="_Toc69486061"/>
      <w:r>
        <w:lastRenderedPageBreak/>
        <w:t>Investigation</w:t>
      </w:r>
      <w:bookmarkEnd w:id="790"/>
      <w:bookmarkEnd w:id="791"/>
      <w:bookmarkEnd w:id="792"/>
    </w:p>
    <w:p w14:paraId="0F68F73A" w14:textId="7B236271" w:rsidR="001D4D50" w:rsidDel="0030680E" w:rsidRDefault="001D4D50" w:rsidP="001D4D50">
      <w:pPr>
        <w:pStyle w:val="BodyText"/>
        <w:rPr>
          <w:del w:id="793" w:author="Tolulope Olugbenga" w:date="2021-04-16T14:57:00Z"/>
        </w:rPr>
      </w:pPr>
      <w:del w:id="794" w:author="Tolulope Olugbenga" w:date="2021-04-16T14:57:00Z">
        <w:r w:rsidDel="0030680E">
          <w:delText xml:space="preserve">&lt;Describe in some detail how you plan to </w:delText>
        </w:r>
        <w:r w:rsidR="00474369" w:rsidDel="0030680E">
          <w:delText xml:space="preserve">try to </w:delText>
        </w:r>
        <w:r w:rsidDel="0030680E">
          <w:delText>solv</w:delText>
        </w:r>
        <w:r w:rsidR="00474369" w:rsidDel="0030680E">
          <w:delText>e</w:delText>
        </w:r>
        <w:r w:rsidDel="0030680E">
          <w:delText xml:space="preserve"> the problem – aim for </w:delText>
        </w:r>
        <w:r w:rsidR="00474369" w:rsidDel="0030680E">
          <w:delText>5</w:delText>
        </w:r>
        <w:r w:rsidDel="0030680E">
          <w:delText xml:space="preserve">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delText>
        </w:r>
      </w:del>
    </w:p>
    <w:p w14:paraId="3C94AC2C" w14:textId="48020D5A" w:rsidR="00700E02" w:rsidRDefault="000E6695">
      <w:pPr>
        <w:pStyle w:val="BodyText"/>
        <w:ind w:firstLine="288"/>
        <w:pPrChange w:id="795" w:author="Tolulope Olugbenga" w:date="2021-01-26T13:16:00Z">
          <w:pPr>
            <w:pStyle w:val="BodyText"/>
            <w:numPr>
              <w:numId w:val="46"/>
            </w:numPr>
            <w:ind w:left="720" w:hanging="360"/>
          </w:pPr>
        </w:pPrChange>
      </w:pPr>
      <w:del w:id="796" w:author="Tolulope Olugbenga" w:date="2021-04-16T14:57:00Z">
        <w:r w:rsidRPr="00C6604A" w:rsidDel="0030680E">
          <w:rPr>
            <w:strike/>
            <w:rPrChange w:id="797" w:author="Tolulope Olugbenga" w:date="2021-01-26T13:20:00Z">
              <w:rPr/>
            </w:rPrChange>
          </w:rPr>
          <w:delText>Restate the problem</w:delText>
        </w:r>
      </w:del>
      <w:ins w:id="798" w:author="Tolulope Olugbenga" w:date="2021-01-26T13:05:00Z">
        <w:r w:rsidR="00A70D5F">
          <w:t xml:space="preserve">Many papers </w:t>
        </w:r>
      </w:ins>
      <w:ins w:id="799" w:author="Tolulope Olugbenga" w:date="2021-01-26T13:07:00Z">
        <w:r w:rsidR="00A70D5F">
          <w:t xml:space="preserve">lack detailed information about their </w:t>
        </w:r>
      </w:ins>
      <w:ins w:id="800" w:author="Tolulope Olugbenga" w:date="2021-01-26T13:08:00Z">
        <w:r w:rsidR="00A70D5F">
          <w:t xml:space="preserve">experiment setup, </w:t>
        </w:r>
      </w:ins>
      <w:ins w:id="801" w:author="Tolulope Olugbenga" w:date="2021-01-26T13:09:00Z">
        <w:r w:rsidR="00A70D5F">
          <w:t>this</w:t>
        </w:r>
      </w:ins>
      <w:ins w:id="802" w:author="Tolulope Olugbenga" w:date="2021-01-26T13:08:00Z">
        <w:r w:rsidR="00A70D5F">
          <w:t xml:space="preserve"> makes a hard for their experiments to be reproduced</w:t>
        </w:r>
      </w:ins>
      <w:ins w:id="803" w:author="Tolulope Olugbenga" w:date="2021-01-26T13:09:00Z">
        <w:r w:rsidR="0037335A">
          <w:t xml:space="preserve"> </w:t>
        </w:r>
        <w:r w:rsidR="0037335A">
          <w:fldChar w:fldCharType="begin" w:fldLock="1"/>
        </w:r>
      </w:ins>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37335A">
        <w:fldChar w:fldCharType="separate"/>
      </w:r>
      <w:r w:rsidR="003C39F4" w:rsidRPr="003C39F4">
        <w:rPr>
          <w:noProof/>
        </w:rPr>
        <w:t>[1]</w:t>
      </w:r>
      <w:ins w:id="804" w:author="Tolulope Olugbenga" w:date="2021-01-26T13:09:00Z">
        <w:r w:rsidR="0037335A">
          <w:fldChar w:fldCharType="end"/>
        </w:r>
        <w:r w:rsidR="0037335A">
          <w:t xml:space="preserve">. </w:t>
        </w:r>
      </w:ins>
      <w:ins w:id="805" w:author="Tolulope Olugbenga" w:date="2021-01-26T13:18:00Z">
        <w:r w:rsidR="009D5EA9">
          <w:t>For this reason, we a</w:t>
        </w:r>
      </w:ins>
      <w:ins w:id="806" w:author="Tolulope Olugbenga" w:date="2021-01-26T13:19:00Z">
        <w:r w:rsidR="009D5EA9">
          <w:t xml:space="preserve">re including </w:t>
        </w:r>
      </w:ins>
      <w:ins w:id="807" w:author="Tolulope Olugbenga" w:date="2021-01-26T13:10:00Z">
        <w:r w:rsidR="0037335A">
          <w:t>a dataset from an independent system operator</w:t>
        </w:r>
      </w:ins>
      <w:ins w:id="808" w:author="Tolulope Olugbenga" w:date="2021-04-26T18:31:00Z">
        <w:r w:rsidR="00834A0B">
          <w:t xml:space="preserve"> and also,</w:t>
        </w:r>
      </w:ins>
      <w:ins w:id="809" w:author="Tolulope Olugbenga" w:date="2021-01-26T13:19:00Z">
        <w:r w:rsidR="009D5EA9">
          <w:t xml:space="preserve"> t</w:t>
        </w:r>
      </w:ins>
      <w:ins w:id="810" w:author="Tolulope Olugbenga" w:date="2021-01-26T13:12:00Z">
        <w:r w:rsidR="00CD31A4">
          <w:t>he</w:t>
        </w:r>
      </w:ins>
      <w:ins w:id="811" w:author="Tolulope Olugbenga" w:date="2021-01-26T13:10:00Z">
        <w:r w:rsidR="0037335A">
          <w:t xml:space="preserve"> selected</w:t>
        </w:r>
      </w:ins>
      <w:ins w:id="812" w:author="Tolulope Olugbenga" w:date="2021-01-26T13:11:00Z">
        <w:r w:rsidR="0037335A">
          <w:t xml:space="preserve"> benchmarks algorithms are classical approaches with a lot of documentation about how they </w:t>
        </w:r>
      </w:ins>
      <w:ins w:id="813" w:author="Tolulope Olugbenga" w:date="2021-01-26T13:19:00Z">
        <w:r w:rsidR="005907A9">
          <w:t>can be created</w:t>
        </w:r>
      </w:ins>
      <w:ins w:id="814" w:author="Tolulope Olugbenga" w:date="2021-01-26T13:15:00Z">
        <w:r w:rsidR="00700E02">
          <w:t>. Also, there is a rising trend in the power demand</w:t>
        </w:r>
      </w:ins>
      <w:ins w:id="815" w:author="Tolulope Olugbenga" w:date="2021-01-26T13:16:00Z">
        <w:r w:rsidR="00216B8A">
          <w:t xml:space="preserve"> at most utilities</w:t>
        </w:r>
      </w:ins>
      <w:ins w:id="816" w:author="Tolulope Olugbenga" w:date="2021-01-26T13:15:00Z">
        <w:r w:rsidR="00700E02">
          <w:t xml:space="preserve"> each year due to new systems and more sophisticated equipment been added.</w:t>
        </w:r>
      </w:ins>
      <w:ins w:id="817" w:author="Tolulope Olugbenga" w:date="2021-01-26T13:16:00Z">
        <w:r w:rsidR="00DE0E28">
          <w:t xml:space="preserve"> Therefore, it’s important to hav</w:t>
        </w:r>
      </w:ins>
      <w:ins w:id="818" w:author="Tolulope Olugbenga" w:date="2021-01-26T13:17:00Z">
        <w:r w:rsidR="00DE0E28">
          <w:t xml:space="preserve">e algorithms that could adapt easily </w:t>
        </w:r>
      </w:ins>
      <w:ins w:id="819" w:author="Tolulope Olugbenga" w:date="2021-01-26T13:19:00Z">
        <w:r w:rsidR="004621D1">
          <w:t>to</w:t>
        </w:r>
      </w:ins>
      <w:ins w:id="820" w:author="Tolulope Olugbenga" w:date="2021-01-26T13:17:00Z">
        <w:r w:rsidR="00DE0E28">
          <w:t xml:space="preserve"> </w:t>
        </w:r>
      </w:ins>
      <w:ins w:id="821" w:author="Tolulope Olugbenga" w:date="2021-01-26T13:18:00Z">
        <w:r w:rsidR="00AC582E">
          <w:t>these</w:t>
        </w:r>
      </w:ins>
      <w:ins w:id="822" w:author="Tolulope Olugbenga" w:date="2021-01-26T13:17:00Z">
        <w:r w:rsidR="00DE0E28">
          <w:t xml:space="preserve"> changes as they occur</w:t>
        </w:r>
      </w:ins>
      <w:ins w:id="823" w:author="Tolulope Olugbenga" w:date="2021-01-26T13:21:00Z">
        <w:r w:rsidR="0080231C">
          <w:t xml:space="preserve"> </w:t>
        </w:r>
        <w:r w:rsidR="0080231C">
          <w:fldChar w:fldCharType="begin" w:fldLock="1"/>
        </w:r>
      </w:ins>
      <w:r w:rsidR="003C39F4">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Forecasting","type":"article-journal","volume":"7"},"uris":["http://www.mendeley.com/documents/?uuid=6d384e8c-a1f8-49a7-9772-9c0e99be5452"]}],"mendeley":{"formattedCitation":"[14]","plainTextFormattedCitation":"[14]","previouslyFormattedCitation":"(Deng et al. 2019c)"},"properties":{"noteIndex":0},"schema":"https://github.com/citation-style-language/schema/raw/master/csl-citation.json"}</w:instrText>
      </w:r>
      <w:r w:rsidR="0080231C">
        <w:fldChar w:fldCharType="separate"/>
      </w:r>
      <w:r w:rsidR="003C39F4" w:rsidRPr="003C39F4">
        <w:rPr>
          <w:noProof/>
        </w:rPr>
        <w:t>[14]</w:t>
      </w:r>
      <w:ins w:id="824" w:author="Tolulope Olugbenga" w:date="2021-01-26T13:21:00Z">
        <w:r w:rsidR="0080231C">
          <w:fldChar w:fldCharType="end"/>
        </w:r>
      </w:ins>
      <w:ins w:id="825" w:author="Tolulope Olugbenga" w:date="2021-01-26T13:17:00Z">
        <w:r w:rsidR="00DE0E28">
          <w:t>.</w:t>
        </w:r>
      </w:ins>
    </w:p>
    <w:p w14:paraId="2F223EBB" w14:textId="18B36A6C" w:rsidR="00A213D5" w:rsidDel="00A213D5" w:rsidRDefault="00474369">
      <w:pPr>
        <w:pStyle w:val="BodyText"/>
        <w:ind w:firstLine="288"/>
        <w:rPr>
          <w:del w:id="826" w:author="Tolulope Olugbenga" w:date="2021-01-26T11:11:00Z"/>
        </w:rPr>
        <w:pPrChange w:id="827" w:author="Tolulope Olugbenga" w:date="2021-04-16T13:34:00Z">
          <w:pPr>
            <w:pStyle w:val="BodyText"/>
            <w:numPr>
              <w:numId w:val="46"/>
            </w:numPr>
            <w:ind w:left="720" w:hanging="360"/>
          </w:pPr>
        </w:pPrChange>
      </w:pPr>
      <w:del w:id="828" w:author="Tolulope Olugbenga" w:date="2021-04-16T13:33:00Z">
        <w:r w:rsidDel="00150F71">
          <w:delText>Describe the general approach we have to solving the problem</w:delText>
        </w:r>
        <w:r w:rsidR="000E6695" w:rsidDel="00150F71">
          <w:delText xml:space="preserve"> – it could be useful to state this in a set of objectives 1) implement benchmark algorithms, 2) compare performance on X data sets 3) glean some information to try to make an improvement</w:delText>
        </w:r>
      </w:del>
      <w:ins w:id="829" w:author="Tolulope Olugbenga" w:date="2021-01-26T13:22:00Z">
        <w:r w:rsidR="00E57B96">
          <w:t xml:space="preserve">Our </w:t>
        </w:r>
      </w:ins>
      <w:ins w:id="830" w:author="Tolulope Olugbenga" w:date="2021-01-26T13:23:00Z">
        <w:r w:rsidR="00E57B96">
          <w:t xml:space="preserve">solution is to make a comparison between </w:t>
        </w:r>
      </w:ins>
      <w:ins w:id="831" w:author="Tolulope Olugbenga" w:date="2021-04-16T15:26:00Z">
        <w:r w:rsidR="00011F91">
          <w:t>a deep learning algorithm (CNN)</w:t>
        </w:r>
      </w:ins>
      <w:ins w:id="832" w:author="Tolulope Olugbenga" w:date="2021-01-26T13:24:00Z">
        <w:r w:rsidR="00E57B96">
          <w:t xml:space="preserve"> and </w:t>
        </w:r>
      </w:ins>
      <w:ins w:id="833" w:author="Tolulope Olugbenga" w:date="2021-04-16T15:26:00Z">
        <w:r w:rsidR="00011F91">
          <w:t>some</w:t>
        </w:r>
      </w:ins>
      <w:ins w:id="834" w:author="Tolulope Olugbenga" w:date="2021-01-26T13:24:00Z">
        <w:r w:rsidR="00E57B96">
          <w:t xml:space="preserve"> benchmark algorithms. </w:t>
        </w:r>
      </w:ins>
      <w:ins w:id="835" w:author="Tolulope Olugbenga" w:date="2021-01-26T13:33:00Z">
        <w:r w:rsidR="00531B23">
          <w:t xml:space="preserve">First, we begin by implementing </w:t>
        </w:r>
      </w:ins>
      <w:ins w:id="836" w:author="Tolulope Olugbenga" w:date="2021-04-16T13:33:00Z">
        <w:r w:rsidR="00026A0B">
          <w:t xml:space="preserve">all </w:t>
        </w:r>
      </w:ins>
      <w:ins w:id="837" w:author="Tolulope Olugbenga" w:date="2021-01-26T13:33:00Z">
        <w:r w:rsidR="00531B23">
          <w:t>the algorithms</w:t>
        </w:r>
      </w:ins>
      <w:ins w:id="838" w:author="Tolulope Olugbenga" w:date="2021-01-26T13:36:00Z">
        <w:r w:rsidR="0070246D">
          <w:t xml:space="preserve">, then we compare their performances on two </w:t>
        </w:r>
      </w:ins>
      <w:ins w:id="839" w:author="Tolulope Olugbenga" w:date="2021-01-26T13:37:00Z">
        <w:r w:rsidR="0070246D">
          <w:t xml:space="preserve">datasets, and see when one performs better or worse, then we will make an improvement based on </w:t>
        </w:r>
      </w:ins>
      <w:ins w:id="840" w:author="Tolulope Olugbenga" w:date="2021-01-26T13:44:00Z">
        <w:r w:rsidR="003B5738">
          <w:t>the</w:t>
        </w:r>
      </w:ins>
      <w:ins w:id="841" w:author="Tolulope Olugbenga" w:date="2021-01-26T13:37:00Z">
        <w:r w:rsidR="0070246D">
          <w:t xml:space="preserve"> new information</w:t>
        </w:r>
      </w:ins>
      <w:ins w:id="842" w:author="Tolulope Olugbenga" w:date="2021-01-26T13:44:00Z">
        <w:r w:rsidR="003B5738">
          <w:t xml:space="preserve"> we </w:t>
        </w:r>
      </w:ins>
      <w:ins w:id="843" w:author="Tolulope Olugbenga" w:date="2021-04-16T13:33:00Z">
        <w:r w:rsidR="00026A0B">
          <w:t>find</w:t>
        </w:r>
      </w:ins>
      <w:ins w:id="844" w:author="Tolulope Olugbenga" w:date="2021-01-26T13:37:00Z">
        <w:r w:rsidR="0070246D">
          <w:t>.</w:t>
        </w:r>
      </w:ins>
    </w:p>
    <w:p w14:paraId="358757CA" w14:textId="5C9397E5" w:rsidR="00F508A5" w:rsidRDefault="00F508A5">
      <w:pPr>
        <w:pStyle w:val="BodyText"/>
        <w:ind w:firstLine="288"/>
        <w:pPrChange w:id="845" w:author="Tolulope Olugbenga" w:date="2021-04-16T13:34:00Z">
          <w:pPr>
            <w:pStyle w:val="BodyText"/>
          </w:pPr>
        </w:pPrChange>
      </w:pPr>
      <w:del w:id="846" w:author="Tolulope Olugbenga" w:date="2021-01-26T11:10:00Z">
        <w:r w:rsidDel="00A213D5">
          <w:delText xml:space="preserve">// To be Filled </w:delText>
        </w:r>
      </w:del>
      <w:del w:id="847" w:author="Tolulope Olugbenga" w:date="2021-01-26T11:11:00Z">
        <w:r w:rsidDel="00A213D5">
          <w:delText>Up</w:delText>
        </w:r>
      </w:del>
    </w:p>
    <w:p w14:paraId="71E0785C" w14:textId="5AC36F40" w:rsidR="000E6695" w:rsidRDefault="005A7733" w:rsidP="000E6695">
      <w:pPr>
        <w:pStyle w:val="Heading2"/>
      </w:pPr>
      <w:bookmarkStart w:id="848" w:name="_Toc69486062"/>
      <w:bookmarkStart w:id="849" w:name="_Toc69470494"/>
      <w:bookmarkStart w:id="850" w:name="_Toc69470949"/>
      <w:ins w:id="851" w:author="Tolulope Olugbenga" w:date="2021-04-16T13:34:00Z">
        <w:r>
          <w:t xml:space="preserve">The </w:t>
        </w:r>
      </w:ins>
      <w:r w:rsidR="000E6695">
        <w:t>Benchmark Algorithms</w:t>
      </w:r>
      <w:bookmarkEnd w:id="848"/>
      <w:r w:rsidR="000E6695">
        <w:t xml:space="preserve"> </w:t>
      </w:r>
      <w:del w:id="852" w:author="Tolulope Olugbenga" w:date="2021-04-16T13:33:00Z">
        <w:r w:rsidR="000E6695" w:rsidDel="00E56454">
          <w:delText>(3 pages)</w:delText>
        </w:r>
      </w:del>
      <w:bookmarkEnd w:id="849"/>
      <w:bookmarkEnd w:id="850"/>
    </w:p>
    <w:p w14:paraId="0B3E22ED" w14:textId="0A7BE450" w:rsidR="000E6695" w:rsidDel="00670590" w:rsidRDefault="000E6695" w:rsidP="000E6695">
      <w:pPr>
        <w:pStyle w:val="BodyText"/>
        <w:numPr>
          <w:ilvl w:val="0"/>
          <w:numId w:val="46"/>
        </w:numPr>
        <w:rPr>
          <w:del w:id="853" w:author="Tolulope Olugbenga" w:date="2021-04-16T15:27:00Z"/>
          <w:strike/>
        </w:rPr>
      </w:pPr>
      <w:del w:id="854" w:author="Tolulope Olugbenga" w:date="2021-04-16T15:27:00Z">
        <w:r w:rsidRPr="00DD4F28" w:rsidDel="00670590">
          <w:rPr>
            <w:strike/>
          </w:rPr>
          <w:delText xml:space="preserve">Identify which </w:delText>
        </w:r>
        <w:r w:rsidR="00522F00" w:rsidRPr="00DD4F28" w:rsidDel="00670590">
          <w:rPr>
            <w:strike/>
          </w:rPr>
          <w:delText>ones</w:delText>
        </w:r>
        <w:r w:rsidRPr="00DD4F28" w:rsidDel="00670590">
          <w:rPr>
            <w:strike/>
          </w:rPr>
          <w:delText>, and explain why we chose them</w:delText>
        </w:r>
      </w:del>
    </w:p>
    <w:p w14:paraId="4581A979" w14:textId="32509D4D" w:rsidR="00606DAE" w:rsidRDefault="004654A6" w:rsidP="00C67425">
      <w:pPr>
        <w:pStyle w:val="BodyText"/>
        <w:ind w:firstLine="288"/>
      </w:pPr>
      <w:del w:id="855" w:author="Tolulope Olugbenga" w:date="2021-04-16T13:35:00Z">
        <w:r w:rsidDel="00D53ADA">
          <w:delText>B</w:delText>
        </w:r>
      </w:del>
      <w:del w:id="856" w:author="Tolulope Olugbenga" w:date="2021-04-16T15:27:00Z">
        <w:r w:rsidDel="00A319CF">
          <w:delText xml:space="preserve">enchmark algorithms </w:delText>
        </w:r>
      </w:del>
      <w:del w:id="857" w:author="Tolulope Olugbenga" w:date="2021-04-16T13:35:00Z">
        <w:r w:rsidDel="00D53ADA">
          <w:delText xml:space="preserve">are good to have because it </w:delText>
        </w:r>
      </w:del>
      <w:del w:id="858" w:author="Tolulope Olugbenga" w:date="2021-04-16T15:27:00Z">
        <w:r w:rsidDel="00A319CF">
          <w:delText xml:space="preserve">helps us to compare the performance of </w:delText>
        </w:r>
      </w:del>
      <w:del w:id="859" w:author="Tolulope Olugbenga" w:date="2021-04-16T13:35:00Z">
        <w:r w:rsidDel="00D53ADA">
          <w:delText>a newer algorithm</w:delText>
        </w:r>
      </w:del>
      <w:del w:id="860" w:author="Tolulope Olugbenga" w:date="2021-04-16T15:27:00Z">
        <w:r w:rsidDel="00A319CF">
          <w:delText xml:space="preserve"> with the classical ones already available. </w:delText>
        </w:r>
      </w:del>
      <w:commentRangeStart w:id="861"/>
      <w:r w:rsidR="006A01E9">
        <w:t xml:space="preserve">The chosen benchmark algorithms </w:t>
      </w:r>
      <w:commentRangeEnd w:id="861"/>
      <w:r w:rsidR="00B14CEF">
        <w:rPr>
          <w:rStyle w:val="CommentReference"/>
        </w:rPr>
        <w:commentReference w:id="861"/>
      </w:r>
      <w:r w:rsidR="006A01E9">
        <w:t xml:space="preserve">are the seasonal naïve approach,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artificial neural network </w:t>
      </w:r>
      <w:r w:rsidR="00B574B8">
        <w:t xml:space="preserve">short term load forecaster </w:t>
      </w:r>
      <w:r w:rsidR="006A01E9">
        <w:t xml:space="preserve">technique (ANNSTLF). </w:t>
      </w:r>
      <w:r w:rsidR="00C67425">
        <w:t>These benchmark algorithms have been used for many years by researchers and utilities</w:t>
      </w:r>
      <w:r w:rsidR="00057550">
        <w:t xml:space="preserve"> </w:t>
      </w:r>
      <w:r w:rsidR="00057550">
        <w:fldChar w:fldCharType="begin" w:fldLock="1"/>
      </w:r>
      <w:r w:rsidR="003C39F4">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review","type":"article-journal"},"uris":["http://www.mendeley.com/documents/?uuid=a4a08c2c-096c-4f5a-86be-386f6845def8"]}],"mendeley":{"formattedCitation":"[3]","plainTextFormattedCitation":"[3]","previouslyFormattedCitation":"(Nti et al. 2020)"},"properties":{"noteIndex":0},"schema":"https://github.com/citation-style-language/schema/raw/master/csl-citation.json"}</w:instrText>
      </w:r>
      <w:r w:rsidR="00057550">
        <w:fldChar w:fldCharType="separate"/>
      </w:r>
      <w:r w:rsidR="003C39F4" w:rsidRPr="003C39F4">
        <w:rPr>
          <w:noProof/>
        </w:rPr>
        <w:t>[3]</w:t>
      </w:r>
      <w:r w:rsidR="00057550">
        <w:fldChar w:fldCharType="end"/>
      </w:r>
      <w:r w:rsidR="00057550">
        <w:fldChar w:fldCharType="begin" w:fldLock="1"/>
      </w:r>
      <w:r w:rsidR="003C39F4">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review","type":"article"},"uris":["http://www.mendeley.com/documents/?uuid=615d987e-400a-4457-a9c1-e419ac8b1f00"]}],"mendeley":{"formattedCitation":"[5]","plainTextFormattedCitation":"[5]","previouslyFormattedCitation":"(Kuster, Rezgui, and Mourshed 2017)"},"properties":{"noteIndex":0},"schema":"https://github.com/citation-style-language/schema/raw/master/csl-citation.json"}</w:instrText>
      </w:r>
      <w:r w:rsidR="00057550">
        <w:fldChar w:fldCharType="separate"/>
      </w:r>
      <w:r w:rsidR="003C39F4" w:rsidRPr="003C39F4">
        <w:rPr>
          <w:noProof/>
        </w:rPr>
        <w:t>[5]</w:t>
      </w:r>
      <w:r w:rsidR="00057550">
        <w:fldChar w:fldCharType="end"/>
      </w:r>
      <w:r w:rsidR="00604E88">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604E88">
        <w:fldChar w:fldCharType="separate"/>
      </w:r>
      <w:r w:rsidR="003C39F4" w:rsidRPr="003C39F4">
        <w:rPr>
          <w:noProof/>
        </w:rPr>
        <w:t>[1]</w:t>
      </w:r>
      <w:r w:rsidR="00604E88">
        <w:fldChar w:fldCharType="end"/>
      </w:r>
      <w:r w:rsidR="00C67425">
        <w:t xml:space="preserve">. </w:t>
      </w:r>
      <w:r w:rsidR="00785EC4">
        <w:t xml:space="preserve">The seasonal naïve is simple but it still performs </w:t>
      </w:r>
      <w:r w:rsidR="0004030A">
        <w:t>well</w:t>
      </w:r>
      <w:r w:rsidR="00785EC4">
        <w:t xml:space="preserve"> enough to be a benchmark for other sophisticated models.</w:t>
      </w:r>
      <w:r w:rsidR="00A279D1">
        <w:t xml:space="preserve"> ARIMAX is a classical model, it has been used for many years and has been proven to be quite good for load forecasting </w:t>
      </w:r>
      <w:r w:rsidR="00A279D1">
        <w:fldChar w:fldCharType="begin" w:fldLock="1"/>
      </w:r>
      <w:r w:rsidR="003C39F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2016","id":"ITEM-2","issued":{"date-parts":[["2016","12","8"]]},"page":"314-319","publisher":"Institute of Electrical and Electronics Engineers Inc.","title":"Parallel multi-step ahead power demand forecasting through NAR neural networks","type":"paper-conference"},"uris":["http://www.mendeley.com/documents/?uuid=920bfa4a-8a05-3a16-a9eb-0486d34b8f83"]}],"mendeley":{"formattedCitation":"[15], [16]","plainTextFormattedCitation":"[15], [16]","previouslyFormattedCitation":"(Bonetto and Rossi 2016a; Goswami, Ganguly, and Sil 2018)"},"properties":{"noteIndex":0},"schema":"https://github.com/citation-style-language/schema/raw/master/csl-citation.json"}</w:instrText>
      </w:r>
      <w:r w:rsidR="00A279D1">
        <w:fldChar w:fldCharType="separate"/>
      </w:r>
      <w:r w:rsidR="003C39F4" w:rsidRPr="003C39F4">
        <w:rPr>
          <w:noProof/>
        </w:rPr>
        <w:t>[15], [16]</w:t>
      </w:r>
      <w:r w:rsidR="00A279D1">
        <w:fldChar w:fldCharType="end"/>
      </w:r>
      <w:r w:rsidR="00606DAE">
        <w:t xml:space="preserve">. The MLR method is still used today for load forecasting; it </w:t>
      </w:r>
      <w:r w:rsidR="0004030A">
        <w:t>can</w:t>
      </w:r>
      <w:r w:rsidR="00606DAE">
        <w:t xml:space="preserve"> model non-linear relationships with the specification of independent variables to the </w:t>
      </w:r>
      <w:r w:rsidR="00606DAE">
        <w:lastRenderedPageBreak/>
        <w:t>dataset.</w:t>
      </w:r>
      <w:r w:rsidR="00DF5181">
        <w:t xml:space="preserve"> ANNSTLF has been identified as the best forecaster in </w:t>
      </w:r>
      <w:del w:id="862" w:author="Tolulope Olugbenga" w:date="2021-04-16T15:39:00Z">
        <w:r w:rsidR="00DF5181" w:rsidDel="00F648D1">
          <w:delText xml:space="preserve">short </w:delText>
        </w:r>
      </w:del>
      <w:ins w:id="863" w:author="Tolulope Olugbenga" w:date="2021-04-16T15:39:00Z">
        <w:r w:rsidR="00F648D1">
          <w:t>short-</w:t>
        </w:r>
      </w:ins>
      <w:r w:rsidR="00DF5181">
        <w:t>term load forecasting, therefore it serves as a good benchmark</w:t>
      </w:r>
      <w:r w:rsidR="00F508A5">
        <w:t xml:space="preserve"> </w:t>
      </w:r>
      <w:r w:rsidR="00F508A5">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[17]","previouslyFormattedCitation":"(Hong and Fan 2016; Weron 2006)"},"properties":{"noteIndex":0},"schema":"https://github.com/citation-style-language/schema/raw/master/csl-citation.json"}</w:instrText>
      </w:r>
      <w:r w:rsidR="00F508A5">
        <w:fldChar w:fldCharType="separate"/>
      </w:r>
      <w:r w:rsidR="003C39F4" w:rsidRPr="003C39F4">
        <w:rPr>
          <w:noProof/>
        </w:rPr>
        <w:t>[1], [17]</w:t>
      </w:r>
      <w:r w:rsidR="00F508A5">
        <w:fldChar w:fldCharType="end"/>
      </w:r>
      <w:r w:rsidR="00DF5181">
        <w:t>.</w:t>
      </w:r>
      <w:r w:rsidR="00606DAE">
        <w:t xml:space="preserve"> </w:t>
      </w:r>
    </w:p>
    <w:p w14:paraId="4B7ACE3F" w14:textId="5CC369BB" w:rsidR="009B19B7" w:rsidRPr="001E2B36" w:rsidDel="00A319CF" w:rsidRDefault="000E6695" w:rsidP="009B19B7">
      <w:pPr>
        <w:pStyle w:val="BodyText"/>
        <w:numPr>
          <w:ilvl w:val="0"/>
          <w:numId w:val="46"/>
        </w:numPr>
        <w:rPr>
          <w:del w:id="864" w:author="Tolulope Olugbenga" w:date="2021-04-16T15:28:00Z"/>
          <w:strike/>
        </w:rPr>
      </w:pPr>
      <w:del w:id="865" w:author="Tolulope Olugbenga" w:date="2021-04-16T15:28:00Z">
        <w:r w:rsidRPr="001E2B36" w:rsidDel="00A319CF">
          <w:rPr>
            <w:strike/>
          </w:rPr>
          <w:delText>Describe each of the benchmarks</w:delText>
        </w:r>
        <w:bookmarkStart w:id="866" w:name="_Toc69486063"/>
        <w:bookmarkEnd w:id="866"/>
      </w:del>
    </w:p>
    <w:p w14:paraId="631707D8" w14:textId="2382C79E" w:rsidR="009B19B7" w:rsidRDefault="009B19B7" w:rsidP="009B19B7">
      <w:pPr>
        <w:pStyle w:val="Heading3"/>
      </w:pPr>
      <w:bookmarkStart w:id="867" w:name="_Toc69470495"/>
      <w:bookmarkStart w:id="868" w:name="_Toc69470950"/>
      <w:bookmarkStart w:id="869" w:name="_Toc69486064"/>
      <w:r>
        <w:t>Seasonal Naïve Approach</w:t>
      </w:r>
      <w:bookmarkEnd w:id="867"/>
      <w:bookmarkEnd w:id="868"/>
      <w:bookmarkEnd w:id="869"/>
    </w:p>
    <w:p w14:paraId="32F8A34D" w14:textId="29693336" w:rsidR="0074525D" w:rsidRDefault="0074525D" w:rsidP="0074525D">
      <w:pPr>
        <w:pStyle w:val="BodyText"/>
        <w:ind w:firstLine="288"/>
      </w:pPr>
      <w:r>
        <w:t xml:space="preserve">The naïve approach is considered to be the most cost-effective forecasting model; it </w:t>
      </w:r>
      <w:r w:rsidR="00522F00">
        <w:t>often</w:t>
      </w:r>
      <w:r>
        <w:t xml:space="preserve"> </w:t>
      </w:r>
      <w:commentRangeStart w:id="870"/>
      <w:r>
        <w:t xml:space="preserve">serves as a benchmark </w:t>
      </w:r>
      <w:commentRangeEnd w:id="870"/>
      <w:r w:rsidR="009B786A">
        <w:rPr>
          <w:rStyle w:val="CommentReference"/>
        </w:rPr>
        <w:commentReference w:id="870"/>
      </w:r>
      <w:r>
        <w:t>for developing much more sophisticated models</w:t>
      </w:r>
      <w:r w:rsidR="00CA1D3A">
        <w:t xml:space="preserve"> </w:t>
      </w:r>
      <w:r w:rsidR="00CA1D3A">
        <w:fldChar w:fldCharType="begin" w:fldLock="1"/>
      </w:r>
      <w:r w:rsidR="003C39F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approach","type":"article-journal"},"uris":["http://www.mendeley.com/documents/?uuid=0d80983a-c46c-4c06-b527-1e5fdd7d1c96"]}],"mendeley":{"formattedCitation":"[18]","plainTextFormattedCitation":"[18]","previouslyFormattedCitation":"(Wang, Liu, and Hong 2016)"},"properties":{"noteIndex":0},"schema":"https://github.com/citation-style-language/schema/raw/master/csl-citation.json"}</w:instrText>
      </w:r>
      <w:r w:rsidR="00CA1D3A">
        <w:fldChar w:fldCharType="separate"/>
      </w:r>
      <w:r w:rsidR="003C39F4" w:rsidRPr="003C39F4">
        <w:rPr>
          <w:noProof/>
        </w:rPr>
        <w:t>[18]</w:t>
      </w:r>
      <w:r w:rsidR="00CA1D3A">
        <w:fldChar w:fldCharType="end"/>
      </w:r>
      <w:r w:rsidR="00CA1D3A">
        <w:fldChar w:fldCharType="begin" w:fldLock="1"/>
      </w:r>
      <w:r w:rsidR="003C39F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factory","type":"paper-conference"},"uris":["http://www.mendeley.com/documents/?uuid=0a4ef770-7b7e-4520-876a-79f93b122001"]}],"mendeley":{"formattedCitation":"[19]","plainTextFormattedCitation":"[19]","previouslyFormattedCitation":"(Bracale et al. 2017)"},"properties":{"noteIndex":0},"schema":"https://github.com/citation-style-language/schema/raw/master/csl-citation.json"}</w:instrText>
      </w:r>
      <w:r w:rsidR="00CA1D3A">
        <w:fldChar w:fldCharType="separate"/>
      </w:r>
      <w:r w:rsidR="003C39F4" w:rsidRPr="003C39F4">
        <w:rPr>
          <w:noProof/>
        </w:rPr>
        <w:t>[19]</w:t>
      </w:r>
      <w:r w:rsidR="00CA1D3A">
        <w:fldChar w:fldCharType="end"/>
      </w:r>
      <w:r>
        <w:t xml:space="preserve">. In the naïve approach, the forecast is taken as the previously observed value; this type of forecast is only suitable for time series data. This approach works best if the previous observation has a high similarity with the current; it is sometimes called </w:t>
      </w:r>
      <w:r w:rsidR="0004030A">
        <w:t>a</w:t>
      </w:r>
      <w:r>
        <w:t xml:space="preserve"> similar day approach. If there is seasonality in the time series; the seasonal naïve approach is preferable, because forecasts will be equal to the value from the last season. The seasonal naïve approach is most useful when there is </w:t>
      </w:r>
      <w:r w:rsidR="0004030A">
        <w:t xml:space="preserve">a </w:t>
      </w:r>
      <w:r>
        <w:t>very high level of seasonality in the dataset</w:t>
      </w:r>
      <w:r w:rsidR="00077A5A">
        <w:t xml:space="preserve"> </w:t>
      </w:r>
      <w:r w:rsidR="00077A5A">
        <w:fldChar w:fldCharType="begin" w:fldLock="1"/>
      </w:r>
      <w:r w:rsidR="003C39F4">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theory","type":"article-journal"},"uris":["http://www.mendeley.com/documents/?uuid=380a08f5-2bd8-44ce-bf85-fd50d15065ef"]}],"mendeley":{"formattedCitation":"[20]","plainTextFormattedCitation":"[20]","previouslyFormattedCitation":"(Da Liu et al. 2018)"},"properties":{"noteIndex":0},"schema":"https://github.com/citation-style-language/schema/raw/master/csl-citation.json"}</w:instrText>
      </w:r>
      <w:r w:rsidR="00077A5A">
        <w:fldChar w:fldCharType="separate"/>
      </w:r>
      <w:r w:rsidR="003C39F4" w:rsidRPr="003C39F4">
        <w:rPr>
          <w:noProof/>
        </w:rPr>
        <w:t>[20]</w:t>
      </w:r>
      <w:r w:rsidR="00077A5A">
        <w:fldChar w:fldCharType="end"/>
      </w:r>
      <w:r>
        <w:t>.</w:t>
      </w:r>
    </w:p>
    <w:p w14:paraId="401B9F58" w14:textId="0EE335A5" w:rsidR="0074525D" w:rsidRDefault="0074525D" w:rsidP="0035799E">
      <w:pPr>
        <w:pStyle w:val="BodyText"/>
        <w:ind w:firstLine="288"/>
      </w:pPr>
      <w:r>
        <w:t xml:space="preserve">The naïve approach, when used as a baseline for other methods; it gives us an understanding </w:t>
      </w:r>
      <w:r w:rsidR="0004030A">
        <w:t>of</w:t>
      </w:r>
      <w:r>
        <w:t xml:space="preserve"> how much value is being added to the current forecasting process. The formula for the naïve approach and the seasonal naïve approach </w:t>
      </w:r>
      <w:r w:rsidR="0004030A">
        <w:t>is</w:t>
      </w:r>
      <w:r>
        <w:t xml:space="preserve"> shown below respectively;</w:t>
      </w:r>
    </w:p>
    <w:commentRangeStart w:id="871"/>
    <w:p w14:paraId="3F1E9A9A" w14:textId="2C892305"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05pt;height:28.5pt" o:ole="">
            <v:imagedata r:id="rId14" o:title=""/>
          </v:shape>
          <o:OLEObject Type="Embed" ProgID="Equation.DSMT4" ShapeID="_x0000_i1025" DrawAspect="Content" ObjectID="_1681024593" r:id="rId15"/>
        </w:object>
      </w:r>
      <w:commentRangeEnd w:id="871"/>
      <w:r w:rsidR="009B786A">
        <w:rPr>
          <w:rStyle w:val="CommentReference"/>
          <w:rFonts w:ascii="Calibri" w:eastAsia="Times New Roman" w:hAnsi="Calibri"/>
          <w:lang w:val="en-CA" w:eastAsia="en-CA"/>
        </w:rPr>
        <w:commentReference w:id="871"/>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8F35C3">
          <w:rPr>
            <w:noProof/>
          </w:rPr>
          <w:instrText>1</w:instrText>
        </w:r>
      </w:fldSimple>
      <w:r w:rsidR="002118B9">
        <w:instrText>)</w:instrText>
      </w:r>
      <w:r w:rsidR="002118B9">
        <w:fldChar w:fldCharType="end"/>
      </w:r>
    </w:p>
    <w:p w14:paraId="7EBCCADB" w14:textId="5660F8F7" w:rsidR="0074525D" w:rsidRDefault="0074525D" w:rsidP="0074525D">
      <w:pPr>
        <w:pStyle w:val="BodyText"/>
        <w:ind w:firstLine="288"/>
      </w:pPr>
      <w:r>
        <w:t xml:space="preserve">Where; </w:t>
      </w:r>
      <w:r w:rsidR="00141E5D" w:rsidRPr="005B159F">
        <w:rPr>
          <w:noProof/>
          <w:position w:val="-10"/>
        </w:rPr>
        <w:object w:dxaOrig="220" w:dyaOrig="260" w14:anchorId="3956B89D">
          <v:shape id="_x0000_i1026" type="#_x0000_t75" alt="" style="width:10.3pt;height:12.6pt;mso-width-percent:0;mso-height-percent:0;mso-width-percent:0;mso-height-percent:0" o:ole="">
            <v:imagedata r:id="rId16" o:title=""/>
          </v:shape>
          <o:OLEObject Type="Embed" ProgID="Equation.DSMT4" ShapeID="_x0000_i1026" DrawAspect="Content" ObjectID="_1681024594"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872" w:name="_Toc69470496"/>
      <w:bookmarkStart w:id="873" w:name="_Toc69470951"/>
      <w:bookmarkStart w:id="874" w:name="_Toc69486065"/>
      <w:commentRangeStart w:id="875"/>
      <w:r>
        <w:lastRenderedPageBreak/>
        <w:t>Auto</w:t>
      </w:r>
      <w:r w:rsidR="0004030A">
        <w:t>-</w:t>
      </w:r>
      <w:r>
        <w:t>Regressive Integrated Moving Average with Exogenous Variables</w:t>
      </w:r>
      <w:r w:rsidR="009426B9">
        <w:t xml:space="preserve"> (ARIMAX)</w:t>
      </w:r>
      <w:commentRangeEnd w:id="875"/>
      <w:r w:rsidR="004F0E12">
        <w:rPr>
          <w:rStyle w:val="CommentReference"/>
          <w:rFonts w:ascii="Calibri" w:hAnsi="Calibri"/>
          <w:bCs w:val="0"/>
          <w:u w:val="none"/>
        </w:rPr>
        <w:commentReference w:id="875"/>
      </w:r>
      <w:bookmarkEnd w:id="872"/>
      <w:bookmarkEnd w:id="873"/>
      <w:bookmarkEnd w:id="874"/>
    </w:p>
    <w:p w14:paraId="033315E9" w14:textId="77777777" w:rsidR="00F63745" w:rsidRDefault="0040606D" w:rsidP="00F63745">
      <w:pPr>
        <w:pStyle w:val="BodyText"/>
        <w:ind w:firstLine="288"/>
      </w:pPr>
      <w:r>
        <w:t xml:space="preserve">ARIMA is a statistical technique that describes a given time series distribution based on its past values (its lags and the lagged forecast error); the final equation can then be used to forecast future values. </w:t>
      </w:r>
      <w:r w:rsidR="00F63745">
        <w:t xml:space="preserve">The formula of the ARIMA can be seen below; </w:t>
      </w:r>
    </w:p>
    <w:p w14:paraId="59DC31A2" w14:textId="1DCCBE91" w:rsidR="00F63745" w:rsidRDefault="00F63745" w:rsidP="00F63745">
      <w:pPr>
        <w:pStyle w:val="MTDisplayEquation"/>
      </w:pPr>
      <w:r>
        <w:tab/>
      </w:r>
      <w:r w:rsidRPr="0035799E">
        <w:rPr>
          <w:noProof/>
          <w:position w:val="-14"/>
        </w:rPr>
        <w:object w:dxaOrig="5920" w:dyaOrig="380" w14:anchorId="0255622F">
          <v:shape id="_x0000_i1027" type="#_x0000_t75" alt="" style="width:415.65pt;height:28.5pt;mso-width-percent:0;mso-height-percent:0;mso-width-percent:0;mso-height-percent:0" o:ole="">
            <v:imagedata r:id="rId18" o:title=""/>
          </v:shape>
          <o:OLEObject Type="Embed" ProgID="Equation.DSMT4" ShapeID="_x0000_i1027" DrawAspect="Content" ObjectID="_1681024595"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F35C3">
          <w:rPr>
            <w:noProof/>
          </w:rPr>
          <w:instrText>2</w:instrText>
        </w:r>
      </w:fldSimple>
      <w:r>
        <w:instrText>)</w:instrText>
      </w:r>
      <w:r>
        <w:fldChar w:fldCharType="end"/>
      </w:r>
    </w:p>
    <w:p w14:paraId="1F4C4BCC" w14:textId="77777777"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65pt;height:18.25pt;mso-width-percent:0;mso-height-percent:0;mso-width-percent:0;mso-height-percent:0" o:ole="">
            <v:imagedata r:id="rId20" o:title=""/>
          </v:shape>
          <o:OLEObject Type="Embed" ProgID="Equation.DSMT4" ShapeID="_x0000_i1028" DrawAspect="Content" ObjectID="_1681024596" r:id="rId21"/>
        </w:object>
      </w:r>
      <w:r>
        <w:t xml:space="preserve"> is the </w:t>
      </w:r>
      <w:proofErr w:type="spellStart"/>
      <w:r>
        <w:t>lag1</w:t>
      </w:r>
      <w:proofErr w:type="spellEnd"/>
      <w:r>
        <w:t xml:space="preserve"> of the time series, </w:t>
      </w:r>
      <w:r w:rsidRPr="00654149">
        <w:rPr>
          <w:noProof/>
          <w:position w:val="-12"/>
        </w:rPr>
        <w:object w:dxaOrig="260" w:dyaOrig="360" w14:anchorId="5D2D9C27">
          <v:shape id="_x0000_i1029" type="#_x0000_t75" alt="" style="width:12.6pt;height:18.25pt;mso-width-percent:0;mso-height-percent:0;mso-width-percent:0;mso-height-percent:0" o:ole="">
            <v:imagedata r:id="rId22" o:title=""/>
          </v:shape>
          <o:OLEObject Type="Embed" ProgID="Equation.DSMT4" ShapeID="_x0000_i1029" DrawAspect="Content" ObjectID="_1681024597" r:id="rId23"/>
        </w:object>
      </w:r>
      <w:r>
        <w:t xml:space="preserve"> is the coefficient of lag1 estimated by the model, </w:t>
      </w:r>
      <w:r w:rsidRPr="00654149">
        <w:rPr>
          <w:noProof/>
          <w:position w:val="-6"/>
        </w:rPr>
        <w:object w:dxaOrig="240" w:dyaOrig="220" w14:anchorId="39CC6B1F">
          <v:shape id="_x0000_i1030" type="#_x0000_t75" alt="" style="width:12.15pt;height:11.2pt;mso-width-percent:0;mso-height-percent:0;mso-width-percent:0;mso-height-percent:0" o:ole="">
            <v:imagedata r:id="rId24" o:title=""/>
          </v:shape>
          <o:OLEObject Type="Embed" ProgID="Equation.DSMT4" ShapeID="_x0000_i1030" DrawAspect="Content" ObjectID="_1681024598" r:id="rId25"/>
        </w:object>
      </w:r>
      <w:r>
        <w:t xml:space="preserve"> is the intercept that has been estimated by the model, </w:t>
      </w:r>
      <w:r w:rsidRPr="0080293D">
        <w:rPr>
          <w:noProof/>
          <w:position w:val="-6"/>
        </w:rPr>
        <w:object w:dxaOrig="180" w:dyaOrig="220" w14:anchorId="72364DC3">
          <v:shape id="_x0000_i1031" type="#_x0000_t75" alt="" style="width:8.9pt;height:11.2pt;mso-width-percent:0;mso-height-percent:0;mso-width-percent:0;mso-height-percent:0" o:ole="">
            <v:imagedata r:id="rId26" o:title=""/>
          </v:shape>
          <o:OLEObject Type="Embed" ProgID="Equation.DSMT4" ShapeID="_x0000_i1031" DrawAspect="Content" ObjectID="_1681024599" r:id="rId27"/>
        </w:object>
      </w:r>
      <w:r>
        <w:t xml:space="preserve"> are the error terms from respective lags. ARIMA in its basic form is; the forecast </w:t>
      </w:r>
      <w:r w:rsidRPr="00524BCE">
        <w:rPr>
          <w:noProof/>
          <w:position w:val="-12"/>
        </w:rPr>
        <w:object w:dxaOrig="260" w:dyaOrig="360" w14:anchorId="28523950">
          <v:shape id="_x0000_i1032" type="#_x0000_t75" alt="" style="width:12.6pt;height:18.25pt;mso-width-percent:0;mso-height-percent:0;mso-width-percent:0;mso-height-percent:0" o:ole="">
            <v:imagedata r:id="rId28" o:title=""/>
          </v:shape>
          <o:OLEObject Type="Embed" ProgID="Equation.DSMT4" ShapeID="_x0000_i1032" DrawAspect="Content" ObjectID="_1681024600" r:id="rId29"/>
        </w:object>
      </w:r>
      <w:r>
        <w:t xml:space="preserve"> is the sum of a constant, the linear combination lags of </w:t>
      </w:r>
      <w:r w:rsidRPr="00524BCE">
        <w:rPr>
          <w:noProof/>
          <w:position w:val="-10"/>
        </w:rPr>
        <w:object w:dxaOrig="220" w:dyaOrig="260" w14:anchorId="756D751F">
          <v:shape id="_x0000_i1033" type="#_x0000_t75" alt="" style="width:11.2pt;height:12.6pt;mso-width-percent:0;mso-height-percent:0;mso-width-percent:0;mso-height-percent:0" o:ole="">
            <v:imagedata r:id="rId30" o:title=""/>
          </v:shape>
          <o:OLEObject Type="Embed" ProgID="Equation.DSMT4" ShapeID="_x0000_i1033" DrawAspect="Content" ObjectID="_1681024601" r:id="rId31"/>
        </w:object>
      </w:r>
      <w:r>
        <w:t xml:space="preserve">(up to p lags), and the linear combination of lagged forecast errors (up to q lags). </w:t>
      </w:r>
      <w:commentRangeStart w:id="876"/>
      <w:r w:rsidR="0040606D">
        <w:t xml:space="preserve">An ARIMA model is characterized by p, d, q; </w:t>
      </w:r>
      <w:commentRangeEnd w:id="876"/>
      <w:r w:rsidR="009B786A">
        <w:rPr>
          <w:rStyle w:val="CommentReference"/>
        </w:rPr>
        <w:commentReference w:id="876"/>
      </w:r>
      <w:r w:rsidR="0040606D">
        <w:t>where p is the order of the AR term, q is the order of the MA term, and d is the number of differenc</w:t>
      </w:r>
      <w:r w:rsidR="0004030A">
        <w:t>es</w:t>
      </w:r>
      <w:r w:rsidR="0040606D">
        <w:t xml:space="preserve"> required to make the time series stationary.</w:t>
      </w:r>
    </w:p>
    <w:p w14:paraId="25C9D19D" w14:textId="231A8480" w:rsidR="002118B9" w:rsidRDefault="0040606D" w:rsidP="00F63745">
      <w:pPr>
        <w:pStyle w:val="BodyText"/>
        <w:ind w:firstLine="288"/>
      </w:pPr>
      <w:r>
        <w:t xml:space="preserve"> </w:t>
      </w:r>
      <w:r w:rsidRPr="002609B6">
        <w:t>An ARIMA model is one where the time series was differenced at least once to make it stationary and you combine the AR and the MA terms</w:t>
      </w:r>
      <w:r>
        <w:t xml:space="preserve"> </w:t>
      </w:r>
      <w:r>
        <w:fldChar w:fldCharType="begin" w:fldLock="1"/>
      </w:r>
      <w:r w:rsidR="003C39F4">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Prices","type":"book"},"uris":["http://www.mendeley.com/documents/?uuid=59e9b1ab-dcbf-4877-b313-7652d566ad4d"]}],"mendeley":{"formattedCitation":"[21]","plainTextFormattedCitation":"[21]","previouslyFormattedCitation":"(Weron 2013)"},"properties":{"noteIndex":0},"schema":"https://github.com/citation-style-language/schema/raw/master/csl-citation.json"}</w:instrText>
      </w:r>
      <w:r>
        <w:fldChar w:fldCharType="separate"/>
      </w:r>
      <w:r w:rsidR="003C39F4" w:rsidRPr="003C39F4">
        <w:rPr>
          <w:noProof/>
        </w:rPr>
        <w:t>[21]</w:t>
      </w:r>
      <w:r>
        <w:fldChar w:fldCharType="end"/>
      </w:r>
      <w:r w:rsidRPr="002609B6">
        <w:t>.</w:t>
      </w:r>
      <w:r w:rsidR="00F63745">
        <w:t xml:space="preserve"> </w:t>
      </w:r>
      <w:r w:rsidR="00880359">
        <w:t>Building an ARIMA model requires the time series to be stationary because the term “Auto</w:t>
      </w:r>
      <w:r w:rsidR="0004030A">
        <w:t>-</w:t>
      </w:r>
      <w:r w:rsidR="00880359">
        <w:t>Regressive” in ARIMA means we are dealing with a linear regression model that uses its lags as predictors. Also, linear regression models work better in situations where the predictors are not correlated and independent from one another. The Auto</w:t>
      </w:r>
      <w:r w:rsidR="0004030A">
        <w:t>-</w:t>
      </w:r>
      <w:r w:rsidR="00880359">
        <w:t xml:space="preserve">Regressive order p refers to the number of lags of the data that are used as predictors. While the </w:t>
      </w:r>
      <w:r w:rsidR="00C66397">
        <w:t>Moving Average order q refers to the number of lagged forecast errors that go into the creation of the ARIMA Model</w:t>
      </w:r>
      <w:r w:rsidR="000817C2">
        <w:t xml:space="preserve"> </w:t>
      </w:r>
      <w:r w:rsidR="000817C2">
        <w:fldChar w:fldCharType="begin" w:fldLock="1"/>
      </w:r>
      <w:r w:rsidR="003C39F4">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networks","type":"article-journal"},"uris":["http://www.mendeley.com/documents/?uuid=88f5aad9-bc66-4b06-baa2-11f07e644b7b"]}],"mendeley":{"formattedCitation":"[22]","plainTextFormattedCitation":"[22]","previouslyFormattedCitation":"(Bonetto and Rossi 2016b)"},"properties":{"noteIndex":0},"schema":"https://github.com/citation-style-language/schema/raw/master/csl-citation.json"}</w:instrText>
      </w:r>
      <w:r w:rsidR="000817C2">
        <w:fldChar w:fldCharType="separate"/>
      </w:r>
      <w:r w:rsidR="003C39F4" w:rsidRPr="003C39F4">
        <w:rPr>
          <w:noProof/>
        </w:rPr>
        <w:t>[22]</w:t>
      </w:r>
      <w:r w:rsidR="000817C2">
        <w:fldChar w:fldCharType="end"/>
      </w:r>
      <w:r w:rsidR="00C66397">
        <w:t>.</w:t>
      </w:r>
      <w:r w:rsidR="00013CAA">
        <w:t xml:space="preserve"> </w:t>
      </w:r>
      <w:r w:rsidR="00524BCE">
        <w:t xml:space="preserve">If we would love to take into consideration </w:t>
      </w:r>
      <w:r w:rsidR="00524BCE">
        <w:lastRenderedPageBreak/>
        <w:t xml:space="preserve">exogenous variables like temperature, day of </w:t>
      </w:r>
      <w:r w:rsidR="0004030A">
        <w:t xml:space="preserve">the </w:t>
      </w:r>
      <w:r w:rsidR="00524BCE">
        <w:t xml:space="preserve">week, </w:t>
      </w:r>
      <w:r w:rsidR="00D70769">
        <w:t>etc.</w:t>
      </w:r>
      <w:r w:rsidR="00524BCE">
        <w:t xml:space="preserve">; the ARIMAX model would have to be taken into consideration </w:t>
      </w:r>
      <w:r w:rsidR="00524BCE">
        <w:fldChar w:fldCharType="begin" w:fldLock="1"/>
      </w:r>
      <w:r w:rsidR="003C39F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technique","type":"article-journal"},"uris":["http://www.mendeley.com/documents/?uuid=519b108a-99dc-4e2b-97ea-3e6176f85966"]}],"mendeley":{"formattedCitation":"[15]","plainTextFormattedCitation":"[15]","previouslyFormattedCitation":"(Goswami, Ganguly, and Sil 2018)"},"properties":{"noteIndex":0},"schema":"https://github.com/citation-style-language/schema/raw/master/csl-citation.json"}</w:instrText>
      </w:r>
      <w:r w:rsidR="00524BCE">
        <w:fldChar w:fldCharType="separate"/>
      </w:r>
      <w:r w:rsidR="003C39F4" w:rsidRPr="003C39F4">
        <w:rPr>
          <w:noProof/>
        </w:rPr>
        <w:t>[15]</w:t>
      </w:r>
      <w:r w:rsidR="00524BCE">
        <w:fldChar w:fldCharType="end"/>
      </w:r>
      <w:r w:rsidR="00524BCE">
        <w:t>.</w:t>
      </w:r>
    </w:p>
    <w:p w14:paraId="0347FFA5" w14:textId="0B11C506" w:rsidR="00086D5B" w:rsidRDefault="003658EE" w:rsidP="00086D5B">
      <w:pPr>
        <w:pStyle w:val="Heading3"/>
      </w:pPr>
      <w:bookmarkStart w:id="877" w:name="_Toc69470497"/>
      <w:bookmarkStart w:id="878" w:name="_Toc69470952"/>
      <w:bookmarkStart w:id="879" w:name="_Toc69486066"/>
      <w:r>
        <w:t>Multiple Linear Regression</w:t>
      </w:r>
      <w:bookmarkEnd w:id="877"/>
      <w:bookmarkEnd w:id="878"/>
      <w:bookmarkEnd w:id="879"/>
    </w:p>
    <w:p w14:paraId="43C023E9" w14:textId="041D5DCF"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rsidR="003C39F4">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interactions","type":"article-journal"},"uris":["http://www.mendeley.com/documents/?uuid=6ef7c379-9e81-42e3-a9cf-558e20e55e8f"]}],"mendeley":{"formattedCitation":"[23]","plainTextFormattedCitation":"[23]","previouslyFormattedCitation":"(Hong et al. 2010)"},"properties":{"noteIndex":0},"schema":"https://github.com/citation-style-language/schema/raw/master/csl-citation.json"}</w:instrText>
      </w:r>
      <w:r>
        <w:fldChar w:fldCharType="separate"/>
      </w:r>
      <w:r w:rsidR="003C39F4" w:rsidRPr="003C39F4">
        <w:rPr>
          <w:noProof/>
        </w:rPr>
        <w:t>[23]</w:t>
      </w:r>
      <w:r>
        <w:fldChar w:fldCharType="end"/>
      </w:r>
      <w:r w:rsidR="00C03F0B">
        <w:t xml:space="preserve"> </w:t>
      </w:r>
      <w:r w:rsidR="00C03F0B">
        <w:fldChar w:fldCharType="begin" w:fldLock="1"/>
      </w:r>
      <w:r w:rsidR="003C39F4">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data","type":"article-journal","volume":"2018-Janua"},"uris":["http://www.mendeley.com/documents/?uuid=3dedc393-6528-4e37-8c9f-c6f79840e1fe"]}],"mendeley":{"formattedCitation":"[24]","plainTextFormattedCitation":"[24]","previouslyFormattedCitation":"(Saber and Alam 2018)"},"properties":{"noteIndex":0},"schema":"https://github.com/citation-style-language/schema/raw/master/csl-citation.json"}</w:instrText>
      </w:r>
      <w:r w:rsidR="00C03F0B">
        <w:fldChar w:fldCharType="separate"/>
      </w:r>
      <w:r w:rsidR="003C39F4" w:rsidRPr="003C39F4">
        <w:rPr>
          <w:noProof/>
        </w:rPr>
        <w:t>[24]</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 xml:space="preserve">day, etc.) A common misunderstanding is that MLR models cannot model the nonlinear relationships between the electrical load and weather variables, which turns out to be false </w:t>
      </w:r>
      <w:r>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fldChar w:fldCharType="separate"/>
      </w:r>
      <w:r w:rsidR="003C39F4" w:rsidRPr="003C39F4">
        <w:rPr>
          <w:noProof/>
        </w:rPr>
        <w:t>[1]</w:t>
      </w:r>
      <w:r>
        <w:fldChar w:fldCharType="end"/>
      </w:r>
      <w:r w:rsidR="00A40178">
        <w:t xml:space="preserve"> </w:t>
      </w:r>
      <w:r w:rsidR="00A40178">
        <w:fldChar w:fldCharType="begin" w:fldLock="1"/>
      </w:r>
      <w:r w:rsidR="003C39F4">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approach","type":"book"},"uris":["http://www.mendeley.com/documents/?uuid=250e5707-461b-4997-b893-92830cf2db47"]}],"mendeley":{"formattedCitation":"[17]","plainTextFormattedCitation":"[17]","previouslyFormattedCitation":"(Weron 2006)"},"properties":{"noteIndex":0},"schema":"https://github.com/citation-style-language/schema/raw/master/csl-citation.json"}</w:instrText>
      </w:r>
      <w:r w:rsidR="00A40178">
        <w:fldChar w:fldCharType="separate"/>
      </w:r>
      <w:r w:rsidR="003C39F4" w:rsidRPr="003C39F4">
        <w:rPr>
          <w:noProof/>
        </w:rPr>
        <w:t>[17]</w:t>
      </w:r>
      <w:r w:rsidR="00A40178">
        <w:fldChar w:fldCharType="end"/>
      </w:r>
      <w:r w:rsidR="0042268C">
        <w:t xml:space="preserve">. </w:t>
      </w:r>
      <w:r w:rsidR="00870212">
        <w:t xml:space="preserve">For example, polynomial regression models can describe nonlinear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13829B6"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45pt;mso-width-percent:0;mso-height-percent:0;mso-width-percent:0;mso-height-percent:0" o:ole="">
            <v:imagedata r:id="rId32" o:title=""/>
          </v:shape>
          <o:OLEObject Type="Embed" ProgID="Equation.DSMT4" ShapeID="_x0000_i1034" DrawAspect="Content" ObjectID="_1681024602"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fldSimple w:instr=" SEQ MTEqn \c \* Arabic \* MERGEFORMAT ">
        <w:r w:rsidR="008F35C3">
          <w:rPr>
            <w:noProof/>
          </w:rPr>
          <w:instrText>3</w:instrText>
        </w:r>
      </w:fldSimple>
      <w:r w:rsidR="00A40178">
        <w:instrText>)</w:instrText>
      </w:r>
      <w:r w:rsidR="00A40178">
        <w:fldChar w:fldCharType="end"/>
      </w:r>
    </w:p>
    <w:p w14:paraId="1F4605EA" w14:textId="37DDD875" w:rsidR="00B10003" w:rsidRDefault="00A40178" w:rsidP="00A40178">
      <w:pPr>
        <w:pStyle w:val="BodyText"/>
      </w:pPr>
      <w:r>
        <w:tab/>
        <w:t xml:space="preserve">where </w:t>
      </w:r>
      <w:r w:rsidR="00141E5D" w:rsidRPr="00A40178">
        <w:rPr>
          <w:noProof/>
          <w:position w:val="-10"/>
        </w:rPr>
        <w:object w:dxaOrig="220" w:dyaOrig="260" w14:anchorId="444BCA2A">
          <v:shape id="_x0000_i1035" type="#_x0000_t75" alt="" style="width:11.2pt;height:12.6pt;mso-width-percent:0;mso-height-percent:0;mso-width-percent:0;mso-height-percent:0" o:ole="">
            <v:imagedata r:id="rId34" o:title=""/>
          </v:shape>
          <o:OLEObject Type="Embed" ProgID="Equation.DSMT4" ShapeID="_x0000_i1035" DrawAspect="Content" ObjectID="_1681024603" r:id="rId35"/>
        </w:object>
      </w:r>
      <w:r>
        <w:t xml:space="preserve">is the dependent variable, </w:t>
      </w:r>
      <w:r w:rsidR="00141E5D" w:rsidRPr="00A40178">
        <w:rPr>
          <w:noProof/>
          <w:position w:val="-12"/>
        </w:rPr>
        <w:object w:dxaOrig="240" w:dyaOrig="360" w14:anchorId="55D30703">
          <v:shape id="_x0000_i1036" type="#_x0000_t75" alt="" style="width:12.15pt;height:18.25pt;mso-width-percent:0;mso-height-percent:0;mso-width-percent:0;mso-height-percent:0" o:ole="">
            <v:imagedata r:id="rId36" o:title=""/>
          </v:shape>
          <o:OLEObject Type="Embed" ProgID="Equation.DSMT4" ShapeID="_x0000_i1036" DrawAspect="Content" ObjectID="_1681024604" r:id="rId37"/>
        </w:object>
      </w:r>
      <w:r>
        <w:t xml:space="preserve">and </w:t>
      </w:r>
      <w:r w:rsidR="00141E5D" w:rsidRPr="00A40178">
        <w:rPr>
          <w:noProof/>
          <w:position w:val="-12"/>
        </w:rPr>
        <w:object w:dxaOrig="260" w:dyaOrig="360" w14:anchorId="7D77CDFA">
          <v:shape id="_x0000_i1037" type="#_x0000_t75" alt="" style="width:12.6pt;height:18.25pt;mso-width-percent:0;mso-height-percent:0;mso-width-percent:0;mso-height-percent:0" o:ole="">
            <v:imagedata r:id="rId38" o:title=""/>
          </v:shape>
          <o:OLEObject Type="Embed" ProgID="Equation.DSMT4" ShapeID="_x0000_i1037" DrawAspect="Content" ObjectID="_1681024605" r:id="rId39"/>
        </w:object>
      </w:r>
      <w:r>
        <w:t xml:space="preserve"> are the independent variables, </w:t>
      </w:r>
      <w:r w:rsidR="00141E5D" w:rsidRPr="00A40178">
        <w:rPr>
          <w:noProof/>
          <w:position w:val="-10"/>
        </w:rPr>
        <w:object w:dxaOrig="240" w:dyaOrig="320" w14:anchorId="3619BB21">
          <v:shape id="_x0000_i1038" type="#_x0000_t75" alt="" style="width:12.15pt;height:15.9pt;mso-width-percent:0;mso-height-percent:0;mso-width-percent:0;mso-height-percent:0" o:ole="">
            <v:imagedata r:id="rId40" o:title=""/>
          </v:shape>
          <o:OLEObject Type="Embed" ProgID="Equation.DSMT4" ShapeID="_x0000_i1038" DrawAspect="Content" ObjectID="_1681024606" r:id="rId41"/>
        </w:object>
      </w:r>
      <w:r>
        <w:t xml:space="preserve">’s are parameters to be estimated, and </w:t>
      </w:r>
      <w:r w:rsidR="00141E5D" w:rsidRPr="00A40178">
        <w:rPr>
          <w:noProof/>
          <w:position w:val="-6"/>
        </w:rPr>
        <w:object w:dxaOrig="180" w:dyaOrig="220" w14:anchorId="39F20E70">
          <v:shape id="_x0000_i1039" type="#_x0000_t75" alt="" style="width:8.9pt;height:11.2pt;mso-width-percent:0;mso-height-percent:0;mso-width-percent:0;mso-height-percent:0" o:ole="">
            <v:imagedata r:id="rId42" o:title=""/>
          </v:shape>
          <o:OLEObject Type="Embed" ProgID="Equation.DSMT4" ShapeID="_x0000_i1039" DrawAspect="Content" ObjectID="_1681024607"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8.9pt;height:11.2pt;mso-width-percent:0;mso-height-percent:0;mso-width-percent:0;mso-height-percent:0" o:ole="">
            <v:imagedata r:id="rId42" o:title=""/>
          </v:shape>
          <o:OLEObject Type="Embed" ProgID="Equation.DSMT4" ShapeID="_x0000_i1040" DrawAspect="Content" ObjectID="_1681024608" r:id="rId44"/>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AF3452">
        <w:fldChar w:fldCharType="begin" w:fldLock="1"/>
      </w:r>
      <w:r w:rsidR="003C39F4">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approach","type":"book"},"uris":["http://www.mendeley.com/documents/?uuid=250e5707-461b-4997-b893-92830cf2db47"]}],"mendeley":{"formattedCitation":"[17]","plainTextFormattedCitation":"[17]","previouslyFormattedCitation":"(Weron 2006)"},"properties":{"noteIndex":0},"schema":"https://github.com/citation-style-language/schema/raw/master/csl-citation.json"}</w:instrText>
      </w:r>
      <w:r w:rsidR="00AF3452">
        <w:fldChar w:fldCharType="separate"/>
      </w:r>
      <w:r w:rsidR="003C39F4" w:rsidRPr="003C39F4">
        <w:rPr>
          <w:noProof/>
        </w:rPr>
        <w:t>[17]</w:t>
      </w:r>
      <w:r w:rsidR="00AF3452">
        <w:fldChar w:fldCharType="end"/>
      </w:r>
      <w:r w:rsidR="00AF3452">
        <w:fldChar w:fldCharType="begin" w:fldLock="1"/>
      </w:r>
      <w:r w:rsidR="003C39F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information","type":"article-journal","volume":"5"},"uris":["http://www.mendeley.com/documents/?uuid=3d2f3b02-12fc-417c-a746-0bb1d4ba5f98"]}],"mendeley":{"formattedCitation":"[7]","plainTextFormattedCitation":"[7]","previouslyFormattedCitation":"(Hong, Wilson, and Xie 2014)"},"properties":{"noteIndex":0},"schema":"https://github.com/citation-style-language/schema/raw/master/csl-citation.json"}</w:instrText>
      </w:r>
      <w:r w:rsidR="00AF3452">
        <w:fldChar w:fldCharType="separate"/>
      </w:r>
      <w:r w:rsidR="003C39F4" w:rsidRPr="003C39F4">
        <w:rPr>
          <w:noProof/>
        </w:rPr>
        <w:t>[7]</w:t>
      </w:r>
      <w:r w:rsidR="00AF3452">
        <w:fldChar w:fldCharType="end"/>
      </w:r>
      <w:r w:rsidR="00AF3452">
        <w:fldChar w:fldCharType="begin" w:fldLock="1"/>
      </w:r>
      <w:r w:rsidR="003C39F4">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data","type":"article-journal","volume":"2018-Janua"},"uris":["http://www.mendeley.com/documents/?uuid=3dedc393-6528-4e37-8c9f-c6f79840e1fe"]}],"mendeley":{"formattedCitation":"[24]","plainTextFormattedCitation":"[24]","previouslyFormattedCitation":"(Saber and Alam 2018)"},"properties":{"noteIndex":0},"schema":"https://github.com/citation-style-language/schema/raw/master/csl-citation.json"}</w:instrText>
      </w:r>
      <w:r w:rsidR="00AF3452">
        <w:fldChar w:fldCharType="separate"/>
      </w:r>
      <w:r w:rsidR="003C39F4" w:rsidRPr="003C39F4">
        <w:rPr>
          <w:noProof/>
        </w:rPr>
        <w:t>[24]</w:t>
      </w:r>
      <w:r w:rsidR="00AF3452">
        <w:fldChar w:fldCharType="end"/>
      </w:r>
      <w:r w:rsidR="00542589">
        <w:t>.</w:t>
      </w:r>
    </w:p>
    <w:p w14:paraId="63970A60" w14:textId="21F6E3DE" w:rsidR="00EF221D" w:rsidRDefault="002D61E1" w:rsidP="00EF221D">
      <w:pPr>
        <w:pStyle w:val="Heading3"/>
      </w:pPr>
      <w:bookmarkStart w:id="880" w:name="_Toc69470498"/>
      <w:bookmarkStart w:id="881" w:name="_Toc69470953"/>
      <w:bookmarkStart w:id="882" w:name="_Toc69486067"/>
      <w:r>
        <w:t xml:space="preserve">Artificial Neural Network Short Term Load Forecaster </w:t>
      </w:r>
      <w:r w:rsidR="00FE00F7">
        <w:t>(ANNSTLF) – Generation Three</w:t>
      </w:r>
      <w:bookmarkEnd w:id="880"/>
      <w:bookmarkEnd w:id="881"/>
      <w:bookmarkEnd w:id="882"/>
    </w:p>
    <w:p w14:paraId="2A4A039A" w14:textId="7C112572" w:rsidR="001F09BF" w:rsidRDefault="002079F9" w:rsidP="001F09BF">
      <w:pPr>
        <w:pStyle w:val="BodyText"/>
        <w:ind w:firstLine="288"/>
        <w:rPr>
          <w:ins w:id="883" w:author="Tolulope Olugbenga" w:date="2021-01-25T05:33:00Z"/>
        </w:rPr>
      </w:pPr>
      <w:r>
        <w:t xml:space="preserve">The ANNSTLF model is built as a multi-layer feed-forward Artificial Neural Network (ANN) as identified by the creators in this paper </w:t>
      </w:r>
      <w:r>
        <w:fldChar w:fldCharType="begin" w:fldLock="1"/>
      </w:r>
      <w:r w:rsidR="003C39F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three","type":"article-journal","volume":"13"},"uris":["http://www.mendeley.com/documents/?uuid=270ad857-6e07-445e-bb09-bd63ce2e6a0a"]}],"mendeley":{"formattedCitation":"[25]","plainTextFormattedCitation":"[25]","previouslyFormattedCitation":"(Khotanzad and Afkhami-Rohani 1998)"},"properties":{"noteIndex":0},"schema":"https://github.com/citation-style-language/schema/raw/master/csl-citation.json"}</w:instrText>
      </w:r>
      <w:r>
        <w:fldChar w:fldCharType="separate"/>
      </w:r>
      <w:r w:rsidR="003C39F4" w:rsidRPr="003C39F4">
        <w:rPr>
          <w:noProof/>
        </w:rPr>
        <w:t>[25]</w:t>
      </w:r>
      <w:r>
        <w:fldChar w:fldCharType="end"/>
      </w:r>
      <w:r>
        <w:t xml:space="preserve">. The ANN models are still being used today due to </w:t>
      </w:r>
      <w:r>
        <w:lastRenderedPageBreak/>
        <w:t>their ability to learn complex and non-linear relationships in the data on their own.</w:t>
      </w:r>
      <w:r w:rsidR="00F96BDC">
        <w:t xml:space="preserve"> </w:t>
      </w:r>
      <w:r w:rsidR="0048013E">
        <w:t>The</w:t>
      </w:r>
      <w:r w:rsidR="00F96BDC">
        <w:t xml:space="preserve"> specification of independent variables explicitly</w:t>
      </w:r>
      <w:r w:rsidR="0048013E">
        <w:t xml:space="preserve"> in ANNs </w:t>
      </w:r>
      <w:del w:id="884" w:author="Tolulope Olugbenga" w:date="2021-01-26T13:41:00Z">
        <w:r w:rsidR="0048013E" w:rsidDel="00B25D3D">
          <w:delText xml:space="preserve">are </w:delText>
        </w:r>
      </w:del>
      <w:ins w:id="885" w:author="Tolulope Olugbenga" w:date="2021-01-26T13:41:00Z">
        <w:r w:rsidR="00B25D3D">
          <w:t xml:space="preserve">is </w:t>
        </w:r>
      </w:ins>
      <w:r w:rsidR="0048013E">
        <w:t>not mandatory,</w:t>
      </w:r>
      <w:r w:rsidR="004767FD">
        <w:t xml:space="preserve"> like in the case of MLR models</w:t>
      </w:r>
      <w:r w:rsidR="00F96BDC">
        <w:t>.</w:t>
      </w:r>
      <w:r>
        <w:t xml:space="preserve"> </w:t>
      </w:r>
      <w:r w:rsidR="00950F79">
        <w:t>Th</w:t>
      </w:r>
      <w:ins w:id="886" w:author="Tolulope Olugbenga" w:date="2021-01-25T05:26:00Z">
        <w:r w:rsidR="00137BF5">
          <w:t>is</w:t>
        </w:r>
      </w:ins>
      <w:del w:id="887" w:author="Tolulope Olugbenga" w:date="2021-01-25T05:26:00Z">
        <w:r w:rsidR="00950F79" w:rsidDel="00137BF5">
          <w:delText>e</w:delText>
        </w:r>
      </w:del>
      <w:r w:rsidR="00950F79">
        <w:t xml:space="preserve"> ANNSTLF model </w:t>
      </w:r>
      <w:del w:id="888" w:author="Tolulope Olugbenga" w:date="2021-01-25T05:25:00Z">
        <w:r w:rsidR="00950F79" w:rsidDel="00137BF5">
          <w:delText xml:space="preserve">created by Khotanzad </w:delText>
        </w:r>
      </w:del>
      <w:r w:rsidR="00950F79">
        <w:t xml:space="preserve">has been identified as the best-known ANN implementation for STLF </w:t>
      </w:r>
      <w:r w:rsidR="00950F79">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[17]","previouslyFormattedCitation":"(Hong and Fan 2016; Weron 2006)"},"properties":{"noteIndex":0},"schema":"https://github.com/citation-style-language/schema/raw/master/csl-citation.json"}</w:instrText>
      </w:r>
      <w:r w:rsidR="00950F79">
        <w:fldChar w:fldCharType="separate"/>
      </w:r>
      <w:r w:rsidR="003C39F4" w:rsidRPr="003C39F4">
        <w:rPr>
          <w:noProof/>
        </w:rPr>
        <w:t>[1], [17]</w:t>
      </w:r>
      <w:r w:rsidR="00950F79">
        <w:fldChar w:fldCharType="end"/>
      </w:r>
      <w:ins w:id="889" w:author="Tolulope Olugbenga" w:date="2021-01-25T06:03:00Z">
        <w:r w:rsidR="00924AD8">
          <w:fldChar w:fldCharType="begin" w:fldLock="1"/>
        </w:r>
      </w:ins>
      <w:r w:rsidR="003C39F4">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forecast","type":"article-journal"},"uris":["http://www.mendeley.com/documents/?uuid=57afba51-96cd-435b-b11f-1fe619a8fd2d"]}],"mendeley":{"formattedCitation":"[13]","plainTextFormattedCitation":"[13]","previouslyFormattedCitation":"(Methaprayoon et al. 2007)"},"properties":{"noteIndex":0},"schema":"https://github.com/citation-style-language/schema/raw/master/csl-citation.json"}</w:instrText>
      </w:r>
      <w:r w:rsidR="00924AD8">
        <w:fldChar w:fldCharType="separate"/>
      </w:r>
      <w:r w:rsidR="003C39F4" w:rsidRPr="003C39F4">
        <w:rPr>
          <w:noProof/>
        </w:rPr>
        <w:t>[13]</w:t>
      </w:r>
      <w:ins w:id="890" w:author="Tolulope Olugbenga" w:date="2021-01-25T06:03:00Z">
        <w:r w:rsidR="00924AD8">
          <w:fldChar w:fldCharType="end"/>
        </w:r>
      </w:ins>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pPr>
        <w:pStyle w:val="BodyText"/>
        <w:ind w:firstLine="288"/>
        <w:jc w:val="center"/>
        <w:pPrChange w:id="891" w:author="Tolulope Olugbenga" w:date="2021-01-25T05:42:00Z">
          <w:pPr>
            <w:pStyle w:val="BodyText"/>
            <w:ind w:firstLine="288"/>
          </w:pPr>
        </w:pPrChange>
      </w:pPr>
      <w:ins w:id="892" w:author="Tolulope Olugbenga" w:date="2021-01-25T05:34:00Z">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ins>
    </w:p>
    <w:p w14:paraId="39955C20" w14:textId="00209F68" w:rsidR="001255E0" w:rsidDel="00F36CD8" w:rsidRDefault="001255E0" w:rsidP="001255E0">
      <w:pPr>
        <w:pStyle w:val="BodyText"/>
        <w:keepNext/>
        <w:ind w:firstLine="288"/>
        <w:jc w:val="center"/>
        <w:rPr>
          <w:del w:id="893" w:author="Tolulope Olugbenga" w:date="2021-01-25T05:43:00Z"/>
        </w:rPr>
      </w:pPr>
      <w:del w:id="894" w:author="Tolulope Olugbenga" w:date="2021-01-25T05:43:00Z">
        <w:r w:rsidDel="00F36CD8">
          <w:rPr>
            <w:noProof/>
          </w:rPr>
          <w:drawing>
            <wp:inline distT="0" distB="0" distL="0" distR="0" wp14:anchorId="2DA43A80" wp14:editId="5EF535DF">
              <wp:extent cx="3662045" cy="2728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6">
                        <a:extLst>
                          <a:ext uri="{28A0092B-C50C-407E-A947-70E740481C1C}">
                            <a14:useLocalDpi xmlns:a14="http://schemas.microsoft.com/office/drawing/2010/main" val="0"/>
                          </a:ext>
                        </a:extLst>
                      </a:blip>
                      <a:srcRect t="7051" r="2659" b="5555"/>
                      <a:stretch/>
                    </pic:blipFill>
                    <pic:spPr bwMode="auto">
                      <a:xfrm>
                        <a:off x="0" y="0"/>
                        <a:ext cx="3725487" cy="2775454"/>
                      </a:xfrm>
                      <a:prstGeom prst="rect">
                        <a:avLst/>
                      </a:prstGeom>
                      <a:ln>
                        <a:noFill/>
                      </a:ln>
                      <a:extLst>
                        <a:ext uri="{53640926-AAD7-44D8-BBD7-CCE9431645EC}">
                          <a14:shadowObscured xmlns:a14="http://schemas.microsoft.com/office/drawing/2010/main"/>
                        </a:ext>
                      </a:extLst>
                    </pic:spPr>
                  </pic:pic>
                </a:graphicData>
              </a:graphic>
            </wp:inline>
          </w:drawing>
        </w:r>
      </w:del>
    </w:p>
    <w:p w14:paraId="31FC0DA5" w14:textId="3678E4A1" w:rsidR="001255E0" w:rsidRDefault="001255E0" w:rsidP="00656C70">
      <w:pPr>
        <w:pStyle w:val="BodyText"/>
        <w:keepNext/>
        <w:ind w:firstLine="288"/>
        <w:jc w:val="center"/>
      </w:pPr>
      <w:bookmarkStart w:id="895" w:name="_Toc70354493"/>
      <w:r>
        <w:t xml:space="preserve">Figure </w:t>
      </w:r>
      <w:fldSimple w:instr=" SEQ Figure \* ARABIC ">
        <w:r w:rsidR="008F35C3">
          <w:rPr>
            <w:noProof/>
          </w:rPr>
          <w:t>1</w:t>
        </w:r>
      </w:fldSimple>
      <w:r>
        <w:t xml:space="preserve">:- The Block Diagram of the third generation ANNSTLF </w:t>
      </w:r>
      <w:r>
        <w:fldChar w:fldCharType="begin" w:fldLock="1"/>
      </w:r>
      <w:r w:rsidR="003C39F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three","type":"article-journal","volume":"13"},"uris":["http://www.mendeley.com/documents/?uuid=270ad857-6e07-445e-bb09-bd63ce2e6a0a"]}],"mendeley":{"formattedCitation":"[25]","plainTextFormattedCitation":"[25]","previouslyFormattedCitation":"(Khotanzad and Afkhami-Rohani 1998)"},"properties":{"noteIndex":0},"schema":"https://github.com/citation-style-language/schema/raw/master/csl-citation.json"}</w:instrText>
      </w:r>
      <w:r>
        <w:fldChar w:fldCharType="separate"/>
      </w:r>
      <w:r w:rsidR="003C39F4" w:rsidRPr="003C39F4">
        <w:rPr>
          <w:noProof/>
        </w:rPr>
        <w:t>[25]</w:t>
      </w:r>
      <w:bookmarkEnd w:id="895"/>
      <w:r>
        <w:fldChar w:fldCharType="end"/>
      </w:r>
    </w:p>
    <w:p w14:paraId="2FC6A47D" w14:textId="2A19F9DA" w:rsidR="00D84B2E" w:rsidRDefault="00D84B2E" w:rsidP="00DC6183">
      <w:pPr>
        <w:pStyle w:val="BodyText"/>
        <w:ind w:firstLine="288"/>
        <w:rPr>
          <w:ins w:id="896" w:author="Tolulope Olugbenga" w:date="2021-04-16T14:25:00Z"/>
        </w:rPr>
      </w:pPr>
      <w:r>
        <w:t xml:space="preserve">ANNSTLF is a multilayer perceptron that is trained with the error backpropagation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w:t>
      </w:r>
      <w:r w:rsidR="008E122A">
        <w:lastRenderedPageBreak/>
        <w:t xml:space="preserve">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3C39F4">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approach","type":"book"},"uris":["http://www.mendeley.com/documents/?uuid=250e5707-461b-4997-b893-92830cf2db47"]}],"mendeley":{"formattedCitation":"[17]","plainTextFormattedCitation":"[17]","previouslyFormattedCitation":"(Weron 2006)"},"properties":{"noteIndex":0},"schema":"https://github.com/citation-style-language/schema/raw/master/csl-citation.json"}</w:instrText>
      </w:r>
      <w:r w:rsidR="001B497E">
        <w:fldChar w:fldCharType="separate"/>
      </w:r>
      <w:r w:rsidR="003C39F4" w:rsidRPr="003C39F4">
        <w:rPr>
          <w:noProof/>
        </w:rPr>
        <w:t>[17]</w:t>
      </w:r>
      <w:r w:rsidR="001B497E">
        <w:fldChar w:fldCharType="end"/>
      </w:r>
      <w:ins w:id="897" w:author="Tolulope Olugbenga" w:date="2021-01-25T05:46:00Z">
        <w:r w:rsidR="00196D71">
          <w:fldChar w:fldCharType="begin" w:fldLock="1"/>
        </w:r>
      </w:ins>
      <w:r w:rsidR="003C39F4">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environment","type":"article-journal","volume":"17"},"uris":["http://www.mendeley.com/documents/?uuid=8862c29d-4e37-36ff-9a6e-1b87875935b5"]}],"mendeley":{"formattedCitation":"[26]","plainTextFormattedCitation":"[26]","previouslyFormattedCitation":"(Khotanzad, Zhou, and Elragal 2002)"},"properties":{"noteIndex":0},"schema":"https://github.com/citation-style-language/schema/raw/master/csl-citation.json"}</w:instrText>
      </w:r>
      <w:r w:rsidR="00196D71">
        <w:fldChar w:fldCharType="separate"/>
      </w:r>
      <w:r w:rsidR="003C39F4" w:rsidRPr="003C39F4">
        <w:rPr>
          <w:noProof/>
        </w:rPr>
        <w:t>[26]</w:t>
      </w:r>
      <w:ins w:id="898" w:author="Tolulope Olugbenga" w:date="2021-01-25T05:46:00Z">
        <w:r w:rsidR="00196D71">
          <w:fldChar w:fldCharType="end"/>
        </w:r>
      </w:ins>
      <w:ins w:id="899" w:author="Tolulope Olugbenga" w:date="2021-01-25T08:58:00Z">
        <w:r w:rsidR="00281AD5">
          <w:fldChar w:fldCharType="begin" w:fldLock="1"/>
        </w:r>
      </w:ins>
      <w:r w:rsidR="003C39F4">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forecasting","type":"paper-conference"},"uris":["http://www.mendeley.com/documents/?uuid=a11f2955-4dcd-4a86-8f17-023498d69440"]}],"mendeley":{"formattedCitation":"[27]","plainTextFormattedCitation":"[27]","previouslyFormattedCitation":"(Campbell and Adamson 2006)"},"properties":{"noteIndex":0},"schema":"https://github.com/citation-style-language/schema/raw/master/csl-citation.json"}</w:instrText>
      </w:r>
      <w:r w:rsidR="00281AD5">
        <w:fldChar w:fldCharType="separate"/>
      </w:r>
      <w:r w:rsidR="003C39F4" w:rsidRPr="003C39F4">
        <w:rPr>
          <w:noProof/>
        </w:rPr>
        <w:t>[27]</w:t>
      </w:r>
      <w:ins w:id="900" w:author="Tolulope Olugbenga" w:date="2021-01-25T08:58:00Z">
        <w:r w:rsidR="00281AD5">
          <w:fldChar w:fldCharType="end"/>
        </w:r>
      </w:ins>
      <w:r w:rsidR="008E122A">
        <w:t>.</w:t>
      </w:r>
      <w:r w:rsidR="003E5AB5">
        <w:t xml:space="preserve"> </w:t>
      </w:r>
    </w:p>
    <w:p w14:paraId="16B5BE87" w14:textId="54962667" w:rsidR="00C811E5" w:rsidRDefault="00C811E5" w:rsidP="00C811E5">
      <w:pPr>
        <w:pStyle w:val="Heading2"/>
        <w:rPr>
          <w:ins w:id="901" w:author="Tolulope Olugbenga" w:date="2021-04-26T16:20:00Z"/>
        </w:rPr>
      </w:pPr>
      <w:bookmarkStart w:id="902" w:name="_Toc69486068"/>
      <w:ins w:id="903" w:author="Tolulope Olugbenga" w:date="2021-04-16T14:25:00Z">
        <w:r>
          <w:t>Convolutional Neural Network</w:t>
        </w:r>
      </w:ins>
      <w:ins w:id="904" w:author="Tolulope Olugbenga" w:date="2021-04-26T15:43:00Z">
        <w:r w:rsidR="00B00DE6">
          <w:t>s</w:t>
        </w:r>
      </w:ins>
      <w:ins w:id="905" w:author="Tolulope Olugbenga" w:date="2021-04-16T14:25:00Z">
        <w:r>
          <w:t xml:space="preserve"> (CNN)</w:t>
        </w:r>
      </w:ins>
      <w:bookmarkEnd w:id="902"/>
    </w:p>
    <w:p w14:paraId="176F795C" w14:textId="0DC0C2FD" w:rsidR="00FC660C" w:rsidRDefault="00037CDC" w:rsidP="00A56E3B">
      <w:pPr>
        <w:pStyle w:val="BodyText"/>
        <w:ind w:firstLine="288"/>
        <w:rPr>
          <w:ins w:id="906" w:author="Tolulope Olugbenga" w:date="2021-04-26T17:47:00Z"/>
        </w:rPr>
      </w:pPr>
      <w:ins w:id="907" w:author="Tolulope Olugbenga" w:date="2021-04-26T16:31:00Z">
        <w:r>
          <w:t>CNN</w:t>
        </w:r>
      </w:ins>
      <w:ins w:id="908" w:author="Tolulope Olugbenga" w:date="2021-04-26T16:32:00Z">
        <w:r>
          <w:t xml:space="preserve"> share</w:t>
        </w:r>
      </w:ins>
      <w:ins w:id="909" w:author="Tolulope Olugbenga" w:date="2021-04-26T18:27:00Z">
        <w:r w:rsidR="00727B45">
          <w:t>s</w:t>
        </w:r>
      </w:ins>
      <w:ins w:id="910" w:author="Tolulope Olugbenga" w:date="2021-04-26T16:32:00Z">
        <w:r>
          <w:t xml:space="preserve"> some similarity with the ANN;</w:t>
        </w:r>
      </w:ins>
      <w:ins w:id="911" w:author="Tolulope Olugbenga" w:date="2021-04-26T17:53:00Z">
        <w:r w:rsidR="00AA1E19">
          <w:t xml:space="preserve"> it</w:t>
        </w:r>
      </w:ins>
      <w:ins w:id="912" w:author="Tolulope Olugbenga" w:date="2021-04-26T16:32:00Z">
        <w:r>
          <w:t xml:space="preserve"> </w:t>
        </w:r>
      </w:ins>
      <w:ins w:id="913" w:author="Tolulope Olugbenga" w:date="2021-04-26T16:35:00Z">
        <w:r>
          <w:t xml:space="preserve">is a feedforward neural </w:t>
        </w:r>
      </w:ins>
      <w:ins w:id="914" w:author="Tolulope Olugbenga" w:date="2021-04-26T16:36:00Z">
        <w:r>
          <w:t>network</w:t>
        </w:r>
      </w:ins>
      <w:ins w:id="915" w:author="Tolulope Olugbenga" w:date="2021-04-26T16:35:00Z">
        <w:r>
          <w:t xml:space="preserve"> which </w:t>
        </w:r>
      </w:ins>
      <w:ins w:id="916" w:author="Tolulope Olugbenga" w:date="2021-04-26T17:53:00Z">
        <w:r w:rsidR="00AA1E19">
          <w:t>mimics</w:t>
        </w:r>
      </w:ins>
      <w:ins w:id="917" w:author="Tolulope Olugbenga" w:date="2021-04-26T16:35:00Z">
        <w:r>
          <w:t xml:space="preserve"> the human neurons in its design</w:t>
        </w:r>
      </w:ins>
      <w:ins w:id="918" w:author="Tolulope Olugbenga" w:date="2021-04-26T16:33:00Z">
        <w:r>
          <w:t xml:space="preserve">. </w:t>
        </w:r>
      </w:ins>
      <w:ins w:id="919" w:author="Tolulope Olugbenga" w:date="2021-04-26T16:38:00Z">
        <w:r w:rsidRPr="00037CDC">
          <w:t>CNN has been applied broadly</w:t>
        </w:r>
        <w:r>
          <w:t xml:space="preserve"> </w:t>
        </w:r>
      </w:ins>
      <w:ins w:id="920" w:author="Tolulope Olugbenga" w:date="2021-04-26T16:33:00Z">
        <w:r>
          <w:t>in image and audio processing,</w:t>
        </w:r>
      </w:ins>
      <w:ins w:id="921" w:author="Tolulope Olugbenga" w:date="2021-04-26T16:34:00Z">
        <w:r>
          <w:t xml:space="preserve"> natural language processing, and</w:t>
        </w:r>
      </w:ins>
      <w:ins w:id="922" w:author="Tolulope Olugbenga" w:date="2021-04-26T16:38:00Z">
        <w:r>
          <w:t xml:space="preserve"> video recognition</w:t>
        </w:r>
      </w:ins>
      <w:ins w:id="923" w:author="Tolulope Olugbenga" w:date="2021-04-26T16:40:00Z">
        <w:r w:rsidR="00DB66DB">
          <w:t xml:space="preserve"> </w:t>
        </w:r>
      </w:ins>
      <w:ins w:id="924" w:author="Tolulope Olugbenga" w:date="2021-04-26T16:22:00Z">
        <w:r w:rsidR="00CC49EA">
          <w:fldChar w:fldCharType="begin" w:fldLock="1"/>
        </w:r>
      </w:ins>
      <w:r w:rsidR="003C39F4">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Forecasting","type":"paper-conference"},"uris":["http://www.mendeley.com/documents/?uuid=865f5f2e-bad5-4256-84f8-af00870308ce"]}],"mendeley":{"formattedCitation":"[28]","plainTextFormattedCitation":"[28]","previouslyFormattedCitation":"(Imani and Ghassemian 2019)"},"properties":{"noteIndex":0},"schema":"https://github.com/citation-style-language/schema/raw/master/csl-citation.json"}</w:instrText>
      </w:r>
      <w:r w:rsidR="00CC49EA">
        <w:fldChar w:fldCharType="separate"/>
      </w:r>
      <w:r w:rsidR="003C39F4" w:rsidRPr="003C39F4">
        <w:rPr>
          <w:noProof/>
        </w:rPr>
        <w:t>[28]</w:t>
      </w:r>
      <w:ins w:id="925" w:author="Tolulope Olugbenga" w:date="2021-04-26T16:22:00Z">
        <w:r w:rsidR="00CC49EA">
          <w:fldChar w:fldCharType="end"/>
        </w:r>
      </w:ins>
      <w:ins w:id="926" w:author="Tolulope Olugbenga" w:date="2021-04-26T16:40:00Z">
        <w:r w:rsidR="00DB66DB">
          <w:t xml:space="preserve"> </w:t>
        </w:r>
      </w:ins>
      <w:ins w:id="927" w:author="Tolulope Olugbenga" w:date="2021-04-26T16:41:00Z">
        <w:r w:rsidR="00DB66DB">
          <w:fldChar w:fldCharType="begin" w:fldLock="1"/>
        </w:r>
      </w:ins>
      <w:r w:rsidR="003C39F4">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forecasting","type":"article-journal","volume":"2017-Decem"},"uris":["http://www.mendeley.com/documents/?uuid=06ce35f9-731b-48c3-8a22-f373ce39725d"]}],"mendeley":{"formattedCitation":"[10]","plainTextFormattedCitation":"[10]","previouslyFormattedCitation":"(Almalaq and Edwards 2017)"},"properties":{"noteIndex":0},"schema":"https://github.com/citation-style-language/schema/raw/master/csl-citation.json"}</w:instrText>
      </w:r>
      <w:r w:rsidR="00DB66DB">
        <w:fldChar w:fldCharType="separate"/>
      </w:r>
      <w:r w:rsidR="003C39F4" w:rsidRPr="003C39F4">
        <w:rPr>
          <w:noProof/>
        </w:rPr>
        <w:t>[10]</w:t>
      </w:r>
      <w:ins w:id="928" w:author="Tolulope Olugbenga" w:date="2021-04-26T16:41:00Z">
        <w:r w:rsidR="00DB66DB">
          <w:fldChar w:fldCharType="end"/>
        </w:r>
        <w:r w:rsidR="00DB66DB">
          <w:t>.</w:t>
        </w:r>
      </w:ins>
      <w:ins w:id="929" w:author="Tolulope Olugbenga" w:date="2021-04-26T17:19:00Z">
        <w:r w:rsidR="003D47E6">
          <w:t xml:space="preserve"> </w:t>
        </w:r>
      </w:ins>
      <w:ins w:id="930" w:author="Tolulope Olugbenga" w:date="2021-04-26T17:20:00Z">
        <w:r w:rsidR="003D47E6">
          <w:t>CNNs are normally used with image data</w:t>
        </w:r>
      </w:ins>
      <w:ins w:id="931" w:author="Tolulope Olugbenga" w:date="2021-04-26T17:53:00Z">
        <w:r w:rsidR="00AA1E19">
          <w:t xml:space="preserve">; </w:t>
        </w:r>
      </w:ins>
      <w:ins w:id="932" w:author="Tolulope Olugbenga" w:date="2021-04-26T17:20:00Z">
        <w:r w:rsidR="003D47E6">
          <w:t>time</w:t>
        </w:r>
      </w:ins>
      <w:ins w:id="933" w:author="Tolulope Olugbenga" w:date="2021-04-26T18:28:00Z">
        <w:r w:rsidR="00727B45">
          <w:t>-</w:t>
        </w:r>
      </w:ins>
      <w:ins w:id="934" w:author="Tolulope Olugbenga" w:date="2021-04-26T17:20:00Z">
        <w:r w:rsidR="003D47E6">
          <w:t xml:space="preserve">series data </w:t>
        </w:r>
      </w:ins>
      <w:ins w:id="935" w:author="Tolulope Olugbenga" w:date="2021-04-26T17:22:00Z">
        <w:r w:rsidR="003D47E6">
          <w:t>can be</w:t>
        </w:r>
      </w:ins>
      <w:ins w:id="936" w:author="Tolulope Olugbenga" w:date="2021-04-26T17:20:00Z">
        <w:r w:rsidR="003D47E6">
          <w:t xml:space="preserve"> </w:t>
        </w:r>
      </w:ins>
      <w:ins w:id="937" w:author="Tolulope Olugbenga" w:date="2021-04-26T17:21:00Z">
        <w:r w:rsidR="003D47E6">
          <w:t>arranged</w:t>
        </w:r>
      </w:ins>
      <w:ins w:id="938" w:author="Tolulope Olugbenga" w:date="2021-04-26T17:22:00Z">
        <w:r w:rsidR="003D47E6">
          <w:t xml:space="preserve"> to </w:t>
        </w:r>
      </w:ins>
      <w:ins w:id="939" w:author="Tolulope Olugbenga" w:date="2021-04-26T17:21:00Z">
        <w:r w:rsidR="003D47E6">
          <w:t xml:space="preserve">mimic image data and </w:t>
        </w:r>
      </w:ins>
      <w:ins w:id="940" w:author="Tolulope Olugbenga" w:date="2021-04-26T17:28:00Z">
        <w:r w:rsidR="00351FD0">
          <w:t>it</w:t>
        </w:r>
      </w:ins>
      <w:ins w:id="941" w:author="Tolulope Olugbenga" w:date="2021-04-26T17:22:00Z">
        <w:r w:rsidR="003D47E6">
          <w:t xml:space="preserve"> can</w:t>
        </w:r>
      </w:ins>
      <w:ins w:id="942" w:author="Tolulope Olugbenga" w:date="2021-04-26T17:53:00Z">
        <w:r w:rsidR="00AA1E19">
          <w:t xml:space="preserve"> then</w:t>
        </w:r>
      </w:ins>
      <w:ins w:id="943" w:author="Tolulope Olugbenga" w:date="2021-04-26T17:22:00Z">
        <w:r w:rsidR="003D47E6">
          <w:t xml:space="preserve"> </w:t>
        </w:r>
      </w:ins>
      <w:ins w:id="944" w:author="Tolulope Olugbenga" w:date="2021-04-26T17:21:00Z">
        <w:r w:rsidR="003D47E6">
          <w:t>be fed into a CNN</w:t>
        </w:r>
      </w:ins>
      <w:ins w:id="945" w:author="Tolulope Olugbenga" w:date="2021-04-26T17:27:00Z">
        <w:r w:rsidR="00CE6F14">
          <w:t xml:space="preserve"> </w:t>
        </w:r>
      </w:ins>
      <w:ins w:id="946" w:author="Tolulope Olugbenga" w:date="2021-04-26T17:28:00Z">
        <w:r w:rsidR="00CE6F14">
          <w:fldChar w:fldCharType="begin" w:fldLock="1"/>
        </w:r>
      </w:ins>
      <w:r w:rsidR="003C39F4">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Networks","type":"paper-conference"},"uris":["http://www.mendeley.com/documents/?uuid=8fc7c0f8-cf9d-43e9-b1d3-8d8a7158a8a8"]}],"mendeley":{"formattedCitation":"[29]","plainTextFormattedCitation":"[29]","previouslyFormattedCitation":"(Singh, Vyjayanthi, and Modi 2020)"},"properties":{"noteIndex":0},"schema":"https://github.com/citation-style-language/schema/raw/master/csl-citation.json"}</w:instrText>
      </w:r>
      <w:r w:rsidR="00CE6F14">
        <w:fldChar w:fldCharType="separate"/>
      </w:r>
      <w:r w:rsidR="003C39F4" w:rsidRPr="003C39F4">
        <w:rPr>
          <w:noProof/>
        </w:rPr>
        <w:t>[29]</w:t>
      </w:r>
      <w:ins w:id="947" w:author="Tolulope Olugbenga" w:date="2021-04-26T17:28:00Z">
        <w:r w:rsidR="00CE6F14">
          <w:fldChar w:fldCharType="end"/>
        </w:r>
      </w:ins>
      <w:ins w:id="948" w:author="Tolulope Olugbenga" w:date="2021-04-26T17:34:00Z">
        <w:r w:rsidR="007E4E7B">
          <w:fldChar w:fldCharType="begin" w:fldLock="1"/>
        </w:r>
      </w:ins>
      <w:r w:rsidR="003C39F4">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forecasting","type":"paper-conference"},"uris":["http://www.mendeley.com/documents/?uuid=d2b4f58a-e173-4874-a917-8321b05ccde1"]}],"mendeley":{"formattedCitation":"[30]","plainTextFormattedCitation":"[30]","previouslyFormattedCitation":"(Amarasinghe, Marino, and Manic 2017)"},"properties":{"noteIndex":0},"schema":"https://github.com/citation-style-language/schema/raw/master/csl-citation.json"}</w:instrText>
      </w:r>
      <w:r w:rsidR="007E4E7B">
        <w:fldChar w:fldCharType="separate"/>
      </w:r>
      <w:r w:rsidR="003C39F4" w:rsidRPr="003C39F4">
        <w:rPr>
          <w:noProof/>
        </w:rPr>
        <w:t>[30]</w:t>
      </w:r>
      <w:ins w:id="949" w:author="Tolulope Olugbenga" w:date="2021-04-26T17:34:00Z">
        <w:r w:rsidR="007E4E7B">
          <w:fldChar w:fldCharType="end"/>
        </w:r>
      </w:ins>
      <w:ins w:id="950" w:author="Tolulope Olugbenga" w:date="2021-04-26T17:21:00Z">
        <w:r w:rsidR="003D47E6">
          <w:t>.</w:t>
        </w:r>
      </w:ins>
      <w:ins w:id="951" w:author="Tolulope Olugbenga" w:date="2021-04-26T17:25:00Z">
        <w:r w:rsidR="00CE6F14">
          <w:t xml:space="preserve"> </w:t>
        </w:r>
      </w:ins>
      <w:ins w:id="952" w:author="Tolulope Olugbenga" w:date="2021-04-26T17:34:00Z">
        <w:r w:rsidR="007E4E7B">
          <w:t xml:space="preserve">CNNs normally process data with a </w:t>
        </w:r>
      </w:ins>
      <w:ins w:id="953" w:author="Tolulope Olugbenga" w:date="2021-04-26T17:35:00Z">
        <w:r w:rsidR="007E4E7B">
          <w:t>grid topology; images are 2</w:t>
        </w:r>
      </w:ins>
      <w:ins w:id="954" w:author="Tolulope Olugbenga" w:date="2021-04-26T18:28:00Z">
        <w:r w:rsidR="00727B45">
          <w:t>-</w:t>
        </w:r>
      </w:ins>
      <w:ins w:id="955" w:author="Tolulope Olugbenga" w:date="2021-04-26T17:35:00Z">
        <w:r w:rsidR="007E4E7B">
          <w:t xml:space="preserve">dimensional grids and time series data are </w:t>
        </w:r>
      </w:ins>
      <w:ins w:id="956" w:author="Tolulope Olugbenga" w:date="2021-04-26T17:36:00Z">
        <w:r w:rsidR="007E4E7B">
          <w:t>1 dimensional</w:t>
        </w:r>
        <w:r w:rsidR="008B6B1E">
          <w:t>, which makes th</w:t>
        </w:r>
      </w:ins>
      <w:ins w:id="957" w:author="Tolulope Olugbenga" w:date="2021-04-26T17:54:00Z">
        <w:r w:rsidR="00AA1E19">
          <w:t>is</w:t>
        </w:r>
      </w:ins>
      <w:ins w:id="958" w:author="Tolulope Olugbenga" w:date="2021-04-26T17:36:00Z">
        <w:r w:rsidR="008B6B1E">
          <w:t xml:space="preserve"> conversion necessary</w:t>
        </w:r>
      </w:ins>
      <w:ins w:id="959" w:author="Tolulope Olugbenga" w:date="2021-04-26T17:37:00Z">
        <w:r w:rsidR="008B6B1E">
          <w:t>.</w:t>
        </w:r>
      </w:ins>
      <w:ins w:id="960" w:author="Tolulope Olugbenga" w:date="2021-04-26T17:47:00Z">
        <w:r w:rsidR="00A56E3B">
          <w:t xml:space="preserve"> </w:t>
        </w:r>
      </w:ins>
      <w:ins w:id="961" w:author="Tolulope Olugbenga" w:date="2021-04-26T17:39:00Z">
        <w:r w:rsidR="00FC660C">
          <w:t xml:space="preserve">The CNN architecture </w:t>
        </w:r>
      </w:ins>
      <w:ins w:id="962" w:author="Tolulope Olugbenga" w:date="2021-04-26T17:41:00Z">
        <w:r w:rsidR="00FC660C">
          <w:t>we are using in this research study consist</w:t>
        </w:r>
      </w:ins>
      <w:ins w:id="963" w:author="Tolulope Olugbenga" w:date="2021-04-26T17:42:00Z">
        <w:r w:rsidR="00FC660C">
          <w:t>s of six layers</w:t>
        </w:r>
      </w:ins>
      <w:ins w:id="964" w:author="Tolulope Olugbenga" w:date="2021-04-26T17:43:00Z">
        <w:r w:rsidR="00FC660C">
          <w:t xml:space="preserve"> namely</w:t>
        </w:r>
      </w:ins>
      <w:ins w:id="965" w:author="Tolulope Olugbenga" w:date="2021-04-26T17:44:00Z">
        <w:r w:rsidR="00FC660C">
          <w:t>; the image input layer, the 2D convolution layer, the r</w:t>
        </w:r>
        <w:r w:rsidR="00FC660C" w:rsidRPr="00FC660C">
          <w:t xml:space="preserve">ectified </w:t>
        </w:r>
        <w:r w:rsidR="00FC660C">
          <w:t>l</w:t>
        </w:r>
        <w:r w:rsidR="00FC660C" w:rsidRPr="00FC660C">
          <w:t xml:space="preserve">inear </w:t>
        </w:r>
        <w:r w:rsidR="00FC660C">
          <w:t>u</w:t>
        </w:r>
        <w:r w:rsidR="00FC660C" w:rsidRPr="00FC660C">
          <w:t>nit activation layer</w:t>
        </w:r>
        <w:r w:rsidR="00FC660C">
          <w:t xml:space="preserve"> (relu),</w:t>
        </w:r>
      </w:ins>
      <w:ins w:id="966" w:author="Tolulope Olugbenga" w:date="2021-04-26T17:45:00Z">
        <w:r w:rsidR="00FC660C">
          <w:t xml:space="preserve"> max</w:t>
        </w:r>
      </w:ins>
      <w:ins w:id="967" w:author="Tolulope Olugbenga" w:date="2021-04-26T18:28:00Z">
        <w:r w:rsidR="00727B45">
          <w:t>-</w:t>
        </w:r>
      </w:ins>
      <w:ins w:id="968" w:author="Tolulope Olugbenga" w:date="2021-04-26T17:45:00Z">
        <w:r w:rsidR="00FC660C">
          <w:t xml:space="preserve">pooling 2D layer, fully connected layer, and a regression layer. </w:t>
        </w:r>
      </w:ins>
    </w:p>
    <w:p w14:paraId="0C25EBEC" w14:textId="7CBE8EC5" w:rsidR="00F604F8" w:rsidRPr="0011242E" w:rsidRDefault="00AA1E19">
      <w:pPr>
        <w:pStyle w:val="BodyText"/>
        <w:ind w:firstLine="288"/>
        <w:rPr>
          <w:ins w:id="969" w:author="Tolulope Olugbenga" w:date="2021-04-16T14:47:00Z"/>
        </w:rPr>
        <w:pPrChange w:id="970" w:author="Tolulope Olugbenga" w:date="2021-04-26T17:53:00Z">
          <w:pPr>
            <w:pStyle w:val="Heading2"/>
          </w:pPr>
        </w:pPrChange>
      </w:pPr>
      <w:ins w:id="971" w:author="Tolulope Olugbenga" w:date="2021-04-26T17:54:00Z">
        <w:r>
          <w:t>Because</w:t>
        </w:r>
      </w:ins>
      <w:ins w:id="972" w:author="Tolulope Olugbenga" w:date="2021-04-26T17:48:00Z">
        <w:r w:rsidR="00A56E3B">
          <w:t xml:space="preserve"> the ANNSTLF structure has been identified t</w:t>
        </w:r>
      </w:ins>
      <w:ins w:id="973" w:author="Tolulope Olugbenga" w:date="2021-04-26T17:49:00Z">
        <w:r w:rsidR="00A56E3B">
          <w:t>o be the best forecaster for short</w:t>
        </w:r>
      </w:ins>
      <w:ins w:id="974" w:author="Tolulope Olugbenga" w:date="2021-04-26T18:29:00Z">
        <w:r w:rsidR="00727B45">
          <w:t>-</w:t>
        </w:r>
      </w:ins>
      <w:ins w:id="975" w:author="Tolulope Olugbenga" w:date="2021-04-26T17:49:00Z">
        <w:r w:rsidR="00A56E3B">
          <w:t>term load forecasting</w:t>
        </w:r>
      </w:ins>
      <w:ins w:id="976" w:author="Tolulope Olugbenga" w:date="2021-04-26T17:50:00Z">
        <w:r w:rsidR="00A56E3B">
          <w:t xml:space="preserve"> </w:t>
        </w:r>
        <w:r w:rsidR="00A56E3B">
          <w:fldChar w:fldCharType="begin" w:fldLock="1"/>
        </w:r>
      </w:ins>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[17]","previouslyFormattedCitation":"(Hong and Fan 2016; Weron 2006)"},"properties":{"noteIndex":0},"schema":"https://github.com/citation-style-language/schema/raw/master/csl-citation.json"}</w:instrText>
      </w:r>
      <w:ins w:id="977" w:author="Tolulope Olugbenga" w:date="2021-04-26T17:50:00Z">
        <w:r w:rsidR="00A56E3B">
          <w:fldChar w:fldCharType="separate"/>
        </w:r>
      </w:ins>
      <w:r w:rsidR="003C39F4" w:rsidRPr="003C39F4">
        <w:rPr>
          <w:noProof/>
        </w:rPr>
        <w:t>[1], [17]</w:t>
      </w:r>
      <w:ins w:id="978" w:author="Tolulope Olugbenga" w:date="2021-04-26T17:50:00Z">
        <w:r w:rsidR="00A56E3B">
          <w:fldChar w:fldCharType="end"/>
        </w:r>
      </w:ins>
      <w:ins w:id="979" w:author="Tolulope Olugbenga" w:date="2021-04-26T17:49:00Z">
        <w:r w:rsidR="00A56E3B">
          <w:t xml:space="preserve">. </w:t>
        </w:r>
      </w:ins>
      <w:ins w:id="980" w:author="Tolulope Olugbenga" w:date="2021-04-26T17:47:00Z">
        <w:r w:rsidR="00A56E3B">
          <w:t>Our approach is to mimic the ANNSTLF structur</w:t>
        </w:r>
      </w:ins>
      <w:ins w:id="981" w:author="Tolulope Olugbenga" w:date="2021-04-26T17:50:00Z">
        <w:r w:rsidR="00A56E3B">
          <w:t>e by creating a Base Load Forecaster, Change</w:t>
        </w:r>
      </w:ins>
      <w:ins w:id="982" w:author="Tolulope Olugbenga" w:date="2021-04-26T17:51:00Z">
        <w:r w:rsidR="00A56E3B">
          <w:t xml:space="preserve"> in the Load Forecaster, and RLS combiner; </w:t>
        </w:r>
      </w:ins>
      <w:ins w:id="983" w:author="Tolulope Olugbenga" w:date="2021-04-26T17:54:00Z">
        <w:r>
          <w:t>with</w:t>
        </w:r>
      </w:ins>
      <w:ins w:id="984" w:author="Tolulope Olugbenga" w:date="2021-04-26T17:51:00Z">
        <w:r w:rsidR="00A56E3B">
          <w:t xml:space="preserve"> the CNN algorithm. The architecture will have the</w:t>
        </w:r>
      </w:ins>
      <w:ins w:id="985" w:author="Tolulope Olugbenga" w:date="2021-04-26T17:52:00Z">
        <w:r w:rsidR="00A56E3B">
          <w:t xml:space="preserve"> same inputs and structure </w:t>
        </w:r>
      </w:ins>
      <w:ins w:id="986" w:author="Tolulope Olugbenga" w:date="2021-04-26T18:29:00Z">
        <w:r w:rsidR="00727B45">
          <w:t>as</w:t>
        </w:r>
      </w:ins>
      <w:ins w:id="987" w:author="Tolulope Olugbenga" w:date="2021-04-26T17:52:00Z">
        <w:r w:rsidR="00A56E3B">
          <w:t xml:space="preserve"> the ANNSTLF, but the BLF and CLF algorithms will be created using CNNs.</w:t>
        </w:r>
      </w:ins>
      <w:ins w:id="988" w:author="Tolulope Olugbenga" w:date="2021-04-26T17:51:00Z">
        <w:r w:rsidR="00A56E3B">
          <w:t xml:space="preserve"> </w:t>
        </w:r>
      </w:ins>
    </w:p>
    <w:p w14:paraId="325E84FC" w14:textId="59EA3C81" w:rsidR="00C811E5" w:rsidRPr="00C811E5" w:rsidDel="00F604F8" w:rsidRDefault="00C811E5">
      <w:pPr>
        <w:pStyle w:val="BodyText"/>
        <w:rPr>
          <w:del w:id="989" w:author="Tolulope Olugbenga" w:date="2021-04-26T15:44:00Z"/>
        </w:rPr>
        <w:pPrChange w:id="990" w:author="Tolulope Olugbenga" w:date="2021-04-16T15:22:00Z">
          <w:pPr>
            <w:pStyle w:val="BodyText"/>
            <w:ind w:firstLine="288"/>
          </w:pPr>
        </w:pPrChange>
      </w:pPr>
    </w:p>
    <w:p w14:paraId="746D447D" w14:textId="1A36BE37" w:rsidR="00751101" w:rsidRPr="00751101" w:rsidDel="007316D1" w:rsidRDefault="00751101" w:rsidP="00751101">
      <w:pPr>
        <w:rPr>
          <w:del w:id="991" w:author="Tolulope Olugbenga" w:date="2021-01-25T15:16:00Z"/>
        </w:rPr>
      </w:pPr>
      <w:bookmarkStart w:id="992" w:name="_Toc62480706"/>
      <w:bookmarkStart w:id="993" w:name="_Toc69470499"/>
      <w:bookmarkStart w:id="994" w:name="_Toc69470532"/>
      <w:bookmarkStart w:id="995" w:name="_Toc69470564"/>
      <w:bookmarkStart w:id="996" w:name="_Toc69470596"/>
      <w:bookmarkStart w:id="997" w:name="_Toc69470634"/>
      <w:bookmarkStart w:id="998" w:name="_Toc69470666"/>
      <w:bookmarkStart w:id="999" w:name="_Toc69470704"/>
      <w:bookmarkStart w:id="1000" w:name="_Toc69470736"/>
      <w:bookmarkStart w:id="1001" w:name="_Toc69470774"/>
      <w:bookmarkStart w:id="1002" w:name="_Toc69470806"/>
      <w:bookmarkStart w:id="1003" w:name="_Toc69470838"/>
      <w:bookmarkStart w:id="1004" w:name="_Toc69470877"/>
      <w:bookmarkStart w:id="1005" w:name="_Toc69470903"/>
      <w:bookmarkStart w:id="1006" w:name="_Toc69470929"/>
      <w:bookmarkStart w:id="1007" w:name="_Toc69470954"/>
      <w:bookmarkStart w:id="1008" w:name="_Toc69470978"/>
      <w:bookmarkStart w:id="1009" w:name="_Toc69471001"/>
      <w:bookmarkStart w:id="1010" w:name="_Toc69472072"/>
      <w:bookmarkStart w:id="1011" w:name="_Toc69478648"/>
      <w:bookmarkStart w:id="1012" w:name="_Toc69479093"/>
      <w:bookmarkStart w:id="1013" w:name="_Toc69486069"/>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40B4E433" w14:textId="03DD0AA9" w:rsidR="000E6695" w:rsidRDefault="000E6695" w:rsidP="000E6695">
      <w:pPr>
        <w:pStyle w:val="Heading2"/>
      </w:pPr>
      <w:bookmarkStart w:id="1014" w:name="_Toc69486070"/>
      <w:bookmarkStart w:id="1015" w:name="_Toc69470500"/>
      <w:bookmarkStart w:id="1016" w:name="_Toc69470955"/>
      <w:r>
        <w:t>Data Sets and Metrics for Evaluation</w:t>
      </w:r>
      <w:bookmarkEnd w:id="1014"/>
      <w:del w:id="1017" w:author="Tolulope Olugbenga" w:date="2021-04-16T14:48:00Z">
        <w:r w:rsidDel="00675512">
          <w:delText xml:space="preserve"> (1 page)</w:delText>
        </w:r>
      </w:del>
      <w:bookmarkEnd w:id="1015"/>
      <w:bookmarkEnd w:id="1016"/>
    </w:p>
    <w:p w14:paraId="25638347" w14:textId="41420C89" w:rsidR="00E15D92" w:rsidDel="003D64B7" w:rsidRDefault="000E6695" w:rsidP="00E15D92">
      <w:pPr>
        <w:pStyle w:val="BodyText"/>
        <w:numPr>
          <w:ilvl w:val="0"/>
          <w:numId w:val="46"/>
        </w:numPr>
        <w:rPr>
          <w:del w:id="1018" w:author="Tolulope Olugbenga" w:date="2021-04-16T15:22:00Z"/>
        </w:rPr>
      </w:pPr>
      <w:del w:id="1019" w:author="Tolulope Olugbenga" w:date="2021-04-16T15:22:00Z">
        <w:r w:rsidRPr="00A9053B" w:rsidDel="003D64B7">
          <w:rPr>
            <w:strike/>
          </w:rPr>
          <w:delText>Characteristics of a data set that our solution could be applied</w:delText>
        </w:r>
        <w:r w:rsidDel="003D64B7">
          <w:delText xml:space="preserve"> to</w:delText>
        </w:r>
      </w:del>
    </w:p>
    <w:p w14:paraId="3BFB84EE" w14:textId="7E20CE0F" w:rsidR="00B2512C" w:rsidRPr="00A9053B" w:rsidDel="003D64B7" w:rsidRDefault="00B2512C" w:rsidP="00B2512C">
      <w:pPr>
        <w:pStyle w:val="BodyText"/>
        <w:numPr>
          <w:ilvl w:val="0"/>
          <w:numId w:val="46"/>
        </w:numPr>
        <w:rPr>
          <w:del w:id="1020" w:author="Tolulope Olugbenga" w:date="2021-04-16T15:22:00Z"/>
          <w:strike/>
        </w:rPr>
      </w:pPr>
      <w:del w:id="1021" w:author="Tolulope Olugbenga" w:date="2021-04-16T15:22:00Z">
        <w:r w:rsidRPr="00A9053B" w:rsidDel="003D64B7">
          <w:rPr>
            <w:strike/>
          </w:rPr>
          <w:delText xml:space="preserve">Based on that, our search and what we came up with for data sets to be used in </w:delText>
        </w:r>
        <w:r w:rsidR="004D2A88" w:rsidDel="003D64B7">
          <w:rPr>
            <w:strike/>
          </w:rPr>
          <w:delText xml:space="preserve">the </w:delText>
        </w:r>
        <w:r w:rsidRPr="00A9053B" w:rsidDel="003D64B7">
          <w:rPr>
            <w:strike/>
          </w:rPr>
          <w:delText>evaluation of benchmarks and improvement</w:delText>
        </w:r>
      </w:del>
    </w:p>
    <w:p w14:paraId="67F74C9D" w14:textId="67172EF5" w:rsidR="00BA3399" w:rsidRDefault="00E15D92" w:rsidP="00ED3937">
      <w:pPr>
        <w:pStyle w:val="BodyText"/>
        <w:ind w:firstLine="288"/>
        <w:rPr>
          <w:ins w:id="1022" w:author="Tolulope Olugbenga" w:date="2021-04-26T18:01:00Z"/>
        </w:rPr>
      </w:pPr>
      <w:r>
        <w:t xml:space="preserve">The datasets to be used are time series </w:t>
      </w:r>
      <w:r w:rsidR="00C1406A">
        <w:t xml:space="preserve">sampled on </w:t>
      </w:r>
      <w:r w:rsidR="00ED3937">
        <w:t>an</w:t>
      </w:r>
      <w:r w:rsidR="00C1406A">
        <w:t xml:space="preserve"> hourly horizon</w:t>
      </w:r>
      <w:r w:rsidR="008C1897">
        <w:t>, and</w:t>
      </w:r>
      <w:r w:rsidR="00D563AD">
        <w:t xml:space="preserve"> </w:t>
      </w:r>
      <w:ins w:id="1023" w:author="Tolulope Olugbenga" w:date="2021-01-25T15:17:00Z">
        <w:r w:rsidR="00DA1D38">
          <w:t xml:space="preserve">they </w:t>
        </w:r>
      </w:ins>
      <w:r w:rsidR="00D563AD">
        <w:t>contain</w:t>
      </w:r>
      <w:del w:id="1024" w:author="Tolulope Olugbenga" w:date="2021-01-25T15:18:00Z">
        <w:r w:rsidR="00D563AD" w:rsidDel="00DA1D38">
          <w:delText>ing</w:delText>
        </w:r>
      </w:del>
      <w:r w:rsidR="00D563AD">
        <w:t xml:space="preserve"> the temperature</w:t>
      </w:r>
      <w:ins w:id="1025" w:author="Tolulope Olugbenga" w:date="2021-01-25T15:18:00Z">
        <w:r w:rsidR="00236024">
          <w:t xml:space="preserve"> variable</w:t>
        </w:r>
      </w:ins>
      <w:r w:rsidR="00D563AD">
        <w:t xml:space="preserve"> as it plays a huge role in</w:t>
      </w:r>
      <w:r w:rsidR="000B2B5E">
        <w:t xml:space="preserve"> power demand</w:t>
      </w:r>
      <w:r w:rsidR="00C1406A">
        <w:t>.</w:t>
      </w:r>
      <w:r w:rsidR="00ED3937">
        <w:t xml:space="preserve"> The more data </w:t>
      </w:r>
      <w:ins w:id="1026" w:author="Tolulope Olugbenga" w:date="2021-01-25T15:18:00Z">
        <w:r w:rsidR="00A23003">
          <w:t>available for training</w:t>
        </w:r>
      </w:ins>
      <w:del w:id="1027" w:author="Tolulope Olugbenga" w:date="2021-01-25T15:18:00Z">
        <w:r w:rsidR="00ED3937" w:rsidDel="00A23003">
          <w:delText>we could get</w:delText>
        </w:r>
      </w:del>
      <w:ins w:id="1028" w:author="Tolulope Olugbenga" w:date="2021-01-25T15:18:00Z">
        <w:r w:rsidR="00A23003">
          <w:t>,</w:t>
        </w:r>
      </w:ins>
      <w:r w:rsidR="00ED3937">
        <w:t xml:space="preserve"> the better the algorithms perform.  The authors of the ANNSTLF algorithm mentioned </w:t>
      </w:r>
      <w:r w:rsidR="00ED3937">
        <w:lastRenderedPageBreak/>
        <w:t>that the algorithm works optimally when trained with at least 3 years of data.</w:t>
      </w:r>
      <w:del w:id="1029" w:author="Tolulope Olugbenga" w:date="2021-04-26T18:33:00Z">
        <w:r w:rsidR="00B2512C" w:rsidDel="00834A0B">
          <w:delText xml:space="preserve"> For this reason, </w:delText>
        </w:r>
      </w:del>
      <w:ins w:id="1030" w:author="Tolulope Olugbenga" w:date="2021-04-26T18:33:00Z">
        <w:r w:rsidR="00834A0B">
          <w:t xml:space="preserve"> T</w:t>
        </w:r>
      </w:ins>
      <w:del w:id="1031" w:author="Tolulope Olugbenga" w:date="2021-04-26T18:33:00Z">
        <w:r w:rsidR="00B2512C" w:rsidDel="00834A0B">
          <w:delText>t</w:delText>
        </w:r>
      </w:del>
      <w:r w:rsidR="00B2512C">
        <w:t xml:space="preserve">he first dataset selected was gotten from the </w:t>
      </w:r>
      <w:r w:rsidR="00F57927">
        <w:t>Ontario independent system operator</w:t>
      </w:r>
      <w:r w:rsidR="009C26F2">
        <w:t xml:space="preserve"> </w:t>
      </w:r>
      <w:r w:rsidR="009C26F2">
        <w:fldChar w:fldCharType="begin" w:fldLock="1"/>
      </w:r>
      <w:r w:rsidR="003C39F4">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ON","type":"webpage"},"uris":["http://www.mendeley.com/documents/?uuid=bd645618-0a89-36f3-9d6d-fd55405dcf33"]}],"mendeley":{"formattedCitation":"[31]","plainTextFormattedCitation":"[31]","previouslyFormattedCitation":"(Independent Electricity System Operator Demand - Toronto, ON n.d.)"},"properties":{"noteIndex":0},"schema":"https://github.com/citation-style-language/schema/raw/master/csl-citation.json"}</w:instrText>
      </w:r>
      <w:r w:rsidR="009C26F2">
        <w:fldChar w:fldCharType="separate"/>
      </w:r>
      <w:r w:rsidR="003C39F4" w:rsidRPr="003C39F4">
        <w:rPr>
          <w:noProof/>
        </w:rPr>
        <w:t>[31]</w:t>
      </w:r>
      <w:r w:rsidR="009C26F2">
        <w:fldChar w:fldCharType="end"/>
      </w:r>
      <w:r w:rsidR="00F57927">
        <w:t xml:space="preserve">. </w:t>
      </w:r>
      <w:ins w:id="1032" w:author="Tolulope Olugbenga" w:date="2021-04-26T18:01:00Z">
        <w:r w:rsidR="00BA3399">
          <w:t xml:space="preserve">The second dataset was gotten from Saint John Energy </w:t>
        </w:r>
        <w:r w:rsidR="00BA3399">
          <w:fldChar w:fldCharType="begin" w:fldLock="1"/>
        </w:r>
      </w:ins>
      <w:r w:rsidR="003C39F4">
        <w:instrText>ADDIN CSL_CITATION {"citationItems":[{"id":"ITEM-1","itemData":{"URL":"https://www.sjenergy.com/","accessed":{"date-parts":[["2021","1","5"]]},"id":"ITEM-1","issued":{"date-parts":[["0"]]},"title":"Saint John Energy","type":"webpage"},"uris":["http://www.mendeley.com/documents/?uuid=2d66098b-17f1-3789-a9c4-e2d5277e9551"]}],"mendeley":{"formattedCitation":"[32]","plainTextFormattedCitation":"[32]","previouslyFormattedCitation":"(Saint John Energy n.d.)"},"properties":{"noteIndex":0},"schema":"https://github.com/citation-style-language/schema/raw/master/csl-citation.json"}</w:instrText>
      </w:r>
      <w:ins w:id="1033" w:author="Tolulope Olugbenga" w:date="2021-04-26T18:01:00Z">
        <w:r w:rsidR="00BA3399">
          <w:fldChar w:fldCharType="separate"/>
        </w:r>
      </w:ins>
      <w:r w:rsidR="003C39F4" w:rsidRPr="003C39F4">
        <w:rPr>
          <w:noProof/>
        </w:rPr>
        <w:t>[32]</w:t>
      </w:r>
      <w:ins w:id="1034" w:author="Tolulope Olugbenga" w:date="2021-04-26T18:01:00Z">
        <w:r w:rsidR="00BA3399">
          <w:fldChar w:fldCharType="end"/>
        </w:r>
        <w:r w:rsidR="00BA3399">
          <w:t>.</w:t>
        </w:r>
      </w:ins>
    </w:p>
    <w:p w14:paraId="449A1C6B" w14:textId="3B6710E7" w:rsidR="00E15D92" w:rsidRDefault="00F57927" w:rsidP="00ED3937">
      <w:pPr>
        <w:pStyle w:val="BodyText"/>
        <w:ind w:firstLine="288"/>
      </w:pPr>
      <w:r>
        <w:t xml:space="preserve">The </w:t>
      </w:r>
      <w:del w:id="1035" w:author="Tolulope Olugbenga" w:date="2021-04-26T18:01:00Z">
        <w:r w:rsidDel="00BA3399">
          <w:delText xml:space="preserve">demand for the </w:delText>
        </w:r>
      </w:del>
      <w:r>
        <w:t>city of Toronto</w:t>
      </w:r>
      <w:ins w:id="1036" w:author="Tolulope Olugbenga" w:date="2021-04-26T18:01:00Z">
        <w:r w:rsidR="00BA3399">
          <w:t>’s</w:t>
        </w:r>
      </w:ins>
      <w:r>
        <w:t xml:space="preserve"> </w:t>
      </w:r>
      <w:del w:id="1037" w:author="Tolulope Olugbenga" w:date="2021-04-26T17:57:00Z">
        <w:r w:rsidDel="00C677E9">
          <w:delText xml:space="preserve">was </w:delText>
        </w:r>
      </w:del>
      <w:del w:id="1038" w:author="Tolulope Olugbenga" w:date="2021-04-26T18:01:00Z">
        <w:r w:rsidDel="00BA3399">
          <w:delText>used</w:delText>
        </w:r>
      </w:del>
      <w:ins w:id="1039" w:author="Tolulope Olugbenga" w:date="2021-04-26T17:56:00Z">
        <w:r w:rsidR="002C6743">
          <w:t>data</w:t>
        </w:r>
      </w:ins>
      <w:ins w:id="1040" w:author="Tolulope Olugbenga" w:date="2021-04-26T17:57:00Z">
        <w:r w:rsidR="00C677E9">
          <w:t>set runs</w:t>
        </w:r>
      </w:ins>
      <w:ins w:id="1041" w:author="Tolulope Olugbenga" w:date="2021-04-26T17:56:00Z">
        <w:r w:rsidR="002C6743">
          <w:t xml:space="preserve"> from January 2010 until December 2019</w:t>
        </w:r>
      </w:ins>
      <w:ins w:id="1042" w:author="Tolulope Olugbenga" w:date="2021-04-26T18:29:00Z">
        <w:r w:rsidR="00727B45">
          <w:t>,</w:t>
        </w:r>
      </w:ins>
      <w:ins w:id="1043" w:author="Tolulope Olugbenga" w:date="2021-04-26T18:01:00Z">
        <w:r w:rsidR="00BA3399">
          <w:t xml:space="preserve"> and </w:t>
        </w:r>
      </w:ins>
      <w:del w:id="1044" w:author="Tolulope Olugbenga" w:date="2021-04-26T18:01:00Z">
        <w:r w:rsidR="00905695" w:rsidDel="00BA3399">
          <w:delText>.</w:delText>
        </w:r>
        <w:r w:rsidR="00AB3EA8" w:rsidDel="00BA3399">
          <w:delText xml:space="preserve"> The second dataset was gotten from Saint John Energy </w:delText>
        </w:r>
        <w:r w:rsidR="00AB3EA8" w:rsidDel="00BA3399">
          <w:fldChar w:fldCharType="begin" w:fldLock="1"/>
        </w:r>
        <w:r w:rsidR="00CC49EA" w:rsidRPr="00BA3399" w:rsidDel="00BA3399">
          <w:delInstrText>ADDIN CSL_CITATION {"citationItems":[{"id":"ITEM-1","itemData":{"URL":"https://www.sjenergy.com/","accessed":{"date-parts":[["2021","1","5"]]},"id":"ITEM-1","issued":{"date-parts":[["0"]]},"title":"Saint John Energy","type":"webpage"},"uris":["http://www.mendeley.com/documents/?uuid=2d66098b-17f1-3789-a9c4-e2d5277e9551"]}],"mendeley":{"formattedCitation":"(Saint John Energy n.d.)","plainTextFormattedCitation":"(Saint John Energy n.d.)","previouslyFormattedCitation":"(Saint John Energy n.d.)"},"properties":{"noteIndex":0},"schema":"https://github.com/citation-style-language/schema/raw/master/csl-citation.json"}</w:delInstrText>
        </w:r>
        <w:r w:rsidR="00AB3EA8" w:rsidDel="00BA3399">
          <w:fldChar w:fldCharType="separate"/>
        </w:r>
        <w:r w:rsidR="008B285B" w:rsidRPr="00BA3399" w:rsidDel="00BA3399">
          <w:rPr>
            <w:noProof/>
          </w:rPr>
          <w:delText>(Saint John Energy n.d.)</w:delText>
        </w:r>
        <w:r w:rsidR="00AB3EA8" w:rsidDel="00BA3399">
          <w:fldChar w:fldCharType="end"/>
        </w:r>
        <w:r w:rsidR="00AB3EA8" w:rsidDel="00BA3399">
          <w:delText xml:space="preserve">; </w:delText>
        </w:r>
      </w:del>
      <w:ins w:id="1045" w:author="Tolulope Olugbenga" w:date="2021-04-26T17:58:00Z">
        <w:r w:rsidR="006016C5">
          <w:t xml:space="preserve">the </w:t>
        </w:r>
      </w:ins>
      <w:ins w:id="1046" w:author="Tolulope Olugbenga" w:date="2021-04-26T18:01:00Z">
        <w:r w:rsidR="00BA3399">
          <w:t xml:space="preserve">Saint John’s </w:t>
        </w:r>
      </w:ins>
      <w:ins w:id="1047" w:author="Tolulope Olugbenga" w:date="2021-04-26T17:58:00Z">
        <w:r w:rsidR="006016C5">
          <w:t>data</w:t>
        </w:r>
      </w:ins>
      <w:ins w:id="1048" w:author="Tolulope Olugbenga" w:date="2021-04-26T17:59:00Z">
        <w:r w:rsidR="006016C5">
          <w:t>sets run from January 2018 until December 2020</w:t>
        </w:r>
      </w:ins>
      <w:ins w:id="1049" w:author="Tolulope Olugbenga" w:date="2021-04-26T17:58:00Z">
        <w:r w:rsidR="006016C5">
          <w:t>.</w:t>
        </w:r>
      </w:ins>
      <w:ins w:id="1050" w:author="Tolulope Olugbenga" w:date="2021-04-26T18:02:00Z">
        <w:r w:rsidR="00BA3399">
          <w:t xml:space="preserve"> The Saint John’s dataset</w:t>
        </w:r>
      </w:ins>
      <w:del w:id="1051" w:author="Tolulope Olugbenga" w:date="2021-04-26T17:58:00Z">
        <w:r w:rsidR="00AB3EA8" w:rsidDel="006016C5">
          <w:delText>t</w:delText>
        </w:r>
      </w:del>
      <w:del w:id="1052" w:author="Tolulope Olugbenga" w:date="2021-04-26T18:02:00Z">
        <w:r w:rsidR="00AB3EA8" w:rsidDel="00BA3399">
          <w:delText>his</w:delText>
        </w:r>
      </w:del>
      <w:r w:rsidR="00AB3EA8">
        <w:t xml:space="preserve"> isn’t </w:t>
      </w:r>
      <w:del w:id="1053" w:author="Tolulope Olugbenga" w:date="2021-04-26T18:02:00Z">
        <w:r w:rsidR="00AB3EA8" w:rsidDel="00BA3399">
          <w:delText xml:space="preserve">a </w:delText>
        </w:r>
      </w:del>
      <w:r w:rsidR="00AB3EA8">
        <w:t xml:space="preserve">publicly available </w:t>
      </w:r>
      <w:del w:id="1054" w:author="Tolulope Olugbenga" w:date="2021-04-26T18:02:00Z">
        <w:r w:rsidR="00AB3EA8" w:rsidDel="00BA3399">
          <w:delText xml:space="preserve">dataset </w:delText>
        </w:r>
      </w:del>
      <w:r w:rsidR="00AB3EA8">
        <w:t xml:space="preserve">but I believe it would be useful for my research work as it would help us </w:t>
      </w:r>
      <w:ins w:id="1055" w:author="Tolulope Olugbenga" w:date="2021-04-26T17:58:00Z">
        <w:r w:rsidR="00C677E9">
          <w:t xml:space="preserve">to </w:t>
        </w:r>
      </w:ins>
      <w:r w:rsidR="00496FDC">
        <w:t>see</w:t>
      </w:r>
      <w:r w:rsidR="00AB3EA8">
        <w:t xml:space="preserve"> how</w:t>
      </w:r>
      <w:r w:rsidR="00496FDC">
        <w:t xml:space="preserve"> well</w:t>
      </w:r>
      <w:r w:rsidR="00AB3EA8">
        <w:t xml:space="preserve"> the algorithms perform</w:t>
      </w:r>
      <w:del w:id="1056" w:author="Tolulope Olugbenga" w:date="2021-04-26T18:29:00Z">
        <w:r w:rsidR="00AB3EA8" w:rsidDel="00727B45">
          <w:delText>,</w:delText>
        </w:r>
      </w:del>
      <w:r w:rsidR="00AB3EA8">
        <w:t xml:space="preserve"> </w:t>
      </w:r>
      <w:del w:id="1057" w:author="Tolulope Olugbenga" w:date="2021-04-26T17:59:00Z">
        <w:r w:rsidR="00AB3EA8" w:rsidDel="006016C5">
          <w:delText xml:space="preserve">in </w:delText>
        </w:r>
        <w:r w:rsidR="004D2A88" w:rsidDel="006016C5">
          <w:delText xml:space="preserve">a </w:delText>
        </w:r>
        <w:r w:rsidR="00AB3EA8" w:rsidDel="006016C5">
          <w:delText xml:space="preserve">comparison </w:delText>
        </w:r>
        <w:r w:rsidR="00496FDC" w:rsidDel="006016C5">
          <w:delText>between</w:delText>
        </w:r>
      </w:del>
      <w:ins w:id="1058" w:author="Tolulope Olugbenga" w:date="2021-04-26T17:59:00Z">
        <w:r w:rsidR="006016C5">
          <w:t>when</w:t>
        </w:r>
      </w:ins>
      <w:ins w:id="1059" w:author="Tolulope Olugbenga" w:date="2021-04-26T18:00:00Z">
        <w:r w:rsidR="006016C5">
          <w:t xml:space="preserve"> using</w:t>
        </w:r>
      </w:ins>
      <w:r w:rsidR="00AB3EA8">
        <w:t xml:space="preserve"> </w:t>
      </w:r>
      <w:ins w:id="1060" w:author="Tolulope Olugbenga" w:date="2021-04-26T17:58:00Z">
        <w:r w:rsidR="00C677E9">
          <w:t xml:space="preserve">a </w:t>
        </w:r>
      </w:ins>
      <w:r w:rsidR="00AB3EA8">
        <w:t xml:space="preserve">bigger and </w:t>
      </w:r>
      <w:ins w:id="1061" w:author="Tolulope Olugbenga" w:date="2021-04-26T17:58:00Z">
        <w:r w:rsidR="00C677E9">
          <w:t xml:space="preserve">a </w:t>
        </w:r>
      </w:ins>
      <w:r w:rsidR="00AB3EA8">
        <w:t xml:space="preserve">smaller </w:t>
      </w:r>
      <w:del w:id="1062" w:author="Tolulope Olugbenga" w:date="2021-04-26T17:56:00Z">
        <w:r w:rsidR="00AB3EA8" w:rsidDel="00755D21">
          <w:delText xml:space="preserve">cities </w:delText>
        </w:r>
      </w:del>
      <w:ins w:id="1063" w:author="Tolulope Olugbenga" w:date="2021-04-26T17:56:00Z">
        <w:r w:rsidR="00755D21">
          <w:t>dataset</w:t>
        </w:r>
      </w:ins>
      <w:ins w:id="1064" w:author="Tolulope Olugbenga" w:date="2021-04-26T18:00:00Z">
        <w:r w:rsidR="006016C5">
          <w:t xml:space="preserve"> from different cities with large population gaps</w:t>
        </w:r>
      </w:ins>
      <w:del w:id="1065" w:author="Tolulope Olugbenga" w:date="2021-04-26T17:56:00Z">
        <w:r w:rsidR="00AB3EA8" w:rsidDel="00755D21">
          <w:delText>(i.e. Toronto and Saint John)</w:delText>
        </w:r>
      </w:del>
      <w:r w:rsidR="00AB3EA8">
        <w:t>.</w:t>
      </w:r>
      <w:r w:rsidR="00496FDC">
        <w:t xml:space="preserve"> The weather variables for both datasets were gotten from the government of Canada website </w:t>
      </w:r>
      <w:r w:rsidR="00496FDC">
        <w:fldChar w:fldCharType="begin" w:fldLock="1"/>
      </w:r>
      <w:r w:rsidR="003C39F4">
        <w:instrText>ADDIN CSL_CITATION {"citationItems":[{"id":"ITEM-1","itemData":{"URL":"https://climate.weather.gc.ca/","accessed":{"date-parts":[["2021","1","5"]]},"id":"ITEM-1","issued":{"date-parts":[["0"]]},"title":"Historical Climate Data - Climate - Environment and Climate Change Canada","type":"webpage"},"uris":["http://www.mendeley.com/documents/?uuid=88423cd0-2f91-353a-957e-f22bfddcfae6"]}],"mendeley":{"formattedCitation":"[33]","plainTextFormattedCitation":"[33]","previouslyFormattedCitation":"(Historical Climate Data - Climate - Environment and Climate Change Canada n.d.)"},"properties":{"noteIndex":0},"schema":"https://github.com/citation-style-language/schema/raw/master/csl-citation.json"}</w:instrText>
      </w:r>
      <w:r w:rsidR="00496FDC">
        <w:fldChar w:fldCharType="separate"/>
      </w:r>
      <w:r w:rsidR="003C39F4" w:rsidRPr="003C39F4">
        <w:rPr>
          <w:noProof/>
        </w:rPr>
        <w:t>[33]</w:t>
      </w:r>
      <w:r w:rsidR="00496FDC">
        <w:fldChar w:fldCharType="end"/>
      </w:r>
      <w:ins w:id="1066" w:author="Tolulope Olugbenga" w:date="2021-01-26T09:53:00Z">
        <w:r w:rsidR="00C16A0C">
          <w:t>.</w:t>
        </w:r>
      </w:ins>
    </w:p>
    <w:p w14:paraId="375B8B35" w14:textId="7C28FB58" w:rsidR="00A9053B" w:rsidRPr="007C75B6" w:rsidDel="002C27DF" w:rsidRDefault="000E6695" w:rsidP="00A9053B">
      <w:pPr>
        <w:pStyle w:val="BodyText"/>
        <w:numPr>
          <w:ilvl w:val="0"/>
          <w:numId w:val="46"/>
        </w:numPr>
        <w:rPr>
          <w:del w:id="1067" w:author="Tolulope Olugbenga" w:date="2021-04-16T15:22:00Z"/>
          <w:strike/>
        </w:rPr>
      </w:pPr>
      <w:del w:id="1068" w:author="Tolulope Olugbenga" w:date="2021-04-16T15:22:00Z">
        <w:r w:rsidRPr="007C75B6" w:rsidDel="002C27DF">
          <w:rPr>
            <w:strike/>
          </w:rPr>
          <w:delText>Metrics we plan to use to evaluate – list them, and explain what can be ascertained from them</w:delText>
        </w:r>
      </w:del>
    </w:p>
    <w:p w14:paraId="4563D5C1" w14:textId="095906BC" w:rsidR="00615C51" w:rsidRDefault="00615C51" w:rsidP="00615C51">
      <w:pPr>
        <w:pStyle w:val="BodyText"/>
        <w:ind w:firstLine="288"/>
      </w:pPr>
      <w:r>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model;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DADCA90" w14:textId="2483D211" w:rsidR="00E577BC" w:rsidDel="00176564" w:rsidRDefault="000F0111" w:rsidP="00615C51">
      <w:pPr>
        <w:pStyle w:val="BodyText"/>
        <w:ind w:firstLine="288"/>
        <w:rPr>
          <w:del w:id="1069" w:author="Tolulope Olugbenga" w:date="2021-04-16T14:56:00Z"/>
        </w:rPr>
      </w:pPr>
      <w:del w:id="1070" w:author="Tolulope Olugbenga" w:date="2021-04-16T14:50:00Z">
        <w:r w:rsidDel="00675512">
          <w:delText xml:space="preserve">Because </w:delText>
        </w:r>
      </w:del>
      <w:ins w:id="1071" w:author="Tolulope Olugbenga" w:date="2021-04-16T15:39:00Z">
        <w:r w:rsidR="00F648D1">
          <w:t>Since</w:t>
        </w:r>
      </w:ins>
      <w:ins w:id="1072" w:author="Tolulope Olugbenga" w:date="2021-04-16T14:50:00Z">
        <w:r w:rsidR="00675512">
          <w:t xml:space="preserve"> </w:t>
        </w:r>
      </w:ins>
      <w:r>
        <w:t xml:space="preserve">the global metrics only show one value </w:t>
      </w:r>
      <w:del w:id="1073" w:author="Tolulope Olugbenga" w:date="2021-04-16T14:50:00Z">
        <w:r w:rsidDel="00675512">
          <w:delText xml:space="preserve">about </w:delText>
        </w:r>
      </w:del>
      <w:ins w:id="1074" w:author="Tolulope Olugbenga" w:date="2021-04-16T15:39:00Z">
        <w:r w:rsidR="00330546">
          <w:t>that</w:t>
        </w:r>
        <w:r w:rsidR="00F648D1">
          <w:t xml:space="preserve"> is gotten</w:t>
        </w:r>
      </w:ins>
      <w:del w:id="1075" w:author="Tolulope Olugbenga" w:date="2021-04-16T14:51:00Z">
        <w:r w:rsidDel="00675512">
          <w:delText>the errors of</w:delText>
        </w:r>
      </w:del>
      <w:ins w:id="1076" w:author="Tolulope Olugbenga" w:date="2021-04-16T14:51:00Z">
        <w:r w:rsidR="00675512">
          <w:t xml:space="preserve"> from</w:t>
        </w:r>
      </w:ins>
      <w:r>
        <w:t xml:space="preserve"> the entire dataset. </w:t>
      </w:r>
      <w:ins w:id="1077" w:author="Tolulope Olugbenga" w:date="2021-01-25T15:21:00Z">
        <w:r w:rsidR="00301325">
          <w:t xml:space="preserve">There is the </w:t>
        </w:r>
      </w:ins>
      <w:del w:id="1078" w:author="Tolulope Olugbenga" w:date="2021-01-25T15:21:00Z">
        <w:r w:rsidDel="00301325">
          <w:delText xml:space="preserve">We felt the </w:delText>
        </w:r>
      </w:del>
      <w:r>
        <w:t xml:space="preserve">need to </w:t>
      </w:r>
      <w:r w:rsidR="003314C7">
        <w:t>classify</w:t>
      </w:r>
      <w:r>
        <w:t xml:space="preserve"> the errors on hourly, daily, and monthly horizons. This shows us the distribution of error </w:t>
      </w:r>
      <w:r w:rsidR="003314C7">
        <w:t xml:space="preserve">for </w:t>
      </w:r>
      <w:r>
        <w:t xml:space="preserve">each hour, month, and day; </w:t>
      </w:r>
      <w:r w:rsidR="005860EB">
        <w:t>therefore,</w:t>
      </w:r>
      <w:r>
        <w:t xml:space="preserve"> </w:t>
      </w:r>
      <w:r w:rsidR="005860EB">
        <w:t xml:space="preserve">it </w:t>
      </w:r>
      <w:r>
        <w:t>helps us to identify situations where the algorithms perform better or worse.</w:t>
      </w:r>
    </w:p>
    <w:p w14:paraId="546F1A74" w14:textId="5E787A0C" w:rsidR="000E6695" w:rsidDel="00176564" w:rsidRDefault="000E6695" w:rsidP="000E6695">
      <w:pPr>
        <w:pStyle w:val="Heading2"/>
        <w:rPr>
          <w:del w:id="1079" w:author="Tolulope Olugbenga" w:date="2021-04-16T14:56:00Z"/>
        </w:rPr>
      </w:pPr>
      <w:del w:id="1080" w:author="Tolulope Olugbenga" w:date="2021-01-26T13:47:00Z">
        <w:r w:rsidDel="003113EE">
          <w:delText>Approache</w:delText>
        </w:r>
      </w:del>
      <w:bookmarkStart w:id="1081" w:name="_Toc69470501"/>
      <w:bookmarkStart w:id="1082" w:name="_Toc69470956"/>
      <w:del w:id="1083" w:author="Tolulope Olugbenga" w:date="2021-04-16T14:51:00Z">
        <w:r w:rsidDel="007C00A1">
          <w:delText>(s)</w:delText>
        </w:r>
      </w:del>
      <w:del w:id="1084" w:author="Tolulope Olugbenga" w:date="2021-04-16T14:56:00Z">
        <w:r w:rsidDel="00176564">
          <w:delText xml:space="preserve"> for Improvement</w:delText>
        </w:r>
      </w:del>
      <w:del w:id="1085" w:author="Tolulope Olugbenga" w:date="2021-04-16T14:51:00Z">
        <w:r w:rsidDel="007C00A1">
          <w:delText xml:space="preserve"> (1 page)</w:delText>
        </w:r>
      </w:del>
      <w:bookmarkEnd w:id="1081"/>
      <w:bookmarkEnd w:id="1082"/>
    </w:p>
    <w:p w14:paraId="126B9188" w14:textId="42FC13F2" w:rsidR="000E6695" w:rsidRPr="000E6695" w:rsidDel="00176564" w:rsidRDefault="005D7AB2" w:rsidP="000E6695">
      <w:pPr>
        <w:pStyle w:val="BodyText"/>
        <w:rPr>
          <w:del w:id="1086" w:author="Tolulope Olugbenga" w:date="2021-04-16T14:56:00Z"/>
        </w:rPr>
      </w:pPr>
      <w:del w:id="1087" w:author="Tolulope Olugbenga" w:date="2021-04-16T14:56:00Z">
        <w:r w:rsidDel="00176564">
          <w:delText>// To be filled</w:delText>
        </w:r>
      </w:del>
    </w:p>
    <w:p w14:paraId="130E3C9B" w14:textId="77777777" w:rsidR="000E6695" w:rsidRPr="000E6695" w:rsidRDefault="000E6695">
      <w:pPr>
        <w:pStyle w:val="BodyText"/>
        <w:ind w:firstLine="288"/>
        <w:pPrChange w:id="1088" w:author="Tolulope Olugbenga" w:date="2021-04-16T14:56:00Z">
          <w:pPr>
            <w:pStyle w:val="BodyText"/>
          </w:pPr>
        </w:pPrChange>
      </w:pPr>
    </w:p>
    <w:p w14:paraId="48E12E4F" w14:textId="43A99BBE" w:rsidR="001D4D50" w:rsidRDefault="000E6695" w:rsidP="000E6695">
      <w:pPr>
        <w:pStyle w:val="Heading1"/>
        <w:rPr>
          <w:ins w:id="1089" w:author="Tolulope Olugbenga" w:date="2021-04-16T16:06:00Z"/>
        </w:rPr>
      </w:pPr>
      <w:r>
        <w:lastRenderedPageBreak/>
        <w:t xml:space="preserve"> </w:t>
      </w:r>
      <w:bookmarkStart w:id="1090" w:name="_Toc69470502"/>
      <w:bookmarkStart w:id="1091" w:name="_Toc69470957"/>
      <w:bookmarkStart w:id="1092" w:name="_Toc69486071"/>
      <w:r w:rsidR="001D4D50">
        <w:t>Contributions</w:t>
      </w:r>
      <w:bookmarkEnd w:id="1090"/>
      <w:bookmarkEnd w:id="1091"/>
      <w:bookmarkEnd w:id="1092"/>
    </w:p>
    <w:p w14:paraId="18648BFE" w14:textId="1C72245F" w:rsidR="00520A23" w:rsidRPr="00540B80" w:rsidRDefault="00520A23">
      <w:pPr>
        <w:pStyle w:val="BodyText"/>
        <w:ind w:firstLine="288"/>
        <w:pPrChange w:id="1093" w:author="Tolulope Olugbenga" w:date="2021-04-26T18:05:00Z">
          <w:pPr>
            <w:pStyle w:val="Heading1"/>
          </w:pPr>
        </w:pPrChange>
      </w:pPr>
      <w:ins w:id="1094" w:author="Tolulope Olugbenga" w:date="2021-04-16T16:06:00Z">
        <w:r w:rsidRPr="00935F6C">
          <w:t xml:space="preserve">Researchers would get a better idea of how much value the CNN </w:t>
        </w:r>
      </w:ins>
      <w:ins w:id="1095" w:author="Tolulope Olugbenga" w:date="2021-04-16T17:19:00Z">
        <w:r w:rsidR="00E12C29">
          <w:t>algorithm</w:t>
        </w:r>
      </w:ins>
      <w:ins w:id="1096" w:author="Tolulope Olugbenga" w:date="2021-04-16T16:06:00Z">
        <w:r w:rsidRPr="00935F6C">
          <w:t xml:space="preserve"> adds when compared with some of the best classical approaches. We aim to create an algorithm that could easily adapt to the rising trend in power demand that most utilities face every year. We also aim to have an algorithm that understands and interprets the relationships in the data better, without </w:t>
        </w:r>
      </w:ins>
      <w:ins w:id="1097" w:author="Tolulope Olugbenga" w:date="2021-04-26T18:04:00Z">
        <w:r w:rsidR="00D8099D">
          <w:t xml:space="preserve">the need for </w:t>
        </w:r>
      </w:ins>
      <w:ins w:id="1098" w:author="Tolulope Olugbenga" w:date="2021-04-16T16:06:00Z">
        <w:r w:rsidRPr="00935F6C">
          <w:t>explicit</w:t>
        </w:r>
      </w:ins>
      <w:ins w:id="1099" w:author="Tolulope Olugbenga" w:date="2021-04-26T18:04:00Z">
        <w:r w:rsidR="00D8099D">
          <w:t xml:space="preserve"> specification</w:t>
        </w:r>
      </w:ins>
      <w:ins w:id="1100" w:author="Tolulope Olugbenga" w:date="2021-04-16T16:06:00Z">
        <w:r w:rsidRPr="00935F6C">
          <w:t>.  This will also be a reproducible experiment for other researchers to use as a point of reference in the future</w:t>
        </w:r>
      </w:ins>
      <w:ins w:id="1101" w:author="Tolulope Olugbenga" w:date="2021-04-26T18:04:00Z">
        <w:r w:rsidR="00764982">
          <w:t>, because of the publicl</w:t>
        </w:r>
      </w:ins>
      <w:ins w:id="1102" w:author="Tolulope Olugbenga" w:date="2021-04-26T18:05:00Z">
        <w:r w:rsidR="00764982">
          <w:t>y available dataset being used in this research study (Ontario IESO).</w:t>
        </w:r>
      </w:ins>
    </w:p>
    <w:p w14:paraId="01BA6D10" w14:textId="3F29AF88" w:rsidR="003E21B7" w:rsidRPr="00520A23" w:rsidDel="00F35AC0" w:rsidRDefault="001D4D50">
      <w:pPr>
        <w:pStyle w:val="BodyText"/>
        <w:rPr>
          <w:del w:id="1103" w:author="Tolulope Olugbenga" w:date="2021-04-16T16:04:00Z"/>
        </w:rPr>
      </w:pPr>
      <w:del w:id="1104" w:author="Tolulope Olugbenga" w:date="2021-04-16T16:04:00Z">
        <w:r w:rsidRPr="00520A23" w:rsidDel="00F35AC0">
          <w:delText>&lt;Briefly list what contributions are made by completing this work – aim for 1 page.  Don’t focus on what you learn by completing the work; instead, focus on what researchers will learn by reading the work</w:delText>
        </w:r>
        <w:r w:rsidR="000E6695" w:rsidRPr="00520A23" w:rsidDel="00F35AC0">
          <w:delText>, or what users will have as a result of this work.</w:delText>
        </w:r>
        <w:r w:rsidRPr="00520A23" w:rsidDel="00F35AC0">
          <w:delText>&gt;</w:delText>
        </w:r>
      </w:del>
    </w:p>
    <w:p w14:paraId="3775BE07" w14:textId="6916C801" w:rsidR="006231CB" w:rsidRPr="00520A23" w:rsidDel="00F648D1" w:rsidRDefault="006231CB">
      <w:pPr>
        <w:pStyle w:val="BodyText"/>
        <w:rPr>
          <w:del w:id="1105" w:author="Tolulope Olugbenga" w:date="2021-04-16T15:36:00Z"/>
        </w:rPr>
      </w:pPr>
      <w:del w:id="1106" w:author="Tolulope Olugbenga" w:date="2021-04-16T15:36:00Z">
        <w:r w:rsidRPr="00520A23" w:rsidDel="00F648D1">
          <w:delText>//</w:delText>
        </w:r>
        <w:r w:rsidR="00245686" w:rsidRPr="00520A23" w:rsidDel="00F648D1">
          <w:delText xml:space="preserve"> A new improvement for the ANNSTLF gen 3. No improvement is publicly available right now.</w:delText>
        </w:r>
      </w:del>
    </w:p>
    <w:p w14:paraId="77D06345" w14:textId="08F6F4EA" w:rsidR="00193FEC" w:rsidRPr="00520A23" w:rsidDel="00F35AC0" w:rsidRDefault="00193FEC">
      <w:pPr>
        <w:pStyle w:val="BodyText"/>
        <w:rPr>
          <w:del w:id="1107" w:author="Tolulope Olugbenga" w:date="2021-04-16T16:04:00Z"/>
        </w:rPr>
      </w:pPr>
      <w:del w:id="1108" w:author="Tolulope Olugbenga" w:date="2021-04-16T16:04:00Z">
        <w:r w:rsidRPr="00520A23" w:rsidDel="00F35AC0">
          <w:delText>// A much better algorithm/ method for load forecasting</w:delText>
        </w:r>
      </w:del>
    </w:p>
    <w:p w14:paraId="0C9F0592" w14:textId="49DA00D3" w:rsidR="00531B23" w:rsidRPr="00520A23" w:rsidDel="00F648D1" w:rsidRDefault="00A663CD">
      <w:pPr>
        <w:pStyle w:val="BodyText"/>
        <w:rPr>
          <w:del w:id="1109" w:author="Tolulope Olugbenga" w:date="2021-04-16T14:52:00Z"/>
        </w:rPr>
      </w:pPr>
      <w:del w:id="1110" w:author="Tolulope Olugbenga" w:date="2021-04-16T16:04:00Z">
        <w:r w:rsidRPr="00520A23" w:rsidDel="00F35AC0">
          <w:delText>// Predictions in bigger vs smaller cities. In terms of aggregation</w:delText>
        </w:r>
      </w:del>
    </w:p>
    <w:p w14:paraId="63A73F47" w14:textId="6CDED141" w:rsidR="00F114CC" w:rsidRDefault="00F114CC">
      <w:pPr>
        <w:spacing w:after="0"/>
        <w:rPr>
          <w:ins w:id="1111" w:author="Tolulope Olugbenga" w:date="2021-04-16T15:17:00Z"/>
        </w:rPr>
      </w:pPr>
      <w:ins w:id="1112" w:author="Tolulope Olugbenga" w:date="2021-04-16T15:17:00Z">
        <w:r>
          <w:br w:type="page"/>
        </w:r>
      </w:ins>
    </w:p>
    <w:p w14:paraId="3B0E8E0B" w14:textId="59878F06" w:rsidR="00F114CC" w:rsidRDefault="00F114CC" w:rsidP="00F114CC">
      <w:pPr>
        <w:pStyle w:val="Heading1"/>
        <w:rPr>
          <w:ins w:id="1113" w:author="Tolulope Olugbenga" w:date="2021-04-16T15:21:00Z"/>
        </w:rPr>
      </w:pPr>
      <w:bookmarkStart w:id="1114" w:name="_Toc69486072"/>
      <w:ins w:id="1115" w:author="Tolulope Olugbenga" w:date="2021-04-16T15:17:00Z">
        <w:r>
          <w:lastRenderedPageBreak/>
          <w:t>References</w:t>
        </w:r>
      </w:ins>
      <w:bookmarkEnd w:id="1114"/>
    </w:p>
    <w:p w14:paraId="5455F17F" w14:textId="1DD0EC45" w:rsidR="003C39F4" w:rsidRPr="003C39F4" w:rsidRDefault="005C54B3" w:rsidP="003C39F4">
      <w:pPr>
        <w:widowControl w:val="0"/>
        <w:autoSpaceDE w:val="0"/>
        <w:autoSpaceDN w:val="0"/>
        <w:adjustRightInd w:val="0"/>
        <w:spacing w:after="120" w:line="480" w:lineRule="auto"/>
        <w:ind w:left="640" w:hanging="640"/>
        <w:rPr>
          <w:rFonts w:cs="Calibri"/>
          <w:noProof/>
          <w:szCs w:val="24"/>
        </w:rPr>
      </w:pPr>
      <w:ins w:id="1116" w:author="Tolulope Olugbenga" w:date="2021-04-16T15:21:00Z">
        <w:r>
          <w:fldChar w:fldCharType="begin" w:fldLock="1"/>
        </w:r>
        <w:r>
          <w:instrText xml:space="preserve">ADDIN Mendeley Bibliography CSL_BIBLIOGRAPHY </w:instrText>
        </w:r>
      </w:ins>
      <w:r>
        <w:fldChar w:fldCharType="separate"/>
      </w:r>
      <w:r w:rsidR="003C39F4" w:rsidRPr="003C39F4">
        <w:rPr>
          <w:rFonts w:cs="Calibri"/>
          <w:noProof/>
          <w:szCs w:val="24"/>
        </w:rPr>
        <w:t>[1]</w:t>
      </w:r>
      <w:r w:rsidR="003C39F4" w:rsidRPr="003C39F4">
        <w:rPr>
          <w:rFonts w:cs="Calibri"/>
          <w:noProof/>
          <w:szCs w:val="24"/>
        </w:rPr>
        <w:tab/>
        <w:t xml:space="preserve">T. Hong and S. Fan, “Probabilistic electric load forecasting: A tutorial review,” </w:t>
      </w:r>
      <w:r w:rsidR="003C39F4" w:rsidRPr="003C39F4">
        <w:rPr>
          <w:rFonts w:cs="Calibri"/>
          <w:i/>
          <w:iCs/>
          <w:noProof/>
          <w:szCs w:val="24"/>
        </w:rPr>
        <w:t>Int. J. Forecast.</w:t>
      </w:r>
      <w:r w:rsidR="003C39F4" w:rsidRPr="003C39F4">
        <w:rPr>
          <w:rFonts w:cs="Calibri"/>
          <w:noProof/>
          <w:szCs w:val="24"/>
        </w:rPr>
        <w:t>, vol. 32, no. 3, pp. 914–938, 2016, doi: 10.1016/j.ijforecast.2015.11.011.</w:t>
      </w:r>
    </w:p>
    <w:p w14:paraId="001E6577"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w:t>
      </w:r>
      <w:r w:rsidRPr="003C39F4">
        <w:rPr>
          <w:rFonts w:cs="Calibri"/>
          <w:noProof/>
          <w:szCs w:val="24"/>
        </w:rPr>
        <w:tab/>
        <w:t>S. Saurabh, H. Shoeb, and A. B. Mohammad, “Short Term Load Forecasting Using Artificial Neural Network,” pp. 159–163, 2017.</w:t>
      </w:r>
    </w:p>
    <w:p w14:paraId="29272EEB"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w:t>
      </w:r>
      <w:r w:rsidRPr="003C39F4">
        <w:rPr>
          <w:rFonts w:cs="Calibri"/>
          <w:noProof/>
          <w:szCs w:val="24"/>
        </w:rPr>
        <w:tab/>
        <w:t xml:space="preserve">I. K. Nti, M. Teimeh, O. Nyarko-Boateng, and A. F. Adekoya, “Electricity load forecasting: a systematic review,” </w:t>
      </w:r>
      <w:r w:rsidRPr="003C39F4">
        <w:rPr>
          <w:rFonts w:cs="Calibri"/>
          <w:i/>
          <w:iCs/>
          <w:noProof/>
          <w:szCs w:val="24"/>
        </w:rPr>
        <w:t>J. Electr. Syst. Inf. Technol.</w:t>
      </w:r>
      <w:r w:rsidRPr="003C39F4">
        <w:rPr>
          <w:rFonts w:cs="Calibri"/>
          <w:noProof/>
          <w:szCs w:val="24"/>
        </w:rPr>
        <w:t>, 2020, doi: 10.1186/s43067-020-00021-8.</w:t>
      </w:r>
    </w:p>
    <w:p w14:paraId="5F3FB90C"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[4]</w:t>
      </w:r>
      <w:r w:rsidRPr="003C39F4">
        <w:rPr>
          <w:rFonts w:cs="Calibri"/>
          <w:noProof/>
          <w:szCs w:val="24"/>
        </w:rPr>
        <w:tab/>
        <w:t xml:space="preserve">J. Zhang, Y. M. Wei, D. Li, Z. Tan, and J. Zhou, “Short term electricity load forecasting using a hybrid model,” </w:t>
      </w:r>
      <w:r w:rsidRPr="003C39F4">
        <w:rPr>
          <w:rFonts w:cs="Calibri"/>
          <w:i/>
          <w:iCs/>
          <w:noProof/>
          <w:szCs w:val="24"/>
        </w:rPr>
        <w:t>Energy</w:t>
      </w:r>
      <w:r w:rsidRPr="003C39F4">
        <w:rPr>
          <w:rFonts w:cs="Calibri"/>
          <w:noProof/>
          <w:szCs w:val="24"/>
        </w:rPr>
        <w:t>, 2018, doi: 10.1016/j.energy.2018.06.012.</w:t>
      </w:r>
    </w:p>
    <w:p w14:paraId="2AAAFB1F"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[5]</w:t>
      </w:r>
      <w:r w:rsidRPr="003C39F4">
        <w:rPr>
          <w:rFonts w:cs="Calibri"/>
          <w:noProof/>
          <w:szCs w:val="24"/>
        </w:rPr>
        <w:tab/>
        <w:t xml:space="preserve">C. Kuster, Y. Rezgui, and M. Mourshed, “Electrical load forecasting models: A critical systematic review,” </w:t>
      </w:r>
      <w:r w:rsidRPr="003C39F4">
        <w:rPr>
          <w:rFonts w:cs="Calibri"/>
          <w:i/>
          <w:iCs/>
          <w:noProof/>
          <w:szCs w:val="24"/>
        </w:rPr>
        <w:t>Sustainable Cities and Society</w:t>
      </w:r>
      <w:r w:rsidRPr="003C39F4">
        <w:rPr>
          <w:rFonts w:cs="Calibri"/>
          <w:noProof/>
          <w:szCs w:val="24"/>
        </w:rPr>
        <w:t>. 2017, doi: 10.1016/j.scs.2017.08.009.</w:t>
      </w:r>
    </w:p>
    <w:p w14:paraId="7C708E1A"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[6]</w:t>
      </w:r>
      <w:r w:rsidRPr="003C39F4">
        <w:rPr>
          <w:rFonts w:cs="Calibri"/>
          <w:noProof/>
          <w:szCs w:val="24"/>
        </w:rPr>
        <w:tab/>
        <w:t xml:space="preserve">Z. Deng, B. Wang, Y. Xu, T. Xu, C. Liu, and Z. Zhu, “Multi-scale convolutional neural network with time-cognition for multi-step short-Term load forecasting,” </w:t>
      </w:r>
      <w:r w:rsidRPr="003C39F4">
        <w:rPr>
          <w:rFonts w:cs="Calibri"/>
          <w:i/>
          <w:iCs/>
          <w:noProof/>
          <w:szCs w:val="24"/>
        </w:rPr>
        <w:t>IEEE Access</w:t>
      </w:r>
      <w:r w:rsidRPr="003C39F4">
        <w:rPr>
          <w:rFonts w:cs="Calibri"/>
          <w:noProof/>
          <w:szCs w:val="24"/>
        </w:rPr>
        <w:t>, vol. 7, pp. 88058–88071, 2019, doi: 10.1109/ACCESS.2019.2926137.</w:t>
      </w:r>
    </w:p>
    <w:p w14:paraId="05088458"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[7]</w:t>
      </w:r>
      <w:r w:rsidRPr="003C39F4">
        <w:rPr>
          <w:rFonts w:cs="Calibri"/>
          <w:noProof/>
          <w:szCs w:val="24"/>
        </w:rPr>
        <w:tab/>
        <w:t xml:space="preserve">T. Hong, J. Wilson, and J. Xie, “Long term probabilistic load forecasting and normalization with hourly information,” </w:t>
      </w:r>
      <w:r w:rsidRPr="003C39F4">
        <w:rPr>
          <w:rFonts w:cs="Calibri"/>
          <w:i/>
          <w:iCs/>
          <w:noProof/>
          <w:szCs w:val="24"/>
        </w:rPr>
        <w:t>IEEE Trans. Smart Grid</w:t>
      </w:r>
      <w:r w:rsidRPr="003C39F4">
        <w:rPr>
          <w:rFonts w:cs="Calibri"/>
          <w:noProof/>
          <w:szCs w:val="24"/>
        </w:rPr>
        <w:t>, vol. 5, no. 1, pp. 456–462, 2014, doi: 10.1109/TSG.2013.2274373.</w:t>
      </w:r>
    </w:p>
    <w:p w14:paraId="32C9D20D"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[8]</w:t>
      </w:r>
      <w:r w:rsidRPr="003C39F4">
        <w:rPr>
          <w:rFonts w:cs="Calibri"/>
          <w:noProof/>
          <w:szCs w:val="24"/>
        </w:rPr>
        <w:tab/>
        <w:t xml:space="preserve">N. Amjady, “Short-term hourly load forecasting using time-series modeling with peak load estimation capability,” </w:t>
      </w:r>
      <w:r w:rsidRPr="003C39F4">
        <w:rPr>
          <w:rFonts w:cs="Calibri"/>
          <w:i/>
          <w:iCs/>
          <w:noProof/>
          <w:szCs w:val="24"/>
        </w:rPr>
        <w:t>IEEE Trans. Power Syst.</w:t>
      </w:r>
      <w:r w:rsidRPr="003C39F4">
        <w:rPr>
          <w:rFonts w:cs="Calibri"/>
          <w:noProof/>
          <w:szCs w:val="24"/>
        </w:rPr>
        <w:t>, vol. 16, no. 4, pp. 798–805, 2001, doi: 10.1109/59.962429.</w:t>
      </w:r>
    </w:p>
    <w:p w14:paraId="038C0B67"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lastRenderedPageBreak/>
        <w:t>[9]</w:t>
      </w:r>
      <w:r w:rsidRPr="003C39F4">
        <w:rPr>
          <w:rFonts w:cs="Calibri"/>
          <w:noProof/>
          <w:szCs w:val="24"/>
        </w:rPr>
        <w:tab/>
        <w:t xml:space="preserve">Z. Deng, B. Wang, Y. Xu, T. Xu, C. Liu, and Z. Zhu, “Multi-scale convolutional neural network with time-cognition for multi-step short-Term load forecasting,” </w:t>
      </w:r>
      <w:r w:rsidRPr="003C39F4">
        <w:rPr>
          <w:rFonts w:cs="Calibri"/>
          <w:i/>
          <w:iCs/>
          <w:noProof/>
          <w:szCs w:val="24"/>
        </w:rPr>
        <w:t>IEEE Access</w:t>
      </w:r>
      <w:r w:rsidRPr="003C39F4">
        <w:rPr>
          <w:rFonts w:cs="Calibri"/>
          <w:noProof/>
          <w:szCs w:val="24"/>
        </w:rPr>
        <w:t>, vol. 7, pp. 88058–88071, 2019, doi: 10.1109/ACCESS.2019.2926137.</w:t>
      </w:r>
    </w:p>
    <w:p w14:paraId="2E9E1741"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[10]</w:t>
      </w:r>
      <w:r w:rsidRPr="003C39F4">
        <w:rPr>
          <w:rFonts w:cs="Calibri"/>
          <w:noProof/>
          <w:szCs w:val="24"/>
        </w:rPr>
        <w:tab/>
        <w:t xml:space="preserve">A. Almalaq and G. Edwards, “A review of deep learning methods applied on load forecasting,” </w:t>
      </w:r>
      <w:r w:rsidRPr="003C39F4">
        <w:rPr>
          <w:rFonts w:cs="Calibri"/>
          <w:i/>
          <w:iCs/>
          <w:noProof/>
          <w:szCs w:val="24"/>
        </w:rPr>
        <w:t>Proc. - 16th IEEE Int. Conf. Mach. Learn. Appl. ICMLA 2017</w:t>
      </w:r>
      <w:r w:rsidRPr="003C39F4">
        <w:rPr>
          <w:rFonts w:cs="Calibri"/>
          <w:noProof/>
          <w:szCs w:val="24"/>
        </w:rPr>
        <w:t>, vol. 2017-Decem, pp. 511–516, 2017, doi: 10.1109/ICMLA.2017.0-110.</w:t>
      </w:r>
    </w:p>
    <w:p w14:paraId="01EEF23B"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[11]</w:t>
      </w:r>
      <w:r w:rsidRPr="003C39F4">
        <w:rPr>
          <w:rFonts w:cs="Calibri"/>
          <w:noProof/>
          <w:szCs w:val="24"/>
        </w:rPr>
        <w:tab/>
        <w:t>A. Gasparin, S. Lukovic, and C. Alippi, “Deep Learning for Time Series Forecasting: The Electric Load Case,” 2019, [Online]. Available: http://arxiv.org/abs/1907.09207.</w:t>
      </w:r>
    </w:p>
    <w:p w14:paraId="46CF7E33"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[12]</w:t>
      </w:r>
      <w:r w:rsidRPr="003C39F4">
        <w:rPr>
          <w:rFonts w:cs="Calibri"/>
          <w:noProof/>
          <w:szCs w:val="24"/>
        </w:rPr>
        <w:tab/>
        <w:t>T. Hong, P. Wang, and H. L. Willis, “A naïve multiple linear regression benchmark for short term load forecasting,” 2011, doi: 10.1109/PES.2011.6038881.</w:t>
      </w:r>
    </w:p>
    <w:p w14:paraId="21295049"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[13]</w:t>
      </w:r>
      <w:r w:rsidRPr="003C39F4">
        <w:rPr>
          <w:rFonts w:cs="Calibri"/>
          <w:noProof/>
          <w:szCs w:val="24"/>
        </w:rPr>
        <w:tab/>
        <w:t xml:space="preserve">K. Methaprayoon, W. J. Lee, S. Rasmiddatta, J. R. Liao, and R. J. Ross, “Multistage artificial neural network short-term load forecasting engine with front-end weather forecast,” </w:t>
      </w:r>
      <w:r w:rsidRPr="003C39F4">
        <w:rPr>
          <w:rFonts w:cs="Calibri"/>
          <w:i/>
          <w:iCs/>
          <w:noProof/>
          <w:szCs w:val="24"/>
        </w:rPr>
        <w:t>IEEE Trans. Ind. Appl.</w:t>
      </w:r>
      <w:r w:rsidRPr="003C39F4">
        <w:rPr>
          <w:rFonts w:cs="Calibri"/>
          <w:noProof/>
          <w:szCs w:val="24"/>
        </w:rPr>
        <w:t>, 2007, doi: 10.1109/TIA.2007.908190.</w:t>
      </w:r>
    </w:p>
    <w:p w14:paraId="48F9BE43"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[14]</w:t>
      </w:r>
      <w:r w:rsidRPr="003C39F4">
        <w:rPr>
          <w:rFonts w:cs="Calibri"/>
          <w:noProof/>
          <w:szCs w:val="24"/>
        </w:rPr>
        <w:tab/>
        <w:t xml:space="preserve">Z. Deng, B. Wang, Y. Xu, T. Xu, C. Liu, and Z. Zhu, “Multi-Scale Convolutional Neural Network With Time-Cognition for Multi-Step Short-Term Load Forecasting,” </w:t>
      </w:r>
      <w:r w:rsidRPr="003C39F4">
        <w:rPr>
          <w:rFonts w:cs="Calibri"/>
          <w:i/>
          <w:iCs/>
          <w:noProof/>
          <w:szCs w:val="24"/>
        </w:rPr>
        <w:t>IEEE Access</w:t>
      </w:r>
      <w:r w:rsidRPr="003C39F4">
        <w:rPr>
          <w:rFonts w:cs="Calibri"/>
          <w:noProof/>
          <w:szCs w:val="24"/>
        </w:rPr>
        <w:t>, vol. 7, pp. 88058–88071, 2019, doi: 10.1109/ACCESS.2019.2926137.</w:t>
      </w:r>
    </w:p>
    <w:p w14:paraId="3004DD98"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[15]</w:t>
      </w:r>
      <w:r w:rsidRPr="003C39F4">
        <w:rPr>
          <w:rFonts w:cs="Calibri"/>
          <w:noProof/>
          <w:szCs w:val="24"/>
        </w:rPr>
        <w:tab/>
        <w:t xml:space="preserve">K. Goswami, A. Ganguly, and A. K. Sil, “Day ahead forecasting and peak load management using multivariate auto regression technique,” </w:t>
      </w:r>
      <w:r w:rsidRPr="003C39F4">
        <w:rPr>
          <w:rFonts w:cs="Calibri"/>
          <w:i/>
          <w:iCs/>
          <w:noProof/>
          <w:szCs w:val="24"/>
        </w:rPr>
        <w:t>Proc. 2018 IEEE Appl. Signal Process. Conf. ASPCON 2018</w:t>
      </w:r>
      <w:r w:rsidRPr="003C39F4">
        <w:rPr>
          <w:rFonts w:cs="Calibri"/>
          <w:noProof/>
          <w:szCs w:val="24"/>
        </w:rPr>
        <w:t>, no. 1, pp. 279–282, 2018, doi: 10.1109/ASPCON.2018.8748661.</w:t>
      </w:r>
    </w:p>
    <w:p w14:paraId="45B5CE1C"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[16]</w:t>
      </w:r>
      <w:r w:rsidRPr="003C39F4">
        <w:rPr>
          <w:rFonts w:cs="Calibri"/>
          <w:noProof/>
          <w:szCs w:val="24"/>
        </w:rPr>
        <w:tab/>
        <w:t xml:space="preserve">R. Bonetto and M. Rossi, “Parallel multi-step ahead power demand forecasting through NAR neural networks,” in </w:t>
      </w:r>
      <w:r w:rsidRPr="003C39F4">
        <w:rPr>
          <w:rFonts w:cs="Calibri"/>
          <w:i/>
          <w:iCs/>
          <w:noProof/>
          <w:szCs w:val="24"/>
        </w:rPr>
        <w:t xml:space="preserve">2016 IEEE International Conference on Smart Grid </w:t>
      </w:r>
      <w:r w:rsidRPr="003C39F4">
        <w:rPr>
          <w:rFonts w:cs="Calibri"/>
          <w:i/>
          <w:iCs/>
          <w:noProof/>
          <w:szCs w:val="24"/>
        </w:rPr>
        <w:lastRenderedPageBreak/>
        <w:t>Communications, SmartGridComm 2016</w:t>
      </w:r>
      <w:r w:rsidRPr="003C39F4">
        <w:rPr>
          <w:rFonts w:cs="Calibri"/>
          <w:noProof/>
          <w:szCs w:val="24"/>
        </w:rPr>
        <w:t>, Dec. 2016, pp. 314–319, doi: 10.1109/SmartGridComm.2016.7778780.</w:t>
      </w:r>
    </w:p>
    <w:p w14:paraId="6AB0E35B"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[17]</w:t>
      </w:r>
      <w:r w:rsidRPr="003C39F4">
        <w:rPr>
          <w:rFonts w:cs="Calibri"/>
          <w:noProof/>
          <w:szCs w:val="24"/>
        </w:rPr>
        <w:tab/>
        <w:t xml:space="preserve">R. Weron, </w:t>
      </w:r>
      <w:r w:rsidRPr="003C39F4">
        <w:rPr>
          <w:rFonts w:cs="Calibri"/>
          <w:i/>
          <w:iCs/>
          <w:noProof/>
          <w:szCs w:val="24"/>
        </w:rPr>
        <w:t>Modeling and forecasting electricity loads and prices: A statistical approach</w:t>
      </w:r>
      <w:r w:rsidRPr="003C39F4">
        <w:rPr>
          <w:rFonts w:cs="Calibri"/>
          <w:noProof/>
          <w:szCs w:val="24"/>
        </w:rPr>
        <w:t>. wiley, 2006.</w:t>
      </w:r>
    </w:p>
    <w:p w14:paraId="1F0F1C70"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[18]</w:t>
      </w:r>
      <w:r w:rsidRPr="003C39F4">
        <w:rPr>
          <w:rFonts w:cs="Calibri"/>
          <w:noProof/>
          <w:szCs w:val="24"/>
        </w:rPr>
        <w:tab/>
        <w:t xml:space="preserve">P. Wang, B. Liu, and T. Hong, “Electric load forecasting with recency effect: A big data approach,” </w:t>
      </w:r>
      <w:r w:rsidRPr="003C39F4">
        <w:rPr>
          <w:rFonts w:cs="Calibri"/>
          <w:i/>
          <w:iCs/>
          <w:noProof/>
          <w:szCs w:val="24"/>
        </w:rPr>
        <w:t>Int. J. Forecast.</w:t>
      </w:r>
      <w:r w:rsidRPr="003C39F4">
        <w:rPr>
          <w:rFonts w:cs="Calibri"/>
          <w:noProof/>
          <w:szCs w:val="24"/>
        </w:rPr>
        <w:t>, 2016, doi: 10.1016/j.ijforecast.2015.09.006.</w:t>
      </w:r>
    </w:p>
    <w:p w14:paraId="21C2AA43"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[19]</w:t>
      </w:r>
      <w:r w:rsidRPr="003C39F4">
        <w:rPr>
          <w:rFonts w:cs="Calibri"/>
          <w:noProof/>
          <w:szCs w:val="24"/>
        </w:rPr>
        <w:tab/>
        <w:t>A. Bracale, G. Carpinelli, P. De Falco, and T. Hong, “Short-term industrial load forecasting: A case study in an Italian factory,” 2017, doi: 10.1109/ISGTEurope.2017.8260176.</w:t>
      </w:r>
    </w:p>
    <w:p w14:paraId="440AA14F"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[20]</w:t>
      </w:r>
      <w:r w:rsidRPr="003C39F4">
        <w:rPr>
          <w:rFonts w:cs="Calibri"/>
          <w:noProof/>
          <w:szCs w:val="24"/>
        </w:rPr>
        <w:tab/>
        <w:t xml:space="preserve">Da Liu, K. Sun, H. Huang, and P. Tang, “Monthly load forecasting based on economic data by decomposition integration theory,” </w:t>
      </w:r>
      <w:r w:rsidRPr="003C39F4">
        <w:rPr>
          <w:rFonts w:cs="Calibri"/>
          <w:i/>
          <w:iCs/>
          <w:noProof/>
          <w:szCs w:val="24"/>
        </w:rPr>
        <w:t>Sustain.</w:t>
      </w:r>
      <w:r w:rsidRPr="003C39F4">
        <w:rPr>
          <w:rFonts w:cs="Calibri"/>
          <w:noProof/>
          <w:szCs w:val="24"/>
        </w:rPr>
        <w:t>, 2018, doi: 10.3390/su10093282.</w:t>
      </w:r>
    </w:p>
    <w:p w14:paraId="66DB2CC9"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[21]</w:t>
      </w:r>
      <w:r w:rsidRPr="003C39F4">
        <w:rPr>
          <w:rFonts w:cs="Calibri"/>
          <w:noProof/>
          <w:szCs w:val="24"/>
        </w:rPr>
        <w:tab/>
        <w:t xml:space="preserve">R. Weron, </w:t>
      </w:r>
      <w:r w:rsidRPr="003C39F4">
        <w:rPr>
          <w:rFonts w:cs="Calibri"/>
          <w:i/>
          <w:iCs/>
          <w:noProof/>
          <w:szCs w:val="24"/>
        </w:rPr>
        <w:t>Modeling and ForecastingElectricity Loads and Prices</w:t>
      </w:r>
      <w:r w:rsidRPr="003C39F4">
        <w:rPr>
          <w:rFonts w:cs="Calibri"/>
          <w:noProof/>
          <w:szCs w:val="24"/>
        </w:rPr>
        <w:t>. 2013.</w:t>
      </w:r>
    </w:p>
    <w:p w14:paraId="01521A1A"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[22]</w:t>
      </w:r>
      <w:r w:rsidRPr="003C39F4">
        <w:rPr>
          <w:rFonts w:cs="Calibri"/>
          <w:noProof/>
          <w:szCs w:val="24"/>
        </w:rPr>
        <w:tab/>
        <w:t xml:space="preserve">R. Bonetto and M. Rossi, “Parallel multi-step ahead power demand forecasting through NAR neural networks,” </w:t>
      </w:r>
      <w:r w:rsidRPr="003C39F4">
        <w:rPr>
          <w:rFonts w:cs="Calibri"/>
          <w:i/>
          <w:iCs/>
          <w:noProof/>
          <w:szCs w:val="24"/>
        </w:rPr>
        <w:t>2016 IEEE Int. Conf. Smart Grid Commun. SmartGridComm 2016</w:t>
      </w:r>
      <w:r w:rsidRPr="003C39F4">
        <w:rPr>
          <w:rFonts w:cs="Calibri"/>
          <w:noProof/>
          <w:szCs w:val="24"/>
        </w:rPr>
        <w:t>, pp. 314–319, 2016, doi: 10.1109/SmartGridComm.2016.7778780.</w:t>
      </w:r>
    </w:p>
    <w:p w14:paraId="45C00D52"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[23]</w:t>
      </w:r>
      <w:r w:rsidRPr="003C39F4">
        <w:rPr>
          <w:rFonts w:cs="Calibri"/>
          <w:noProof/>
          <w:szCs w:val="24"/>
        </w:rPr>
        <w:tab/>
        <w:t xml:space="preserve">T. Hong, M. Gui, M. E. Baran, and H. L. Willis, “Modeling and forecasting hourly electric load by multiple linear regression with interactions,” </w:t>
      </w:r>
      <w:r w:rsidRPr="003C39F4">
        <w:rPr>
          <w:rFonts w:cs="Calibri"/>
          <w:i/>
          <w:iCs/>
          <w:noProof/>
          <w:szCs w:val="24"/>
        </w:rPr>
        <w:t>IEEE PES Gen. Meet. PES 2010</w:t>
      </w:r>
      <w:r w:rsidRPr="003C39F4">
        <w:rPr>
          <w:rFonts w:cs="Calibri"/>
          <w:noProof/>
          <w:szCs w:val="24"/>
        </w:rPr>
        <w:t>, pp. 1–8, 2010, doi: 10.1109/PES.2010.5589959.</w:t>
      </w:r>
    </w:p>
    <w:p w14:paraId="73CBCD44"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[24]</w:t>
      </w:r>
      <w:r w:rsidRPr="003C39F4">
        <w:rPr>
          <w:rFonts w:cs="Calibri"/>
          <w:noProof/>
          <w:szCs w:val="24"/>
        </w:rPr>
        <w:tab/>
        <w:t xml:space="preserve">A. Y. Saber and A. K. M. R. Alam, “Short term load forecasting using multiple linear regression for big data,” </w:t>
      </w:r>
      <w:r w:rsidRPr="003C39F4">
        <w:rPr>
          <w:rFonts w:cs="Calibri"/>
          <w:i/>
          <w:iCs/>
          <w:noProof/>
          <w:szCs w:val="24"/>
        </w:rPr>
        <w:t>2017 IEEE Symp. Ser. Comput. Intell. SSCI 2017 - Proc.</w:t>
      </w:r>
      <w:r w:rsidRPr="003C39F4">
        <w:rPr>
          <w:rFonts w:cs="Calibri"/>
          <w:noProof/>
          <w:szCs w:val="24"/>
        </w:rPr>
        <w:t>, vol. 2018-Janua, pp. 1–6, 2018, doi: 10.1109/SSCI.2017.8285261.</w:t>
      </w:r>
    </w:p>
    <w:p w14:paraId="6C8EA422"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lastRenderedPageBreak/>
        <w:t>[25]</w:t>
      </w:r>
      <w:r w:rsidRPr="003C39F4">
        <w:rPr>
          <w:rFonts w:cs="Calibri"/>
          <w:noProof/>
          <w:szCs w:val="24"/>
        </w:rPr>
        <w:tab/>
        <w:t xml:space="preserve">A. Khotanzad and R. Afkhami-Rohani, “ANNSTLF - Artificial neural network short-term load forecaster - generation three,” </w:t>
      </w:r>
      <w:r w:rsidRPr="003C39F4">
        <w:rPr>
          <w:rFonts w:cs="Calibri"/>
          <w:i/>
          <w:iCs/>
          <w:noProof/>
          <w:szCs w:val="24"/>
        </w:rPr>
        <w:t>IEEE Trans. Power Syst.</w:t>
      </w:r>
      <w:r w:rsidRPr="003C39F4">
        <w:rPr>
          <w:rFonts w:cs="Calibri"/>
          <w:noProof/>
          <w:szCs w:val="24"/>
        </w:rPr>
        <w:t>, vol. 13, no. 4, pp. 1413–1422, 1998, doi: 10.1109/59.736285.</w:t>
      </w:r>
    </w:p>
    <w:p w14:paraId="373BA510"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[26]</w:t>
      </w:r>
      <w:r w:rsidRPr="003C39F4">
        <w:rPr>
          <w:rFonts w:cs="Calibri"/>
          <w:noProof/>
          <w:szCs w:val="24"/>
        </w:rPr>
        <w:tab/>
        <w:t xml:space="preserve">A. Khotanzad, E. Zhou, and H. Elragal, “A neuro-fuzzy approach to short-term load forecasting in a price-sensitive environment,” </w:t>
      </w:r>
      <w:r w:rsidRPr="003C39F4">
        <w:rPr>
          <w:rFonts w:cs="Calibri"/>
          <w:i/>
          <w:iCs/>
          <w:noProof/>
          <w:szCs w:val="24"/>
        </w:rPr>
        <w:t>IEEE Trans. Power Syst.</w:t>
      </w:r>
      <w:r w:rsidRPr="003C39F4">
        <w:rPr>
          <w:rFonts w:cs="Calibri"/>
          <w:noProof/>
          <w:szCs w:val="24"/>
        </w:rPr>
        <w:t>, vol. 17, no. 4, pp. 1273–1282, Nov. 2002, doi: 10.1109/TPWRS.2002.804999.</w:t>
      </w:r>
    </w:p>
    <w:p w14:paraId="06382245"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[27]</w:t>
      </w:r>
      <w:r w:rsidRPr="003C39F4">
        <w:rPr>
          <w:rFonts w:cs="Calibri"/>
          <w:noProof/>
          <w:szCs w:val="24"/>
        </w:rPr>
        <w:tab/>
        <w:t>P. R. J. Campbell and K. Adamson, “Methodologies for load forecasting,” 2006, doi: 10.1109/IS.2006.348523.</w:t>
      </w:r>
    </w:p>
    <w:p w14:paraId="3287612C"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[28]</w:t>
      </w:r>
      <w:r w:rsidRPr="003C39F4">
        <w:rPr>
          <w:rFonts w:cs="Calibri"/>
          <w:noProof/>
          <w:szCs w:val="24"/>
        </w:rPr>
        <w:tab/>
        <w:t>M. Imani and H. Ghassemian, “Sequence to Image Transform Based Convolutional Neural Network for Load Forecasting,” 2019, doi: 10.1109/IranianCEE.2019.8786456.</w:t>
      </w:r>
    </w:p>
    <w:p w14:paraId="0EA79FFE"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[29]</w:t>
      </w:r>
      <w:r w:rsidRPr="003C39F4">
        <w:rPr>
          <w:rFonts w:cs="Calibri"/>
          <w:noProof/>
          <w:szCs w:val="24"/>
        </w:rPr>
        <w:tab/>
        <w:t>N. Singh, C. Vyjayanthi, and C. Modi, “Multi-step Short-term Electric Load Forecasting using 2D Convolutional Neural Networks,” 2020, doi: 10.1109/HYDCON48903.2020.9242917.</w:t>
      </w:r>
    </w:p>
    <w:p w14:paraId="4FB17FEE"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[30]</w:t>
      </w:r>
      <w:r w:rsidRPr="003C39F4">
        <w:rPr>
          <w:rFonts w:cs="Calibri"/>
          <w:noProof/>
          <w:szCs w:val="24"/>
        </w:rPr>
        <w:tab/>
        <w:t>K. Amarasinghe, D. L. Marino, and M. Manic, “Deep neural networks for energy load forecasting,” 2017, doi: 10.1109/ISIE.2017.8001465.</w:t>
      </w:r>
    </w:p>
    <w:p w14:paraId="6785B130"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[31]</w:t>
      </w:r>
      <w:r w:rsidRPr="003C39F4">
        <w:rPr>
          <w:rFonts w:cs="Calibri"/>
          <w:noProof/>
          <w:szCs w:val="24"/>
        </w:rPr>
        <w:tab/>
        <w:t>“Independent Electricity System Operator Demand - Toronto, ON.” http://reports.ieso.ca/public/DemandZonal/ (accessed Jan. 05, 2021).</w:t>
      </w:r>
    </w:p>
    <w:p w14:paraId="0EEB7594"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[32]</w:t>
      </w:r>
      <w:r w:rsidRPr="003C39F4">
        <w:rPr>
          <w:rFonts w:cs="Calibri"/>
          <w:noProof/>
          <w:szCs w:val="24"/>
        </w:rPr>
        <w:tab/>
        <w:t>“Saint John Energy.” https://www.sjenergy.com/ (accessed Jan. 05, 2021).</w:t>
      </w:r>
    </w:p>
    <w:p w14:paraId="7A0A5AE5" w14:textId="77777777" w:rsidR="003C39F4" w:rsidRPr="003C39F4" w:rsidRDefault="003C39F4" w:rsidP="003C39F4">
      <w:pPr>
        <w:widowControl w:val="0"/>
        <w:autoSpaceDE w:val="0"/>
        <w:autoSpaceDN w:val="0"/>
        <w:adjustRightInd w:val="0"/>
        <w:spacing w:after="120" w:line="480" w:lineRule="auto"/>
        <w:ind w:left="640" w:hanging="640"/>
        <w:rPr>
          <w:rFonts w:cs="Calibri"/>
          <w:noProof/>
        </w:rPr>
      </w:pPr>
      <w:r w:rsidRPr="003C39F4">
        <w:rPr>
          <w:rFonts w:cs="Calibri"/>
          <w:noProof/>
          <w:szCs w:val="24"/>
        </w:rPr>
        <w:t>[33]</w:t>
      </w:r>
      <w:r w:rsidRPr="003C39F4">
        <w:rPr>
          <w:rFonts w:cs="Calibri"/>
          <w:noProof/>
          <w:szCs w:val="24"/>
        </w:rPr>
        <w:tab/>
        <w:t>“Historical Climate Data - Climate - Environment and Climate Change Canada.” https://climate.weather.gc.ca/ (accessed Jan. 05, 2021).</w:t>
      </w:r>
    </w:p>
    <w:p w14:paraId="67F6A28D" w14:textId="7122A683" w:rsidR="001D4D50" w:rsidDel="00176564" w:rsidRDefault="005C54B3" w:rsidP="001D4D50">
      <w:pPr>
        <w:pStyle w:val="BodyText"/>
        <w:rPr>
          <w:del w:id="1117" w:author="Tolulope Olugbenga" w:date="2021-04-16T14:52:00Z"/>
        </w:rPr>
      </w:pPr>
      <w:ins w:id="1118" w:author="Tolulope Olugbenga" w:date="2021-04-16T15:21:00Z">
        <w:r>
          <w:fldChar w:fldCharType="end"/>
        </w:r>
      </w:ins>
    </w:p>
    <w:p w14:paraId="7BC6EDB6" w14:textId="595AEA19" w:rsidR="001D4D50" w:rsidDel="00D025CE" w:rsidRDefault="001D4D50" w:rsidP="001D4D50">
      <w:pPr>
        <w:pStyle w:val="BodyText"/>
        <w:rPr>
          <w:del w:id="1119" w:author="Tolulope Olugbenga" w:date="2021-04-16T15:35:00Z"/>
        </w:rPr>
        <w:sectPr w:rsidR="001D4D50" w:rsidDel="00D025CE" w:rsidSect="00BF577E">
          <w:footerReference w:type="default" r:id="rId47"/>
          <w:pgSz w:w="12240" w:h="15840"/>
          <w:pgMar w:top="1440" w:right="1440" w:bottom="1440" w:left="1440" w:header="720" w:footer="720" w:gutter="0"/>
          <w:pgNumType w:start="1"/>
          <w:cols w:space="720"/>
          <w:docGrid w:linePitch="360"/>
        </w:sectPr>
      </w:pPr>
    </w:p>
    <w:p w14:paraId="199A64F1" w14:textId="45F339D2" w:rsidR="001D4D50" w:rsidRPr="001D4D50" w:rsidDel="00176564" w:rsidRDefault="001D4D50" w:rsidP="001B6E75">
      <w:pPr>
        <w:pStyle w:val="ContentsHeading"/>
        <w:rPr>
          <w:del w:id="1130" w:author="Tolulope Olugbenga" w:date="2021-04-16T14:52:00Z"/>
        </w:rPr>
      </w:pPr>
      <w:bookmarkStart w:id="1131" w:name="_Toc69470503"/>
      <w:bookmarkStart w:id="1132" w:name="_Toc69470958"/>
      <w:del w:id="1133" w:author="Tolulope Olugbenga" w:date="2021-04-16T14:52:00Z">
        <w:r w:rsidDel="00176564">
          <w:delText>Appendix A:  How to use this Template</w:delText>
        </w:r>
        <w:bookmarkEnd w:id="1131"/>
        <w:bookmarkEnd w:id="1132"/>
      </w:del>
    </w:p>
    <w:p w14:paraId="531F34E9" w14:textId="51766412" w:rsidR="00991DCC" w:rsidDel="00176564" w:rsidRDefault="00991DCC" w:rsidP="00991DCC">
      <w:pPr>
        <w:pStyle w:val="Heading1"/>
        <w:numPr>
          <w:ilvl w:val="0"/>
          <w:numId w:val="41"/>
        </w:numPr>
        <w:rPr>
          <w:del w:id="1134" w:author="Tolulope Olugbenga" w:date="2021-04-16T14:52:00Z"/>
        </w:rPr>
      </w:pPr>
      <w:bookmarkStart w:id="1135" w:name="_Toc69470504"/>
      <w:bookmarkStart w:id="1136" w:name="_Toc69470959"/>
      <w:del w:id="1137" w:author="Tolulope Olugbenga" w:date="2021-04-16T14:52:00Z">
        <w:r w:rsidDel="00176564">
          <w:delText>Styles</w:delText>
        </w:r>
        <w:bookmarkEnd w:id="1135"/>
        <w:bookmarkEnd w:id="1136"/>
      </w:del>
    </w:p>
    <w:p w14:paraId="6F3DB3CC" w14:textId="7588CEE9" w:rsidR="003E607E" w:rsidDel="00176564" w:rsidRDefault="003E607E" w:rsidP="009F5833">
      <w:pPr>
        <w:pStyle w:val="BodyText"/>
        <w:rPr>
          <w:del w:id="1138" w:author="Tolulope Olugbenga" w:date="2021-04-16T14:52:00Z"/>
        </w:rPr>
      </w:pPr>
      <w:del w:id="1139" w:author="Tolulope Olugbenga" w:date="2021-04-16T14:52:00Z">
        <w:r w:rsidDel="00176564">
          <w:delText xml:space="preserve">Use this template to handle all of your formatting issues.  They will ensure consistent fonts, spacing between sections etc.  To select a particular style, open the </w:delText>
        </w:r>
        <w:r w:rsidRPr="003E607E" w:rsidDel="00176564">
          <w:rPr>
            <w:i/>
          </w:rPr>
          <w:delText>styles</w:delText>
        </w:r>
        <w:r w:rsidDel="00176564">
          <w:delText xml:space="preserve"> pain as depicted below:</w:delText>
        </w:r>
      </w:del>
    </w:p>
    <w:tbl>
      <w:tblPr>
        <w:tblpPr w:leftFromText="187" w:rightFromText="187" w:bottomFromText="288" w:vertAnchor="text" w:tblpXSpec="center" w:tblpY="145"/>
        <w:tblOverlap w:val="never"/>
        <w:tblW w:w="0" w:type="auto"/>
        <w:tblLook w:val="0000" w:firstRow="0" w:lastRow="0" w:firstColumn="0" w:lastColumn="0" w:noHBand="0" w:noVBand="0"/>
        <w:tblPrChange w:id="1140" w:author="Tolulope Olugbenga" w:date="2021-04-16T15:35:00Z">
          <w:tblPr>
            <w:tblpPr w:leftFromText="187" w:rightFromText="187" w:bottomFromText="288" w:vertAnchor="text" w:tblpXSpec="center" w:tblpY="145"/>
            <w:tblOverlap w:val="never"/>
            <w:tblW w:w="0" w:type="auto"/>
            <w:tblLook w:val="0000" w:firstRow="0" w:lastRow="0" w:firstColumn="0" w:lastColumn="0" w:noHBand="0" w:noVBand="0"/>
          </w:tblPr>
        </w:tblPrChange>
      </w:tblPr>
      <w:tblGrid>
        <w:gridCol w:w="9360"/>
        <w:tblGridChange w:id="1141">
          <w:tblGrid>
            <w:gridCol w:w="9360"/>
          </w:tblGrid>
        </w:tblGridChange>
      </w:tblGrid>
      <w:tr w:rsidR="003E607E" w:rsidDel="00176564" w14:paraId="5EADD7CC" w14:textId="0C48DA57" w:rsidTr="00D025CE">
        <w:trPr>
          <w:del w:id="1142" w:author="Tolulope Olugbenga" w:date="2021-04-16T14:52:00Z"/>
        </w:trPr>
        <w:tc>
          <w:tcPr>
            <w:tcW w:w="9360" w:type="dxa"/>
            <w:vAlign w:val="bottom"/>
            <w:tcPrChange w:id="1143" w:author="Tolulope Olugbenga" w:date="2021-04-16T15:35:00Z">
              <w:tcPr>
                <w:tcW w:w="10296" w:type="dxa"/>
                <w:vAlign w:val="bottom"/>
              </w:tcPr>
            </w:tcPrChange>
          </w:tcPr>
          <w:p w14:paraId="2D277B31" w14:textId="64F0FDE3" w:rsidR="003E607E" w:rsidDel="00176564" w:rsidRDefault="00E77416" w:rsidP="00A2795C">
            <w:pPr>
              <w:pStyle w:val="BodyText"/>
              <w:tabs>
                <w:tab w:val="left" w:pos="4320"/>
                <w:tab w:val="left" w:pos="9360"/>
              </w:tabs>
              <w:spacing w:after="0"/>
              <w:jc w:val="center"/>
              <w:rPr>
                <w:del w:id="1144" w:author="Tolulope Olugbenga" w:date="2021-04-16T14:52:00Z"/>
              </w:rPr>
            </w:pPr>
            <w:del w:id="1145" w:author="Tolulope Olugbenga" w:date="2021-04-16T14:52:00Z">
              <w:r w:rsidDel="00176564">
                <w:rPr>
                  <w:noProof/>
                </w:rPr>
                <mc:AlternateContent>
                  <mc:Choice Requires="wps">
                    <w:drawing>
                      <wp:anchor distT="0" distB="0" distL="114300" distR="114300" simplePos="0" relativeHeight="251667456" behindDoc="0" locked="0" layoutInCell="1" allowOverlap="1" wp14:anchorId="3486931A" wp14:editId="29C62670">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1C602"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sidDel="00176564">
                <w:rPr>
                  <w:noProof/>
                </w:rPr>
                <mc:AlternateContent>
                  <mc:Choice Requires="wps">
                    <w:drawing>
                      <wp:anchor distT="0" distB="0" distL="114300" distR="114300" simplePos="0" relativeHeight="251660288" behindDoc="0" locked="0" layoutInCell="1" allowOverlap="1" wp14:anchorId="31BD4FEF" wp14:editId="46B054F9">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BF568" id="Straight Arrow Connector 4" o:spid="_x0000_s1026" type="#_x0000_t32" style="position:absolute;margin-left:419.25pt;margin-top:17.45pt;width:13.35pt;height: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sidDel="00176564">
                <w:rPr>
                  <w:noProof/>
                </w:rPr>
                <w:drawing>
                  <wp:inline distT="0" distB="0" distL="0" distR="0" wp14:anchorId="75B8A36E" wp14:editId="47629E09">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787400"/>
                            </a:xfrm>
                            <a:prstGeom prst="rect">
                              <a:avLst/>
                            </a:prstGeom>
                          </pic:spPr>
                        </pic:pic>
                      </a:graphicData>
                    </a:graphic>
                  </wp:inline>
                </w:drawing>
              </w:r>
            </w:del>
          </w:p>
        </w:tc>
      </w:tr>
      <w:tr w:rsidR="003E607E" w:rsidDel="00176564" w14:paraId="051A328C" w14:textId="53F2371B" w:rsidTr="00D025CE">
        <w:trPr>
          <w:del w:id="1146" w:author="Tolulope Olugbenga" w:date="2021-04-16T14:52:00Z"/>
        </w:trPr>
        <w:tc>
          <w:tcPr>
            <w:tcW w:w="9360" w:type="dxa"/>
            <w:tcPrChange w:id="1147" w:author="Tolulope Olugbenga" w:date="2021-04-16T15:35:00Z">
              <w:tcPr>
                <w:tcW w:w="10296" w:type="dxa"/>
              </w:tcPr>
            </w:tcPrChange>
          </w:tcPr>
          <w:p w14:paraId="4E3C9483" w14:textId="5AB103F8" w:rsidR="003E607E" w:rsidDel="00176564" w:rsidRDefault="003E607E" w:rsidP="003E607E">
            <w:pPr>
              <w:pStyle w:val="Caption"/>
              <w:jc w:val="center"/>
              <w:rPr>
                <w:del w:id="1148" w:author="Tolulope Olugbenga" w:date="2021-04-16T14:52:00Z"/>
              </w:rPr>
            </w:pPr>
            <w:del w:id="1149" w:author="Tolulope Olugbenga" w:date="2021-04-16T14:52:00Z">
              <w:r w:rsidDel="00176564">
                <w:delText xml:space="preserve">Figure </w:delText>
              </w:r>
              <w:r w:rsidR="004D3525" w:rsidDel="00176564">
                <w:fldChar w:fldCharType="begin"/>
              </w:r>
              <w:r w:rsidR="004D3525" w:rsidRPr="00D025CE" w:rsidDel="00176564">
                <w:rPr>
                  <w:b w:val="0"/>
                  <w:bCs w:val="0"/>
                </w:rPr>
                <w:delInstrText xml:space="preserve"> SEQ Figure \* ARABIC </w:delInstrText>
              </w:r>
              <w:r w:rsidR="004D3525" w:rsidDel="00176564">
                <w:fldChar w:fldCharType="separate"/>
              </w:r>
              <w:r w:rsidR="00B351A4" w:rsidDel="00176564">
                <w:rPr>
                  <w:noProof/>
                </w:rPr>
                <w:delText>2</w:delText>
              </w:r>
              <w:r w:rsidR="004D3525" w:rsidDel="00176564">
                <w:rPr>
                  <w:noProof/>
                </w:rPr>
                <w:fldChar w:fldCharType="end"/>
              </w:r>
              <w:r w:rsidDel="00176564">
                <w:delText xml:space="preserve">:  </w:delText>
              </w:r>
              <w:r w:rsidR="00660DC5" w:rsidDel="00176564">
                <w:delText xml:space="preserve">a) </w:delText>
              </w:r>
              <w:r w:rsidDel="00176564">
                <w:delText>Where to find the Formatting Styles</w:delText>
              </w:r>
              <w:r w:rsidR="00660DC5" w:rsidDel="00176564">
                <w:delText xml:space="preserve">  b) where to find ‘references’ to insert captions </w:delText>
              </w:r>
            </w:del>
          </w:p>
        </w:tc>
      </w:tr>
    </w:tbl>
    <w:p w14:paraId="5911C6E0" w14:textId="4CFF13A9" w:rsidR="00991DCC" w:rsidDel="00176564" w:rsidRDefault="00991DCC" w:rsidP="00991DCC">
      <w:pPr>
        <w:pStyle w:val="Heading2"/>
        <w:rPr>
          <w:del w:id="1150" w:author="Tolulope Olugbenga" w:date="2021-04-16T14:52:00Z"/>
        </w:rPr>
      </w:pPr>
      <w:bookmarkStart w:id="1151" w:name="_Toc69470505"/>
      <w:bookmarkStart w:id="1152" w:name="_Toc69470960"/>
      <w:del w:id="1153" w:author="Tolulope Olugbenga" w:date="2021-04-16T14:52:00Z">
        <w:r w:rsidDel="00176564">
          <w:delText>Regularly used styles</w:delText>
        </w:r>
        <w:bookmarkEnd w:id="1151"/>
        <w:bookmarkEnd w:id="1152"/>
      </w:del>
    </w:p>
    <w:p w14:paraId="1A076B0D" w14:textId="28ACB635" w:rsidR="003E607E" w:rsidDel="00176564" w:rsidRDefault="00692720" w:rsidP="003E607E">
      <w:pPr>
        <w:pStyle w:val="BodyText"/>
        <w:rPr>
          <w:del w:id="1154" w:author="Tolulope Olugbenga" w:date="2021-04-16T14:52:00Z"/>
        </w:rPr>
      </w:pPr>
      <w:del w:id="1155" w:author="Tolulope Olugbenga" w:date="2021-04-16T14:52:00Z">
        <w:r w:rsidDel="00176564">
          <w:delText xml:space="preserve">Avoid using the Normal style.  It is in place as a reference for other styles.  </w:delText>
        </w:r>
        <w:r w:rsidR="003E607E" w:rsidDel="00176564">
          <w:delText>Here is a list of regularly used text styles:</w:delText>
        </w:r>
      </w:del>
    </w:p>
    <w:p w14:paraId="29A285E0" w14:textId="3FAB5E14" w:rsidR="003E607E" w:rsidDel="00176564" w:rsidRDefault="003E607E" w:rsidP="003E607E">
      <w:pPr>
        <w:rPr>
          <w:del w:id="1156" w:author="Tolulope Olugbenga" w:date="2021-04-16T14:52:00Z"/>
        </w:rPr>
      </w:pPr>
      <w:del w:id="1157" w:author="Tolulope Olugbenga" w:date="2021-04-16T14:52:00Z">
        <w:r w:rsidDel="00176564">
          <w:delText>Body Text:  your main text should be formatted with this style</w:delText>
        </w:r>
      </w:del>
    </w:p>
    <w:p w14:paraId="5AF6A609" w14:textId="6CA56FDE" w:rsidR="003E607E" w:rsidDel="00176564" w:rsidRDefault="003E607E" w:rsidP="003E607E">
      <w:pPr>
        <w:rPr>
          <w:del w:id="1158" w:author="Tolulope Olugbenga" w:date="2021-04-16T14:52:00Z"/>
        </w:rPr>
      </w:pPr>
      <w:del w:id="1159" w:author="Tolulope Olugbenga" w:date="2021-04-16T14:52:00Z">
        <w:r w:rsidDel="00176564">
          <w:delText>Block Text:  used to indent content from the left and right</w:delText>
        </w:r>
      </w:del>
    </w:p>
    <w:p w14:paraId="434C81EF" w14:textId="4FCD9C74" w:rsidR="003E607E" w:rsidDel="00176564" w:rsidRDefault="003E607E" w:rsidP="003E607E">
      <w:pPr>
        <w:rPr>
          <w:del w:id="1160" w:author="Tolulope Olugbenga" w:date="2021-04-16T14:52:00Z"/>
        </w:rPr>
      </w:pPr>
      <w:del w:id="1161" w:author="Tolulope Olugbenga" w:date="2021-04-16T14:52:00Z">
        <w:r w:rsidDel="00176564">
          <w:delText>Captions:  Use Figure Captions, Table Captions and Equation Captions by navigating to</w:delText>
        </w:r>
        <w:r w:rsidR="00660DC5" w:rsidDel="00176564">
          <w:delText>:</w:delText>
        </w:r>
        <w:r w:rsidDel="00176564">
          <w:delText xml:space="preserve"> &gt;references&gt;insert caption</w:delText>
        </w:r>
        <w:r w:rsidR="00660DC5" w:rsidDel="00176564">
          <w:delText>&gt;…</w:delText>
        </w:r>
      </w:del>
    </w:p>
    <w:p w14:paraId="69217F6B" w14:textId="1EFA46EA" w:rsidR="00692720" w:rsidDel="00176564" w:rsidRDefault="00654021" w:rsidP="003E607E">
      <w:pPr>
        <w:rPr>
          <w:del w:id="1162" w:author="Tolulope Olugbenga" w:date="2021-04-16T14:52:00Z"/>
        </w:rPr>
      </w:pPr>
      <w:del w:id="1163" w:author="Tolulope Olugbenga" w:date="2021-04-16T14:52:00Z">
        <w:r w:rsidDel="00176564">
          <w:delText xml:space="preserve">Nlists  and BLists </w:delText>
        </w:r>
        <w:r w:rsidR="00692720" w:rsidDel="00176564">
          <w:delText xml:space="preserve"> (</w:delText>
        </w:r>
        <w:r w:rsidDel="00176564">
          <w:delText>for numbered and bulleted lists</w:delText>
        </w:r>
        <w:r w:rsidR="00692720" w:rsidDel="00176564">
          <w:delText>)</w:delText>
        </w:r>
      </w:del>
    </w:p>
    <w:p w14:paraId="452224A8" w14:textId="752E2163" w:rsidR="003E607E" w:rsidDel="00176564" w:rsidRDefault="003E607E" w:rsidP="003E607E">
      <w:pPr>
        <w:rPr>
          <w:del w:id="1164" w:author="Tolulope Olugbenga" w:date="2021-04-16T14:52:00Z"/>
        </w:rPr>
      </w:pPr>
      <w:del w:id="1165" w:author="Tolulope Olugbenga" w:date="2021-04-16T14:52:00Z">
        <w:r w:rsidDel="00176564">
          <w:delText>Heading 1</w:delText>
        </w:r>
        <w:r w:rsidR="003E21B7" w:rsidDel="00176564">
          <w:delText xml:space="preserve"> </w:delText>
        </w:r>
      </w:del>
    </w:p>
    <w:p w14:paraId="49E51361" w14:textId="422A6595" w:rsidR="003E607E" w:rsidDel="00176564" w:rsidRDefault="003E607E" w:rsidP="003E607E">
      <w:pPr>
        <w:rPr>
          <w:del w:id="1166" w:author="Tolulope Olugbenga" w:date="2021-04-16T14:52:00Z"/>
        </w:rPr>
      </w:pPr>
      <w:del w:id="1167" w:author="Tolulope Olugbenga" w:date="2021-04-16T14:52:00Z">
        <w:r w:rsidDel="00176564">
          <w:delText>Heading 2</w:delText>
        </w:r>
      </w:del>
    </w:p>
    <w:p w14:paraId="74253B9D" w14:textId="4884D8A8" w:rsidR="003E607E" w:rsidDel="00176564" w:rsidRDefault="003E607E" w:rsidP="003E607E">
      <w:pPr>
        <w:rPr>
          <w:del w:id="1168" w:author="Tolulope Olugbenga" w:date="2021-04-16T14:52:00Z"/>
        </w:rPr>
      </w:pPr>
      <w:del w:id="1169" w:author="Tolulope Olugbenga" w:date="2021-04-16T14:52:00Z">
        <w:r w:rsidDel="00176564">
          <w:delText>Heading 3</w:delText>
        </w:r>
      </w:del>
    </w:p>
    <w:p w14:paraId="536CEBE6" w14:textId="4D08A0BF" w:rsidR="00692720" w:rsidDel="00176564" w:rsidRDefault="00692720" w:rsidP="003E607E">
      <w:pPr>
        <w:rPr>
          <w:del w:id="1170" w:author="Tolulope Olugbenga" w:date="2021-04-16T14:52:00Z"/>
        </w:rPr>
      </w:pPr>
      <w:del w:id="1171" w:author="Tolulope Olugbenga" w:date="2021-04-16T14:52:00Z">
        <w:r w:rsidDel="00176564">
          <w:delText>Specialty formats:  Strong, Emphasis, Subtle Emphasis, Intense Emphasis</w:delText>
        </w:r>
      </w:del>
    </w:p>
    <w:p w14:paraId="14A2A5C2" w14:textId="59614A7E" w:rsidR="003E607E" w:rsidDel="00176564" w:rsidRDefault="00692720" w:rsidP="009F5833">
      <w:pPr>
        <w:pStyle w:val="BodyText"/>
        <w:rPr>
          <w:del w:id="1172" w:author="Tolulope Olugbenga" w:date="2021-04-16T14:52:00Z"/>
        </w:rPr>
      </w:pPr>
      <w:del w:id="1173" w:author="Tolulope Olugbenga" w:date="2021-04-16T14:52:00Z">
        <w:r w:rsidDel="00176564">
          <w:delText>There are also a set of styles included in the list for one-time use:</w:delText>
        </w:r>
      </w:del>
    </w:p>
    <w:p w14:paraId="3EBDB6BA" w14:textId="65B11C54" w:rsidR="00692720" w:rsidDel="00176564" w:rsidRDefault="00692720" w:rsidP="00692720">
      <w:pPr>
        <w:rPr>
          <w:del w:id="1174" w:author="Tolulope Olugbenga" w:date="2021-04-16T14:52:00Z"/>
        </w:rPr>
      </w:pPr>
      <w:del w:id="1175" w:author="Tolulope Olugbenga" w:date="2021-04-16T14:52:00Z">
        <w:r w:rsidDel="00176564">
          <w:delText>Cover styles:  Pretitle, Title, Subtitle, authorship…</w:delText>
        </w:r>
      </w:del>
    </w:p>
    <w:p w14:paraId="0F17E0B4" w14:textId="3D1F8244" w:rsidR="00692720" w:rsidDel="00176564" w:rsidRDefault="00692720" w:rsidP="00692720">
      <w:pPr>
        <w:rPr>
          <w:del w:id="1176" w:author="Tolulope Olugbenga" w:date="2021-04-16T14:52:00Z"/>
        </w:rPr>
      </w:pPr>
      <w:del w:id="1177" w:author="Tolulope Olugbenga" w:date="2021-04-16T14:52:00Z">
        <w:r w:rsidDel="00176564">
          <w:delText>Header and Footer</w:delText>
        </w:r>
      </w:del>
    </w:p>
    <w:p w14:paraId="221418C8" w14:textId="1D4BB351" w:rsidR="00692720" w:rsidDel="00176564" w:rsidRDefault="00692720" w:rsidP="00692720">
      <w:pPr>
        <w:rPr>
          <w:del w:id="1178" w:author="Tolulope Olugbenga" w:date="2021-04-16T14:52:00Z"/>
        </w:rPr>
      </w:pPr>
      <w:del w:id="1179" w:author="Tolulope Olugbenga" w:date="2021-04-16T14:52:00Z">
        <w:r w:rsidDel="00176564">
          <w:delText>Table of Contents styles, TOC1, TOC2, and TOC3 (These are linked to Sections to automate your  table of contents)</w:delText>
        </w:r>
      </w:del>
    </w:p>
    <w:p w14:paraId="78077DC1" w14:textId="7C2AE94A" w:rsidR="00991DCC" w:rsidDel="00176564" w:rsidRDefault="00991DCC" w:rsidP="00991DCC">
      <w:pPr>
        <w:ind w:left="630" w:hanging="270"/>
        <w:rPr>
          <w:del w:id="1180" w:author="Tolulope Olugbenga" w:date="2021-04-16T14:52:00Z"/>
        </w:rPr>
      </w:pPr>
    </w:p>
    <w:p w14:paraId="527051CB" w14:textId="1EE809E5" w:rsidR="00991DCC" w:rsidDel="00176564" w:rsidRDefault="00991DCC" w:rsidP="00991DCC">
      <w:pPr>
        <w:pStyle w:val="Heading2"/>
        <w:rPr>
          <w:del w:id="1181" w:author="Tolulope Olugbenga" w:date="2021-04-16T14:52:00Z"/>
        </w:rPr>
      </w:pPr>
      <w:bookmarkStart w:id="1182" w:name="_Toc69470506"/>
      <w:bookmarkStart w:id="1183" w:name="_Toc69470961"/>
      <w:del w:id="1184" w:author="Tolulope Olugbenga" w:date="2021-04-16T14:52:00Z">
        <w:r w:rsidDel="00176564">
          <w:delText>Heading and Numbering</w:delText>
        </w:r>
        <w:bookmarkEnd w:id="1182"/>
        <w:bookmarkEnd w:id="1183"/>
      </w:del>
    </w:p>
    <w:p w14:paraId="39FEBC2D" w14:textId="2FA81A25" w:rsidR="00E77416" w:rsidDel="00176564" w:rsidRDefault="00991DCC" w:rsidP="00991DCC">
      <w:pPr>
        <w:pStyle w:val="BodyText"/>
        <w:rPr>
          <w:del w:id="1185" w:author="Tolulope Olugbenga" w:date="2021-04-16T14:52:00Z"/>
        </w:rPr>
      </w:pPr>
      <w:del w:id="1186" w:author="Tolulope Olugbenga" w:date="2021-04-16T14:52:00Z">
        <w:r w:rsidDel="00176564">
          <w:delText xml:space="preserve">This is a bit tricky, but here is a brief explanation.  Section Headings should be formatted according to Heading 1, Heading 2 and Heading 3 (Heading 2 and 3 are sub-heading formats).  These styles are linked to the </w:delText>
        </w:r>
        <w:r w:rsidR="00E77416" w:rsidDel="00176564">
          <w:delText>‘</w:delText>
        </w:r>
        <w:r w:rsidDel="00176564">
          <w:delText>list style</w:delText>
        </w:r>
        <w:r w:rsidR="00E77416" w:rsidDel="00176564">
          <w:delText>’</w:delText>
        </w:r>
        <w:r w:rsidDel="00176564">
          <w:delText xml:space="preserve"> called Headings</w:delText>
        </w:r>
        <w:r w:rsidR="00E77416" w:rsidDel="00176564">
          <w:delText xml:space="preserve"> s</w:delText>
        </w:r>
        <w:r w:rsidDel="00176564">
          <w:delText xml:space="preserve">o when you use a Heading style </w:delText>
        </w:r>
        <w:r w:rsidR="00E77416" w:rsidDel="00176564">
          <w:delText>they are properly numbered.</w:delText>
        </w:r>
      </w:del>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rsidDel="00176564" w14:paraId="37C674A7" w14:textId="22B9CD82" w:rsidTr="00D53C97">
        <w:trPr>
          <w:del w:id="1187" w:author="Tolulope Olugbenga" w:date="2021-04-16T14:52:00Z"/>
        </w:trPr>
        <w:tc>
          <w:tcPr>
            <w:tcW w:w="9576" w:type="dxa"/>
            <w:vAlign w:val="bottom"/>
          </w:tcPr>
          <w:p w14:paraId="7C85E59B" w14:textId="633FD420" w:rsidR="00D53C97" w:rsidDel="00176564" w:rsidRDefault="00D53C97" w:rsidP="00A2795C">
            <w:pPr>
              <w:pStyle w:val="BodyText"/>
              <w:tabs>
                <w:tab w:val="left" w:pos="4320"/>
                <w:tab w:val="left" w:pos="9360"/>
              </w:tabs>
              <w:spacing w:after="0"/>
              <w:jc w:val="center"/>
              <w:rPr>
                <w:del w:id="1188" w:author="Tolulope Olugbenga" w:date="2021-04-16T14:52:00Z"/>
              </w:rPr>
            </w:pPr>
            <w:del w:id="1189" w:author="Tolulope Olugbenga" w:date="2021-04-16T14:52:00Z">
              <w:r w:rsidRPr="00D53C97" w:rsidDel="00176564">
                <w:rPr>
                  <w:noProof/>
                </w:rPr>
                <w:drawing>
                  <wp:inline distT="0" distB="0" distL="0" distR="0" wp14:anchorId="2D55887A" wp14:editId="4561758E">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342857" cy="1285714"/>
                            </a:xfrm>
                            <a:prstGeom prst="rect">
                              <a:avLst/>
                            </a:prstGeom>
                          </pic:spPr>
                        </pic:pic>
                      </a:graphicData>
                    </a:graphic>
                  </wp:inline>
                </w:drawing>
              </w:r>
            </w:del>
          </w:p>
        </w:tc>
      </w:tr>
      <w:tr w:rsidR="00D53C97" w:rsidDel="00176564" w14:paraId="714D0442" w14:textId="6C58C027" w:rsidTr="00D53C97">
        <w:trPr>
          <w:del w:id="1190" w:author="Tolulope Olugbenga" w:date="2021-04-16T14:52:00Z"/>
        </w:trPr>
        <w:tc>
          <w:tcPr>
            <w:tcW w:w="9576" w:type="dxa"/>
          </w:tcPr>
          <w:p w14:paraId="5376028F" w14:textId="2DC7FD9A" w:rsidR="00D53C97" w:rsidDel="00176564" w:rsidRDefault="00D53C97" w:rsidP="00D53C97">
            <w:pPr>
              <w:pStyle w:val="Caption"/>
              <w:jc w:val="center"/>
              <w:rPr>
                <w:del w:id="1191" w:author="Tolulope Olugbenga" w:date="2021-04-16T14:52:00Z"/>
              </w:rPr>
            </w:pPr>
            <w:del w:id="1192" w:author="Tolulope Olugbenga" w:date="2021-04-16T14:52:00Z">
              <w:r w:rsidDel="00176564">
                <w:delText xml:space="preserve">Figure </w:delText>
              </w:r>
              <w:r w:rsidR="004D3525" w:rsidDel="00176564">
                <w:fldChar w:fldCharType="begin"/>
              </w:r>
              <w:r w:rsidR="004D3525" w:rsidDel="00176564">
                <w:delInstrText xml:space="preserve"> SEQ Figure \* ARABIC </w:delInstrText>
              </w:r>
              <w:r w:rsidR="004D3525" w:rsidDel="00176564">
                <w:fldChar w:fldCharType="separate"/>
              </w:r>
              <w:r w:rsidR="00B351A4" w:rsidDel="00176564">
                <w:rPr>
                  <w:noProof/>
                </w:rPr>
                <w:delText>3</w:delText>
              </w:r>
              <w:r w:rsidR="004D3525" w:rsidDel="00176564">
                <w:rPr>
                  <w:noProof/>
                </w:rPr>
                <w:fldChar w:fldCharType="end"/>
              </w:r>
              <w:r w:rsidDel="00176564">
                <w:delText>:  Example of Properly formatted 5</w:delText>
              </w:r>
              <w:r w:rsidRPr="00D53C97" w:rsidDel="00176564">
                <w:rPr>
                  <w:vertAlign w:val="superscript"/>
                </w:rPr>
                <w:delText>th</w:delText>
              </w:r>
              <w:r w:rsidDel="00176564">
                <w:delText xml:space="preserve"> section headings</w:delText>
              </w:r>
            </w:del>
          </w:p>
        </w:tc>
      </w:tr>
    </w:tbl>
    <w:p w14:paraId="32A94FCA" w14:textId="1728765D" w:rsidR="00991DCC" w:rsidDel="00176564" w:rsidRDefault="00D53C97" w:rsidP="00991DCC">
      <w:pPr>
        <w:pStyle w:val="BodyText"/>
        <w:rPr>
          <w:del w:id="1193" w:author="Tolulope Olugbenga" w:date="2021-04-16T14:52:00Z"/>
        </w:rPr>
      </w:pPr>
      <w:del w:id="1194" w:author="Tolulope Olugbenga" w:date="2021-04-16T14:52:00Z">
        <w:r w:rsidDel="00176564">
          <w:delText>T</w:delText>
        </w:r>
        <w:r w:rsidR="00991DCC" w:rsidDel="00176564">
          <w:delText xml:space="preserve">he template </w:delText>
        </w:r>
        <w:r w:rsidDel="00176564">
          <w:delText xml:space="preserve">should apply the list style automatically, but if it doesn’t, when you select your first heading, go to the list style menu and select the Headings list style to apply it.  </w:delText>
        </w:r>
      </w:del>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rsidDel="00176564" w14:paraId="146B4B1C" w14:textId="3D36EA16" w:rsidTr="00E77416">
        <w:trPr>
          <w:del w:id="1195" w:author="Tolulope Olugbenga" w:date="2021-04-16T14:52:00Z"/>
        </w:trPr>
        <w:tc>
          <w:tcPr>
            <w:tcW w:w="9576" w:type="dxa"/>
            <w:vAlign w:val="bottom"/>
          </w:tcPr>
          <w:p w14:paraId="2466BCF2" w14:textId="4FF676C3" w:rsidR="00E77416" w:rsidDel="00176564" w:rsidRDefault="00E77416" w:rsidP="00A2795C">
            <w:pPr>
              <w:pStyle w:val="BodyText"/>
              <w:tabs>
                <w:tab w:val="left" w:pos="4320"/>
                <w:tab w:val="left" w:pos="9360"/>
              </w:tabs>
              <w:spacing w:after="0"/>
              <w:jc w:val="center"/>
              <w:rPr>
                <w:del w:id="1196" w:author="Tolulope Olugbenga" w:date="2021-04-16T14:52:00Z"/>
              </w:rPr>
            </w:pPr>
            <w:del w:id="1197" w:author="Tolulope Olugbenga" w:date="2021-04-16T14:52:00Z">
              <w:r w:rsidDel="00176564">
                <w:rPr>
                  <w:noProof/>
                </w:rPr>
                <mc:AlternateContent>
                  <mc:Choice Requires="wps">
                    <w:drawing>
                      <wp:anchor distT="0" distB="0" distL="114300" distR="114300" simplePos="0" relativeHeight="251665408" behindDoc="0" locked="0" layoutInCell="1" allowOverlap="1" wp14:anchorId="46E79C22" wp14:editId="3E5D8C22">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65BD3" id="Oval 5" o:spid="_x0000_s1026" style="position:absolute;margin-left:186.9pt;margin-top:21.6pt;width:51.75pt;height:4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sidDel="00176564">
                <w:rPr>
                  <w:noProof/>
                </w:rPr>
                <w:drawing>
                  <wp:inline distT="0" distB="0" distL="0" distR="0" wp14:anchorId="25D5CEA4" wp14:editId="16653EB3">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del>
          </w:p>
        </w:tc>
      </w:tr>
      <w:tr w:rsidR="00E77416" w:rsidDel="00176564" w14:paraId="28BDE521" w14:textId="70599FF4" w:rsidTr="00E77416">
        <w:trPr>
          <w:del w:id="1198" w:author="Tolulope Olugbenga" w:date="2021-04-16T14:52:00Z"/>
        </w:trPr>
        <w:tc>
          <w:tcPr>
            <w:tcW w:w="9576" w:type="dxa"/>
          </w:tcPr>
          <w:p w14:paraId="732D37AD" w14:textId="6FA0368D" w:rsidR="00E77416" w:rsidDel="00176564" w:rsidRDefault="00E77416" w:rsidP="00E77416">
            <w:pPr>
              <w:pStyle w:val="Caption"/>
              <w:jc w:val="center"/>
              <w:rPr>
                <w:del w:id="1199" w:author="Tolulope Olugbenga" w:date="2021-04-16T14:52:00Z"/>
              </w:rPr>
            </w:pPr>
            <w:del w:id="1200" w:author="Tolulope Olugbenga" w:date="2021-04-16T14:52:00Z">
              <w:r w:rsidDel="00176564">
                <w:delText xml:space="preserve">Figure </w:delText>
              </w:r>
              <w:r w:rsidR="004D3525" w:rsidDel="00176564">
                <w:fldChar w:fldCharType="begin"/>
              </w:r>
              <w:r w:rsidR="004D3525" w:rsidDel="00176564">
                <w:delInstrText xml:space="preserve"> SEQ Figure \* ARABIC </w:delInstrText>
              </w:r>
              <w:r w:rsidR="004D3525" w:rsidDel="00176564">
                <w:fldChar w:fldCharType="separate"/>
              </w:r>
              <w:r w:rsidR="00B351A4" w:rsidDel="00176564">
                <w:rPr>
                  <w:noProof/>
                </w:rPr>
                <w:delText>4</w:delText>
              </w:r>
              <w:r w:rsidR="004D3525" w:rsidDel="00176564">
                <w:rPr>
                  <w:noProof/>
                </w:rPr>
                <w:fldChar w:fldCharType="end"/>
              </w:r>
              <w:r w:rsidDel="00176564">
                <w:delText>:  Where to find the List Style menu</w:delText>
              </w:r>
            </w:del>
          </w:p>
        </w:tc>
      </w:tr>
    </w:tbl>
    <w:p w14:paraId="180BF171" w14:textId="395A40A9" w:rsidR="00991DCC" w:rsidDel="00176564" w:rsidRDefault="00991DCC" w:rsidP="00991DCC">
      <w:pPr>
        <w:pStyle w:val="BodyText"/>
        <w:rPr>
          <w:del w:id="1201" w:author="Tolulope Olugbenga" w:date="2021-04-16T14:52:00Z"/>
        </w:rPr>
      </w:pPr>
    </w:p>
    <w:p w14:paraId="1D3A3659" w14:textId="566F7852" w:rsidR="00991DCC" w:rsidDel="00176564" w:rsidRDefault="00991DCC" w:rsidP="00991DCC">
      <w:pPr>
        <w:pStyle w:val="BodyText"/>
        <w:rPr>
          <w:del w:id="1202" w:author="Tolulope Olugbenga" w:date="2021-04-16T14:52:00Z"/>
        </w:rPr>
      </w:pPr>
    </w:p>
    <w:p w14:paraId="5D43B3F2" w14:textId="1E266BB3" w:rsidR="00692720" w:rsidDel="00176564" w:rsidRDefault="00D53C97">
      <w:pPr>
        <w:pStyle w:val="Heading1"/>
        <w:numPr>
          <w:ilvl w:val="0"/>
          <w:numId w:val="41"/>
        </w:numPr>
        <w:rPr>
          <w:del w:id="1203" w:author="Tolulope Olugbenga" w:date="2021-04-16T14:52:00Z"/>
        </w:rPr>
      </w:pPr>
      <w:bookmarkStart w:id="1204" w:name="_Toc69470507"/>
      <w:bookmarkStart w:id="1205" w:name="_Toc69470962"/>
      <w:del w:id="1206" w:author="Tolulope Olugbenga" w:date="2021-04-16T14:52:00Z">
        <w:r w:rsidDel="00176564">
          <w:delText>I</w:delText>
        </w:r>
        <w:r w:rsidR="00692720" w:rsidDel="00176564">
          <w:delText>nserting Equations and Figures</w:delText>
        </w:r>
        <w:bookmarkEnd w:id="1204"/>
        <w:bookmarkEnd w:id="1205"/>
      </w:del>
    </w:p>
    <w:p w14:paraId="095B2CED" w14:textId="7D36E7E2" w:rsidR="00692720" w:rsidRPr="00692720" w:rsidDel="00176564" w:rsidRDefault="00692720">
      <w:pPr>
        <w:pStyle w:val="BodyText"/>
        <w:keepNext/>
        <w:keepLines/>
        <w:numPr>
          <w:ilvl w:val="0"/>
          <w:numId w:val="41"/>
        </w:numPr>
        <w:spacing w:before="480" w:after="240" w:line="240" w:lineRule="auto"/>
        <w:contextualSpacing/>
        <w:jc w:val="left"/>
        <w:outlineLvl w:val="0"/>
        <w:rPr>
          <w:del w:id="1207" w:author="Tolulope Olugbenga" w:date="2021-04-16T14:52:00Z"/>
        </w:rPr>
        <w:pPrChange w:id="1208" w:author="Tolulope Olugbenga" w:date="2021-04-16T14:52:00Z">
          <w:pPr>
            <w:pStyle w:val="BodyText"/>
          </w:pPr>
        </w:pPrChange>
      </w:pPr>
      <w:del w:id="1209" w:author="Tolulope Olugbenga" w:date="2021-04-16T14:52:00Z">
        <w:r w:rsidDel="00176564">
          <w:delText xml:space="preserve">Use the quick part tables to insert an equation or a figure.  You can access these from the short cut icon indicated in Figure 1.  When you navigate to this icon, it provides a list of tables.  Use the Equation Table and the Figure Table as in the examples below: </w:delText>
        </w:r>
        <w:r w:rsidR="000F7391" w:rsidDel="00176564">
          <w:delTex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delText>
        </w:r>
      </w:del>
    </w:p>
    <w:tbl>
      <w:tblPr>
        <w:tblW w:w="0" w:type="auto"/>
        <w:tblCellMar>
          <w:top w:w="144" w:type="dxa"/>
          <w:left w:w="115" w:type="dxa"/>
          <w:bottom w:w="288" w:type="dxa"/>
          <w:right w:w="115" w:type="dxa"/>
        </w:tblCellMar>
        <w:tblLook w:val="0000" w:firstRow="0" w:lastRow="0" w:firstColumn="0" w:lastColumn="0" w:noHBand="0" w:noVBand="0"/>
      </w:tblPr>
      <w:tblGrid>
        <w:gridCol w:w="1884"/>
        <w:gridCol w:w="6324"/>
        <w:gridCol w:w="1152"/>
      </w:tblGrid>
      <w:tr w:rsidR="00F26B88" w:rsidDel="00176564" w14:paraId="52A2AA7C" w14:textId="6B1D2B52" w:rsidTr="000F7391">
        <w:trPr>
          <w:del w:id="1210" w:author="Tolulope Olugbenga" w:date="2021-04-16T14:52:00Z"/>
        </w:trPr>
        <w:tc>
          <w:tcPr>
            <w:tcW w:w="2114" w:type="dxa"/>
            <w:vAlign w:val="center"/>
          </w:tcPr>
          <w:p w14:paraId="09D723B1" w14:textId="3E6AD1D9" w:rsidR="00F26B88" w:rsidDel="00176564" w:rsidRDefault="00F26B88">
            <w:pPr>
              <w:pStyle w:val="BodyText"/>
              <w:keepNext/>
              <w:keepLines/>
              <w:numPr>
                <w:ilvl w:val="0"/>
                <w:numId w:val="41"/>
              </w:numPr>
              <w:spacing w:before="480" w:after="240" w:line="240" w:lineRule="auto"/>
              <w:contextualSpacing/>
              <w:jc w:val="left"/>
              <w:outlineLvl w:val="0"/>
              <w:rPr>
                <w:del w:id="1211" w:author="Tolulope Olugbenga" w:date="2021-04-16T14:52:00Z"/>
              </w:rPr>
              <w:pPrChange w:id="1212" w:author="Tolulope Olugbenga" w:date="2021-04-16T14:52:00Z">
                <w:pPr>
                  <w:pStyle w:val="BodyText"/>
                  <w:spacing w:after="0"/>
                </w:pPr>
              </w:pPrChange>
            </w:pPr>
          </w:p>
        </w:tc>
        <w:tc>
          <w:tcPr>
            <w:tcW w:w="6990" w:type="dxa"/>
            <w:vAlign w:val="center"/>
          </w:tcPr>
          <w:p w14:paraId="1D80FB7E" w14:textId="00DB3887" w:rsidR="00F26B88" w:rsidDel="00176564" w:rsidRDefault="00F26B88">
            <w:pPr>
              <w:pStyle w:val="BodyText"/>
              <w:keepNext/>
              <w:keepLines/>
              <w:numPr>
                <w:ilvl w:val="0"/>
                <w:numId w:val="41"/>
              </w:numPr>
              <w:tabs>
                <w:tab w:val="left" w:pos="3420"/>
              </w:tabs>
              <w:spacing w:before="480" w:after="240" w:line="240" w:lineRule="auto"/>
              <w:contextualSpacing/>
              <w:jc w:val="left"/>
              <w:outlineLvl w:val="0"/>
              <w:rPr>
                <w:del w:id="1213" w:author="Tolulope Olugbenga" w:date="2021-04-16T14:52:00Z"/>
              </w:rPr>
              <w:pPrChange w:id="1214" w:author="Tolulope Olugbenga" w:date="2021-04-16T14:52:00Z">
                <w:pPr>
                  <w:pStyle w:val="BodyText"/>
                  <w:tabs>
                    <w:tab w:val="left" w:pos="3420"/>
                  </w:tabs>
                  <w:spacing w:after="0"/>
                  <w:jc w:val="center"/>
                </w:pPr>
              </w:pPrChange>
            </w:pPr>
            <w:del w:id="1215" w:author="Tolulope Olugbenga" w:date="2021-04-16T14:52:00Z">
              <w:r w:rsidDel="00176564">
                <w:delText>[use equation tool to place equation here]</w:delText>
              </w:r>
            </w:del>
          </w:p>
        </w:tc>
        <w:tc>
          <w:tcPr>
            <w:tcW w:w="1206" w:type="dxa"/>
            <w:vAlign w:val="center"/>
          </w:tcPr>
          <w:p w14:paraId="783CE178" w14:textId="48AB3500" w:rsidR="00F26B88" w:rsidDel="00176564" w:rsidRDefault="00F26B88">
            <w:pPr>
              <w:pStyle w:val="Caption"/>
              <w:keepNext/>
              <w:keepLines/>
              <w:numPr>
                <w:ilvl w:val="0"/>
                <w:numId w:val="41"/>
              </w:numPr>
              <w:spacing w:before="480"/>
              <w:contextualSpacing/>
              <w:outlineLvl w:val="0"/>
              <w:rPr>
                <w:del w:id="1216" w:author="Tolulope Olugbenga" w:date="2021-04-16T14:52:00Z"/>
              </w:rPr>
              <w:pPrChange w:id="1217" w:author="Tolulope Olugbenga" w:date="2021-04-16T14:52:00Z">
                <w:pPr>
                  <w:pStyle w:val="Caption"/>
                </w:pPr>
              </w:pPrChange>
            </w:pPr>
            <w:del w:id="1218" w:author="Tolulope Olugbenga" w:date="2021-04-16T14:52:00Z">
              <w:r w:rsidRPr="002E3DAC" w:rsidDel="00176564">
                <w:delText xml:space="preserve">( </w:delText>
              </w:r>
              <w:r w:rsidR="004D3525" w:rsidDel="00176564">
                <w:fldChar w:fldCharType="begin"/>
              </w:r>
              <w:r w:rsidR="004D3525" w:rsidDel="00176564">
                <w:delInstrText xml:space="preserve"> SEQ ( \* ARABIC </w:delInstrText>
              </w:r>
              <w:r w:rsidR="004D3525" w:rsidDel="00176564">
                <w:fldChar w:fldCharType="separate"/>
              </w:r>
              <w:r w:rsidR="00B351A4" w:rsidDel="00176564">
                <w:rPr>
                  <w:noProof/>
                </w:rPr>
                <w:delText>1</w:delText>
              </w:r>
              <w:r w:rsidR="004D3525" w:rsidDel="00176564">
                <w:rPr>
                  <w:noProof/>
                </w:rPr>
                <w:fldChar w:fldCharType="end"/>
              </w:r>
              <w:r w:rsidDel="00176564">
                <w:delText xml:space="preserve"> ) </w:delText>
              </w:r>
            </w:del>
          </w:p>
        </w:tc>
      </w:tr>
    </w:tbl>
    <w:p w14:paraId="4573347C" w14:textId="5913DF53" w:rsidR="00F26B88" w:rsidDel="00176564" w:rsidRDefault="00F26B88">
      <w:pPr>
        <w:pStyle w:val="BodyText"/>
        <w:keepNext/>
        <w:keepLines/>
        <w:numPr>
          <w:ilvl w:val="0"/>
          <w:numId w:val="41"/>
        </w:numPr>
        <w:spacing w:before="480" w:after="240" w:line="240" w:lineRule="auto"/>
        <w:contextualSpacing/>
        <w:jc w:val="left"/>
        <w:outlineLvl w:val="0"/>
        <w:rPr>
          <w:del w:id="1219" w:author="Tolulope Olugbenga" w:date="2021-04-16T14:52:00Z"/>
        </w:rPr>
        <w:pPrChange w:id="1220" w:author="Tolulope Olugbenga" w:date="2021-04-16T14:52:00Z">
          <w:pPr>
            <w:pStyle w:val="BodyText"/>
          </w:pPr>
        </w:pPrChange>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rsidDel="00176564" w14:paraId="7DEE60DA" w14:textId="4609A22F" w:rsidTr="00A2795C">
        <w:trPr>
          <w:del w:id="1221" w:author="Tolulope Olugbenga" w:date="2021-04-16T14:52:00Z"/>
        </w:trPr>
        <w:tc>
          <w:tcPr>
            <w:tcW w:w="11016" w:type="dxa"/>
            <w:vAlign w:val="bottom"/>
          </w:tcPr>
          <w:p w14:paraId="6FB13FED" w14:textId="33866627" w:rsidR="00F26B88" w:rsidDel="00176564" w:rsidRDefault="00F26B88">
            <w:pPr>
              <w:pStyle w:val="BodyText"/>
              <w:keepNext/>
              <w:keepLines/>
              <w:numPr>
                <w:ilvl w:val="0"/>
                <w:numId w:val="41"/>
              </w:numPr>
              <w:tabs>
                <w:tab w:val="left" w:pos="4320"/>
                <w:tab w:val="left" w:pos="9360"/>
              </w:tabs>
              <w:spacing w:before="480" w:after="240" w:line="240" w:lineRule="auto"/>
              <w:contextualSpacing/>
              <w:jc w:val="left"/>
              <w:outlineLvl w:val="0"/>
              <w:rPr>
                <w:del w:id="1222" w:author="Tolulope Olugbenga" w:date="2021-04-16T14:52:00Z"/>
              </w:rPr>
              <w:pPrChange w:id="1223" w:author="Tolulope Olugbenga" w:date="2021-04-16T14:52:00Z">
                <w:pPr>
                  <w:pStyle w:val="BodyText"/>
                  <w:framePr w:hSpace="187" w:wrap="around" w:vAnchor="text" w:hAnchor="text" w:xAlign="center" w:y="145"/>
                  <w:tabs>
                    <w:tab w:val="left" w:pos="4320"/>
                    <w:tab w:val="left" w:pos="9360"/>
                  </w:tabs>
                  <w:spacing w:after="0"/>
                  <w:suppressOverlap/>
                  <w:jc w:val="center"/>
                </w:pPr>
              </w:pPrChange>
            </w:pPr>
            <w:del w:id="1224" w:author="Tolulope Olugbenga" w:date="2021-04-16T14:52:00Z">
              <w:r w:rsidDel="00176564">
                <w:delText>[place figure here]</w:delText>
              </w:r>
            </w:del>
          </w:p>
        </w:tc>
      </w:tr>
      <w:tr w:rsidR="00F26B88" w:rsidDel="00176564" w14:paraId="4015CEAE" w14:textId="400A93FC" w:rsidTr="00A2795C">
        <w:trPr>
          <w:del w:id="1225" w:author="Tolulope Olugbenga" w:date="2021-04-16T14:52:00Z"/>
        </w:trPr>
        <w:tc>
          <w:tcPr>
            <w:tcW w:w="11016" w:type="dxa"/>
          </w:tcPr>
          <w:p w14:paraId="3D0691D8" w14:textId="1DBEE958" w:rsidR="00F26B88" w:rsidDel="00176564" w:rsidRDefault="003E607E">
            <w:pPr>
              <w:pStyle w:val="Caption-Figure"/>
              <w:keepNext/>
              <w:keepLines/>
              <w:numPr>
                <w:ilvl w:val="0"/>
                <w:numId w:val="41"/>
              </w:numPr>
              <w:spacing w:before="480"/>
              <w:contextualSpacing/>
              <w:outlineLvl w:val="0"/>
              <w:rPr>
                <w:del w:id="1226" w:author="Tolulope Olugbenga" w:date="2021-04-16T14:52:00Z"/>
              </w:rPr>
              <w:pPrChange w:id="1227" w:author="Tolulope Olugbenga" w:date="2021-04-16T14:52:00Z">
                <w:pPr>
                  <w:pStyle w:val="Caption-Figure"/>
                  <w:framePr w:hSpace="187" w:wrap="around" w:vAnchor="text" w:hAnchor="text" w:xAlign="center" w:y="145"/>
                  <w:suppressOverlap/>
                </w:pPr>
              </w:pPrChange>
            </w:pPr>
            <w:del w:id="1228" w:author="Tolulope Olugbenga" w:date="2021-04-16T14:52:00Z">
              <w:r w:rsidDel="00176564">
                <w:delText xml:space="preserve"> </w:delText>
              </w:r>
              <w:r w:rsidR="00F26B88" w:rsidDel="00176564">
                <w:delText>[place caption here…if it is less than 1 line, center it]</w:delText>
              </w:r>
            </w:del>
          </w:p>
        </w:tc>
      </w:tr>
    </w:tbl>
    <w:p w14:paraId="1FA6C06E" w14:textId="117B90E4" w:rsidR="00F26B88" w:rsidRPr="00D025CE" w:rsidDel="00176564" w:rsidRDefault="000F7391">
      <w:pPr>
        <w:pStyle w:val="Heading1"/>
        <w:numPr>
          <w:ilvl w:val="0"/>
          <w:numId w:val="0"/>
        </w:numPr>
        <w:rPr>
          <w:del w:id="1229" w:author="Tolulope Olugbenga" w:date="2021-04-16T14:52:00Z"/>
          <w:sz w:val="2"/>
          <w:szCs w:val="2"/>
          <w:rPrChange w:id="1230" w:author="Tolulope Olugbenga" w:date="2021-04-16T15:33:00Z">
            <w:rPr>
              <w:del w:id="1231" w:author="Tolulope Olugbenga" w:date="2021-04-16T14:52:00Z"/>
            </w:rPr>
          </w:rPrChange>
        </w:rPr>
        <w:pPrChange w:id="1232" w:author="Tolulope Olugbenga" w:date="2021-04-16T14:52:00Z">
          <w:pPr>
            <w:pStyle w:val="Heading1"/>
          </w:pPr>
        </w:pPrChange>
      </w:pPr>
      <w:bookmarkStart w:id="1233" w:name="_Toc69470508"/>
      <w:bookmarkStart w:id="1234" w:name="_Toc69470963"/>
      <w:del w:id="1235" w:author="Tolulope Olugbenga" w:date="2021-04-16T14:52:00Z">
        <w:r w:rsidRPr="00D025CE" w:rsidDel="00176564">
          <w:rPr>
            <w:b w:val="0"/>
            <w:bCs w:val="0"/>
            <w:sz w:val="2"/>
            <w:szCs w:val="2"/>
            <w:rPrChange w:id="1236" w:author="Tolulope Olugbenga" w:date="2021-04-16T15:33:00Z">
              <w:rPr>
                <w:b w:val="0"/>
                <w:bCs w:val="0"/>
              </w:rPr>
            </w:rPrChange>
          </w:rPr>
          <w:delText>Referencing</w:delText>
        </w:r>
        <w:bookmarkEnd w:id="1233"/>
        <w:bookmarkEnd w:id="1234"/>
      </w:del>
    </w:p>
    <w:p w14:paraId="5B30FFEB" w14:textId="10623CC5" w:rsidR="000F7391" w:rsidRPr="00D025CE" w:rsidDel="00176564" w:rsidRDefault="000F7391">
      <w:pPr>
        <w:pStyle w:val="BodyText"/>
        <w:keepNext/>
        <w:keepLines/>
        <w:spacing w:before="480" w:after="240" w:line="240" w:lineRule="auto"/>
        <w:contextualSpacing/>
        <w:jc w:val="left"/>
        <w:outlineLvl w:val="0"/>
        <w:rPr>
          <w:del w:id="1237" w:author="Tolulope Olugbenga" w:date="2021-04-16T14:52:00Z"/>
          <w:sz w:val="2"/>
          <w:szCs w:val="2"/>
          <w:rPrChange w:id="1238" w:author="Tolulope Olugbenga" w:date="2021-04-16T15:33:00Z">
            <w:rPr>
              <w:del w:id="1239" w:author="Tolulope Olugbenga" w:date="2021-04-16T14:52:00Z"/>
            </w:rPr>
          </w:rPrChange>
        </w:rPr>
        <w:pPrChange w:id="1240" w:author="Tolulope Olugbenga" w:date="2021-04-16T14:52:00Z">
          <w:pPr>
            <w:pStyle w:val="BodyText"/>
          </w:pPr>
        </w:pPrChange>
      </w:pPr>
      <w:del w:id="1241" w:author="Tolulope Olugbenga" w:date="2021-04-16T14:52:00Z">
        <w:r w:rsidRPr="00D025CE" w:rsidDel="00176564">
          <w:rPr>
            <w:sz w:val="2"/>
            <w:szCs w:val="2"/>
            <w:rPrChange w:id="1242" w:author="Tolulope Olugbenga" w:date="2021-04-16T15:33:00Z">
              <w:rPr/>
            </w:rPrChange>
          </w:rPr>
          <w:delText>Use inline referencing according to IEEE referencing style [</w:delText>
        </w:r>
        <w:r w:rsidR="001137B8" w:rsidRPr="00D025CE" w:rsidDel="00176564">
          <w:rPr>
            <w:sz w:val="2"/>
            <w:szCs w:val="2"/>
            <w:rPrChange w:id="1243" w:author="Tolulope Olugbenga" w:date="2021-04-16T15:33:00Z">
              <w:rPr/>
            </w:rPrChange>
          </w:rPr>
          <w:fldChar w:fldCharType="begin"/>
        </w:r>
        <w:r w:rsidR="001137B8" w:rsidRPr="00D025CE" w:rsidDel="00176564">
          <w:rPr>
            <w:sz w:val="2"/>
            <w:szCs w:val="2"/>
            <w:rPrChange w:id="1244" w:author="Tolulope Olugbenga" w:date="2021-04-16T15:33:00Z">
              <w:rPr/>
            </w:rPrChange>
          </w:rPr>
          <w:delInstrText xml:space="preserve"> REF _Ref414010148 \r \h </w:delInstrText>
        </w:r>
      </w:del>
      <w:r w:rsidR="00D025CE">
        <w:rPr>
          <w:sz w:val="2"/>
          <w:szCs w:val="2"/>
        </w:rPr>
        <w:instrText xml:space="preserve"> \* MERGEFORMAT </w:instrText>
      </w:r>
      <w:del w:id="1245" w:author="Tolulope Olugbenga" w:date="2021-04-16T14:52:00Z">
        <w:r w:rsidR="001137B8" w:rsidRPr="00D025CE" w:rsidDel="00176564">
          <w:rPr>
            <w:sz w:val="2"/>
            <w:szCs w:val="2"/>
            <w:rPrChange w:id="1246" w:author="Tolulope Olugbenga" w:date="2021-04-16T15:33:00Z">
              <w:rPr>
                <w:sz w:val="2"/>
                <w:szCs w:val="2"/>
              </w:rPr>
            </w:rPrChange>
          </w:rPr>
        </w:r>
        <w:r w:rsidR="001137B8" w:rsidRPr="00D025CE" w:rsidDel="00176564">
          <w:rPr>
            <w:sz w:val="2"/>
            <w:szCs w:val="2"/>
            <w:rPrChange w:id="1247" w:author="Tolulope Olugbenga" w:date="2021-04-16T15:33:00Z">
              <w:rPr/>
            </w:rPrChange>
          </w:rPr>
          <w:fldChar w:fldCharType="separate"/>
        </w:r>
        <w:r w:rsidR="00B351A4" w:rsidRPr="00D025CE" w:rsidDel="00176564">
          <w:rPr>
            <w:sz w:val="2"/>
            <w:szCs w:val="2"/>
            <w:rPrChange w:id="1248" w:author="Tolulope Olugbenga" w:date="2021-04-16T15:33:00Z">
              <w:rPr/>
            </w:rPrChange>
          </w:rPr>
          <w:delText>1</w:delText>
        </w:r>
        <w:r w:rsidR="001137B8" w:rsidRPr="00D025CE" w:rsidDel="00176564">
          <w:rPr>
            <w:sz w:val="2"/>
            <w:szCs w:val="2"/>
            <w:rPrChange w:id="1249" w:author="Tolulope Olugbenga" w:date="2021-04-16T15:33:00Z">
              <w:rPr/>
            </w:rPrChange>
          </w:rPr>
          <w:fldChar w:fldCharType="end"/>
        </w:r>
        <w:r w:rsidR="001137B8" w:rsidRPr="00D025CE" w:rsidDel="00176564">
          <w:rPr>
            <w:sz w:val="2"/>
            <w:szCs w:val="2"/>
            <w:rPrChange w:id="1250" w:author="Tolulope Olugbenga" w:date="2021-04-16T15:33:00Z">
              <w:rPr/>
            </w:rPrChange>
          </w:rPr>
          <w:delText xml:space="preserve">, </w:delText>
        </w:r>
        <w:r w:rsidR="001137B8" w:rsidRPr="00D025CE" w:rsidDel="00176564">
          <w:rPr>
            <w:sz w:val="2"/>
            <w:szCs w:val="2"/>
            <w:rPrChange w:id="1251" w:author="Tolulope Olugbenga" w:date="2021-04-16T15:33:00Z">
              <w:rPr/>
            </w:rPrChange>
          </w:rPr>
          <w:fldChar w:fldCharType="begin"/>
        </w:r>
        <w:r w:rsidR="001137B8" w:rsidRPr="00D025CE" w:rsidDel="00176564">
          <w:rPr>
            <w:sz w:val="2"/>
            <w:szCs w:val="2"/>
            <w:rPrChange w:id="1252" w:author="Tolulope Olugbenga" w:date="2021-04-16T15:33:00Z">
              <w:rPr/>
            </w:rPrChange>
          </w:rPr>
          <w:delInstrText xml:space="preserve"> REF _Ref414010151 \r \h </w:delInstrText>
        </w:r>
      </w:del>
      <w:r w:rsidR="00D025CE">
        <w:rPr>
          <w:sz w:val="2"/>
          <w:szCs w:val="2"/>
        </w:rPr>
        <w:instrText xml:space="preserve"> \* MERGEFORMAT </w:instrText>
      </w:r>
      <w:del w:id="1253" w:author="Tolulope Olugbenga" w:date="2021-04-16T14:52:00Z">
        <w:r w:rsidR="001137B8" w:rsidRPr="00D025CE" w:rsidDel="00176564">
          <w:rPr>
            <w:sz w:val="2"/>
            <w:szCs w:val="2"/>
            <w:rPrChange w:id="1254" w:author="Tolulope Olugbenga" w:date="2021-04-16T15:33:00Z">
              <w:rPr>
                <w:sz w:val="2"/>
                <w:szCs w:val="2"/>
              </w:rPr>
            </w:rPrChange>
          </w:rPr>
        </w:r>
        <w:r w:rsidR="001137B8" w:rsidRPr="00D025CE" w:rsidDel="00176564">
          <w:rPr>
            <w:sz w:val="2"/>
            <w:szCs w:val="2"/>
            <w:rPrChange w:id="1255" w:author="Tolulope Olugbenga" w:date="2021-04-16T15:33:00Z">
              <w:rPr/>
            </w:rPrChange>
          </w:rPr>
          <w:fldChar w:fldCharType="separate"/>
        </w:r>
        <w:r w:rsidR="00B351A4" w:rsidRPr="00D025CE" w:rsidDel="00176564">
          <w:rPr>
            <w:sz w:val="2"/>
            <w:szCs w:val="2"/>
            <w:rPrChange w:id="1256" w:author="Tolulope Olugbenga" w:date="2021-04-16T15:33:00Z">
              <w:rPr/>
            </w:rPrChange>
          </w:rPr>
          <w:delText>2</w:delText>
        </w:r>
        <w:r w:rsidR="001137B8" w:rsidRPr="00D025CE" w:rsidDel="00176564">
          <w:rPr>
            <w:sz w:val="2"/>
            <w:szCs w:val="2"/>
            <w:rPrChange w:id="1257" w:author="Tolulope Olugbenga" w:date="2021-04-16T15:33:00Z">
              <w:rPr/>
            </w:rPrChange>
          </w:rPr>
          <w:fldChar w:fldCharType="end"/>
        </w:r>
        <w:r w:rsidRPr="00D025CE" w:rsidDel="00176564">
          <w:rPr>
            <w:sz w:val="2"/>
            <w:szCs w:val="2"/>
            <w:rPrChange w:id="1258" w:author="Tolulope Olugbenga" w:date="2021-04-16T15:33:00Z">
              <w:rPr/>
            </w:rPrChange>
          </w:rPr>
          <w:delText>].  For instance, I have included the reference number</w:delText>
        </w:r>
        <w:r w:rsidR="00BF577E" w:rsidRPr="00D025CE" w:rsidDel="00176564">
          <w:rPr>
            <w:sz w:val="2"/>
            <w:szCs w:val="2"/>
            <w:rPrChange w:id="1259" w:author="Tolulope Olugbenga" w:date="2021-04-16T15:33:00Z">
              <w:rPr/>
            </w:rPrChange>
          </w:rPr>
          <w:delText>s</w:delText>
        </w:r>
        <w:r w:rsidRPr="00D025CE" w:rsidDel="00176564">
          <w:rPr>
            <w:sz w:val="2"/>
            <w:szCs w:val="2"/>
            <w:rPrChange w:id="1260" w:author="Tolulope Olugbenga" w:date="2021-04-16T15:33:00Z">
              <w:rPr/>
            </w:rPrChange>
          </w:rPr>
          <w:delText xml:space="preserve"> after ‘IEEE referencing style’ and I will include a separate referencing section where I will list the sources in the order which I cite them.  </w:delText>
        </w:r>
        <w:r w:rsidR="001137B8" w:rsidRPr="00D025CE" w:rsidDel="00176564">
          <w:rPr>
            <w:sz w:val="2"/>
            <w:szCs w:val="2"/>
            <w:rPrChange w:id="1261" w:author="Tolulope Olugbenga" w:date="2021-04-16T15:33:00Z">
              <w:rPr/>
            </w:rPrChange>
          </w:rPr>
          <w:delText xml:space="preserve">Use the </w:delText>
        </w:r>
        <w:r w:rsidR="001137B8" w:rsidRPr="00D025CE" w:rsidDel="00176564">
          <w:rPr>
            <w:i/>
            <w:sz w:val="2"/>
            <w:szCs w:val="2"/>
            <w:rPrChange w:id="1262" w:author="Tolulope Olugbenga" w:date="2021-04-16T15:33:00Z">
              <w:rPr>
                <w:i/>
              </w:rPr>
            </w:rPrChange>
          </w:rPr>
          <w:delText>Rlist</w:delText>
        </w:r>
        <w:r w:rsidR="001137B8" w:rsidRPr="00D025CE" w:rsidDel="00176564">
          <w:rPr>
            <w:sz w:val="2"/>
            <w:szCs w:val="2"/>
            <w:rPrChange w:id="1263" w:author="Tolulope Olugbenga" w:date="2021-04-16T15:33:00Z">
              <w:rPr/>
            </w:rPrChange>
          </w:rPr>
          <w:delText xml:space="preserve"> style to create your reference list.  If you want, you can automate their links with the inline citation by navigating to &gt;references&gt;cross-reference and choosing ‘Numbered Item’.  Make sure you set ‘Insert Reference to’ paragraph number.      </w:delText>
        </w:r>
        <w:r w:rsidRPr="00D025CE" w:rsidDel="00176564">
          <w:rPr>
            <w:sz w:val="2"/>
            <w:szCs w:val="2"/>
            <w:rPrChange w:id="1264" w:author="Tolulope Olugbenga" w:date="2021-04-16T15:33:00Z">
              <w:rPr/>
            </w:rPrChange>
          </w:rPr>
          <w:delText>The following are typical examples of items in a references list</w:delText>
        </w:r>
        <w:r w:rsidR="001137B8" w:rsidRPr="00D025CE" w:rsidDel="00176564">
          <w:rPr>
            <w:sz w:val="2"/>
            <w:szCs w:val="2"/>
            <w:rPrChange w:id="1265" w:author="Tolulope Olugbenga" w:date="2021-04-16T15:33:00Z">
              <w:rPr/>
            </w:rPrChange>
          </w:rPr>
          <w:delText xml:space="preserve"> (I am not too particular about the detailed formatting in the citations, but include the standard information, and be consisten)</w:delText>
        </w:r>
        <w:r w:rsidRPr="00D025CE" w:rsidDel="00176564">
          <w:rPr>
            <w:sz w:val="2"/>
            <w:szCs w:val="2"/>
            <w:rPrChange w:id="1266" w:author="Tolulope Olugbenga" w:date="2021-04-16T15:33:00Z">
              <w:rPr/>
            </w:rPrChange>
          </w:rPr>
          <w:delText>:</w:delText>
        </w:r>
      </w:del>
    </w:p>
    <w:p w14:paraId="01D6D0E9" w14:textId="750BED68" w:rsidR="000F7391" w:rsidRPr="00D025CE" w:rsidDel="00176564" w:rsidRDefault="000F7391">
      <w:pPr>
        <w:pStyle w:val="Rlist"/>
        <w:keepNext/>
        <w:keepLines/>
        <w:numPr>
          <w:ilvl w:val="0"/>
          <w:numId w:val="0"/>
        </w:numPr>
        <w:spacing w:before="480"/>
        <w:contextualSpacing/>
        <w:outlineLvl w:val="0"/>
        <w:rPr>
          <w:del w:id="1267" w:author="Tolulope Olugbenga" w:date="2021-04-16T14:52:00Z"/>
          <w:sz w:val="2"/>
          <w:szCs w:val="2"/>
          <w:rPrChange w:id="1268" w:author="Tolulope Olugbenga" w:date="2021-04-16T15:33:00Z">
            <w:rPr>
              <w:del w:id="1269" w:author="Tolulope Olugbenga" w:date="2021-04-16T14:52:00Z"/>
            </w:rPr>
          </w:rPrChange>
        </w:rPr>
        <w:pPrChange w:id="1270" w:author="Tolulope Olugbenga" w:date="2021-04-16T14:52:00Z">
          <w:pPr>
            <w:pStyle w:val="Rlist"/>
          </w:pPr>
        </w:pPrChange>
      </w:pPr>
      <w:bookmarkStart w:id="1271" w:name="_Ref414010148"/>
      <w:del w:id="1272" w:author="Tolulope Olugbenga" w:date="2021-04-16T14:52:00Z">
        <w:r w:rsidRPr="00D025CE" w:rsidDel="00176564">
          <w:rPr>
            <w:sz w:val="2"/>
            <w:szCs w:val="2"/>
            <w:rPrChange w:id="1273" w:author="Tolulope Olugbenga" w:date="2021-04-16T15:33:00Z">
              <w:rPr/>
            </w:rPrChange>
          </w:rPr>
          <w:delText>D Graffox (Sep-2009)</w:delText>
        </w:r>
        <w:r w:rsidR="001137B8" w:rsidRPr="00D025CE" w:rsidDel="00176564">
          <w:rPr>
            <w:sz w:val="2"/>
            <w:szCs w:val="2"/>
            <w:rPrChange w:id="1274" w:author="Tolulope Olugbenga" w:date="2021-04-16T15:33:00Z">
              <w:rPr/>
            </w:rPrChange>
          </w:rPr>
          <w:delText>,</w:delText>
        </w:r>
        <w:r w:rsidRPr="00D025CE" w:rsidDel="00176564">
          <w:rPr>
            <w:sz w:val="2"/>
            <w:szCs w:val="2"/>
            <w:rPrChange w:id="1275" w:author="Tolulope Olugbenga" w:date="2021-04-16T15:33:00Z">
              <w:rPr/>
            </w:rPrChange>
          </w:rPr>
          <w:delText xml:space="preserve"> IEEE Citation Reference, </w:delText>
        </w:r>
        <w:r w:rsidR="004D3525" w:rsidRPr="00D025CE" w:rsidDel="00176564">
          <w:rPr>
            <w:sz w:val="2"/>
            <w:szCs w:val="2"/>
            <w:rPrChange w:id="1276" w:author="Tolulope Olugbenga" w:date="2021-04-16T15:33:00Z">
              <w:rPr/>
            </w:rPrChange>
          </w:rPr>
          <w:fldChar w:fldCharType="begin"/>
        </w:r>
        <w:r w:rsidR="004D3525" w:rsidRPr="00D025CE" w:rsidDel="00176564">
          <w:rPr>
            <w:sz w:val="2"/>
            <w:szCs w:val="2"/>
            <w:rPrChange w:id="1277" w:author="Tolulope Olugbenga" w:date="2021-04-16T15:33:00Z">
              <w:rPr/>
            </w:rPrChange>
          </w:rPr>
          <w:delInstrText xml:space="preserve"> HYPERLINK "http://www.ieee.org/documents/ieeecitationref.pdf" </w:delInstrText>
        </w:r>
        <w:r w:rsidR="004D3525" w:rsidRPr="00D025CE" w:rsidDel="00176564">
          <w:rPr>
            <w:sz w:val="2"/>
            <w:szCs w:val="2"/>
            <w:rPrChange w:id="1278" w:author="Tolulope Olugbenga" w:date="2021-04-16T15:33:00Z">
              <w:rPr>
                <w:rStyle w:val="Hyperlink"/>
              </w:rPr>
            </w:rPrChange>
          </w:rPr>
          <w:fldChar w:fldCharType="separate"/>
        </w:r>
        <w:r w:rsidRPr="00D025CE" w:rsidDel="00176564">
          <w:rPr>
            <w:rStyle w:val="Hyperlink"/>
            <w:sz w:val="2"/>
            <w:szCs w:val="2"/>
            <w:rPrChange w:id="1279" w:author="Tolulope Olugbenga" w:date="2021-04-16T15:33:00Z">
              <w:rPr>
                <w:rStyle w:val="Hyperlink"/>
              </w:rPr>
            </w:rPrChange>
          </w:rPr>
          <w:delText>http://www.ieee.org/documents/ieeecitationref.pdf</w:delText>
        </w:r>
        <w:r w:rsidR="004D3525" w:rsidRPr="00D025CE" w:rsidDel="00176564">
          <w:rPr>
            <w:rStyle w:val="Hyperlink"/>
            <w:sz w:val="2"/>
            <w:szCs w:val="2"/>
            <w:rPrChange w:id="1280" w:author="Tolulope Olugbenga" w:date="2021-04-16T15:33:00Z">
              <w:rPr>
                <w:rStyle w:val="Hyperlink"/>
              </w:rPr>
            </w:rPrChange>
          </w:rPr>
          <w:fldChar w:fldCharType="end"/>
        </w:r>
        <w:r w:rsidRPr="00D025CE" w:rsidDel="00176564">
          <w:rPr>
            <w:sz w:val="2"/>
            <w:szCs w:val="2"/>
            <w:rPrChange w:id="1281" w:author="Tolulope Olugbenga" w:date="2021-04-16T15:33:00Z">
              <w:rPr/>
            </w:rPrChange>
          </w:rPr>
          <w:delText>, last accessed, 2015-MAR-13.</w:delText>
        </w:r>
        <w:bookmarkEnd w:id="1271"/>
      </w:del>
    </w:p>
    <w:p w14:paraId="29193BC2" w14:textId="7D343779" w:rsidR="00F26B88" w:rsidRPr="00D025CE" w:rsidDel="00176564" w:rsidRDefault="001137B8">
      <w:pPr>
        <w:pStyle w:val="Rlist"/>
        <w:keepNext/>
        <w:keepLines/>
        <w:numPr>
          <w:ilvl w:val="0"/>
          <w:numId w:val="0"/>
        </w:numPr>
        <w:spacing w:before="480"/>
        <w:contextualSpacing/>
        <w:outlineLvl w:val="0"/>
        <w:rPr>
          <w:del w:id="1282" w:author="Tolulope Olugbenga" w:date="2021-04-16T14:52:00Z"/>
          <w:sz w:val="2"/>
          <w:szCs w:val="2"/>
          <w:rPrChange w:id="1283" w:author="Tolulope Olugbenga" w:date="2021-04-16T15:33:00Z">
            <w:rPr>
              <w:del w:id="1284" w:author="Tolulope Olugbenga" w:date="2021-04-16T14:52:00Z"/>
            </w:rPr>
          </w:rPrChange>
        </w:rPr>
        <w:pPrChange w:id="1285" w:author="Tolulope Olugbenga" w:date="2021-04-16T14:52:00Z">
          <w:pPr>
            <w:pStyle w:val="Rlist"/>
          </w:pPr>
        </w:pPrChange>
      </w:pPr>
      <w:bookmarkStart w:id="1286" w:name="_Ref414010151"/>
      <w:del w:id="1287" w:author="Tolulope Olugbenga" w:date="2021-04-16T14:52:00Z">
        <w:r w:rsidRPr="00D025CE" w:rsidDel="00176564">
          <w:rPr>
            <w:sz w:val="2"/>
            <w:szCs w:val="2"/>
            <w:rPrChange w:id="1288" w:author="Tolulope Olugbenga" w:date="2021-04-16T15:33:00Z">
              <w:rPr/>
            </w:rPrChange>
          </w:rPr>
          <w:delText xml:space="preserve">(no author/date available), IEEE Citation Style, </w:delText>
        </w:r>
        <w:r w:rsidR="004D3525" w:rsidRPr="00D025CE" w:rsidDel="00176564">
          <w:rPr>
            <w:sz w:val="2"/>
            <w:szCs w:val="2"/>
            <w:rPrChange w:id="1289" w:author="Tolulope Olugbenga" w:date="2021-04-16T15:33:00Z">
              <w:rPr/>
            </w:rPrChange>
          </w:rPr>
          <w:fldChar w:fldCharType="begin"/>
        </w:r>
        <w:r w:rsidR="004D3525" w:rsidRPr="00D025CE" w:rsidDel="00176564">
          <w:rPr>
            <w:sz w:val="2"/>
            <w:szCs w:val="2"/>
            <w:rPrChange w:id="1290" w:author="Tolulope Olugbenga" w:date="2021-04-16T15:33:00Z">
              <w:rPr/>
            </w:rPrChange>
          </w:rPr>
          <w:delInstrText xml:space="preserve"> HYPERLINK "http://library.queensu.ca/book/export/html/5846" </w:delInstrText>
        </w:r>
        <w:r w:rsidR="004D3525" w:rsidRPr="00D025CE" w:rsidDel="00176564">
          <w:rPr>
            <w:sz w:val="2"/>
            <w:szCs w:val="2"/>
            <w:rPrChange w:id="1291" w:author="Tolulope Olugbenga" w:date="2021-04-16T15:33:00Z">
              <w:rPr>
                <w:rStyle w:val="Hyperlink"/>
              </w:rPr>
            </w:rPrChange>
          </w:rPr>
          <w:fldChar w:fldCharType="separate"/>
        </w:r>
        <w:r w:rsidRPr="00D025CE" w:rsidDel="00176564">
          <w:rPr>
            <w:rStyle w:val="Hyperlink"/>
            <w:sz w:val="2"/>
            <w:szCs w:val="2"/>
            <w:rPrChange w:id="1292" w:author="Tolulope Olugbenga" w:date="2021-04-16T15:33:00Z">
              <w:rPr>
                <w:rStyle w:val="Hyperlink"/>
              </w:rPr>
            </w:rPrChange>
          </w:rPr>
          <w:delText>http://library.queensu.ca/book/export/html/5846</w:delText>
        </w:r>
        <w:r w:rsidR="004D3525" w:rsidRPr="00D025CE" w:rsidDel="00176564">
          <w:rPr>
            <w:rStyle w:val="Hyperlink"/>
            <w:sz w:val="2"/>
            <w:szCs w:val="2"/>
            <w:rPrChange w:id="1293" w:author="Tolulope Olugbenga" w:date="2021-04-16T15:33:00Z">
              <w:rPr>
                <w:rStyle w:val="Hyperlink"/>
              </w:rPr>
            </w:rPrChange>
          </w:rPr>
          <w:fldChar w:fldCharType="end"/>
        </w:r>
        <w:r w:rsidRPr="00D025CE" w:rsidDel="00176564">
          <w:rPr>
            <w:sz w:val="2"/>
            <w:szCs w:val="2"/>
            <w:rPrChange w:id="1294" w:author="Tolulope Olugbenga" w:date="2021-04-16T15:33:00Z">
              <w:rPr/>
            </w:rPrChange>
          </w:rPr>
          <w:delText>, last accessed, 2015-MAR-13.</w:delText>
        </w:r>
        <w:bookmarkEnd w:id="1286"/>
        <w:r w:rsidRPr="00D025CE" w:rsidDel="00176564">
          <w:rPr>
            <w:sz w:val="2"/>
            <w:szCs w:val="2"/>
            <w:rPrChange w:id="1295" w:author="Tolulope Olugbenga" w:date="2021-04-16T15:33:00Z">
              <w:rPr/>
            </w:rPrChange>
          </w:rPr>
          <w:delText xml:space="preserve"> </w:delText>
        </w:r>
      </w:del>
    </w:p>
    <w:p w14:paraId="48165566" w14:textId="751A4178" w:rsidR="001137B8" w:rsidRPr="00D025CE" w:rsidDel="00176564" w:rsidRDefault="001137B8">
      <w:pPr>
        <w:pStyle w:val="Rlist"/>
        <w:keepNext/>
        <w:keepLines/>
        <w:numPr>
          <w:ilvl w:val="0"/>
          <w:numId w:val="0"/>
        </w:numPr>
        <w:spacing w:before="480"/>
        <w:contextualSpacing/>
        <w:outlineLvl w:val="0"/>
        <w:rPr>
          <w:del w:id="1296" w:author="Tolulope Olugbenga" w:date="2021-04-16T14:52:00Z"/>
          <w:sz w:val="2"/>
          <w:szCs w:val="2"/>
          <w:rPrChange w:id="1297" w:author="Tolulope Olugbenga" w:date="2021-04-16T15:33:00Z">
            <w:rPr>
              <w:del w:id="1298" w:author="Tolulope Olugbenga" w:date="2021-04-16T14:52:00Z"/>
            </w:rPr>
          </w:rPrChange>
        </w:rPr>
        <w:pPrChange w:id="1299" w:author="Tolulope Olugbenga" w:date="2021-04-16T14:52:00Z">
          <w:pPr>
            <w:pStyle w:val="Rlist"/>
          </w:pPr>
        </w:pPrChange>
      </w:pPr>
      <w:del w:id="1300" w:author="Tolulope Olugbenga" w:date="2021-04-16T14:52:00Z">
        <w:r w:rsidRPr="00D025CE" w:rsidDel="00176564">
          <w:rPr>
            <w:sz w:val="2"/>
            <w:szCs w:val="2"/>
            <w:rPrChange w:id="1301" w:author="Tolulope Olugbenga" w:date="2021-04-16T15:33:00Z">
              <w:rPr/>
            </w:rPrChange>
          </w:rPr>
          <w:delText>D MacIsaac, C Hrabi, “Our Favorite Topics”, Journal of Interesting Information, 1(24), 2010.</w:delText>
        </w:r>
      </w:del>
    </w:p>
    <w:p w14:paraId="1BD70552" w14:textId="3C371AE3" w:rsidR="00F16659" w:rsidRPr="00D025CE" w:rsidDel="00176564" w:rsidRDefault="00F16659">
      <w:pPr>
        <w:pStyle w:val="Heading1"/>
        <w:numPr>
          <w:ilvl w:val="0"/>
          <w:numId w:val="0"/>
        </w:numPr>
        <w:rPr>
          <w:del w:id="1302" w:author="Tolulope Olugbenga" w:date="2021-04-16T14:52:00Z"/>
          <w:sz w:val="2"/>
          <w:szCs w:val="2"/>
          <w:rPrChange w:id="1303" w:author="Tolulope Olugbenga" w:date="2021-04-16T15:33:00Z">
            <w:rPr>
              <w:del w:id="1304" w:author="Tolulope Olugbenga" w:date="2021-04-16T14:52:00Z"/>
            </w:rPr>
          </w:rPrChange>
        </w:rPr>
        <w:pPrChange w:id="1305" w:author="Tolulope Olugbenga" w:date="2021-04-16T14:52:00Z">
          <w:pPr>
            <w:pStyle w:val="Heading1"/>
          </w:pPr>
        </w:pPrChange>
      </w:pPr>
      <w:bookmarkStart w:id="1306" w:name="_Toc69470509"/>
      <w:bookmarkStart w:id="1307" w:name="_Toc69470964"/>
      <w:del w:id="1308" w:author="Tolulope Olugbenga" w:date="2021-04-16T14:52:00Z">
        <w:r w:rsidRPr="00D025CE" w:rsidDel="00176564">
          <w:rPr>
            <w:b w:val="0"/>
            <w:bCs w:val="0"/>
            <w:sz w:val="2"/>
            <w:szCs w:val="2"/>
            <w:rPrChange w:id="1309" w:author="Tolulope Olugbenga" w:date="2021-04-16T15:33:00Z">
              <w:rPr>
                <w:b w:val="0"/>
                <w:bCs w:val="0"/>
              </w:rPr>
            </w:rPrChange>
          </w:rPr>
          <w:delText>Title Page and Headers and Footers</w:delText>
        </w:r>
        <w:bookmarkEnd w:id="1306"/>
        <w:bookmarkEnd w:id="1307"/>
      </w:del>
    </w:p>
    <w:p w14:paraId="22F3D768" w14:textId="01F9609E" w:rsidR="00F16659" w:rsidRPr="00D025CE" w:rsidDel="00176564" w:rsidRDefault="00F16659">
      <w:pPr>
        <w:pStyle w:val="BodyText"/>
        <w:keepNext/>
        <w:keepLines/>
        <w:spacing w:before="480" w:after="240" w:line="240" w:lineRule="auto"/>
        <w:contextualSpacing/>
        <w:jc w:val="left"/>
        <w:outlineLvl w:val="0"/>
        <w:rPr>
          <w:del w:id="1310" w:author="Tolulope Olugbenga" w:date="2021-04-16T14:52:00Z"/>
          <w:sz w:val="2"/>
          <w:szCs w:val="2"/>
          <w:rPrChange w:id="1311" w:author="Tolulope Olugbenga" w:date="2021-04-16T15:33:00Z">
            <w:rPr>
              <w:del w:id="1312" w:author="Tolulope Olugbenga" w:date="2021-04-16T14:52:00Z"/>
            </w:rPr>
          </w:rPrChange>
        </w:rPr>
        <w:pPrChange w:id="1313" w:author="Tolulope Olugbenga" w:date="2021-04-16T14:52:00Z">
          <w:pPr>
            <w:pStyle w:val="BodyText"/>
          </w:pPr>
        </w:pPrChange>
      </w:pPr>
      <w:del w:id="1314" w:author="Tolulope Olugbenga" w:date="2021-04-16T14:52:00Z">
        <w:r w:rsidRPr="00D025CE" w:rsidDel="00176564">
          <w:rPr>
            <w:sz w:val="2"/>
            <w:szCs w:val="2"/>
            <w:rPrChange w:id="1315" w:author="Tolulope Olugbenga" w:date="2021-04-16T15:33:00Z">
              <w:rPr/>
            </w:rPrChange>
          </w:rPr>
          <w:delText>Don’t forget to update the standard content of each of these sections.  Of special note is the #-of-pages field in the footer which should be updated manually at the completion of the document so that the Tite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delText>
        </w:r>
      </w:del>
    </w:p>
    <w:p w14:paraId="7F9B8898" w14:textId="01D31EDC" w:rsidR="00D53C97" w:rsidRPr="00D025CE" w:rsidRDefault="00D53C97">
      <w:pPr>
        <w:pStyle w:val="BodyText"/>
        <w:keepNext/>
        <w:keepLines/>
        <w:spacing w:before="480" w:after="240" w:line="240" w:lineRule="auto"/>
        <w:contextualSpacing/>
        <w:jc w:val="left"/>
        <w:outlineLvl w:val="0"/>
        <w:rPr>
          <w:sz w:val="2"/>
          <w:szCs w:val="2"/>
          <w:rPrChange w:id="1316" w:author="Tolulope Olugbenga" w:date="2021-04-16T15:33:00Z">
            <w:rPr/>
          </w:rPrChange>
        </w:rPr>
        <w:pPrChange w:id="1317" w:author="Tolulope Olugbenga" w:date="2021-04-16T14:52:00Z">
          <w:pPr>
            <w:pStyle w:val="BodyText"/>
          </w:pPr>
        </w:pPrChange>
      </w:pPr>
      <w:del w:id="1318" w:author="Tolulope Olugbenga" w:date="2021-04-16T14:52:00Z">
        <w:r w:rsidRPr="00D025CE" w:rsidDel="00176564">
          <w:rPr>
            <w:sz w:val="2"/>
            <w:szCs w:val="2"/>
            <w:rPrChange w:id="1319" w:author="Tolulope Olugbenga" w:date="2021-04-16T15:33:00Z">
              <w:rPr/>
            </w:rPrChange>
          </w:rPr>
          <w:delTex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Layout&gt;Breaks&gt;(Section Break) next page.  Another interesting thing about this Appendix is that its title uses the stye ‘Contents Heading’.  If you don’t do this, it won’t show up in the table of contents properly.</w:delText>
        </w:r>
      </w:del>
    </w:p>
    <w:sectPr w:rsidR="00D53C97" w:rsidRPr="00D025CE" w:rsidSect="00BF577E">
      <w:footerReference w:type="default" r:id="rId5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7" w:author="Dawn MacIsaac" w:date="2021-04-27T09:34:00Z" w:initials="DM">
    <w:p w14:paraId="7040FEFA" w14:textId="01FA2AC2" w:rsidR="000601C1" w:rsidRDefault="000601C1">
      <w:pPr>
        <w:pStyle w:val="CommentText"/>
      </w:pPr>
      <w:r>
        <w:rPr>
          <w:rStyle w:val="CommentReference"/>
        </w:rPr>
        <w:annotationRef/>
      </w:r>
      <w:r>
        <w:t>Is this the only way electrical utilities use load forecasting?  It sounds like it</w:t>
      </w:r>
      <w:r w:rsidR="001054E8">
        <w:t xml:space="preserve"> based on what is written here, but I am not sure that is true</w:t>
      </w:r>
      <w:r>
        <w:t>?</w:t>
      </w:r>
    </w:p>
  </w:comment>
  <w:comment w:id="532" w:author="Dawn MacIsaac" w:date="2021-04-27T09:37:00Z" w:initials="DM">
    <w:p w14:paraId="4347D373" w14:textId="77777777" w:rsidR="001054E8" w:rsidRDefault="001054E8" w:rsidP="001054E8">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p w14:paraId="33F70416" w14:textId="77777777" w:rsidR="001054E8" w:rsidRDefault="001054E8" w:rsidP="001054E8">
      <w:pPr>
        <w:pStyle w:val="CommentText"/>
      </w:pPr>
    </w:p>
    <w:p w14:paraId="5EB1A665" w14:textId="1C68B382" w:rsidR="001054E8" w:rsidRDefault="001054E8" w:rsidP="001054E8">
      <w:pPr>
        <w:pStyle w:val="CommentText"/>
      </w:pPr>
      <w:r>
        <w:t>I moved things around and I think this helps.</w:t>
      </w:r>
    </w:p>
  </w:comment>
  <w:comment w:id="539" w:author="Dawn MacIsaac" w:date="2021-04-27T09:35:00Z" w:initials="DM">
    <w:p w14:paraId="32997760" w14:textId="70014895" w:rsidR="000601C1" w:rsidRDefault="000601C1">
      <w:pPr>
        <w:pStyle w:val="CommentText"/>
      </w:pPr>
      <w:r>
        <w:rPr>
          <w:rStyle w:val="CommentReference"/>
        </w:rPr>
        <w:annotationRef/>
      </w:r>
      <w:r>
        <w:t xml:space="preserve">Businesses is too narrow – Organizations like Universities, and Government agencies also use Load </w:t>
      </w:r>
      <w:proofErr w:type="spellStart"/>
      <w:r>
        <w:t>Forecastin</w:t>
      </w:r>
      <w:proofErr w:type="spellEnd"/>
      <w:r>
        <w:t xml:space="preserve"> </w:t>
      </w:r>
    </w:p>
  </w:comment>
  <w:comment w:id="552" w:author="Dawn MacIsaac" w:date="2021-04-27T09:37:00Z" w:initials="DM">
    <w:p w14:paraId="7B35792F" w14:textId="56B5E1AC" w:rsidR="000601C1" w:rsidRDefault="000601C1">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comment>
  <w:comment w:id="557" w:author="Dawn MacIsaac" w:date="2021-04-27T09:50:00Z" w:initials="DM">
    <w:p w14:paraId="410217E1" w14:textId="23491A62" w:rsidR="00211911" w:rsidRDefault="00211911">
      <w:pPr>
        <w:pStyle w:val="CommentText"/>
      </w:pPr>
      <w:r>
        <w:rPr>
          <w:rStyle w:val="CommentReference"/>
        </w:rPr>
        <w:annotationRef/>
      </w:r>
      <w:r>
        <w:t>Provide some significant historical references, and  a good review reference too.</w:t>
      </w:r>
    </w:p>
  </w:comment>
  <w:comment w:id="579" w:author="Julian L Cardenas Barrera" w:date="2021-01-18T09:24:00Z" w:initials="JLCB">
    <w:p w14:paraId="343707E6" w14:textId="341A11DE" w:rsidR="0011242E" w:rsidRDefault="0011242E">
      <w:pPr>
        <w:pStyle w:val="CommentText"/>
      </w:pPr>
      <w:r>
        <w:rPr>
          <w:rStyle w:val="CommentReference"/>
        </w:rPr>
        <w:annotationRef/>
      </w:r>
      <w:r>
        <w:t>Please change. Demand (W) and consumption (Wh) are two different concepts.</w:t>
      </w:r>
    </w:p>
  </w:comment>
  <w:comment w:id="615" w:author="Julian L Cardenas Barrera" w:date="2021-01-18T09:27:00Z" w:initials="JLCB">
    <w:p w14:paraId="672C41D2" w14:textId="70D4BB41" w:rsidR="0011242E" w:rsidRDefault="0011242E">
      <w:pPr>
        <w:pStyle w:val="CommentText"/>
      </w:pPr>
      <w:r>
        <w:rPr>
          <w:rStyle w:val="CommentReference"/>
        </w:rPr>
        <w:annotationRef/>
      </w:r>
      <w:r>
        <w:t>What type of data?</w:t>
      </w:r>
    </w:p>
  </w:comment>
  <w:comment w:id="614" w:author="Dawn MacIsaac" w:date="2021-04-27T10:29:00Z" w:initials="DM">
    <w:p w14:paraId="6D64FEE3" w14:textId="371A9707" w:rsidR="003B07FC" w:rsidRDefault="003B07FC">
      <w:pPr>
        <w:pStyle w:val="CommentText"/>
      </w:pPr>
      <w:r>
        <w:rPr>
          <w:rStyle w:val="CommentReference"/>
        </w:rPr>
        <w:annotationRef/>
      </w:r>
      <w:r>
        <w:t>This is a useful observation but is not placed in any context?</w:t>
      </w:r>
    </w:p>
  </w:comment>
  <w:comment w:id="861" w:author="Julian L Cardenas Barrera" w:date="2021-01-18T09:38:00Z" w:initials="JLCB">
    <w:p w14:paraId="5D5BF452" w14:textId="5C0D35ED" w:rsidR="0011242E" w:rsidRDefault="0011242E">
      <w:pPr>
        <w:pStyle w:val="CommentText"/>
      </w:pPr>
      <w:r>
        <w:rPr>
          <w:rStyle w:val="CommentReference"/>
        </w:rPr>
        <w:annotationRef/>
      </w:r>
      <w:r>
        <w:t>I would add a sentence to mention why using benchmark algorithms.  I also would state why these are good candidates as benchmark algorithms. It is important to state if they have been used by others or if you are proposing them here., in which case you it is advisable to elaborate a bit more on the reason for this selection.</w:t>
      </w:r>
    </w:p>
  </w:comment>
  <w:comment w:id="870" w:author="Julian L Cardenas Barrera" w:date="2021-01-18T09:42:00Z" w:initials="JLCB">
    <w:p w14:paraId="0BED7120" w14:textId="6D624324" w:rsidR="0011242E" w:rsidRDefault="0011242E">
      <w:pPr>
        <w:pStyle w:val="CommentText"/>
      </w:pPr>
      <w:r>
        <w:rPr>
          <w:rStyle w:val="CommentReference"/>
        </w:rPr>
        <w:annotationRef/>
      </w:r>
      <w:r>
        <w:t>Please add references</w:t>
      </w:r>
    </w:p>
  </w:comment>
  <w:comment w:id="871" w:author="Julian L Cardenas Barrera" w:date="2021-01-18T09:44:00Z" w:initials="JLCB">
    <w:p w14:paraId="11FFE56F" w14:textId="297F6A6E" w:rsidR="0011242E" w:rsidRDefault="0011242E">
      <w:pPr>
        <w:pStyle w:val="CommentText"/>
      </w:pPr>
      <w:r>
        <w:rPr>
          <w:rStyle w:val="CommentReference"/>
        </w:rPr>
        <w:annotationRef/>
      </w:r>
      <w:r>
        <w:t xml:space="preserve">These two equations can be converted into one. </w:t>
      </w:r>
    </w:p>
  </w:comment>
  <w:comment w:id="875" w:author="Julian L Cardenas Barrera" w:date="2021-01-18T09:55:00Z" w:initials="JLCB">
    <w:p w14:paraId="72F493CF" w14:textId="4C194A4B" w:rsidR="0011242E" w:rsidRDefault="0011242E">
      <w:pPr>
        <w:pStyle w:val="CommentText"/>
      </w:pPr>
      <w:r>
        <w:rPr>
          <w:rStyle w:val="CommentReference"/>
        </w:rPr>
        <w:annotationRef/>
      </w:r>
      <w:r>
        <w:t>Consider providing ideas or examples of the accuracy achieved by  methods udsing this model</w:t>
      </w:r>
    </w:p>
  </w:comment>
  <w:comment w:id="876" w:author="Julian L Cardenas Barrera" w:date="2021-01-18T09:46:00Z" w:initials="JLCB">
    <w:p w14:paraId="3B5252DD" w14:textId="35A7DFD4" w:rsidR="0011242E" w:rsidRDefault="0011242E">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0FEFA" w15:done="0"/>
  <w15:commentEx w15:paraId="5EB1A665" w15:done="0"/>
  <w15:commentEx w15:paraId="32997760" w15:done="0"/>
  <w15:commentEx w15:paraId="7B35792F" w15:done="0"/>
  <w15:commentEx w15:paraId="410217E1" w15:done="0"/>
  <w15:commentEx w15:paraId="343707E6" w15:done="1"/>
  <w15:commentEx w15:paraId="672C41D2" w15:done="1"/>
  <w15:commentEx w15:paraId="6D64FEE3" w15:done="0"/>
  <w15:commentEx w15:paraId="5D5BF452" w15:done="1"/>
  <w15:commentEx w15:paraId="0BED7120" w15:done="1"/>
  <w15:commentEx w15:paraId="11FFE56F" w15:done="1"/>
  <w15:commentEx w15:paraId="72F493CF" w15:done="0"/>
  <w15:commentEx w15:paraId="3B525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592A" w16cex:dateUtc="2021-04-27T12:34:00Z"/>
  <w16cex:commentExtensible w16cex:durableId="24325A61" w16cex:dateUtc="2021-04-27T12:37:00Z"/>
  <w16cex:commentExtensible w16cex:durableId="2432595F" w16cex:dateUtc="2021-04-27T12:35:00Z"/>
  <w16cex:commentExtensible w16cex:durableId="243259E5" w16cex:dateUtc="2021-04-27T12:37:00Z"/>
  <w16cex:commentExtensible w16cex:durableId="24325CF0" w16cex:dateUtc="2021-04-27T12:50:00Z"/>
  <w16cex:commentExtensible w16cex:durableId="23AFD258" w16cex:dateUtc="2021-01-18T13:24:00Z"/>
  <w16cex:commentExtensible w16cex:durableId="23AFD2F6" w16cex:dateUtc="2021-01-18T13:27:00Z"/>
  <w16cex:commentExtensible w16cex:durableId="243265FC" w16cex:dateUtc="2021-04-27T13:29:00Z"/>
  <w16cex:commentExtensible w16cex:durableId="23AFD59E" w16cex:dateUtc="2021-01-18T13:38:00Z"/>
  <w16cex:commentExtensible w16cex:durableId="23AFD67D" w16cex:dateUtc="2021-01-18T13:42: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0FEFA" w16cid:durableId="2432592A"/>
  <w16cid:commentId w16cid:paraId="5EB1A665" w16cid:durableId="24325A61"/>
  <w16cid:commentId w16cid:paraId="32997760" w16cid:durableId="2432595F"/>
  <w16cid:commentId w16cid:paraId="7B35792F" w16cid:durableId="243259E5"/>
  <w16cid:commentId w16cid:paraId="410217E1" w16cid:durableId="24325CF0"/>
  <w16cid:commentId w16cid:paraId="343707E6" w16cid:durableId="23AFD258"/>
  <w16cid:commentId w16cid:paraId="672C41D2" w16cid:durableId="23AFD2F6"/>
  <w16cid:commentId w16cid:paraId="6D64FEE3" w16cid:durableId="243265FC"/>
  <w16cid:commentId w16cid:paraId="5D5BF452" w16cid:durableId="23AFD59E"/>
  <w16cid:commentId w16cid:paraId="0BED7120" w16cid:durableId="23AFD67D"/>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7F68" w14:textId="77777777" w:rsidR="00A11473" w:rsidRDefault="00A11473" w:rsidP="00B7638D">
      <w:pPr>
        <w:spacing w:after="0"/>
      </w:pPr>
      <w:r>
        <w:separator/>
      </w:r>
    </w:p>
  </w:endnote>
  <w:endnote w:type="continuationSeparator" w:id="0">
    <w:p w14:paraId="757CD08A" w14:textId="77777777" w:rsidR="00A11473" w:rsidRDefault="00A11473"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11242E" w:rsidRDefault="0011242E"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4403" w14:textId="60A031E0" w:rsidR="0011242E" w:rsidRDefault="0011242E" w:rsidP="00BF577E">
    <w:pPr>
      <w:pStyle w:val="Footer"/>
      <w:tabs>
        <w:tab w:val="clear" w:pos="10080"/>
        <w:tab w:val="right" w:pos="9360"/>
      </w:tabs>
      <w:rPr>
        <w:noProof/>
      </w:rPr>
    </w:pPr>
    <w:proofErr w:type="spellStart"/>
    <w:r>
      <w:t>MScE</w:t>
    </w:r>
    <w:proofErr w:type="spellEnd"/>
    <w:r>
      <w:t>/PhD  Proposal - &lt;Author’s Last name&gt;</w:t>
    </w:r>
    <w:r>
      <w:tab/>
      <w:t xml:space="preserve">page </w:t>
    </w:r>
    <w:r w:rsidRPr="00EC2153">
      <w:fldChar w:fldCharType="begin"/>
    </w:r>
    <w:r w:rsidRPr="00EC2153">
      <w:instrText xml:space="preserve"> PAGE   \* MERGEFORMAT </w:instrText>
    </w:r>
    <w:r w:rsidRPr="00EC2153">
      <w:fldChar w:fldCharType="separate"/>
    </w:r>
    <w:r>
      <w:rPr>
        <w:noProof/>
      </w:rPr>
      <w:t>1</w:t>
    </w:r>
    <w:r w:rsidRPr="00EC2153">
      <w:rPr>
        <w:noProof/>
      </w:rPr>
      <w:fldChar w:fldCharType="end"/>
    </w:r>
    <w:r>
      <w:rPr>
        <w:noProof/>
      </w:rPr>
      <w:t xml:space="preserve"> of n</w:t>
    </w:r>
  </w:p>
  <w:p w14:paraId="4B6F2006" w14:textId="0E62795C" w:rsidR="0011242E" w:rsidRPr="00401801" w:rsidRDefault="0011242E"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1120" w:author="Dawn MacIsaac" w:date="2021-04-27T09:18:00Z">
      <w:r>
        <w:rPr>
          <w:noProof/>
        </w:rPr>
        <w:t>2021-Apr-27</w:t>
      </w:r>
    </w:ins>
    <w:ins w:id="1121" w:author="Tolulope Olugbenga" w:date="2021-04-26T15:24:00Z">
      <w:del w:id="1122" w:author="Dawn MacIsaac" w:date="2021-04-27T09:18:00Z">
        <w:r w:rsidDel="0011242E">
          <w:rPr>
            <w:noProof/>
          </w:rPr>
          <w:delText>2021-Apr-26</w:delText>
        </w:r>
      </w:del>
    </w:ins>
    <w:del w:id="1123" w:author="Dawn MacIsaac" w:date="2021-04-27T09:18:00Z">
      <w:r w:rsidDel="0011242E">
        <w:rPr>
          <w:noProof/>
        </w:rPr>
        <w:delText>2021-Jan-25</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1124" w:author="Dawn MacIsaac" w:date="2021-04-27T09:18:00Z">
      <w:r>
        <w:rPr>
          <w:noProof/>
        </w:rPr>
        <w:t>9:18 AM</w:t>
      </w:r>
    </w:ins>
    <w:ins w:id="1125" w:author="Tolulope Olugbenga" w:date="2021-04-26T15:24:00Z">
      <w:del w:id="1126" w:author="Dawn MacIsaac" w:date="2021-04-27T09:18:00Z">
        <w:r w:rsidDel="0011242E">
          <w:rPr>
            <w:noProof/>
          </w:rPr>
          <w:delText>3:24 PM</w:delText>
        </w:r>
      </w:del>
    </w:ins>
    <w:del w:id="1127" w:author="Dawn MacIsaac" w:date="2021-04-27T09:18:00Z">
      <w:r w:rsidDel="0011242E">
        <w:rPr>
          <w:noProof/>
        </w:rPr>
        <w:delText>4:18 AM</w:delText>
      </w:r>
    </w:del>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012C6677" w14:textId="5FB2DB85" w:rsidR="0011242E" w:rsidRPr="00401801" w:rsidRDefault="0011242E"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ins w:id="1128" w:author="Tolulope Olugbenga" w:date="2021-04-26T15:24:00Z">
      <w:r>
        <w:rPr>
          <w:noProof/>
        </w:rPr>
        <w:t>2021-Apr-16</w:t>
      </w:r>
    </w:ins>
    <w:del w:id="1129" w:author="Tolulope Olugbenga" w:date="2021-04-16T13:21:00Z">
      <w:r w:rsidDel="00656C70">
        <w:rPr>
          <w:noProof/>
        </w:rPr>
        <w:delText>2020-Dec-14</w:delText>
      </w:r>
    </w:del>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11242E" w:rsidRDefault="0011242E"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571F432E" w:rsidR="0011242E" w:rsidRPr="00401801" w:rsidRDefault="0011242E"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1320" w:author="Dawn MacIsaac" w:date="2021-04-27T09:18:00Z">
      <w:r>
        <w:rPr>
          <w:noProof/>
        </w:rPr>
        <w:t>2021-Apr-27</w:t>
      </w:r>
    </w:ins>
    <w:ins w:id="1321" w:author="Tolulope Olugbenga" w:date="2021-04-26T15:24:00Z">
      <w:del w:id="1322" w:author="Dawn MacIsaac" w:date="2021-04-27T09:18:00Z">
        <w:r w:rsidDel="0011242E">
          <w:rPr>
            <w:noProof/>
          </w:rPr>
          <w:delText>2021-Apr-26</w:delText>
        </w:r>
      </w:del>
    </w:ins>
    <w:del w:id="1323" w:author="Dawn MacIsaac" w:date="2021-04-27T09:18:00Z">
      <w:r w:rsidDel="0011242E">
        <w:rPr>
          <w:noProof/>
        </w:rPr>
        <w:delText>2021-Jan-25</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1324" w:author="Dawn MacIsaac" w:date="2021-04-27T09:18:00Z">
      <w:r>
        <w:rPr>
          <w:noProof/>
        </w:rPr>
        <w:t>9:18 AM</w:t>
      </w:r>
    </w:ins>
    <w:ins w:id="1325" w:author="Tolulope Olugbenga" w:date="2021-04-26T15:24:00Z">
      <w:del w:id="1326" w:author="Dawn MacIsaac" w:date="2021-04-27T09:18:00Z">
        <w:r w:rsidDel="0011242E">
          <w:rPr>
            <w:noProof/>
          </w:rPr>
          <w:delText>3:24 PM</w:delText>
        </w:r>
      </w:del>
    </w:ins>
    <w:del w:id="1327" w:author="Dawn MacIsaac" w:date="2021-04-27T09:18:00Z">
      <w:r w:rsidDel="0011242E">
        <w:rPr>
          <w:noProof/>
        </w:rPr>
        <w:delText>4:18 AM</w:delText>
      </w:r>
    </w:del>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27124BA0" w14:textId="11114DDB" w:rsidR="0011242E" w:rsidRPr="00401801" w:rsidRDefault="0011242E"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ins w:id="1328" w:author="Tolulope Olugbenga" w:date="2021-04-26T15:24:00Z">
      <w:r>
        <w:rPr>
          <w:noProof/>
        </w:rPr>
        <w:t>2021-Apr-16</w:t>
      </w:r>
    </w:ins>
    <w:del w:id="1329" w:author="Tolulope Olugbenga" w:date="2021-04-16T13:21:00Z">
      <w:r w:rsidDel="00656C70">
        <w:rPr>
          <w:noProof/>
        </w:rPr>
        <w:delText>2020-Dec-14</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4A1E3" w14:textId="77777777" w:rsidR="00A11473" w:rsidRDefault="00A11473" w:rsidP="00B7638D">
      <w:pPr>
        <w:spacing w:after="0"/>
      </w:pPr>
      <w:r>
        <w:separator/>
      </w:r>
    </w:p>
  </w:footnote>
  <w:footnote w:type="continuationSeparator" w:id="0">
    <w:p w14:paraId="58B732A2" w14:textId="77777777" w:rsidR="00A11473" w:rsidRDefault="00A11473"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mwrAUA0IDdDSwAAAA="/>
  </w:docVars>
  <w:rsids>
    <w:rsidRoot w:val="00474369"/>
    <w:rsid w:val="000007D4"/>
    <w:rsid w:val="00011F91"/>
    <w:rsid w:val="00013CAA"/>
    <w:rsid w:val="00026A0B"/>
    <w:rsid w:val="00037CDC"/>
    <w:rsid w:val="0004030A"/>
    <w:rsid w:val="00047A5D"/>
    <w:rsid w:val="00057550"/>
    <w:rsid w:val="000601C1"/>
    <w:rsid w:val="00077A5A"/>
    <w:rsid w:val="000808D2"/>
    <w:rsid w:val="000817C2"/>
    <w:rsid w:val="000818E8"/>
    <w:rsid w:val="00086D5B"/>
    <w:rsid w:val="00092995"/>
    <w:rsid w:val="000A5EBB"/>
    <w:rsid w:val="000B2B5E"/>
    <w:rsid w:val="000B2EFD"/>
    <w:rsid w:val="000C4024"/>
    <w:rsid w:val="000D0E78"/>
    <w:rsid w:val="000D161E"/>
    <w:rsid w:val="000E0559"/>
    <w:rsid w:val="000E1F7E"/>
    <w:rsid w:val="000E6695"/>
    <w:rsid w:val="000F0111"/>
    <w:rsid w:val="000F7391"/>
    <w:rsid w:val="00103205"/>
    <w:rsid w:val="001054E8"/>
    <w:rsid w:val="00106F05"/>
    <w:rsid w:val="00112176"/>
    <w:rsid w:val="0011242E"/>
    <w:rsid w:val="001137B8"/>
    <w:rsid w:val="001255E0"/>
    <w:rsid w:val="00131B30"/>
    <w:rsid w:val="00137BF5"/>
    <w:rsid w:val="00141E5D"/>
    <w:rsid w:val="00150F71"/>
    <w:rsid w:val="00156D66"/>
    <w:rsid w:val="00163EC7"/>
    <w:rsid w:val="00176564"/>
    <w:rsid w:val="001844B8"/>
    <w:rsid w:val="00193FEC"/>
    <w:rsid w:val="00196D71"/>
    <w:rsid w:val="001A6717"/>
    <w:rsid w:val="001B39EB"/>
    <w:rsid w:val="001B497E"/>
    <w:rsid w:val="001B6E75"/>
    <w:rsid w:val="001D4D50"/>
    <w:rsid w:val="001E1CE2"/>
    <w:rsid w:val="001E2B36"/>
    <w:rsid w:val="001E348F"/>
    <w:rsid w:val="001F09BF"/>
    <w:rsid w:val="001F09E7"/>
    <w:rsid w:val="001F2C6D"/>
    <w:rsid w:val="00202193"/>
    <w:rsid w:val="002079F9"/>
    <w:rsid w:val="002118B9"/>
    <w:rsid w:val="00211911"/>
    <w:rsid w:val="00216B8A"/>
    <w:rsid w:val="00223951"/>
    <w:rsid w:val="00236024"/>
    <w:rsid w:val="00241055"/>
    <w:rsid w:val="00244EF1"/>
    <w:rsid w:val="00245686"/>
    <w:rsid w:val="002547B6"/>
    <w:rsid w:val="00281AD5"/>
    <w:rsid w:val="00283D82"/>
    <w:rsid w:val="00290E38"/>
    <w:rsid w:val="002917FD"/>
    <w:rsid w:val="00292A9B"/>
    <w:rsid w:val="002B124B"/>
    <w:rsid w:val="002C27DF"/>
    <w:rsid w:val="002C4098"/>
    <w:rsid w:val="002C4C99"/>
    <w:rsid w:val="002C6743"/>
    <w:rsid w:val="002D2378"/>
    <w:rsid w:val="002D27D1"/>
    <w:rsid w:val="002D616C"/>
    <w:rsid w:val="002D61E1"/>
    <w:rsid w:val="002F08DA"/>
    <w:rsid w:val="002F30FB"/>
    <w:rsid w:val="002F6909"/>
    <w:rsid w:val="00301325"/>
    <w:rsid w:val="0030680E"/>
    <w:rsid w:val="003113EE"/>
    <w:rsid w:val="00315743"/>
    <w:rsid w:val="00326A8D"/>
    <w:rsid w:val="00330546"/>
    <w:rsid w:val="00331090"/>
    <w:rsid w:val="003314C7"/>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B07FC"/>
    <w:rsid w:val="003B190A"/>
    <w:rsid w:val="003B5738"/>
    <w:rsid w:val="003C1DB8"/>
    <w:rsid w:val="003C39F4"/>
    <w:rsid w:val="003C4CCF"/>
    <w:rsid w:val="003C57A2"/>
    <w:rsid w:val="003C747B"/>
    <w:rsid w:val="003D47E6"/>
    <w:rsid w:val="003D64B7"/>
    <w:rsid w:val="003E21B7"/>
    <w:rsid w:val="003E5AB5"/>
    <w:rsid w:val="003E607E"/>
    <w:rsid w:val="00401801"/>
    <w:rsid w:val="0040606D"/>
    <w:rsid w:val="0042268C"/>
    <w:rsid w:val="00426CEF"/>
    <w:rsid w:val="00427763"/>
    <w:rsid w:val="00431E0E"/>
    <w:rsid w:val="00437A70"/>
    <w:rsid w:val="0045473B"/>
    <w:rsid w:val="00457480"/>
    <w:rsid w:val="004621D1"/>
    <w:rsid w:val="00464732"/>
    <w:rsid w:val="004648A0"/>
    <w:rsid w:val="004654A6"/>
    <w:rsid w:val="00474369"/>
    <w:rsid w:val="004767FD"/>
    <w:rsid w:val="0048013E"/>
    <w:rsid w:val="004803CD"/>
    <w:rsid w:val="00481A46"/>
    <w:rsid w:val="00481CFA"/>
    <w:rsid w:val="00496FDC"/>
    <w:rsid w:val="00497FB9"/>
    <w:rsid w:val="004A0C4C"/>
    <w:rsid w:val="004C668D"/>
    <w:rsid w:val="004D2A88"/>
    <w:rsid w:val="004D3525"/>
    <w:rsid w:val="004E299F"/>
    <w:rsid w:val="004F0E12"/>
    <w:rsid w:val="005072E1"/>
    <w:rsid w:val="00520A23"/>
    <w:rsid w:val="00521E0D"/>
    <w:rsid w:val="00522F00"/>
    <w:rsid w:val="00524067"/>
    <w:rsid w:val="00524BCE"/>
    <w:rsid w:val="00531B23"/>
    <w:rsid w:val="00540B80"/>
    <w:rsid w:val="00542589"/>
    <w:rsid w:val="00560C8A"/>
    <w:rsid w:val="00574D38"/>
    <w:rsid w:val="0057768D"/>
    <w:rsid w:val="0058257B"/>
    <w:rsid w:val="005860EB"/>
    <w:rsid w:val="005907A9"/>
    <w:rsid w:val="005A346E"/>
    <w:rsid w:val="005A3EA6"/>
    <w:rsid w:val="005A7733"/>
    <w:rsid w:val="005B2298"/>
    <w:rsid w:val="005C103F"/>
    <w:rsid w:val="005C54B3"/>
    <w:rsid w:val="005C774F"/>
    <w:rsid w:val="005D7AB2"/>
    <w:rsid w:val="005E4014"/>
    <w:rsid w:val="005F2806"/>
    <w:rsid w:val="005F684C"/>
    <w:rsid w:val="006016C5"/>
    <w:rsid w:val="00604E88"/>
    <w:rsid w:val="00606DAE"/>
    <w:rsid w:val="006077B4"/>
    <w:rsid w:val="00615C51"/>
    <w:rsid w:val="006222BB"/>
    <w:rsid w:val="006231CB"/>
    <w:rsid w:val="00630884"/>
    <w:rsid w:val="0063372C"/>
    <w:rsid w:val="0064152B"/>
    <w:rsid w:val="00642C06"/>
    <w:rsid w:val="00653C45"/>
    <w:rsid w:val="00654021"/>
    <w:rsid w:val="00654149"/>
    <w:rsid w:val="00656A02"/>
    <w:rsid w:val="00656C70"/>
    <w:rsid w:val="006571DA"/>
    <w:rsid w:val="00660DC5"/>
    <w:rsid w:val="00670590"/>
    <w:rsid w:val="00671B35"/>
    <w:rsid w:val="0067347F"/>
    <w:rsid w:val="00675512"/>
    <w:rsid w:val="00677788"/>
    <w:rsid w:val="00677FE2"/>
    <w:rsid w:val="00692720"/>
    <w:rsid w:val="00692CB3"/>
    <w:rsid w:val="0069552C"/>
    <w:rsid w:val="006A01E9"/>
    <w:rsid w:val="006B2CC3"/>
    <w:rsid w:val="006D2E84"/>
    <w:rsid w:val="006D3264"/>
    <w:rsid w:val="006E1298"/>
    <w:rsid w:val="006E4D91"/>
    <w:rsid w:val="006F4213"/>
    <w:rsid w:val="007009C9"/>
    <w:rsid w:val="00700E02"/>
    <w:rsid w:val="00701D0B"/>
    <w:rsid w:val="0070246D"/>
    <w:rsid w:val="00703AE4"/>
    <w:rsid w:val="00704ADA"/>
    <w:rsid w:val="007053E1"/>
    <w:rsid w:val="0071314A"/>
    <w:rsid w:val="00727B45"/>
    <w:rsid w:val="007316D1"/>
    <w:rsid w:val="0074377A"/>
    <w:rsid w:val="00744AF7"/>
    <w:rsid w:val="0074525D"/>
    <w:rsid w:val="00751101"/>
    <w:rsid w:val="00755D21"/>
    <w:rsid w:val="00764982"/>
    <w:rsid w:val="00764CAD"/>
    <w:rsid w:val="00780D40"/>
    <w:rsid w:val="00785EC4"/>
    <w:rsid w:val="007900AB"/>
    <w:rsid w:val="007948B5"/>
    <w:rsid w:val="007A26A5"/>
    <w:rsid w:val="007A6959"/>
    <w:rsid w:val="007B3A6F"/>
    <w:rsid w:val="007C00A1"/>
    <w:rsid w:val="007C1F0C"/>
    <w:rsid w:val="007C75B6"/>
    <w:rsid w:val="007E4E7B"/>
    <w:rsid w:val="0080231C"/>
    <w:rsid w:val="0080293D"/>
    <w:rsid w:val="00805AC9"/>
    <w:rsid w:val="00822DF2"/>
    <w:rsid w:val="00831657"/>
    <w:rsid w:val="00834A0B"/>
    <w:rsid w:val="0083640A"/>
    <w:rsid w:val="0085030A"/>
    <w:rsid w:val="00867DB9"/>
    <w:rsid w:val="00870212"/>
    <w:rsid w:val="0087345B"/>
    <w:rsid w:val="008775F9"/>
    <w:rsid w:val="00880359"/>
    <w:rsid w:val="008B285B"/>
    <w:rsid w:val="008B6AB2"/>
    <w:rsid w:val="008B6B1E"/>
    <w:rsid w:val="008C1897"/>
    <w:rsid w:val="008C6DC2"/>
    <w:rsid w:val="008D1458"/>
    <w:rsid w:val="008D430D"/>
    <w:rsid w:val="008D4F14"/>
    <w:rsid w:val="008E122A"/>
    <w:rsid w:val="008F2941"/>
    <w:rsid w:val="008F35C3"/>
    <w:rsid w:val="009054A6"/>
    <w:rsid w:val="00905695"/>
    <w:rsid w:val="00905F85"/>
    <w:rsid w:val="00922F60"/>
    <w:rsid w:val="0092386E"/>
    <w:rsid w:val="00924AD8"/>
    <w:rsid w:val="00940D86"/>
    <w:rsid w:val="009426B9"/>
    <w:rsid w:val="00943642"/>
    <w:rsid w:val="009470A1"/>
    <w:rsid w:val="00950F79"/>
    <w:rsid w:val="00957161"/>
    <w:rsid w:val="00975A54"/>
    <w:rsid w:val="00975F57"/>
    <w:rsid w:val="009763B0"/>
    <w:rsid w:val="00984583"/>
    <w:rsid w:val="00991DCC"/>
    <w:rsid w:val="009A24F6"/>
    <w:rsid w:val="009A4A94"/>
    <w:rsid w:val="009B19B7"/>
    <w:rsid w:val="009B203E"/>
    <w:rsid w:val="009B786A"/>
    <w:rsid w:val="009C26F2"/>
    <w:rsid w:val="009C3E14"/>
    <w:rsid w:val="009C67B9"/>
    <w:rsid w:val="009D5EA9"/>
    <w:rsid w:val="009D6FF9"/>
    <w:rsid w:val="009E49B5"/>
    <w:rsid w:val="009E62A1"/>
    <w:rsid w:val="009F5833"/>
    <w:rsid w:val="009F6D7E"/>
    <w:rsid w:val="00A032AC"/>
    <w:rsid w:val="00A03810"/>
    <w:rsid w:val="00A10283"/>
    <w:rsid w:val="00A11473"/>
    <w:rsid w:val="00A12F82"/>
    <w:rsid w:val="00A13CAD"/>
    <w:rsid w:val="00A14B2B"/>
    <w:rsid w:val="00A213D5"/>
    <w:rsid w:val="00A23003"/>
    <w:rsid w:val="00A24B7A"/>
    <w:rsid w:val="00A24C06"/>
    <w:rsid w:val="00A2763B"/>
    <w:rsid w:val="00A2795C"/>
    <w:rsid w:val="00A279D1"/>
    <w:rsid w:val="00A319CF"/>
    <w:rsid w:val="00A35C6B"/>
    <w:rsid w:val="00A40178"/>
    <w:rsid w:val="00A56E3B"/>
    <w:rsid w:val="00A60F2B"/>
    <w:rsid w:val="00A6231A"/>
    <w:rsid w:val="00A663CD"/>
    <w:rsid w:val="00A70D5F"/>
    <w:rsid w:val="00A773E6"/>
    <w:rsid w:val="00A82D50"/>
    <w:rsid w:val="00A9053B"/>
    <w:rsid w:val="00AA0E78"/>
    <w:rsid w:val="00AA1E19"/>
    <w:rsid w:val="00AA2E18"/>
    <w:rsid w:val="00AB16DA"/>
    <w:rsid w:val="00AB3EA8"/>
    <w:rsid w:val="00AB7C14"/>
    <w:rsid w:val="00AC117F"/>
    <w:rsid w:val="00AC582E"/>
    <w:rsid w:val="00AC70C3"/>
    <w:rsid w:val="00AE25AE"/>
    <w:rsid w:val="00AF3452"/>
    <w:rsid w:val="00AF629C"/>
    <w:rsid w:val="00B00DE6"/>
    <w:rsid w:val="00B10003"/>
    <w:rsid w:val="00B135E9"/>
    <w:rsid w:val="00B14CEF"/>
    <w:rsid w:val="00B2512C"/>
    <w:rsid w:val="00B25D3D"/>
    <w:rsid w:val="00B351A4"/>
    <w:rsid w:val="00B37811"/>
    <w:rsid w:val="00B405DF"/>
    <w:rsid w:val="00B504A5"/>
    <w:rsid w:val="00B51FC8"/>
    <w:rsid w:val="00B52127"/>
    <w:rsid w:val="00B54026"/>
    <w:rsid w:val="00B54897"/>
    <w:rsid w:val="00B559DB"/>
    <w:rsid w:val="00B574B8"/>
    <w:rsid w:val="00B61089"/>
    <w:rsid w:val="00B76141"/>
    <w:rsid w:val="00B7638D"/>
    <w:rsid w:val="00B87904"/>
    <w:rsid w:val="00B978A7"/>
    <w:rsid w:val="00BA0F03"/>
    <w:rsid w:val="00BA2D46"/>
    <w:rsid w:val="00BA3399"/>
    <w:rsid w:val="00BC717F"/>
    <w:rsid w:val="00BD1D9F"/>
    <w:rsid w:val="00BE6FB0"/>
    <w:rsid w:val="00BF577E"/>
    <w:rsid w:val="00C03F0B"/>
    <w:rsid w:val="00C11C21"/>
    <w:rsid w:val="00C1406A"/>
    <w:rsid w:val="00C16A0C"/>
    <w:rsid w:val="00C2232A"/>
    <w:rsid w:val="00C53882"/>
    <w:rsid w:val="00C6604A"/>
    <w:rsid w:val="00C66397"/>
    <w:rsid w:val="00C67425"/>
    <w:rsid w:val="00C677E9"/>
    <w:rsid w:val="00C76076"/>
    <w:rsid w:val="00C76571"/>
    <w:rsid w:val="00C811E5"/>
    <w:rsid w:val="00C85C99"/>
    <w:rsid w:val="00C904B7"/>
    <w:rsid w:val="00CA1D3A"/>
    <w:rsid w:val="00CC49EA"/>
    <w:rsid w:val="00CC6218"/>
    <w:rsid w:val="00CD31A4"/>
    <w:rsid w:val="00CD5C2F"/>
    <w:rsid w:val="00CE14A3"/>
    <w:rsid w:val="00CE6F14"/>
    <w:rsid w:val="00CF23A5"/>
    <w:rsid w:val="00CF27D0"/>
    <w:rsid w:val="00D025CE"/>
    <w:rsid w:val="00D173B7"/>
    <w:rsid w:val="00D17695"/>
    <w:rsid w:val="00D2016A"/>
    <w:rsid w:val="00D2303B"/>
    <w:rsid w:val="00D273AB"/>
    <w:rsid w:val="00D3437E"/>
    <w:rsid w:val="00D353BF"/>
    <w:rsid w:val="00D4789A"/>
    <w:rsid w:val="00D502C5"/>
    <w:rsid w:val="00D53ADA"/>
    <w:rsid w:val="00D53C97"/>
    <w:rsid w:val="00D563AD"/>
    <w:rsid w:val="00D70769"/>
    <w:rsid w:val="00D8099D"/>
    <w:rsid w:val="00D83F29"/>
    <w:rsid w:val="00D84B2E"/>
    <w:rsid w:val="00D91163"/>
    <w:rsid w:val="00DA1D38"/>
    <w:rsid w:val="00DB2EFC"/>
    <w:rsid w:val="00DB64AD"/>
    <w:rsid w:val="00DB66DB"/>
    <w:rsid w:val="00DB721B"/>
    <w:rsid w:val="00DC6183"/>
    <w:rsid w:val="00DC623D"/>
    <w:rsid w:val="00DD4F28"/>
    <w:rsid w:val="00DE0E28"/>
    <w:rsid w:val="00DE28D3"/>
    <w:rsid w:val="00DE69AA"/>
    <w:rsid w:val="00DF3C86"/>
    <w:rsid w:val="00DF5181"/>
    <w:rsid w:val="00DF56F8"/>
    <w:rsid w:val="00E000E7"/>
    <w:rsid w:val="00E0559D"/>
    <w:rsid w:val="00E058EB"/>
    <w:rsid w:val="00E12C29"/>
    <w:rsid w:val="00E15D92"/>
    <w:rsid w:val="00E353BC"/>
    <w:rsid w:val="00E56454"/>
    <w:rsid w:val="00E577BC"/>
    <w:rsid w:val="00E57B96"/>
    <w:rsid w:val="00E64EE8"/>
    <w:rsid w:val="00E7651A"/>
    <w:rsid w:val="00E77416"/>
    <w:rsid w:val="00E8281E"/>
    <w:rsid w:val="00E94918"/>
    <w:rsid w:val="00EA54A3"/>
    <w:rsid w:val="00EB562C"/>
    <w:rsid w:val="00EC2153"/>
    <w:rsid w:val="00EC34BA"/>
    <w:rsid w:val="00EC53DA"/>
    <w:rsid w:val="00ED3937"/>
    <w:rsid w:val="00EE4DA9"/>
    <w:rsid w:val="00EF221D"/>
    <w:rsid w:val="00EF2F73"/>
    <w:rsid w:val="00EF5B0D"/>
    <w:rsid w:val="00F02E11"/>
    <w:rsid w:val="00F07592"/>
    <w:rsid w:val="00F1102C"/>
    <w:rsid w:val="00F114CC"/>
    <w:rsid w:val="00F129DC"/>
    <w:rsid w:val="00F13AF5"/>
    <w:rsid w:val="00F16659"/>
    <w:rsid w:val="00F203CD"/>
    <w:rsid w:val="00F26B88"/>
    <w:rsid w:val="00F27CC3"/>
    <w:rsid w:val="00F35AC0"/>
    <w:rsid w:val="00F36A2D"/>
    <w:rsid w:val="00F36CD8"/>
    <w:rsid w:val="00F508A5"/>
    <w:rsid w:val="00F5398C"/>
    <w:rsid w:val="00F57927"/>
    <w:rsid w:val="00F604F8"/>
    <w:rsid w:val="00F63745"/>
    <w:rsid w:val="00F648D1"/>
    <w:rsid w:val="00F64C51"/>
    <w:rsid w:val="00F745E9"/>
    <w:rsid w:val="00F74B29"/>
    <w:rsid w:val="00F801DF"/>
    <w:rsid w:val="00F8041A"/>
    <w:rsid w:val="00F857E2"/>
    <w:rsid w:val="00F90688"/>
    <w:rsid w:val="00F96BDC"/>
    <w:rsid w:val="00FB046D"/>
    <w:rsid w:val="00FC660C"/>
    <w:rsid w:val="00FE00F7"/>
    <w:rsid w:val="00FE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footer" Target="footer2.xml"/><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tmp"/><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260</TotalTime>
  <Pages>17</Pages>
  <Words>27522</Words>
  <Characters>156880</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184034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Dawn MacIsaac</cp:lastModifiedBy>
  <cp:revision>39</cp:revision>
  <cp:lastPrinted>2013-05-03T14:51:00Z</cp:lastPrinted>
  <dcterms:created xsi:type="dcterms:W3CDTF">2021-04-26T19:28:00Z</dcterms:created>
  <dcterms:modified xsi:type="dcterms:W3CDTF">2021-04-27T13:29:00Z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