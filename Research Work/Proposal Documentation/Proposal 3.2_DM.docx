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253DB98F" w:rsidR="00A24C06" w:rsidRDefault="00A24C06" w:rsidP="00A24C06">
            <w:pPr>
              <w:pStyle w:val="authorship"/>
              <w:jc w:val="both"/>
            </w:pPr>
            <w:r>
              <w:t>Dr Dawn MacIsaac, PhD</w:t>
            </w:r>
          </w:p>
          <w:p w14:paraId="2AF37102" w14:textId="4C047465"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92334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923341">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92334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92334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92334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92334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923341">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923341">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923341">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92334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92334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430F7017"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E42B0E">
        <w:t>However,</w:t>
      </w:r>
      <w:r w:rsidR="001054E8">
        <w:t xml:space="preserve"> l</w:t>
      </w:r>
      <w:commentRangeStart w:id="103"/>
      <w:r w:rsidR="001054E8">
        <w:t xml:space="preserve">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commentRangeEnd w:id="103"/>
      <w:r w:rsidR="001054E8">
        <w:rPr>
          <w:rStyle w:val="CommentReference"/>
        </w:rPr>
        <w:commentReference w:id="103"/>
      </w:r>
      <w:r w:rsidR="001054E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1054E8">
        <w:fldChar w:fldCharType="separate"/>
      </w:r>
      <w:r w:rsidR="00527687" w:rsidRPr="00527687">
        <w:rPr>
          <w:noProof/>
        </w:rPr>
        <w:t>[1]</w:t>
      </w:r>
      <w:r w:rsidR="001054E8">
        <w:fldChar w:fldCharType="end"/>
      </w:r>
      <w:r w:rsidR="001054E8">
        <w:fldChar w:fldCharType="begin" w:fldLock="1"/>
      </w:r>
      <w:r w:rsidR="00527687">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1054E8">
        <w:fldChar w:fldCharType="separate"/>
      </w:r>
      <w:r w:rsidR="00527687" w:rsidRPr="00527687">
        <w:rPr>
          <w:noProof/>
        </w:rPr>
        <w:t>[2]</w:t>
      </w:r>
      <w:r w:rsidR="001054E8">
        <w:fldChar w:fldCharType="end"/>
      </w:r>
      <w:r w:rsidR="001054E8">
        <w:t xml:space="preserve">. These </w:t>
      </w:r>
      <w:commentRangeStart w:id="104"/>
      <w:r w:rsidR="001054E8">
        <w:t>o</w:t>
      </w:r>
      <w:r w:rsidR="0011242E">
        <w:t>rganizations</w:t>
      </w:r>
      <w:commentRangeEnd w:id="104"/>
      <w:r w:rsidR="000601C1">
        <w:rPr>
          <w:rStyle w:val="CommentReference"/>
        </w:rPr>
        <w:commentReference w:id="104"/>
      </w:r>
      <w:r w:rsidR="0011242E">
        <w:t xml:space="preserve">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Start w:id="105"/>
      <w:commentRangeStart w:id="106"/>
      <w:r w:rsidR="00C0327D">
        <w:t>F</w:t>
      </w:r>
      <w:r w:rsidR="00C0327D" w:rsidRPr="003A5C8F">
        <w:t>or</w:t>
      </w:r>
      <w:r w:rsidR="00C0327D">
        <w:t xml:space="preserve"> example, to have a</w:t>
      </w:r>
      <w:r w:rsidR="00C0327D" w:rsidRPr="003A5C8F">
        <w:t xml:space="preserve"> stable supply of electricity, </w:t>
      </w:r>
      <w:r w:rsidR="00C0327D">
        <w:t xml:space="preserve">reserve power must be prepared </w:t>
      </w:r>
      <w:r w:rsidR="009D1A46">
        <w:t xml:space="preserve">beforehand </w:t>
      </w:r>
      <w:r w:rsidR="00C0327D">
        <w:t xml:space="preserve">to serve consumers </w:t>
      </w:r>
      <w:commentRangeEnd w:id="105"/>
      <w:r w:rsidR="00C0327D">
        <w:rPr>
          <w:rStyle w:val="CommentReference"/>
        </w:rPr>
        <w:commentReference w:id="105"/>
      </w:r>
      <w:r w:rsidR="009D1A46">
        <w:t xml:space="preserve">in the future </w:t>
      </w:r>
      <w:r w:rsidR="00C0327D">
        <w:t>(e.g., in case of high demand or failure in the current grid supply).</w:t>
      </w:r>
      <w:commentRangeEnd w:id="106"/>
      <w:r w:rsidR="00210196">
        <w:rPr>
          <w:rStyle w:val="CommentReference"/>
        </w:rPr>
        <w:commentReference w:id="106"/>
      </w:r>
    </w:p>
    <w:p w14:paraId="44825881" w14:textId="29588E16"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forecasting","type":"article-journal","volume":"2017-Decem"},"uris":["http://www.mendeley.com/documents/?uuid=06ce35f9-731b-48c3-8a22-f373ce39725d"]},{"id":"ITEM-3","itemData":{"DOI":"10.1016/j.rser.2017.02.023","ISSN":"18790690","abstract":"Electricity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commentRangeStart w:id="107"/>
      <w:r>
        <w:t xml:space="preserve"> </w:t>
      </w:r>
      <w:commentRangeEnd w:id="107"/>
      <w:r>
        <w:rPr>
          <w:rStyle w:val="CommentReference"/>
        </w:rPr>
        <w:commentReference w:id="107"/>
      </w:r>
      <w:r>
        <w:t>and m</w:t>
      </w:r>
      <w:r w:rsidR="001054E8">
        <w:t xml:space="preserve">ost current research </w:t>
      </w:r>
      <w:r w:rsidR="00E42B0E">
        <w:t>is</w:t>
      </w:r>
      <w:r w:rsidR="001054E8">
        <w:t xml:space="preserve"> focused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del w:id="108" w:author="Dawn MacIsaac" w:date="2021-05-12T05:53:00Z">
        <w:r w:rsidR="00B426D0" w:rsidDel="00210196">
          <w:delText xml:space="preserve">. </w:delText>
        </w:r>
      </w:del>
      <w:ins w:id="109" w:author="Dawn MacIsaac" w:date="2021-05-12T05:53:00Z">
        <w:r w:rsidR="00210196">
          <w:t xml:space="preserve">, and </w:t>
        </w:r>
      </w:ins>
      <w:commentRangeStart w:id="110"/>
      <w:del w:id="111" w:author="Dawn MacIsaac" w:date="2021-05-12T05:53:00Z">
        <w:r w:rsidR="00B426D0" w:rsidDel="00210196">
          <w:delText xml:space="preserve">The </w:delText>
        </w:r>
      </w:del>
      <w:ins w:id="112" w:author="Dawn MacIsaac" w:date="2021-05-12T05:53:00Z">
        <w:r w:rsidR="00210196">
          <w:t>t</w:t>
        </w:r>
        <w:r w:rsidR="00210196">
          <w:t xml:space="preserve">he </w:t>
        </w:r>
      </w:ins>
      <w:r w:rsidR="00B426D0">
        <w:t xml:space="preserve">number of different random variables, often governed by human behavior, </w:t>
      </w:r>
      <w:ins w:id="113" w:author="Dawn MacIsaac" w:date="2021-05-12T05:53:00Z">
        <w:r w:rsidR="00210196">
          <w:t xml:space="preserve">which </w:t>
        </w:r>
      </w:ins>
      <w:r w:rsidR="00B426D0">
        <w:t>need</w:t>
      </w:r>
      <w:del w:id="114" w:author="Dawn MacIsaac" w:date="2021-05-12T05:53:00Z">
        <w:r w:rsidR="00B426D0" w:rsidDel="00210196">
          <w:delText>s</w:delText>
        </w:r>
      </w:del>
      <w:r w:rsidR="00B426D0">
        <w:t xml:space="preserve"> to be considered to predict</w:t>
      </w:r>
      <w:r w:rsidR="00F547E6">
        <w:t xml:space="preserve"> </w:t>
      </w:r>
      <w:r w:rsidR="002067E2">
        <w:t xml:space="preserve">future </w:t>
      </w:r>
      <w:r w:rsidR="00F547E6">
        <w:t>electricity demand</w:t>
      </w:r>
      <w:commentRangeEnd w:id="110"/>
      <w:r w:rsidR="00210196">
        <w:rPr>
          <w:rStyle w:val="CommentReference"/>
        </w:rPr>
        <w:commentReference w:id="110"/>
      </w:r>
      <w:r>
        <w:t>. F</w:t>
      </w:r>
      <w:r w:rsidR="002F30FB">
        <w:t xml:space="preserve">inding an appropriate forecasting model for a specific electricity network is not a trivial task </w:t>
      </w:r>
      <w:del w:id="115" w:author="Dawn MacIsaac" w:date="2021-05-12T05:54:00Z">
        <w:r w:rsidR="009C3E14" w:rsidDel="00210196">
          <w:fldChar w:fldCharType="begin" w:fldLock="1"/>
        </w:r>
        <w:r w:rsidR="00527687" w:rsidDel="00210196">
          <w:del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delInstrText>
        </w:r>
        <w:r w:rsidR="009C3E14" w:rsidDel="00210196">
          <w:fldChar w:fldCharType="separate"/>
        </w:r>
        <w:r w:rsidR="00527687" w:rsidRPr="00527687" w:rsidDel="00210196">
          <w:rPr>
            <w:noProof/>
          </w:rPr>
          <w:delText>[9]</w:delText>
        </w:r>
        <w:r w:rsidR="009C3E14" w:rsidDel="00210196">
          <w:fldChar w:fldCharType="end"/>
        </w:r>
      </w:del>
      <w:r w:rsidR="009C3E14">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27687" w:rsidRPr="00527687">
        <w:rPr>
          <w:noProof/>
        </w:rPr>
        <w:t>[4]</w:t>
      </w:r>
      <w:r w:rsidR="009C3E14">
        <w:fldChar w:fldCharType="end"/>
      </w:r>
      <w:r w:rsidR="009C3E14">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27687" w:rsidRPr="00527687">
        <w:rPr>
          <w:noProof/>
        </w:rPr>
        <w:t>[5]</w:t>
      </w:r>
      <w:r w:rsidR="009C3E14">
        <w:fldChar w:fldCharType="end"/>
      </w:r>
      <w:ins w:id="116" w:author="Dawn MacIsaac" w:date="2021-05-12T05:54:00Z">
        <w:r w:rsidR="00210196">
          <w:fldChar w:fldCharType="begin" w:fldLock="1"/>
        </w:r>
        <w:r w:rsidR="00210196">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210196">
          <w:fldChar w:fldCharType="separate"/>
        </w:r>
        <w:r w:rsidR="00210196" w:rsidRPr="00527687">
          <w:rPr>
            <w:noProof/>
          </w:rPr>
          <w:t>[9]</w:t>
        </w:r>
        <w:r w:rsidR="00210196">
          <w:fldChar w:fldCharType="end"/>
        </w:r>
      </w:ins>
      <w:r w:rsidR="009C3E14">
        <w:t xml:space="preserve">. </w:t>
      </w:r>
      <w:commentRangeStart w:id="117"/>
      <w:r w:rsidR="009A249D">
        <w:t>Different factors can affect load forecast</w:t>
      </w:r>
      <w:r w:rsidR="00B426D0">
        <w:t>s,</w:t>
      </w:r>
      <w:r w:rsidR="009A249D">
        <w:t xml:space="preserve"> such as the location of the area, the type of customers in the region, weather factors (</w:t>
      </w:r>
      <w:del w:id="118" w:author="Dawn MacIsaac" w:date="2021-05-12T05:55:00Z">
        <w:r w:rsidR="00707CE2" w:rsidDel="00E53D9F">
          <w:delText>i.e</w:delText>
        </w:r>
      </w:del>
      <w:ins w:id="119" w:author="Dawn MacIsaac" w:date="2021-05-12T05:55:00Z">
        <w:r w:rsidR="00E53D9F">
          <w:t>e.g</w:t>
        </w:r>
      </w:ins>
      <w:r w:rsidR="00707CE2">
        <w:t xml:space="preserve">., </w:t>
      </w:r>
      <w:r w:rsidR="009A249D">
        <w:t xml:space="preserve">temperature), </w:t>
      </w:r>
      <w:commentRangeStart w:id="120"/>
      <w:commentRangeStart w:id="121"/>
      <w:r w:rsidR="009A249D">
        <w:t>a trend in the time series data</w:t>
      </w:r>
      <w:commentRangeEnd w:id="120"/>
      <w:r w:rsidR="009A249D">
        <w:t>set</w:t>
      </w:r>
      <w:r w:rsidR="009A249D">
        <w:rPr>
          <w:rStyle w:val="CommentReference"/>
        </w:rPr>
        <w:commentReference w:id="120"/>
      </w:r>
      <w:commentRangeEnd w:id="121"/>
      <w:r w:rsidR="00E53D9F">
        <w:rPr>
          <w:rStyle w:val="CommentReference"/>
        </w:rPr>
        <w:commentReference w:id="121"/>
      </w:r>
      <w:r w:rsidR="009A249D">
        <w:t>, the time of the day, day of the week, and other unpredictable factors (</w:t>
      </w:r>
      <w:r w:rsidR="00707CE2">
        <w:t xml:space="preserve">i.e., </w:t>
      </w:r>
      <w:r w:rsidR="009A249D">
        <w:t>coronavirus outbreak).</w:t>
      </w:r>
      <w:ins w:id="122" w:author="Dawn MacIsaac" w:date="2021-05-12T05:58:00Z">
        <w:r w:rsidR="00E53D9F">
          <w:t xml:space="preserve">  Also, </w:t>
        </w:r>
      </w:ins>
      <w:del w:id="123" w:author="Dawn MacIsaac" w:date="2021-05-12T05:58:00Z">
        <w:r w:rsidR="009A249D" w:rsidDel="00E53D9F">
          <w:delText xml:space="preserve"> </w:delText>
        </w:r>
      </w:del>
      <w:commentRangeEnd w:id="117"/>
      <w:ins w:id="124" w:author="Dawn MacIsaac" w:date="2021-05-12T05:58:00Z">
        <w:r w:rsidR="00E53D9F">
          <w:t>e</w:t>
        </w:r>
      </w:ins>
      <w:r w:rsidR="009A249D">
        <w:rPr>
          <w:rStyle w:val="CommentReference"/>
        </w:rPr>
        <w:commentReference w:id="117"/>
      </w:r>
      <w:commentRangeStart w:id="125"/>
      <w:del w:id="126" w:author="Dawn MacIsaac" w:date="2021-05-12T05:58:00Z">
        <w:r w:rsidR="002F30FB" w:rsidDel="00E53D9F">
          <w:delText>E</w:delText>
        </w:r>
      </w:del>
      <w:r w:rsidR="002F30FB">
        <w:t xml:space="preserve">lectricity demand </w:t>
      </w:r>
      <w:r w:rsidR="00707CE2">
        <w:t xml:space="preserve">can be </w:t>
      </w:r>
      <w:r w:rsidR="002F30FB">
        <w:t xml:space="preserve">assessed by </w:t>
      </w:r>
      <w:r w:rsidR="00092995">
        <w:t>tracking it</w:t>
      </w:r>
      <w:r w:rsidR="002F30FB">
        <w:t xml:space="preserve"> </w:t>
      </w:r>
      <w:r w:rsidR="002F30FB">
        <w:lastRenderedPageBreak/>
        <w:t>periodically</w:t>
      </w:r>
      <w:commentRangeEnd w:id="125"/>
      <w:r w:rsidR="00103205">
        <w:rPr>
          <w:rStyle w:val="CommentReference"/>
        </w:rPr>
        <w:commentReference w:id="125"/>
      </w:r>
      <w:r w:rsidR="00092995">
        <w:t xml:space="preserve"> </w:t>
      </w:r>
      <w:r w:rsidR="000279C1">
        <w:t>- hourly</w:t>
      </w:r>
      <w:r w:rsidR="002F30FB">
        <w:t xml:space="preserve">, daily, weekly, monthly, </w:t>
      </w:r>
      <w:r w:rsidR="00092995">
        <w:t>or</w:t>
      </w:r>
      <w:r w:rsidR="002F30FB">
        <w:t xml:space="preserve"> yearly</w:t>
      </w:r>
      <w:del w:id="127" w:author="Dawn MacIsaac" w:date="2021-05-12T05:58:00Z">
        <w:r w:rsidR="002F30FB" w:rsidDel="00E53D9F">
          <w:delText>.</w:delText>
        </w:r>
        <w:r w:rsidR="00A60F2B" w:rsidDel="00E53D9F">
          <w:delText xml:space="preserve">  </w:delText>
        </w:r>
      </w:del>
      <w:ins w:id="128" w:author="Dawn MacIsaac" w:date="2021-05-12T05:58:00Z">
        <w:r w:rsidR="00E53D9F">
          <w:t xml:space="preserve"> and </w:t>
        </w:r>
      </w:ins>
      <w:del w:id="129" w:author="Dawn MacIsaac" w:date="2021-05-12T05:58:00Z">
        <w:r w:rsidR="00A60F2B" w:rsidDel="00E53D9F">
          <w:delText>F</w:delText>
        </w:r>
        <w:r w:rsidR="002F30FB" w:rsidDel="00E53D9F">
          <w:delText xml:space="preserve">orecasting </w:delText>
        </w:r>
      </w:del>
      <w:ins w:id="130" w:author="Dawn MacIsaac" w:date="2021-05-12T05:58:00Z">
        <w:r w:rsidR="00E53D9F">
          <w:t>f</w:t>
        </w:r>
        <w:r w:rsidR="00E53D9F">
          <w:t xml:space="preserve">orecasting </w:t>
        </w:r>
      </w:ins>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ins w:id="131" w:author="Dawn MacIsaac" w:date="2021-05-12T05:59:00Z">
        <w:r w:rsidR="00E53D9F">
          <w:t xml:space="preserve"> </w:t>
        </w:r>
      </w:ins>
      <w:r w:rsidR="002F30FB">
        <w:t>Short</w:t>
      </w:r>
      <w:r w:rsidR="00A60F2B">
        <w:t>er</w:t>
      </w:r>
      <w:r w:rsidR="0004030A">
        <w:t>-</w:t>
      </w:r>
      <w:r w:rsidR="002F30FB">
        <w:t xml:space="preserve">term forecasting has been the </w:t>
      </w:r>
      <w:r w:rsidR="00A60F2B">
        <w:t>focus</w:t>
      </w:r>
      <w:r w:rsidR="002F30FB">
        <w:t xml:space="preserve"> in most </w:t>
      </w:r>
      <w:ins w:id="132" w:author="Dawn MacIsaac" w:date="2021-05-12T05:59:00Z">
        <w:r w:rsidR="00E53D9F">
          <w:t xml:space="preserve">current </w:t>
        </w:r>
      </w:ins>
      <w:r w:rsidR="003254E5">
        <w:t>research</w:t>
      </w:r>
      <w:r w:rsidR="00A60F2B">
        <w:t>, concentrating</w:t>
      </w:r>
      <w:r w:rsidR="002F30FB">
        <w:t xml:space="preserve"> on horizons of less than </w:t>
      </w:r>
      <w:r w:rsidR="00707CE2">
        <w:t>two</w:t>
      </w:r>
      <w:r w:rsidR="002F30FB">
        <w:t xml:space="preserve"> weeks</w:t>
      </w:r>
      <w:commentRangeStart w:id="133"/>
      <w:r w:rsidR="002F30FB">
        <w:t xml:space="preserve"> </w:t>
      </w:r>
      <w:r w:rsidR="002F30FB">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2F30FB">
        <w:fldChar w:fldCharType="separate"/>
      </w:r>
      <w:r w:rsidR="00527687" w:rsidRPr="00527687">
        <w:rPr>
          <w:noProof/>
        </w:rPr>
        <w:t>[11]</w:t>
      </w:r>
      <w:r w:rsidR="002F30FB">
        <w:fldChar w:fldCharType="end"/>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ins w:id="134" w:author="Dawn MacIsaac" w:date="2021-05-12T06:00:00Z">
        <w:r w:rsidR="00E53D9F">
          <w:fldChar w:fldCharType="begin" w:fldLock="1"/>
        </w:r>
        <w:r w:rsidR="00E53D9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E53D9F">
          <w:fldChar w:fldCharType="separate"/>
        </w:r>
        <w:r w:rsidR="00E53D9F" w:rsidRPr="00527687">
          <w:rPr>
            <w:noProof/>
          </w:rPr>
          <w:t>[1]</w:t>
        </w:r>
        <w:r w:rsidR="00E53D9F">
          <w:fldChar w:fldCharType="end"/>
        </w:r>
        <w:commentRangeEnd w:id="133"/>
        <w:r w:rsidR="00E53D9F">
          <w:rPr>
            <w:rStyle w:val="CommentReference"/>
          </w:rPr>
          <w:commentReference w:id="133"/>
        </w:r>
      </w:ins>
      <w:del w:id="135" w:author="Dawn MacIsaac" w:date="2021-05-12T06:00:00Z">
        <w:r w:rsidR="002F30FB" w:rsidDel="00E53D9F">
          <w:fldChar w:fldCharType="begin" w:fldLock="1"/>
        </w:r>
        <w:r w:rsidR="00527687" w:rsidDel="00E53D9F">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delInstrText>
        </w:r>
        <w:r w:rsidR="002F30FB" w:rsidDel="00E53D9F">
          <w:fldChar w:fldCharType="separate"/>
        </w:r>
        <w:r w:rsidR="00527687" w:rsidRPr="00527687" w:rsidDel="00E53D9F">
          <w:rPr>
            <w:noProof/>
          </w:rPr>
          <w:delText>[1]</w:delText>
        </w:r>
        <w:r w:rsidR="002F30FB" w:rsidDel="00E53D9F">
          <w:fldChar w:fldCharType="end"/>
        </w:r>
      </w:del>
      <w:r w:rsidR="002F30FB">
        <w:t>.</w:t>
      </w:r>
    </w:p>
    <w:p w14:paraId="5DA28953" w14:textId="078B653A"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w:t>
      </w:r>
      <w:commentRangeStart w:id="136"/>
      <w:del w:id="137" w:author="Dawn MacIsaac" w:date="2021-05-12T06:01:00Z">
        <w:r w:rsidDel="00E53D9F">
          <w:delText>u</w:delText>
        </w:r>
        <w:r w:rsidR="00707CE2" w:rsidDel="00E53D9F">
          <w:delText>niversal</w:delText>
        </w:r>
        <w:r w:rsidDel="00E53D9F">
          <w:delText xml:space="preserve"> </w:delText>
        </w:r>
      </w:del>
      <w:ins w:id="138" w:author="Dawn MacIsaac" w:date="2021-05-12T06:01:00Z">
        <w:r w:rsidR="00E53D9F">
          <w:t>ubiquitous</w:t>
        </w:r>
        <w:commentRangeEnd w:id="136"/>
        <w:r w:rsidR="00E53D9F">
          <w:rPr>
            <w:rStyle w:val="CommentReference"/>
          </w:rPr>
          <w:commentReference w:id="136"/>
        </w:r>
        <w:r w:rsidR="00E53D9F">
          <w:t xml:space="preserve"> </w:t>
        </w:r>
      </w:ins>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commentRangeStart w:id="139"/>
      <w:r w:rsidR="00707CE2">
        <w:t>We aim to create an algorithm(s) that could quickly adapt to sudden changes in the demand profile and</w:t>
      </w:r>
      <w:r w:rsidR="00BD16C8">
        <w:t xml:space="preserve"> </w:t>
      </w:r>
      <w:r w:rsidR="00707CE2">
        <w:t>quick</w:t>
      </w:r>
      <w:r w:rsidR="00BD16C8">
        <w:t xml:space="preserve">ly learn and interpret the complex relationships in the dataset without </w:t>
      </w:r>
      <w:r w:rsidR="0023458A">
        <w:t>explicit specification from the user</w:t>
      </w:r>
      <w:commentRangeEnd w:id="139"/>
      <w:r w:rsidR="00E53D9F">
        <w:rPr>
          <w:rStyle w:val="CommentReference"/>
        </w:rPr>
        <w:commentReference w:id="139"/>
      </w:r>
      <w:r w:rsidR="00BD16C8">
        <w:t>.</w:t>
      </w:r>
      <w:r w:rsidR="00233E2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233E2B">
        <w:rPr>
          <w:lang w:val="en-US"/>
        </w:rPr>
        <w:fldChar w:fldCharType="begin" w:fldLock="1"/>
      </w:r>
      <w:r w:rsidR="00527687">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mendeley":{"formattedCitation":"[12]","plainTextFormattedCitation":"[12]","previouslyFormattedCitation":"[12]"},"properties":{"noteIndex":0},"schema":"https://github.com/citation-style-language/schema/raw/master/csl-citation.json"}</w:instrText>
      </w:r>
      <w:r w:rsidR="00233E2B">
        <w:rPr>
          <w:lang w:val="en-US"/>
        </w:rPr>
        <w:fldChar w:fldCharType="separate"/>
      </w:r>
      <w:r w:rsidR="00527687" w:rsidRPr="00527687">
        <w:rPr>
          <w:noProof/>
          <w:lang w:val="en-US"/>
        </w:rPr>
        <w:t>[12]</w:t>
      </w:r>
      <w:r w:rsidR="00233E2B">
        <w:rPr>
          <w:lang w:val="en-US"/>
        </w:rPr>
        <w:fldChar w:fldCharType="end"/>
      </w:r>
      <w:r w:rsidR="00233E2B">
        <w:rPr>
          <w:lang w:val="en-US"/>
        </w:rPr>
        <w:fldChar w:fldCharType="begin" w:fldLock="1"/>
      </w:r>
      <w:r w:rsidR="00527687">
        <w:rPr>
          <w:lang w:val="en-US"/>
        </w:rP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233E2B">
        <w:rPr>
          <w:lang w:val="en-US"/>
        </w:rPr>
        <w:fldChar w:fldCharType="separate"/>
      </w:r>
      <w:r w:rsidR="00527687" w:rsidRPr="00527687">
        <w:rPr>
          <w:noProof/>
          <w:lang w:val="en-US"/>
        </w:rPr>
        <w:t>[13]</w:t>
      </w:r>
      <w:r w:rsidR="00233E2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w:t>
      </w:r>
      <w:ins w:id="140" w:author="Dawn MacIsaac" w:date="2021-05-12T06:08:00Z">
        <w:r w:rsidR="00936FA3">
          <w:rPr>
            <w:lang w:val="en-US"/>
          </w:rPr>
          <w:t xml:space="preserve">can be </w:t>
        </w:r>
      </w:ins>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w:t>
      </w:r>
      <w:del w:id="141" w:author="Dawn MacIsaac" w:date="2021-05-12T06:09:00Z">
        <w:r w:rsidR="006E1298" w:rsidDel="00936FA3">
          <w:rPr>
            <w:lang w:val="en-US"/>
          </w:rPr>
          <w:delText xml:space="preserve">the </w:delText>
        </w:r>
      </w:del>
      <w:r w:rsidR="006E1298">
        <w:rPr>
          <w:lang w:val="en-US"/>
        </w:rPr>
        <w:t>load and other influencing factors (</w:t>
      </w:r>
      <w:del w:id="142" w:author="Dawn MacIsaac" w:date="2021-05-12T06:09:00Z">
        <w:r w:rsidR="006E1298" w:rsidDel="00936FA3">
          <w:rPr>
            <w:lang w:val="en-US"/>
          </w:rPr>
          <w:delText>i.e</w:delText>
        </w:r>
      </w:del>
      <w:ins w:id="143" w:author="Dawn MacIsaac" w:date="2021-05-12T06:09:00Z">
        <w:r w:rsidR="00936FA3">
          <w:rPr>
            <w:lang w:val="en-US"/>
          </w:rPr>
          <w:t>e.g</w:t>
        </w:r>
      </w:ins>
      <w:r w:rsidR="006E1298">
        <w:rPr>
          <w:lang w:val="en-US"/>
        </w:rPr>
        <w:t>.</w:t>
      </w:r>
      <w:del w:id="144" w:author="Dawn MacIsaac" w:date="2021-05-12T06:09:00Z">
        <w:r w:rsidR="006E1298" w:rsidDel="00936FA3">
          <w:rPr>
            <w:lang w:val="en-US"/>
          </w:rPr>
          <w:delText>,</w:delText>
        </w:r>
      </w:del>
      <w:r w:rsidR="006E1298">
        <w:rPr>
          <w:lang w:val="en-US"/>
        </w:rPr>
        <w:t xml:space="preserve"> weather, time of day) automatically </w:t>
      </w:r>
      <w:r w:rsidR="006E1298">
        <w:rPr>
          <w:lang w:val="en-US"/>
        </w:rPr>
        <w:fldChar w:fldCharType="begin" w:fldLock="1"/>
      </w:r>
      <w:r w:rsidR="00527687">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[18]","plainTextFormattedCitation":"[18]","previouslyFormattedCitation":"[18]"},"properties":{"noteIndex":0},"schema":"https://github.com/citation-style-language/schema/raw/master/csl-citation.json"}</w:instrText>
      </w:r>
      <w:r w:rsidR="006E1298">
        <w:rPr>
          <w:lang w:val="en-US"/>
        </w:rPr>
        <w:fldChar w:fldCharType="separate"/>
      </w:r>
      <w:r w:rsidR="00527687" w:rsidRPr="00527687">
        <w:rPr>
          <w:noProof/>
          <w:lang w:val="en-US"/>
        </w:rPr>
        <w:t>[18]</w:t>
      </w:r>
      <w:r w:rsidR="006E1298">
        <w:rPr>
          <w:lang w:val="en-US"/>
        </w:rPr>
        <w:fldChar w:fldCharType="end"/>
      </w:r>
      <w:r w:rsidR="006E1298">
        <w:rPr>
          <w:lang w:val="en-US"/>
        </w:rPr>
        <w:t xml:space="preserve">. </w:t>
      </w:r>
      <w:del w:id="145" w:author="Dawn MacIsaac" w:date="2021-05-12T06:10:00Z">
        <w:r w:rsidR="0057768D" w:rsidDel="00936FA3">
          <w:rPr>
            <w:lang w:val="en-US"/>
          </w:rPr>
          <w:delText xml:space="preserve">Examples of these algorithms are </w:delText>
        </w:r>
      </w:del>
      <w:r w:rsidR="0057768D">
        <w:rPr>
          <w:lang w:val="en-US"/>
        </w:rPr>
        <w:t>Artificial Neural Networks</w:t>
      </w:r>
      <w:r w:rsidR="005A3728">
        <w:rPr>
          <w:lang w:val="en-US"/>
        </w:rPr>
        <w:t xml:space="preserve"> </w:t>
      </w:r>
      <w:r w:rsidR="005A3728">
        <w:rPr>
          <w:lang w:val="en-US"/>
        </w:rPr>
        <w:fldChar w:fldCharType="begin" w:fldLock="1"/>
      </w:r>
      <w:r w:rsidR="00527687">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[19]","plainTextFormattedCitation":"[19]","previouslyFormattedCitation":"[19]"},"properties":{"noteIndex":0},"schema":"https://github.com/citation-style-language/schema/raw/master/csl-citation.json"}</w:instrText>
      </w:r>
      <w:r w:rsidR="005A3728">
        <w:rPr>
          <w:lang w:val="en-US"/>
        </w:rPr>
        <w:fldChar w:fldCharType="separate"/>
      </w:r>
      <w:r w:rsidR="00527687" w:rsidRPr="00527687">
        <w:rPr>
          <w:noProof/>
          <w:lang w:val="en-US"/>
        </w:rPr>
        <w:t>[19]</w:t>
      </w:r>
      <w:r w:rsidR="005A3728">
        <w:rPr>
          <w:lang w:val="en-US"/>
        </w:rPr>
        <w:fldChar w:fldCharType="end"/>
      </w:r>
      <w:r w:rsidR="005A3728">
        <w:rPr>
          <w:lang w:val="en-US"/>
        </w:rPr>
        <w:fldChar w:fldCharType="begin" w:fldLock="1"/>
      </w:r>
      <w:r w:rsidR="00527687">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[20]","plainTextFormattedCitation":"[20]","previouslyFormattedCitation":"[20]"},"properties":{"noteIndex":0},"schema":"https://github.com/citation-style-language/schema/raw/master/csl-citation.json"}</w:instrText>
      </w:r>
      <w:r w:rsidR="005A3728">
        <w:rPr>
          <w:lang w:val="en-US"/>
        </w:rPr>
        <w:fldChar w:fldCharType="separate"/>
      </w:r>
      <w:r w:rsidR="00527687" w:rsidRPr="00527687">
        <w:rPr>
          <w:noProof/>
          <w:lang w:val="en-US"/>
        </w:rPr>
        <w:t>[20]</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527687">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models","type":"article-journal"},"uris":["http://www.mendeley.com/documents/?uuid=2df0b6f9-b63b-45fe-b8c5-bc9f3603d5de"]}],"mendeley":{"formattedCitation":"[21], [22]","plainTextFormattedCitation":"[21], [22]","previouslyFormattedCitation":"[21], [22]"},"properties":{"noteIndex":0},"schema":"https://github.com/citation-style-language/schema/raw/master/csl-citation.json"}</w:instrText>
      </w:r>
      <w:r w:rsidR="00527687">
        <w:rPr>
          <w:lang w:val="en-US"/>
        </w:rPr>
        <w:fldChar w:fldCharType="separate"/>
      </w:r>
      <w:r w:rsidR="00527687" w:rsidRPr="00527687">
        <w:rPr>
          <w:noProof/>
          <w:lang w:val="en-US"/>
        </w:rPr>
        <w:t>[21], [22]</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527687">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[23]","plainTextFormattedCitation":"[23]","previouslyFormattedCitation":"[23]"},"properties":{"noteIndex":0},"schema":"https://github.com/citation-style-language/schema/raw/master/csl-citation.json"}</w:instrText>
      </w:r>
      <w:r w:rsidR="00527687">
        <w:rPr>
          <w:lang w:val="en-US"/>
        </w:rPr>
        <w:fldChar w:fldCharType="separate"/>
      </w:r>
      <w:r w:rsidR="00527687" w:rsidRPr="00527687">
        <w:rPr>
          <w:noProof/>
          <w:lang w:val="en-US"/>
        </w:rPr>
        <w:t>[23]</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CA2667">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[24]","plainTextFormattedCitation":"[24]","previouslyFormattedCitation":"[24]"},"properties":{"noteIndex":0},"schema":"https://github.com/citation-style-language/schema/raw/master/csl-citation.json"}</w:instrText>
      </w:r>
      <w:r w:rsidR="00527687">
        <w:rPr>
          <w:lang w:val="en-US"/>
        </w:rPr>
        <w:fldChar w:fldCharType="separate"/>
      </w:r>
      <w:r w:rsidR="00527687" w:rsidRPr="00527687">
        <w:rPr>
          <w:noProof/>
          <w:lang w:val="en-US"/>
        </w:rPr>
        <w:t>[24]</w:t>
      </w:r>
      <w:r w:rsidR="00527687">
        <w:rPr>
          <w:lang w:val="en-US"/>
        </w:rPr>
        <w:fldChar w:fldCharType="end"/>
      </w:r>
      <w:ins w:id="146" w:author="Dawn MacIsaac" w:date="2021-05-12T06:10:00Z">
        <w:r w:rsidR="00936FA3">
          <w:rPr>
            <w:lang w:val="en-US"/>
          </w:rPr>
          <w:t xml:space="preserve"> have all been ap</w:t>
        </w:r>
      </w:ins>
      <w:ins w:id="147" w:author="Dawn MacIsaac" w:date="2021-05-12T06:11:00Z">
        <w:r w:rsidR="00936FA3">
          <w:rPr>
            <w:lang w:val="en-US"/>
          </w:rPr>
          <w:t>plied to electrical load forecasting</w:t>
        </w:r>
      </w:ins>
      <w:r w:rsidR="0057768D">
        <w:rPr>
          <w:lang w:val="en-US"/>
        </w:rPr>
        <w:t xml:space="preserve">. </w:t>
      </w:r>
    </w:p>
    <w:p w14:paraId="2ECCF80E" w14:textId="0F7609D1"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the concept of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xml:space="preserve">. However, </w:t>
      </w:r>
      <w:commentRangeStart w:id="148"/>
      <w:proofErr w:type="spellStart"/>
      <w:r w:rsidR="00CA2667">
        <w:rPr>
          <w:lang w:val="en-US"/>
        </w:rPr>
        <w:t>RNNs</w:t>
      </w:r>
      <w:proofErr w:type="spellEnd"/>
      <w:r w:rsidR="00CA2667">
        <w:rPr>
          <w:lang w:val="en-US"/>
        </w:rPr>
        <w:t xml:space="preserve"> ha</w:t>
      </w:r>
      <w:r w:rsidR="00F520F9">
        <w:rPr>
          <w:lang w:val="en-US"/>
        </w:rPr>
        <w:t>ve</w:t>
      </w:r>
      <w:r w:rsidR="00CA2667">
        <w:rPr>
          <w:lang w:val="en-US"/>
        </w:rPr>
        <w:t xml:space="preserve"> a weakness</w:t>
      </w:r>
      <w:del w:id="149" w:author="Dawn MacIsaac" w:date="2021-05-12T06:12:00Z">
        <w:r w:rsidR="00707CE2" w:rsidDel="00882BB3">
          <w:rPr>
            <w:lang w:val="en-US"/>
          </w:rPr>
          <w:delText>,</w:delText>
        </w:r>
        <w:r w:rsidR="00CA2667" w:rsidDel="00882BB3">
          <w:rPr>
            <w:lang w:val="en-US"/>
          </w:rPr>
          <w:delText xml:space="preserve"> and it often fails because of</w:delText>
        </w:r>
      </w:del>
      <w:ins w:id="150" w:author="Dawn MacIsaac" w:date="2021-05-12T06:12:00Z">
        <w:r w:rsidR="00882BB3">
          <w:rPr>
            <w:lang w:val="en-US"/>
          </w:rPr>
          <w:t xml:space="preserve"> in that they are susceptible to the effects of a</w:t>
        </w:r>
      </w:ins>
      <w:r w:rsidR="00CA2667">
        <w:rPr>
          <w:lang w:val="en-US"/>
        </w:rPr>
        <w:t xml:space="preserve"> vanishing</w:t>
      </w:r>
      <w:del w:id="151" w:author="Dawn MacIsaac" w:date="2021-05-12T06:12:00Z">
        <w:r w:rsidR="00CA2667" w:rsidDel="00882BB3">
          <w:rPr>
            <w:lang w:val="en-US"/>
          </w:rPr>
          <w:delText>/</w:delText>
        </w:r>
      </w:del>
      <w:ins w:id="152" w:author="Dawn MacIsaac" w:date="2021-05-12T06:12:00Z">
        <w:r w:rsidR="00882BB3">
          <w:rPr>
            <w:lang w:val="en-US"/>
          </w:rPr>
          <w:t xml:space="preserve"> or </w:t>
        </w:r>
      </w:ins>
      <w:r w:rsidR="00CA2667">
        <w:rPr>
          <w:lang w:val="en-US"/>
        </w:rPr>
        <w:t xml:space="preserve">exploding gradient </w:t>
      </w:r>
      <w:r w:rsidR="00CA2667">
        <w:rPr>
          <w:lang w:val="en-US"/>
        </w:rPr>
        <w:fldChar w:fldCharType="begin" w:fldLock="1"/>
      </w:r>
      <w:r w:rsidR="00CA266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Conference)","id":"ITEM-1","issued":{"date-parts":[["2016"]]},"page":"7046-7051","title":"Building energy load forecasting using Deep Neural Networks","type":"article-journal"},"uris":["http://www.mendeley.com/documents/?uuid=eaa55a7a-c283-421f-a855-568c64e5da59"]}],"mendeley":{"formattedCitation":"[25]","plainTextFormattedCitation":"[25]","previouslyFormattedCitation":"[25]"},"properties":{"noteIndex":0},"schema":"https://github.com/citation-style-language/schema/raw/master/csl-citation.json"}</w:instrText>
      </w:r>
      <w:r w:rsidR="00CA2667">
        <w:rPr>
          <w:lang w:val="en-US"/>
        </w:rPr>
        <w:fldChar w:fldCharType="separate"/>
      </w:r>
      <w:r w:rsidR="00CA2667" w:rsidRPr="00CA2667">
        <w:rPr>
          <w:noProof/>
          <w:lang w:val="en-US"/>
        </w:rPr>
        <w:t>[25]</w:t>
      </w:r>
      <w:r w:rsidR="00CA2667">
        <w:rPr>
          <w:lang w:val="en-US"/>
        </w:rPr>
        <w:fldChar w:fldCharType="end"/>
      </w:r>
      <w:r w:rsidR="00CA2667">
        <w:rPr>
          <w:lang w:val="en-US"/>
        </w:rPr>
        <w:fldChar w:fldCharType="begin" w:fldLock="1"/>
      </w:r>
      <w:r w:rsidR="00740089">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CA2667">
        <w:rPr>
          <w:lang w:val="en-US"/>
        </w:rPr>
        <w:fldChar w:fldCharType="separate"/>
      </w:r>
      <w:r w:rsidR="00CA2667" w:rsidRPr="00CA2667">
        <w:rPr>
          <w:noProof/>
          <w:lang w:val="en-US"/>
        </w:rPr>
        <w:t>[6]</w:t>
      </w:r>
      <w:r w:rsidR="00CA2667">
        <w:rPr>
          <w:lang w:val="en-US"/>
        </w:rPr>
        <w:fldChar w:fldCharType="end"/>
      </w:r>
      <w:r w:rsidR="00CA2667">
        <w:rPr>
          <w:lang w:val="en-US"/>
        </w:rPr>
        <w:t>. This</w:t>
      </w:r>
      <w:r w:rsidR="00707CE2">
        <w:rPr>
          <w:lang w:val="en-US"/>
        </w:rPr>
        <w:t xml:space="preserve"> </w:t>
      </w:r>
      <w:del w:id="153" w:author="Dawn MacIsaac" w:date="2021-05-12T06:12:00Z">
        <w:r w:rsidR="00707CE2" w:rsidDel="00882BB3">
          <w:rPr>
            <w:lang w:val="en-US"/>
          </w:rPr>
          <w:delText>failure</w:delText>
        </w:r>
        <w:r w:rsidR="00CA2667" w:rsidDel="00882BB3">
          <w:rPr>
            <w:lang w:val="en-US"/>
          </w:rPr>
          <w:delText xml:space="preserve"> </w:delText>
        </w:r>
      </w:del>
      <w:ins w:id="154" w:author="Dawn MacIsaac" w:date="2021-05-12T06:12:00Z">
        <w:r w:rsidR="00882BB3">
          <w:rPr>
            <w:lang w:val="en-US"/>
          </w:rPr>
          <w:t>weakness</w:t>
        </w:r>
        <w:r w:rsidR="00882BB3">
          <w:rPr>
            <w:lang w:val="en-US"/>
          </w:rPr>
          <w:t xml:space="preserve"> </w:t>
        </w:r>
      </w:ins>
      <w:r w:rsidR="00CA2667">
        <w:rPr>
          <w:lang w:val="en-US"/>
        </w:rPr>
        <w:t xml:space="preserve">led to the </w:t>
      </w:r>
      <w:del w:id="155" w:author="Dawn MacIsaac" w:date="2021-05-12T06:12:00Z">
        <w:r w:rsidR="00CA2667" w:rsidDel="00882BB3">
          <w:rPr>
            <w:lang w:val="en-US"/>
          </w:rPr>
          <w:delText xml:space="preserve">creation </w:delText>
        </w:r>
      </w:del>
      <w:ins w:id="156" w:author="Dawn MacIsaac" w:date="2021-05-12T06:12:00Z">
        <w:r w:rsidR="00882BB3">
          <w:rPr>
            <w:lang w:val="en-US"/>
          </w:rPr>
          <w:t>development</w:t>
        </w:r>
        <w:r w:rsidR="00882BB3">
          <w:rPr>
            <w:lang w:val="en-US"/>
          </w:rPr>
          <w:t xml:space="preserve"> </w:t>
        </w:r>
      </w:ins>
      <w:r w:rsidR="00CA2667">
        <w:rPr>
          <w:lang w:val="en-US"/>
        </w:rPr>
        <w:t xml:space="preserve">of </w:t>
      </w:r>
      <w:ins w:id="157" w:author="Dawn MacIsaac" w:date="2021-05-12T06:13:00Z">
        <w:r w:rsidR="00882BB3">
          <w:rPr>
            <w:lang w:val="en-US"/>
          </w:rPr>
          <w:t xml:space="preserve">the </w:t>
        </w:r>
      </w:ins>
      <w:r w:rsidR="00CA2667">
        <w:rPr>
          <w:lang w:val="en-US"/>
        </w:rPr>
        <w:t>Long Short-Term Memory (LSTM)</w:t>
      </w:r>
      <w:ins w:id="158" w:author="Dawn MacIsaac" w:date="2021-05-12T06:13:00Z">
        <w:r w:rsidR="00882BB3">
          <w:rPr>
            <w:lang w:val="en-US"/>
          </w:rPr>
          <w:t xml:space="preserve"> network</w:t>
        </w:r>
      </w:ins>
      <w:commentRangeEnd w:id="148"/>
      <w:ins w:id="159" w:author="Dawn MacIsaac" w:date="2021-05-12T06:30:00Z">
        <w:r w:rsidR="00824D1F">
          <w:rPr>
            <w:rStyle w:val="CommentReference"/>
          </w:rPr>
          <w:commentReference w:id="148"/>
        </w:r>
      </w:ins>
      <w:r w:rsidR="00CA2667">
        <w:rPr>
          <w:lang w:val="en-US"/>
        </w:rPr>
        <w:t xml:space="preserve">. </w:t>
      </w:r>
      <w:ins w:id="160" w:author="Dawn MacIsaac" w:date="2021-05-12T06:13:00Z">
        <w:r w:rsidR="00882BB3">
          <w:rPr>
            <w:lang w:val="en-US"/>
          </w:rPr>
          <w:t xml:space="preserve">The </w:t>
        </w:r>
      </w:ins>
      <w:r w:rsidR="00CA2667">
        <w:rPr>
          <w:lang w:val="en-US"/>
        </w:rPr>
        <w:t xml:space="preserve">LSTM is an </w:t>
      </w:r>
      <w:proofErr w:type="spellStart"/>
      <w:r w:rsidR="00CA2667">
        <w:rPr>
          <w:lang w:val="en-US"/>
        </w:rPr>
        <w:t>RNN</w:t>
      </w:r>
      <w:proofErr w:type="spellEnd"/>
      <w:r w:rsidR="00CA2667">
        <w:rPr>
          <w:lang w:val="en-US"/>
        </w:rPr>
        <w:t xml:space="preserve"> that </w:t>
      </w:r>
      <w:r w:rsidR="00CA2667">
        <w:rPr>
          <w:lang w:val="en-US"/>
        </w:rPr>
        <w:lastRenderedPageBreak/>
        <w:t xml:space="preserve">overcomes </w:t>
      </w:r>
      <w:ins w:id="161" w:author="Dawn MacIsaac" w:date="2021-05-12T06:16:00Z">
        <w:r w:rsidR="00824D1F">
          <w:rPr>
            <w:lang w:val="en-US"/>
          </w:rPr>
          <w:t xml:space="preserve">a </w:t>
        </w:r>
      </w:ins>
      <w:r w:rsidR="00CA2667">
        <w:rPr>
          <w:lang w:val="en-US"/>
        </w:rPr>
        <w:t>vanishing gradient</w:t>
      </w:r>
      <w:del w:id="162" w:author="Dawn MacIsaac" w:date="2021-05-12T06:14:00Z">
        <w:r w:rsidR="00CA2667" w:rsidDel="00882BB3">
          <w:rPr>
            <w:lang w:val="en-US"/>
          </w:rPr>
          <w:delText>, and it provides</w:delText>
        </w:r>
      </w:del>
      <w:ins w:id="163" w:author="Dawn MacIsaac" w:date="2021-05-12T06:14:00Z">
        <w:r w:rsidR="00882BB3">
          <w:rPr>
            <w:lang w:val="en-US"/>
          </w:rPr>
          <w:t xml:space="preserve"> by providing</w:t>
        </w:r>
      </w:ins>
      <w:r w:rsidR="00CA2667">
        <w:rPr>
          <w:lang w:val="en-US"/>
        </w:rPr>
        <w:t xml:space="preserve"> a model capable of </w:t>
      </w:r>
      <w:commentRangeStart w:id="164"/>
      <w:r w:rsidR="00CA2667">
        <w:rPr>
          <w:lang w:val="en-US"/>
        </w:rPr>
        <w:t>storing</w:t>
      </w:r>
      <w:commentRangeEnd w:id="164"/>
      <w:r w:rsidR="00824D1F">
        <w:rPr>
          <w:rStyle w:val="CommentReference"/>
        </w:rPr>
        <w:commentReference w:id="164"/>
      </w:r>
      <w:r w:rsidR="00CA2667">
        <w:rPr>
          <w:lang w:val="en-US"/>
        </w:rPr>
        <w:t xml:space="preserve"> information for a</w:t>
      </w:r>
      <w:r w:rsidR="00707CE2">
        <w:rPr>
          <w:lang w:val="en-US"/>
        </w:rPr>
        <w:t>n extended</w:t>
      </w:r>
      <w:r w:rsidR="00CA2667">
        <w:rPr>
          <w:lang w:val="en-US"/>
        </w:rPr>
        <w:t xml:space="preserve"> period.</w:t>
      </w:r>
      <w:r w:rsidR="00740089">
        <w:rPr>
          <w:lang w:val="en-US"/>
        </w:rPr>
        <w:t xml:space="preserve"> Munem</w:t>
      </w:r>
      <w:r w:rsidR="00F520F9">
        <w:rPr>
          <w:lang w:val="en-US"/>
        </w:rPr>
        <w:fldChar w:fldCharType="begin" w:fldLock="1"/>
      </w:r>
      <w:r w:rsidR="00F520F9">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F520F9">
        <w:rPr>
          <w:lang w:val="en-US"/>
        </w:rPr>
        <w:fldChar w:fldCharType="separate"/>
      </w:r>
      <w:r w:rsidR="00F520F9" w:rsidRPr="00740089">
        <w:rPr>
          <w:noProof/>
          <w:lang w:val="en-US"/>
        </w:rPr>
        <w:t>[26]</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del w:id="165" w:author="Dawn MacIsaac" w:date="2021-05-12T06:17:00Z">
        <w:r w:rsidR="00740089" w:rsidDel="00824D1F">
          <w:rPr>
            <w:lang w:val="en-US"/>
          </w:rPr>
          <w:delText>stores information</w:delText>
        </w:r>
        <w:r w:rsidR="00707CE2" w:rsidDel="00824D1F">
          <w:rPr>
            <w:lang w:val="en-US"/>
          </w:rPr>
          <w:delText xml:space="preserve"> </w:delText>
        </w:r>
      </w:del>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commentRangeStart w:id="166"/>
      <w:r w:rsidR="00A122EE">
        <w:rPr>
          <w:lang w:val="en-US"/>
        </w:rPr>
        <w:t>Convolutional Neural Networks (CNNs) ha</w:t>
      </w:r>
      <w:r w:rsidR="00F520F9">
        <w:rPr>
          <w:lang w:val="en-US"/>
        </w:rPr>
        <w:t>ve</w:t>
      </w:r>
      <w:r w:rsidR="00A122EE">
        <w:rPr>
          <w:lang w:val="en-US"/>
        </w:rPr>
        <w:t xml:space="preserve"> also gained the attention of </w:t>
      </w:r>
      <w:del w:id="167" w:author="Dawn MacIsaac" w:date="2021-05-12T06:15:00Z">
        <w:r w:rsidR="00A122EE" w:rsidDel="00882BB3">
          <w:rPr>
            <w:lang w:val="en-US"/>
          </w:rPr>
          <w:delText>partitioners in this field</w:delText>
        </w:r>
      </w:del>
      <w:ins w:id="168" w:author="Dawn MacIsaac" w:date="2021-05-12T06:15:00Z">
        <w:r w:rsidR="00882BB3">
          <w:rPr>
            <w:lang w:val="en-US"/>
          </w:rPr>
          <w:t>researchers studying load forecasting</w:t>
        </w:r>
      </w:ins>
      <w:ins w:id="169" w:author="Dawn MacIsaac" w:date="2021-05-12T06:19:00Z">
        <w:r w:rsidR="00824D1F">
          <w:rPr>
            <w:lang w:val="en-US"/>
          </w:rPr>
          <w:t xml:space="preserve"> </w:t>
        </w:r>
        <w:commentRangeStart w:id="170"/>
        <w:r w:rsidR="00824D1F">
          <w:rPr>
            <w:lang w:val="en-US"/>
          </w:rPr>
          <w:t>[ref]</w:t>
        </w:r>
        <w:commentRangeEnd w:id="170"/>
        <w:r w:rsidR="00824D1F">
          <w:rPr>
            <w:rStyle w:val="CommentReference"/>
          </w:rPr>
          <w:commentReference w:id="170"/>
        </w:r>
      </w:ins>
      <w:r w:rsidR="00A122EE">
        <w:rPr>
          <w:lang w:val="en-US"/>
        </w:rPr>
        <w:t xml:space="preserve">. </w:t>
      </w:r>
      <w:ins w:id="171" w:author="Dawn MacIsaac" w:date="2021-05-12T06:17:00Z">
        <w:r w:rsidR="00824D1F">
          <w:rPr>
            <w:lang w:val="en-US"/>
          </w:rPr>
          <w:t xml:space="preserve">The </w:t>
        </w:r>
      </w:ins>
      <w:r w:rsidR="00A122EE">
        <w:rPr>
          <w:lang w:val="en-US"/>
        </w:rPr>
        <w:t>CNN is a feed</w:t>
      </w:r>
      <w:r w:rsidR="00707CE2">
        <w:rPr>
          <w:lang w:val="en-US"/>
        </w:rPr>
        <w:t>-</w:t>
      </w:r>
      <w:r w:rsidR="00A122EE">
        <w:rPr>
          <w:lang w:val="en-US"/>
        </w:rPr>
        <w:t xml:space="preserve">forward network that </w:t>
      </w:r>
      <w:r w:rsidR="00707CE2">
        <w:rPr>
          <w:lang w:val="en-US"/>
        </w:rPr>
        <w:t>is</w:t>
      </w:r>
      <w:r w:rsidR="00A122EE">
        <w:rPr>
          <w:lang w:val="en-US"/>
        </w:rPr>
        <w:t xml:space="preserve"> created after the human neurons in the way it</w:t>
      </w:r>
      <w:r w:rsidR="00707CE2">
        <w:rPr>
          <w:lang w:val="en-US"/>
        </w:rPr>
        <w:t xml:space="preserve"> i</w:t>
      </w:r>
      <w:r w:rsidR="00A122EE">
        <w:rPr>
          <w:lang w:val="en-US"/>
        </w:rPr>
        <w:t xml:space="preserve">s structured. </w:t>
      </w:r>
      <w:r w:rsidR="00707CE2">
        <w:rPr>
          <w:lang w:val="en-US"/>
        </w:rPr>
        <w:t>CNNs has typic</w:t>
      </w:r>
      <w:r w:rsidR="00A122EE">
        <w:rPr>
          <w:lang w:val="en-US"/>
        </w:rPr>
        <w:t>ally</w:t>
      </w:r>
      <w:r w:rsidR="00707CE2">
        <w:rPr>
          <w:lang w:val="en-US"/>
        </w:rPr>
        <w:t xml:space="preserve"> been</w:t>
      </w:r>
      <w:r w:rsidR="00A122EE">
        <w:rPr>
          <w:lang w:val="en-US"/>
        </w:rPr>
        <w:t xml:space="preserve"> used for processing data with grid topology; its </w:t>
      </w:r>
      <w:r w:rsidR="00707CE2">
        <w:rPr>
          <w:lang w:val="en-US"/>
        </w:rPr>
        <w:t>primary</w:t>
      </w:r>
      <w:r w:rsidR="00A122EE">
        <w:rPr>
          <w:lang w:val="en-US"/>
        </w:rPr>
        <w:t xml:space="preserve"> application has been for image classification </w:t>
      </w:r>
      <w:r w:rsidR="00A122EE">
        <w:rPr>
          <w:lang w:val="en-US"/>
        </w:rPr>
        <w:fldChar w:fldCharType="begin" w:fldLock="1"/>
      </w:r>
      <w:r w:rsidR="00A122E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[27]","plainTextFormattedCitation":"[27]","previouslyFormattedCitation":"[27]"},"properties":{"noteIndex":0},"schema":"https://github.com/citation-style-language/schema/raw/master/csl-citation.json"}</w:instrText>
      </w:r>
      <w:r w:rsidR="00A122EE">
        <w:rPr>
          <w:lang w:val="en-US"/>
        </w:rPr>
        <w:fldChar w:fldCharType="separate"/>
      </w:r>
      <w:r w:rsidR="00A122EE" w:rsidRPr="00A122EE">
        <w:rPr>
          <w:noProof/>
          <w:lang w:val="en-US"/>
        </w:rPr>
        <w:t>[27]</w:t>
      </w:r>
      <w:r w:rsidR="00A122EE">
        <w:rPr>
          <w:lang w:val="en-US"/>
        </w:rPr>
        <w:fldChar w:fldCharType="end"/>
      </w:r>
      <w:r w:rsidR="00A122EE">
        <w:rPr>
          <w:lang w:val="en-US"/>
        </w:rPr>
        <w:fldChar w:fldCharType="begin" w:fldLock="1"/>
      </w:r>
      <w:r w:rsidR="00F520F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A122EE">
        <w:rPr>
          <w:lang w:val="en-US"/>
        </w:rPr>
        <w:fldChar w:fldCharType="separate"/>
      </w:r>
      <w:r w:rsidR="00A122EE" w:rsidRPr="00A122EE">
        <w:rPr>
          <w:noProof/>
          <w:lang w:val="en-US"/>
        </w:rPr>
        <w:t>[3]</w:t>
      </w:r>
      <w:r w:rsidR="00A122EE">
        <w:rPr>
          <w:lang w:val="en-US"/>
        </w:rPr>
        <w:fldChar w:fldCharType="end"/>
      </w:r>
      <w:r w:rsidR="00A122EE">
        <w:rPr>
          <w:lang w:val="en-US"/>
        </w:rPr>
        <w:t xml:space="preserve">. </w:t>
      </w:r>
      <w:commentRangeStart w:id="172"/>
      <w:ins w:id="173" w:author="Dawn MacIsaac" w:date="2021-05-12T06:50:00Z">
        <w:r w:rsidR="003A1149">
          <w:rPr>
            <w:lang w:val="en-US"/>
          </w:rPr>
          <w:t>[]</w:t>
        </w:r>
        <w:commentRangeEnd w:id="172"/>
        <w:proofErr w:type="spellStart"/>
        <w:r w:rsidR="003A1149">
          <w:rPr>
            <w:rStyle w:val="CommentReference"/>
          </w:rPr>
          <w:commentReference w:id="172"/>
        </w:r>
      </w:ins>
      <w:r w:rsidR="00A122EE">
        <w:rPr>
          <w:lang w:val="en-US"/>
        </w:rPr>
        <w:t>CNNs</w:t>
      </w:r>
      <w:proofErr w:type="spellEnd"/>
      <w:r w:rsidR="00A122EE">
        <w:rPr>
          <w:lang w:val="en-US"/>
        </w:rPr>
        <w:t xml:space="preserve"> are </w:t>
      </w:r>
      <w:r>
        <w:rPr>
          <w:lang w:val="en-US"/>
        </w:rPr>
        <w:t xml:space="preserve">known to boost the power of the ANN as it has deeper layers and </w:t>
      </w:r>
      <w:r w:rsidR="00F648D1">
        <w:rPr>
          <w:lang w:val="en-US"/>
        </w:rPr>
        <w:t>can</w:t>
      </w:r>
      <w:r>
        <w:rPr>
          <w:lang w:val="en-US"/>
        </w:rPr>
        <w:t xml:space="preserve"> interpret load data better </w:t>
      </w:r>
      <w:r>
        <w:rPr>
          <w:lang w:val="en-US"/>
        </w:rPr>
        <w:fldChar w:fldCharType="begin" w:fldLock="1"/>
      </w:r>
      <w:r w:rsidR="00A122E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[28]","plainTextFormattedCitation":"[6], [28]","previouslyFormattedCitation":"[6], [28]"},"properties":{"noteIndex":0},"schema":"https://github.com/citation-style-language/schema/raw/master/csl-citation.json"}</w:instrText>
      </w:r>
      <w:r>
        <w:rPr>
          <w:lang w:val="en-US"/>
        </w:rPr>
        <w:fldChar w:fldCharType="separate"/>
      </w:r>
      <w:r w:rsidR="00A122EE" w:rsidRPr="00A122EE">
        <w:rPr>
          <w:noProof/>
          <w:lang w:val="en-US"/>
        </w:rPr>
        <w:t>[6], [28]</w:t>
      </w:r>
      <w:r>
        <w:rPr>
          <w:lang w:val="en-US"/>
        </w:rPr>
        <w:fldChar w:fldCharType="end"/>
      </w:r>
      <w:r>
        <w:rPr>
          <w:lang w:val="en-US"/>
        </w:rPr>
        <w:t xml:space="preserve">. </w:t>
      </w:r>
      <w:r w:rsidR="00F520F9">
        <w:rPr>
          <w:lang w:val="en-US"/>
        </w:rPr>
        <w:t>Amaradinghe</w:t>
      </w:r>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Their results and observations</w:t>
      </w:r>
      <w:r w:rsidR="00F520F9">
        <w:rPr>
          <w:lang w:val="en-US"/>
        </w:rPr>
        <w:t xml:space="preserve"> concluded that CNN is a viable technique that produces accurate load forecasts</w:t>
      </w:r>
      <w:commentRangeEnd w:id="166"/>
      <w:r w:rsidR="003A1149">
        <w:rPr>
          <w:rStyle w:val="CommentReference"/>
        </w:rPr>
        <w:commentReference w:id="166"/>
      </w:r>
      <w:r w:rsidR="00F520F9">
        <w:rPr>
          <w:lang w:val="en-US"/>
        </w:rPr>
        <w:t xml:space="preserve">. </w:t>
      </w:r>
    </w:p>
    <w:p w14:paraId="0D636F24" w14:textId="3ECEE4B1" w:rsidR="00F07592" w:rsidRDefault="002B7B29" w:rsidP="00A10283">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p>
    <w:p w14:paraId="378B5EA4" w14:textId="2628FD74" w:rsidR="00CF23A5" w:rsidRDefault="00D502C5" w:rsidP="002F30FB">
      <w:pPr>
        <w:pStyle w:val="BodyText"/>
      </w:pPr>
      <w:r>
        <w:tab/>
      </w:r>
      <w:del w:id="174" w:author="Dawn MacIsaac" w:date="2021-05-12T06:54:00Z">
        <w:r w:rsidDel="00290D82">
          <w:delText xml:space="preserve">In this research work, </w:delText>
        </w:r>
        <w:r w:rsidR="00FD3BF6" w:rsidDel="00290D82">
          <w:delText xml:space="preserve">our </w:delText>
        </w:r>
      </w:del>
      <w:ins w:id="175" w:author="Dawn MacIsaac" w:date="2021-05-12T06:54:00Z">
        <w:r w:rsidR="00290D82">
          <w:t xml:space="preserve">The </w:t>
        </w:r>
      </w:ins>
      <w:r w:rsidR="00FD3BF6">
        <w:t xml:space="preserve">goal </w:t>
      </w:r>
      <w:ins w:id="176" w:author="Dawn MacIsaac" w:date="2021-05-12T06:54:00Z">
        <w:r w:rsidR="00290D82">
          <w:t xml:space="preserve">of this work </w:t>
        </w:r>
      </w:ins>
      <w:r w:rsidR="00FD3BF6">
        <w:t xml:space="preserve">is to determine </w:t>
      </w:r>
      <w:ins w:id="177" w:author="Dawn MacIsaac" w:date="2021-05-12T06:55:00Z">
        <w:r w:rsidR="00290D82">
          <w:t xml:space="preserve">whether or not </w:t>
        </w:r>
      </w:ins>
      <w:del w:id="178" w:author="Dawn MacIsaac" w:date="2021-05-12T06:55:00Z">
        <w:r w:rsidR="00FD3BF6" w:rsidDel="00290D82">
          <w:delText xml:space="preserve">how much value </w:delText>
        </w:r>
        <w:r w:rsidR="00794D71" w:rsidDel="00290D82">
          <w:delText>some</w:delText>
        </w:r>
        <w:r w:rsidR="00FD3BF6" w:rsidDel="00290D82">
          <w:delText xml:space="preserve"> </w:delText>
        </w:r>
      </w:del>
      <w:r w:rsidR="00FD3BF6">
        <w:t xml:space="preserve">deep learning approaches </w:t>
      </w:r>
      <w:r w:rsidR="00794D71">
        <w:t>(</w:t>
      </w:r>
      <w:r w:rsidR="00BA503C">
        <w:t>e.g.,</w:t>
      </w:r>
      <w:r w:rsidR="00794D71">
        <w:t xml:space="preserve"> </w:t>
      </w:r>
      <w:del w:id="179" w:author="Dawn MacIsaac" w:date="2021-05-12T06:56:00Z">
        <w:r w:rsidR="00FD3BF6" w:rsidDel="00290D82">
          <w:delText xml:space="preserve">CNN </w:delText>
        </w:r>
      </w:del>
      <w:ins w:id="180" w:author="Dawn MacIsaac" w:date="2021-05-12T06:56:00Z">
        <w:r w:rsidR="00290D82">
          <w:t>LSTM</w:t>
        </w:r>
        <w:r w:rsidR="00290D82">
          <w:t xml:space="preserve"> </w:t>
        </w:r>
      </w:ins>
      <w:r w:rsidR="00FD3BF6">
        <w:t xml:space="preserve">and </w:t>
      </w:r>
      <w:del w:id="181" w:author="Dawn MacIsaac" w:date="2021-05-12T06:56:00Z">
        <w:r w:rsidR="00FD3BF6" w:rsidDel="00290D82">
          <w:delText>LSTM</w:delText>
        </w:r>
      </w:del>
      <w:ins w:id="182" w:author="Dawn MacIsaac" w:date="2021-05-12T06:56:00Z">
        <w:r w:rsidR="00290D82">
          <w:t>CNN</w:t>
        </w:r>
      </w:ins>
      <w:r w:rsidR="00FD3BF6">
        <w:t xml:space="preserve">) </w:t>
      </w:r>
      <w:ins w:id="183" w:author="Dawn MacIsaac" w:date="2021-05-12T06:56:00Z">
        <w:r w:rsidR="00290D82">
          <w:t xml:space="preserve">can improve </w:t>
        </w:r>
      </w:ins>
      <w:del w:id="184" w:author="Dawn MacIsaac" w:date="2021-05-12T06:56:00Z">
        <w:r w:rsidR="00FD3BF6" w:rsidDel="00290D82">
          <w:delText>add</w:delText>
        </w:r>
        <w:r w:rsidR="00707CE2" w:rsidDel="00290D82">
          <w:delText xml:space="preserve">s </w:delText>
        </w:r>
      </w:del>
      <w:del w:id="185" w:author="Dawn MacIsaac" w:date="2021-05-12T06:54:00Z">
        <w:r w:rsidR="00707CE2" w:rsidDel="00290D82">
          <w:delText>in</w:delText>
        </w:r>
        <w:r w:rsidR="00FD3BF6" w:rsidDel="00290D82">
          <w:delText xml:space="preserve"> </w:delText>
        </w:r>
      </w:del>
      <w:r w:rsidR="00FD3BF6">
        <w:t>forecasting accuracy</w:t>
      </w:r>
      <w:del w:id="186" w:author="Dawn MacIsaac" w:date="2021-05-12T06:54:00Z">
        <w:r w:rsidR="00FD3BF6" w:rsidDel="00290D82">
          <w:delText>;</w:delText>
        </w:r>
      </w:del>
      <w:r w:rsidR="00FD3BF6">
        <w:t xml:space="preserve"> </w:t>
      </w:r>
      <w:ins w:id="187" w:author="Dawn MacIsaac" w:date="2021-05-12T06:56:00Z">
        <w:r w:rsidR="00290D82">
          <w:t>for particular data sets</w:t>
        </w:r>
      </w:ins>
      <w:ins w:id="188" w:author="Dawn MacIsaac" w:date="2021-05-12T06:58:00Z">
        <w:r w:rsidR="00290D82">
          <w:t xml:space="preserve"> by </w:t>
        </w:r>
      </w:ins>
      <w:del w:id="189" w:author="Dawn MacIsaac" w:date="2021-05-12T06:54:00Z">
        <w:r w:rsidR="00FD3BF6" w:rsidDel="00290D82">
          <w:delText>when they are</w:delText>
        </w:r>
      </w:del>
      <w:ins w:id="190" w:author="Dawn MacIsaac" w:date="2021-05-12T06:54:00Z">
        <w:r w:rsidR="00290D82">
          <w:t xml:space="preserve">comparing </w:t>
        </w:r>
      </w:ins>
      <w:ins w:id="191" w:author="Dawn MacIsaac" w:date="2021-05-12T06:58:00Z">
        <w:r w:rsidR="00290D82">
          <w:t xml:space="preserve">the </w:t>
        </w:r>
      </w:ins>
      <w:ins w:id="192" w:author="Dawn MacIsaac" w:date="2021-05-12T07:02:00Z">
        <w:r w:rsidR="00013E74">
          <w:t>accuracy</w:t>
        </w:r>
      </w:ins>
      <w:ins w:id="193" w:author="Dawn MacIsaac" w:date="2021-05-12T06:58:00Z">
        <w:r w:rsidR="00290D82">
          <w:t xml:space="preserve"> of deep learning </w:t>
        </w:r>
      </w:ins>
      <w:del w:id="194" w:author="Dawn MacIsaac" w:date="2021-05-12T06:54:00Z">
        <w:r w:rsidR="00FD3BF6" w:rsidDel="00290D82">
          <w:delText xml:space="preserve"> </w:delText>
        </w:r>
        <w:r w:rsidR="00707CE2" w:rsidDel="00290D82">
          <w:delText>matched</w:delText>
        </w:r>
        <w:r w:rsidR="00FD3BF6" w:rsidDel="00290D82">
          <w:delText xml:space="preserve"> </w:delText>
        </w:r>
      </w:del>
      <w:ins w:id="195" w:author="Dawn MacIsaac" w:date="2021-05-12T06:56:00Z">
        <w:r w:rsidR="00290D82">
          <w:t>forecasters</w:t>
        </w:r>
      </w:ins>
      <w:ins w:id="196" w:author="Dawn MacIsaac" w:date="2021-05-12T07:02:00Z">
        <w:r w:rsidR="00013E74">
          <w:t xml:space="preserve"> </w:t>
        </w:r>
      </w:ins>
      <w:r w:rsidR="00FD3BF6">
        <w:t xml:space="preserve">to some </w:t>
      </w:r>
      <w:r w:rsidR="00794D71">
        <w:t>of the current</w:t>
      </w:r>
      <w:r w:rsidR="00FD3BF6">
        <w:t xml:space="preserve"> </w:t>
      </w:r>
      <w:del w:id="197" w:author="Dawn MacIsaac" w:date="2021-05-12T06:58:00Z">
        <w:r w:rsidR="00FD3BF6" w:rsidDel="00290D82">
          <w:delText xml:space="preserve">ones </w:delText>
        </w:r>
      </w:del>
      <w:ins w:id="198" w:author="Dawn MacIsaac" w:date="2021-05-12T06:58:00Z">
        <w:r w:rsidR="00290D82">
          <w:t>forecasters</w:t>
        </w:r>
        <w:r w:rsidR="00290D82">
          <w:t xml:space="preserve"> </w:t>
        </w:r>
      </w:ins>
      <w:r w:rsidR="006367C8">
        <w:t>used by utilities</w:t>
      </w:r>
      <w:commentRangeStart w:id="199"/>
      <w:r w:rsidR="00FD3BF6">
        <w:t xml:space="preserve">. </w:t>
      </w:r>
      <w:ins w:id="200" w:author="Dawn MacIsaac" w:date="2021-05-12T07:02:00Z">
        <w:r w:rsidR="00013E74">
          <w:t xml:space="preserve">[state the </w:t>
        </w:r>
      </w:ins>
      <w:ins w:id="201" w:author="Dawn MacIsaac" w:date="2021-05-12T07:03:00Z">
        <w:r w:rsidR="00013E74">
          <w:t>characteristics of the data sets of interest, and the horizon of interest</w:t>
        </w:r>
      </w:ins>
      <w:ins w:id="202" w:author="Dawn MacIsaac" w:date="2021-05-12T07:02:00Z">
        <w:r w:rsidR="00013E74">
          <w:t>]</w:t>
        </w:r>
      </w:ins>
      <w:ins w:id="203" w:author="Dawn MacIsaac" w:date="2021-05-12T07:03:00Z">
        <w:r w:rsidR="00013E74">
          <w:t xml:space="preserve">.  </w:t>
        </w:r>
      </w:ins>
      <w:del w:id="204" w:author="Dawn MacIsaac" w:date="2021-05-12T06:59:00Z">
        <w:r w:rsidR="00CF23A5" w:rsidDel="00290D82">
          <w:delText>The f</w:delText>
        </w:r>
      </w:del>
      <w:ins w:id="205" w:author="Dawn MacIsaac" w:date="2021-05-12T06:59:00Z">
        <w:r w:rsidR="00290D82">
          <w:t>F</w:t>
        </w:r>
      </w:ins>
      <w:r w:rsidR="00CF23A5">
        <w:t>our</w:t>
      </w:r>
      <w:r>
        <w:t xml:space="preserve"> benchmark </w:t>
      </w:r>
      <w:del w:id="206" w:author="Dawn MacIsaac" w:date="2021-05-12T06:59:00Z">
        <w:r w:rsidDel="00290D82">
          <w:delText xml:space="preserve">algorithms </w:delText>
        </w:r>
      </w:del>
      <w:ins w:id="207" w:author="Dawn MacIsaac" w:date="2021-05-12T06:59:00Z">
        <w:r w:rsidR="00290D82">
          <w:t>forecasters</w:t>
        </w:r>
        <w:r w:rsidR="00290D82">
          <w:t xml:space="preserve"> </w:t>
        </w:r>
        <w:r w:rsidR="00290D82">
          <w:t>will be uses for comparison</w:t>
        </w:r>
      </w:ins>
      <w:ins w:id="208" w:author="Dawn MacIsaac" w:date="2021-05-12T07:00:00Z">
        <w:r w:rsidR="00290D82">
          <w:t xml:space="preserve">:  a </w:t>
        </w:r>
      </w:ins>
      <w:del w:id="209" w:author="Dawn MacIsaac" w:date="2021-05-12T06:59:00Z">
        <w:r w:rsidDel="00290D82">
          <w:delText>are</w:delText>
        </w:r>
        <w:r w:rsidR="001F09E7" w:rsidDel="00290D82">
          <w:delText xml:space="preserve"> </w:delText>
        </w:r>
      </w:del>
      <w:r w:rsidR="001F09E7">
        <w:t>Seasonal Naïve</w:t>
      </w:r>
      <w:ins w:id="210" w:author="Dawn MacIsaac" w:date="2021-05-12T07:00:00Z">
        <w:r w:rsidR="00290D82">
          <w:t xml:space="preserve"> forecaster</w:t>
        </w:r>
      </w:ins>
      <w:r w:rsidR="001F09E7">
        <w:t xml:space="preserve">, </w:t>
      </w:r>
      <w:ins w:id="211" w:author="Dawn MacIsaac" w:date="2021-05-12T07:00:00Z">
        <w:r w:rsidR="00290D82">
          <w:t xml:space="preserve">a </w:t>
        </w:r>
      </w:ins>
      <w:r w:rsidR="001F09E7">
        <w:t>Multiple Linear Regression (</w:t>
      </w:r>
      <w:proofErr w:type="spellStart"/>
      <w:r w:rsidR="001F09E7">
        <w:t>MLR</w:t>
      </w:r>
      <w:proofErr w:type="spellEnd"/>
      <w:r w:rsidR="001F09E7">
        <w:t>)</w:t>
      </w:r>
      <w:ins w:id="212" w:author="Dawn MacIsaac" w:date="2021-05-12T07:00:00Z">
        <w:r w:rsidR="00290D82">
          <w:t xml:space="preserve"> forecaster</w:t>
        </w:r>
      </w:ins>
      <w:r w:rsidR="001F09E7">
        <w:t xml:space="preserve">, </w:t>
      </w:r>
      <w:ins w:id="213" w:author="Dawn MacIsaac" w:date="2021-05-12T07:00:00Z">
        <w:r w:rsidR="00290D82">
          <w:t xml:space="preserve">an </w:t>
        </w:r>
      </w:ins>
      <w:r w:rsidR="001F09E7">
        <w:t>Auto</w:t>
      </w:r>
      <w:r w:rsidR="00B25D3D">
        <w:t>-</w:t>
      </w:r>
      <w:r w:rsidR="001F09E7">
        <w:t>Regressive Integrated Moving Average (</w:t>
      </w:r>
      <w:proofErr w:type="spellStart"/>
      <w:r w:rsidR="001F09E7">
        <w:t>ARIMAX</w:t>
      </w:r>
      <w:proofErr w:type="spellEnd"/>
      <w:r w:rsidR="001F09E7">
        <w:t>)</w:t>
      </w:r>
      <w:ins w:id="214" w:author="Dawn MacIsaac" w:date="2021-05-12T07:00:00Z">
        <w:r w:rsidR="00290D82">
          <w:t xml:space="preserve"> forecaster</w:t>
        </w:r>
      </w:ins>
      <w:r w:rsidR="001F09E7">
        <w:t xml:space="preserve">, </w:t>
      </w:r>
      <w:r w:rsidR="008B285B">
        <w:t xml:space="preserve">and </w:t>
      </w:r>
      <w:ins w:id="215" w:author="Dawn MacIsaac" w:date="2021-05-12T07:00:00Z">
        <w:r w:rsidR="00290D82">
          <w:t xml:space="preserve">a </w:t>
        </w:r>
        <w:r w:rsidR="00290D82">
          <w:lastRenderedPageBreak/>
          <w:t xml:space="preserve">forecaster based on a </w:t>
        </w:r>
      </w:ins>
      <w:ins w:id="216" w:author="Dawn MacIsaac" w:date="2021-05-12T07:01:00Z">
        <w:r w:rsidR="00290D82">
          <w:t xml:space="preserve">shallow </w:t>
        </w:r>
      </w:ins>
      <w:r w:rsidR="001F09E7">
        <w:t>Artificial Neural Network (ANN).</w:t>
      </w:r>
      <w:r w:rsidR="007A6959">
        <w:t xml:space="preserve"> </w:t>
      </w:r>
      <w:r w:rsidR="001F09E7">
        <w:t>These</w:t>
      </w:r>
      <w:r w:rsidR="0071314A">
        <w:t xml:space="preserve"> benchmark</w:t>
      </w:r>
      <w:r w:rsidR="001F09E7">
        <w:t xml:space="preserve"> algorithms have been available for many years and ha</w:t>
      </w:r>
      <w:r w:rsidR="00707CE2">
        <w:t xml:space="preserve">ve been implemented and used </w:t>
      </w:r>
      <w:r w:rsidR="001F09E7">
        <w:t xml:space="preserve">by researchers and utilities </w:t>
      </w:r>
      <w:commentRangeStart w:id="217"/>
      <w:r w:rsidR="00DC623D">
        <w:fldChar w:fldCharType="begin" w:fldLock="1"/>
      </w:r>
      <w:r w:rsidR="00A122EE">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[29]","plainTextFormattedCitation":"[29]","previouslyFormattedCitation":"[29]"},"properties":{"noteIndex":0},"schema":"https://github.com/citation-style-language/schema/raw/master/csl-citation.json"}</w:instrText>
      </w:r>
      <w:r w:rsidR="00DC623D">
        <w:fldChar w:fldCharType="separate"/>
      </w:r>
      <w:r w:rsidR="00A122EE" w:rsidRPr="00A122EE">
        <w:rPr>
          <w:noProof/>
        </w:rPr>
        <w:t>[29]</w:t>
      </w:r>
      <w:r w:rsidR="00DC623D">
        <w:fldChar w:fldCharType="end"/>
      </w:r>
      <w:r w:rsidR="009C67B9">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67B9">
        <w:fldChar w:fldCharType="separate"/>
      </w:r>
      <w:r w:rsidR="00527687" w:rsidRPr="00527687">
        <w:rPr>
          <w:noProof/>
        </w:rPr>
        <w:t>[4]</w:t>
      </w:r>
      <w:r w:rsidR="009C67B9">
        <w:fldChar w:fldCharType="end"/>
      </w:r>
      <w:r w:rsidR="00DE28D3">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DE28D3">
        <w:fldChar w:fldCharType="separate"/>
      </w:r>
      <w:r w:rsidR="00A122EE" w:rsidRPr="00A122EE">
        <w:rPr>
          <w:noProof/>
        </w:rPr>
        <w:t>[30]</w:t>
      </w:r>
      <w:r w:rsidR="00DE28D3">
        <w:fldChar w:fldCharType="end"/>
      </w:r>
      <w:r w:rsidR="001F09E7">
        <w:t xml:space="preserve">. </w:t>
      </w:r>
      <w:commentRangeEnd w:id="217"/>
      <w:r w:rsidR="00013E74">
        <w:rPr>
          <w:rStyle w:val="CommentReference"/>
        </w:rPr>
        <w:commentReference w:id="217"/>
      </w:r>
      <w:r>
        <w:t xml:space="preserve"> </w:t>
      </w:r>
      <w:commentRangeEnd w:id="199"/>
      <w:r w:rsidR="00013E74">
        <w:rPr>
          <w:rStyle w:val="CommentReference"/>
        </w:rPr>
        <w:commentReference w:id="199"/>
      </w:r>
    </w:p>
    <w:p w14:paraId="02C9B672" w14:textId="0064F157" w:rsidR="001D4D50" w:rsidRDefault="001D4D50" w:rsidP="001D4D50">
      <w:pPr>
        <w:pStyle w:val="Heading1"/>
        <w:rPr>
          <w:ins w:id="218" w:author="Dawn MacIsaac" w:date="2021-05-12T07:06:00Z"/>
        </w:rPr>
      </w:pPr>
      <w:bookmarkStart w:id="219" w:name="_Toc69470493"/>
      <w:bookmarkStart w:id="220" w:name="_Toc69470948"/>
      <w:bookmarkStart w:id="221" w:name="_Toc71471469"/>
      <w:r>
        <w:t>Investigation</w:t>
      </w:r>
      <w:bookmarkEnd w:id="219"/>
      <w:bookmarkEnd w:id="220"/>
      <w:bookmarkEnd w:id="221"/>
    </w:p>
    <w:p w14:paraId="597BB79C" w14:textId="7A3FB6B5" w:rsidR="00013E74" w:rsidRPr="00013E74" w:rsidDel="00013E74" w:rsidRDefault="00013E74" w:rsidP="00013E74">
      <w:pPr>
        <w:pStyle w:val="BodyText"/>
        <w:rPr>
          <w:del w:id="222" w:author="Dawn MacIsaac" w:date="2021-05-12T07:07:00Z"/>
          <w:rPrChange w:id="223" w:author="Dawn MacIsaac" w:date="2021-05-12T07:06:00Z">
            <w:rPr>
              <w:del w:id="224" w:author="Dawn MacIsaac" w:date="2021-05-12T07:07:00Z"/>
            </w:rPr>
          </w:rPrChange>
        </w:rPr>
        <w:pPrChange w:id="225" w:author="Dawn MacIsaac" w:date="2021-05-12T07:06:00Z">
          <w:pPr>
            <w:pStyle w:val="Heading1"/>
          </w:pPr>
        </w:pPrChange>
      </w:pPr>
    </w:p>
    <w:p w14:paraId="3C94AC2C" w14:textId="176A7DAB" w:rsidR="00700E02" w:rsidRDefault="00D773EB" w:rsidP="00976C01">
      <w:pPr>
        <w:pStyle w:val="BodyText"/>
        <w:ind w:firstLine="288"/>
      </w:pPr>
      <w:r>
        <w:t xml:space="preserve">Many papers lack detailed information about their experimental set-ups, </w:t>
      </w:r>
      <w:r w:rsidR="00707CE2">
        <w:t>making it challenging to conduct direct comparisons with the results</w:t>
      </w:r>
      <w:r>
        <w:t xml:space="preserve"> they report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w:t>
      </w:r>
      <w:commentRangeStart w:id="226"/>
      <w:r>
        <w:t xml:space="preserve">To make our work reproducible, </w:t>
      </w:r>
      <w:r w:rsidR="00A235AC">
        <w:t>two</w:t>
      </w:r>
      <w:r w:rsidR="002255EF">
        <w:t xml:space="preserve"> of </w:t>
      </w:r>
      <w:r w:rsidR="001B34A4">
        <w:t>the</w:t>
      </w:r>
      <w:r>
        <w:t xml:space="preserve"> dataset</w:t>
      </w:r>
      <w:r w:rsidR="001B34A4">
        <w:t>s we are using are</w:t>
      </w:r>
      <w:r>
        <w:t xml:space="preserve"> from an independent system operator</w:t>
      </w:r>
      <w:commentRangeEnd w:id="226"/>
      <w:r w:rsidR="00013E74">
        <w:rPr>
          <w:rStyle w:val="CommentReference"/>
        </w:rPr>
        <w:commentReference w:id="226"/>
      </w:r>
      <w:r w:rsidR="00707CE2">
        <w:t>,</w:t>
      </w:r>
      <w:r>
        <w:t xml:space="preserve"> </w:t>
      </w:r>
      <w:commentRangeStart w:id="227"/>
      <w:r>
        <w:t xml:space="preserve">and </w:t>
      </w:r>
      <w:r w:rsidR="001B34A4">
        <w:t xml:space="preserve">the </w:t>
      </w:r>
      <w:r>
        <w:t xml:space="preserve">selected benchmark algorithms </w:t>
      </w:r>
      <w:r w:rsidR="001B34A4">
        <w:t>ha</w:t>
      </w:r>
      <w:r w:rsidR="00884E6B">
        <w:t>ve</w:t>
      </w:r>
      <w:r>
        <w:t xml:space="preserve"> </w:t>
      </w:r>
      <w:r w:rsidR="00707CE2">
        <w:t>much</w:t>
      </w:r>
      <w:r>
        <w:t xml:space="preserve"> documentation about how </w:t>
      </w:r>
      <w:r w:rsidR="00707CE2">
        <w:t>their implementation could be done</w:t>
      </w:r>
      <w:commentRangeEnd w:id="227"/>
      <w:r w:rsidR="00013E74">
        <w:rPr>
          <w:rStyle w:val="CommentReference"/>
        </w:rPr>
        <w:commentReference w:id="227"/>
      </w:r>
      <w:r>
        <w:t xml:space="preserve">. </w:t>
      </w:r>
      <w:commentRangeStart w:id="228"/>
      <w:r w:rsidR="00EB34B2">
        <w:t>Over the previous years</w:t>
      </w:r>
      <w:commentRangeStart w:id="229"/>
      <w:r w:rsidR="00700E02">
        <w:t>,</w:t>
      </w:r>
      <w:r w:rsidR="00EB34B2">
        <w:t xml:space="preserve"> we have noticed a rising trend in the power demand at most utilities due to new systems and more sophisticated equipment been added. </w:t>
      </w:r>
      <w:r w:rsidR="00707CE2">
        <w:t>Therefore, it is</w:t>
      </w:r>
      <w:r w:rsidR="00EB34B2">
        <w:t xml:space="preserve"> </w:t>
      </w:r>
      <w:r w:rsidR="00707CE2">
        <w:t>essential</w:t>
      </w:r>
      <w:r w:rsidR="00DE0E28">
        <w:t xml:space="preserve"> to </w:t>
      </w:r>
      <w:r w:rsidR="00EB34B2">
        <w:t>create</w:t>
      </w:r>
      <w:r w:rsidR="00DE0E28">
        <w:t xml:space="preserve"> algorithms that could adapt </w:t>
      </w:r>
      <w:r w:rsidR="00707CE2">
        <w:t>quick</w:t>
      </w:r>
      <w:r w:rsidR="00DE0E28">
        <w:t xml:space="preserve">ly </w:t>
      </w:r>
      <w:r w:rsidR="004621D1">
        <w:t>to</w:t>
      </w:r>
      <w:r w:rsidR="00DE0E28">
        <w:t xml:space="preserve"> </w:t>
      </w:r>
      <w:r w:rsidR="00AC582E">
        <w:t>these</w:t>
      </w:r>
      <w:r w:rsidR="00DE0E28">
        <w:t xml:space="preserve"> changes as they occur</w:t>
      </w:r>
      <w:r w:rsidR="0080231C">
        <w:t xml:space="preserve"> </w:t>
      </w:r>
      <w:commentRangeEnd w:id="229"/>
      <w:r w:rsidR="00E443E8">
        <w:rPr>
          <w:rStyle w:val="CommentReference"/>
        </w:rPr>
        <w:commentReference w:id="229"/>
      </w:r>
      <w:r w:rsidR="0080231C">
        <w:fldChar w:fldCharType="begin" w:fldLock="1"/>
      </w:r>
      <w:r w:rsidR="00A122EE">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[31]","plainTextFormattedCitation":"[31]","previouslyFormattedCitation":"[31]"},"properties":{"noteIndex":0},"schema":"https://github.com/citation-style-language/schema/raw/master/csl-citation.json"}</w:instrText>
      </w:r>
      <w:r w:rsidR="0080231C">
        <w:fldChar w:fldCharType="separate"/>
      </w:r>
      <w:r w:rsidR="00A122EE" w:rsidRPr="00A122EE">
        <w:rPr>
          <w:noProof/>
        </w:rPr>
        <w:t>[31]</w:t>
      </w:r>
      <w:r w:rsidR="0080231C">
        <w:fldChar w:fldCharType="end"/>
      </w:r>
      <w:commentRangeEnd w:id="228"/>
      <w:r w:rsidR="00013E74">
        <w:rPr>
          <w:rStyle w:val="CommentReference"/>
        </w:rPr>
        <w:commentReference w:id="228"/>
      </w:r>
      <w:r w:rsidR="00DE0E28">
        <w:t>.</w:t>
      </w:r>
    </w:p>
    <w:p w14:paraId="358757CA" w14:textId="0A5BFF85" w:rsidR="00F508A5" w:rsidRDefault="00976C01" w:rsidP="00976C01">
      <w:pPr>
        <w:pStyle w:val="BodyText"/>
        <w:ind w:firstLine="288"/>
      </w:pPr>
      <w:del w:id="230" w:author="Dawn MacIsaac" w:date="2021-05-12T07:12:00Z">
        <w:r w:rsidDel="00FF415F">
          <w:delText xml:space="preserve">Recently, deep learning has gained the eyes of partitioners in this field. Therefore, we aim to compare the performance of some deep techniques </w:delText>
        </w:r>
        <w:r w:rsidR="003925C8" w:rsidDel="00FF415F">
          <w:delText>with the current ones</w:delText>
        </w:r>
        <w:r w:rsidR="00A235AC" w:rsidDel="00FF415F">
          <w:delText>.</w:delText>
        </w:r>
        <w:r w:rsidR="003925C8" w:rsidDel="00FF415F">
          <w:delText xml:space="preserve"> </w:delText>
        </w:r>
      </w:del>
      <w:r w:rsidR="00A235AC">
        <w:t>We will start</w:t>
      </w:r>
      <w:r w:rsidR="003925C8">
        <w:t xml:space="preserve"> with </w:t>
      </w:r>
      <w:commentRangeStart w:id="231"/>
      <w:r w:rsidR="003925C8">
        <w:t xml:space="preserve">the </w:t>
      </w:r>
      <w:r>
        <w:t>CNN and LSTM</w:t>
      </w:r>
      <w:r w:rsidR="00FD7FDE">
        <w:t xml:space="preserve"> </w:t>
      </w:r>
      <w:r w:rsidR="00FD7FDE">
        <w:fldChar w:fldCharType="begin" w:fldLock="1"/>
      </w:r>
      <w:r w:rsidR="00A3428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FD7FDE">
        <w:fldChar w:fldCharType="separate"/>
      </w:r>
      <w:r w:rsidR="00FD7FDE" w:rsidRPr="00FD7FDE">
        <w:rPr>
          <w:noProof/>
        </w:rPr>
        <w:t>[32]</w:t>
      </w:r>
      <w:r w:rsidR="00FD7FDE">
        <w:fldChar w:fldCharType="end"/>
      </w:r>
      <w:commentRangeEnd w:id="231"/>
      <w:r w:rsidR="00FF415F">
        <w:rPr>
          <w:rStyle w:val="CommentReference"/>
        </w:rPr>
        <w:commentReference w:id="231"/>
      </w:r>
      <w:r w:rsidR="00A235AC">
        <w:t xml:space="preserve"> algorithms, as these are two of the most popular ones</w:t>
      </w:r>
      <w:r w:rsidR="00BE16CF">
        <w:t>. This</w:t>
      </w:r>
      <w:r w:rsidR="00707CE2">
        <w:t xml:space="preserve"> comparison</w:t>
      </w:r>
      <w:r w:rsidR="00BE16CF">
        <w:t xml:space="preserve"> will help us </w:t>
      </w:r>
      <w:r w:rsidR="00707CE2">
        <w:t>figure out how much extra value deep learning adds to the forecasts</w:t>
      </w:r>
      <w:r>
        <w:t xml:space="preserve"> compared to the </w:t>
      </w:r>
      <w:r w:rsidR="00A235AC">
        <w:t>benchmarks</w:t>
      </w:r>
      <w:r>
        <w:t xml:space="preserve">. </w:t>
      </w:r>
      <w:r w:rsidR="00531B23">
        <w:t xml:space="preserve">First, we begin by implementing </w:t>
      </w:r>
      <w:r w:rsidR="00026A0B">
        <w:t xml:space="preserve">all </w:t>
      </w:r>
      <w:r w:rsidR="00531B23">
        <w:t>the algorithms</w:t>
      </w:r>
      <w:r w:rsidR="0070246D">
        <w:t xml:space="preserve">, then we compare their performances on </w:t>
      </w:r>
      <w:r w:rsidR="0030161B">
        <w:t>three</w:t>
      </w:r>
      <w:r w:rsidR="0070246D">
        <w:t xml:space="preserve"> datasets and </w:t>
      </w:r>
      <w:r w:rsidR="00985D23">
        <w:t xml:space="preserve">make </w:t>
      </w:r>
      <w:r w:rsidR="00BE16CF">
        <w:t>observ</w:t>
      </w:r>
      <w:r w:rsidR="00985D23">
        <w:t>ations of</w:t>
      </w:r>
      <w:r w:rsidR="0070246D">
        <w:t xml:space="preserve"> when one performs better or worse</w:t>
      </w:r>
      <w:r w:rsidR="00BE16CF">
        <w:t xml:space="preserve">. We can </w:t>
      </w:r>
      <w:r w:rsidR="0070246D">
        <w:t>then</w:t>
      </w:r>
      <w:r w:rsidR="00BE16CF">
        <w:t xml:space="preserve"> </w:t>
      </w:r>
      <w:r w:rsidR="0070246D">
        <w:t>make improvement</w:t>
      </w:r>
      <w:r w:rsidR="00BE16CF">
        <w:t>s</w:t>
      </w:r>
      <w:r w:rsidR="0070246D">
        <w:t xml:space="preserve"> based on </w:t>
      </w:r>
      <w:r w:rsidR="003B5738">
        <w:t>the</w:t>
      </w:r>
      <w:r w:rsidR="0070246D">
        <w:t xml:space="preserve"> new information</w:t>
      </w:r>
      <w:r w:rsidR="003B5738">
        <w:t xml:space="preserve"> we </w:t>
      </w:r>
      <w:r w:rsidR="00026A0B">
        <w:t>find</w:t>
      </w:r>
      <w:r w:rsidR="0070246D">
        <w:t>.</w:t>
      </w:r>
    </w:p>
    <w:p w14:paraId="71E0785C" w14:textId="2B14C412" w:rsidR="000E6695" w:rsidRDefault="005A7733" w:rsidP="000E6695">
      <w:pPr>
        <w:pStyle w:val="Heading2"/>
      </w:pPr>
      <w:bookmarkStart w:id="232" w:name="_Toc71471470"/>
      <w:bookmarkStart w:id="233" w:name="_Toc69470494"/>
      <w:bookmarkStart w:id="234" w:name="_Toc69470949"/>
      <w:commentRangeStart w:id="235"/>
      <w:r>
        <w:t xml:space="preserve">The </w:t>
      </w:r>
      <w:r w:rsidR="000E6695">
        <w:t>Benchmark Algorithms</w:t>
      </w:r>
      <w:bookmarkEnd w:id="232"/>
      <w:r w:rsidR="000E6695">
        <w:t xml:space="preserve"> </w:t>
      </w:r>
      <w:bookmarkEnd w:id="233"/>
      <w:bookmarkEnd w:id="234"/>
      <w:commentRangeEnd w:id="235"/>
      <w:r w:rsidR="00760D69">
        <w:rPr>
          <w:rStyle w:val="CommentReference"/>
          <w:rFonts w:ascii="Calibri" w:hAnsi="Calibri"/>
          <w:b w:val="0"/>
          <w:bCs w:val="0"/>
        </w:rPr>
        <w:commentReference w:id="235"/>
      </w:r>
    </w:p>
    <w:p w14:paraId="4581A979" w14:textId="624F20C7" w:rsidR="00606DAE" w:rsidRDefault="00F1527C" w:rsidP="00C007A4">
      <w:pPr>
        <w:pStyle w:val="BodyText"/>
        <w:ind w:firstLine="288"/>
      </w:pPr>
      <w:r>
        <w:t>Fo</w:t>
      </w:r>
      <w:r w:rsidR="00AA7AE9">
        <w:t xml:space="preserve">ur algorithms </w:t>
      </w:r>
      <w:r w:rsidR="00707CE2">
        <w:t>were</w:t>
      </w:r>
      <w:r w:rsidR="00AA7AE9">
        <w:t xml:space="preserve"> </w:t>
      </w:r>
      <w:r w:rsidR="00707CE2">
        <w:t>selected</w:t>
      </w:r>
      <w:r w:rsidR="00AA7AE9">
        <w:t xml:space="preserve"> for benchmark comparison:</w:t>
      </w:r>
      <w:r w:rsidR="007E314F">
        <w:t xml:space="preserve"> </w:t>
      </w:r>
      <w:commentRangeStart w:id="236"/>
      <w:r w:rsidR="006A01E9">
        <w:t xml:space="preserve">seasonal naïve </w:t>
      </w:r>
      <w:r w:rsidR="00C62DBB">
        <w:t>forecaster (SNF),</w:t>
      </w:r>
      <w:r w:rsidR="006A01E9">
        <w:t xml:space="preserve"> </w:t>
      </w:r>
      <w:r w:rsidR="00AA7AE9">
        <w:t xml:space="preserve">the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w:t>
      </w:r>
      <w:commentRangeStart w:id="237"/>
      <w:r w:rsidR="006A01E9">
        <w:t xml:space="preserve">artificial neural network </w:t>
      </w:r>
      <w:r w:rsidR="00B574B8">
        <w:t xml:space="preserve">short term load forecaster </w:t>
      </w:r>
      <w:r w:rsidR="006A01E9">
        <w:t xml:space="preserve">technique </w:t>
      </w:r>
      <w:r w:rsidR="006A01E9">
        <w:lastRenderedPageBreak/>
        <w:t>(</w:t>
      </w:r>
      <w:proofErr w:type="spellStart"/>
      <w:r w:rsidR="006A01E9">
        <w:t>ANNSTLF</w:t>
      </w:r>
      <w:proofErr w:type="spellEnd"/>
      <w:r w:rsidR="006A01E9">
        <w:t>)</w:t>
      </w:r>
      <w:commentRangeEnd w:id="236"/>
      <w:r w:rsidR="00AA7AE9">
        <w:rPr>
          <w:rStyle w:val="CommentReference"/>
        </w:rPr>
        <w:commentReference w:id="236"/>
      </w:r>
      <w:commentRangeEnd w:id="237"/>
      <w:r w:rsidR="00FF415F">
        <w:rPr>
          <w:rStyle w:val="CommentReference"/>
        </w:rPr>
        <w:commentReference w:id="237"/>
      </w:r>
      <w:r w:rsidR="006A01E9">
        <w:t xml:space="preserve">. </w:t>
      </w:r>
      <w:r w:rsidR="00AA7AE9">
        <w:t>All of t</w:t>
      </w:r>
      <w:r w:rsidR="00C67425">
        <w:t>hese benchmark algorithms have been used for many years by researchers and utilities</w:t>
      </w:r>
      <w:r w:rsidR="00057550">
        <w:t xml:space="preserve"> </w:t>
      </w:r>
      <w:r w:rsidR="00057550">
        <w:fldChar w:fldCharType="begin" w:fldLock="1"/>
      </w:r>
      <w:r w:rsidR="00527687">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057550">
        <w:fldChar w:fldCharType="separate"/>
      </w:r>
      <w:r w:rsidR="00527687" w:rsidRPr="00527687">
        <w:rPr>
          <w:noProof/>
        </w:rPr>
        <w:t>[9]</w:t>
      </w:r>
      <w:r w:rsidR="00057550">
        <w:fldChar w:fldCharType="end"/>
      </w:r>
      <w:r w:rsidR="00057550">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057550">
        <w:fldChar w:fldCharType="separate"/>
      </w:r>
      <w:r w:rsidR="00527687" w:rsidRPr="00527687">
        <w:rPr>
          <w:noProof/>
        </w:rPr>
        <w:t>[5]</w:t>
      </w:r>
      <w:r w:rsidR="00057550">
        <w:fldChar w:fldCharType="end"/>
      </w:r>
      <w:r w:rsidR="00604E8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04E88">
        <w:fldChar w:fldCharType="separate"/>
      </w:r>
      <w:r w:rsidR="00527687" w:rsidRPr="00527687">
        <w:rPr>
          <w:noProof/>
        </w:rPr>
        <w:t>[1]</w:t>
      </w:r>
      <w:r w:rsidR="00604E88">
        <w:fldChar w:fldCharType="end"/>
      </w:r>
      <w:r w:rsidR="00A3428B">
        <w:fldChar w:fldCharType="begin" w:fldLock="1"/>
      </w:r>
      <w:r w:rsidR="00C61146">
        <w:instrText>ADDIN CSL_CITATION {"citationItems":[{"id":"ITEM-1","itemData":{"DOI":"10.1109/ICPCES.2012.6508132","ISBN":"9781467310499","abstract":"Electricity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Systems","id":"ITEM-1","issued":{"date-parts":[["2012"]]},"title":"Load forecasting techniques and methodologies: A review","type":"paper-conference"},"uris":["http://www.mendeley.com/documents/?uuid=722fcec8-b242-47fb-87e5-5ed75342bbce"]}],"mendeley":{"formattedCitation":"[33]","plainTextFormattedCitation":"[33]","previouslyFormattedCitation":"[33]"},"properties":{"noteIndex":0},"schema":"https://github.com/citation-style-language/schema/raw/master/csl-citation.json"}</w:instrText>
      </w:r>
      <w:r w:rsidR="00A3428B">
        <w:fldChar w:fldCharType="separate"/>
      </w:r>
      <w:r w:rsidR="00A3428B" w:rsidRPr="00A3428B">
        <w:rPr>
          <w:noProof/>
        </w:rPr>
        <w:t>[33]</w:t>
      </w:r>
      <w:r w:rsidR="00A3428B">
        <w:fldChar w:fldCharType="end"/>
      </w:r>
      <w:r w:rsidR="00C67425">
        <w:t>.</w:t>
      </w:r>
    </w:p>
    <w:p w14:paraId="631707D8" w14:textId="192AA05C" w:rsidR="009B19B7" w:rsidRDefault="009B19B7" w:rsidP="009B19B7">
      <w:pPr>
        <w:pStyle w:val="Heading3"/>
      </w:pPr>
      <w:bookmarkStart w:id="238" w:name="_Toc69486063"/>
      <w:bookmarkStart w:id="239" w:name="_Toc69470495"/>
      <w:bookmarkStart w:id="240" w:name="_Toc69470950"/>
      <w:bookmarkStart w:id="241" w:name="_Toc71471471"/>
      <w:bookmarkEnd w:id="238"/>
      <w:r>
        <w:t xml:space="preserve">Seasonal Naïve </w:t>
      </w:r>
      <w:bookmarkEnd w:id="239"/>
      <w:bookmarkEnd w:id="240"/>
      <w:r w:rsidR="00F017C2">
        <w:t>Forecaster (SNF)</w:t>
      </w:r>
      <w:bookmarkEnd w:id="241"/>
    </w:p>
    <w:p w14:paraId="0703B5D5" w14:textId="23D750A8" w:rsidR="009958B5" w:rsidRDefault="009958B5" w:rsidP="009958B5">
      <w:pPr>
        <w:pStyle w:val="BodyText"/>
        <w:ind w:firstLine="288"/>
      </w:pPr>
      <w:r>
        <w:t>The naïve forecaster is the most cost-effective forecasting model; it</w:t>
      </w:r>
      <w:r w:rsidR="009F5955">
        <w:t xml:space="preserve"> has</w:t>
      </w:r>
      <w:r>
        <w:t xml:space="preserve"> often </w:t>
      </w:r>
      <w:r w:rsidR="009F5955">
        <w:t xml:space="preserve">been </w:t>
      </w:r>
      <w:r w:rsidR="006143C7">
        <w:t>implemented</w:t>
      </w:r>
      <w:commentRangeStart w:id="242"/>
      <w:r>
        <w:t xml:space="preserve"> as a benchmark </w:t>
      </w:r>
      <w:commentRangeEnd w:id="242"/>
      <w:r>
        <w:rPr>
          <w:rStyle w:val="CommentReference"/>
        </w:rPr>
        <w:commentReference w:id="242"/>
      </w:r>
      <w:r>
        <w:t xml:space="preserve">for developing much more sophisticated models </w:t>
      </w:r>
      <w:commentRangeStart w:id="243"/>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[34]","plainTextFormattedCitation":"[34]","previouslyFormattedCitation":"[34]"},"properties":{"noteIndex":0},"schema":"https://github.com/citation-style-language/schema/raw/master/csl-citation.json"}</w:instrText>
      </w:r>
      <w:r>
        <w:fldChar w:fldCharType="separate"/>
      </w:r>
      <w:r w:rsidRPr="00A3428B">
        <w:rPr>
          <w:noProof/>
        </w:rPr>
        <w:t>[34]</w:t>
      </w:r>
      <w:r>
        <w:fldChar w:fldCharType="end"/>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[35]","plainTextFormattedCitation":"[35]","previouslyFormattedCitation":"[35]"},"properties":{"noteIndex":0},"schema":"https://github.com/citation-style-language/schema/raw/master/csl-citation.json"}</w:instrText>
      </w:r>
      <w:r>
        <w:fldChar w:fldCharType="separate"/>
      </w:r>
      <w:r w:rsidRPr="00A3428B">
        <w:rPr>
          <w:noProof/>
        </w:rPr>
        <w:t>[35]</w:t>
      </w:r>
      <w:r>
        <w:fldChar w:fldCharType="end"/>
      </w:r>
      <w:commentRangeEnd w:id="243"/>
      <w:r>
        <w:rPr>
          <w:rStyle w:val="CommentReference"/>
        </w:rPr>
        <w:commentReference w:id="243"/>
      </w:r>
      <w:r>
        <w:t xml:space="preserve">. </w:t>
      </w:r>
      <w:commentRangeStart w:id="244"/>
      <w:commentRangeStart w:id="245"/>
      <w:r w:rsidR="001B22D6">
        <w:t>Let</w:t>
      </w:r>
      <w:r w:rsidR="006143C7">
        <w:t xml:space="preserve"> u</w:t>
      </w:r>
      <w:r w:rsidR="001B22D6">
        <w:t>s</w:t>
      </w:r>
      <w:r w:rsidR="00BA503C">
        <w:t xml:space="preserve"> t</w:t>
      </w:r>
      <w:r w:rsidR="0049259D">
        <w:t xml:space="preserve">hink about it; </w:t>
      </w:r>
      <w:commentRangeEnd w:id="244"/>
      <w:r w:rsidR="00FF415F">
        <w:rPr>
          <w:rStyle w:val="CommentReference"/>
        </w:rPr>
        <w:commentReference w:id="244"/>
      </w:r>
      <w:commentRangeEnd w:id="245"/>
      <w:r w:rsidR="00FF415F">
        <w:rPr>
          <w:rStyle w:val="CommentReference"/>
        </w:rPr>
        <w:commentReference w:id="245"/>
      </w:r>
      <w:r w:rsidR="006143C7">
        <w:t>“</w:t>
      </w:r>
      <w:r w:rsidR="007909C9">
        <w:t>The simplest way to predict the next value in a time</w:t>
      </w:r>
      <w:r w:rsidR="00884E6B">
        <w:t xml:space="preserve"> </w:t>
      </w:r>
      <w:r w:rsidR="007909C9">
        <w:t>series is to assume it</w:t>
      </w:r>
      <w:r w:rsidR="00884E6B">
        <w:t xml:space="preserve"> i</w:t>
      </w:r>
      <w:r w:rsidR="007909C9">
        <w:t>s going to have the same values as the current value.</w:t>
      </w:r>
      <w:r w:rsidR="006143C7">
        <w:t>”</w:t>
      </w:r>
      <w:r w:rsidR="007909C9">
        <w:t xml:space="preserve"> This assumption holds reasonably well for </w:t>
      </w:r>
      <w:r w:rsidR="0049259D">
        <w:t xml:space="preserve">load </w:t>
      </w:r>
      <w:r w:rsidR="007909C9">
        <w:t xml:space="preserve">forecasting, and this forms the basis of the naïve forecaster.  </w:t>
      </w:r>
      <w:r w:rsidR="00E256B5">
        <w:t xml:space="preserve">Of course, the naïve forecaster is susceptible to </w:t>
      </w:r>
      <w:del w:id="246" w:author="Dawn MacIsaac" w:date="2021-05-12T07:21:00Z">
        <w:r w:rsidR="006143C7" w:rsidDel="00FF415F">
          <w:delText xml:space="preserve">more </w:delText>
        </w:r>
      </w:del>
      <w:r w:rsidR="006143C7">
        <w:t>significant</w:t>
      </w:r>
      <w:r w:rsidR="00E256B5">
        <w:t xml:space="preserve"> errors when there are trends in the data. </w:t>
      </w:r>
      <w:commentRangeStart w:id="247"/>
      <w:r w:rsidR="0049259D">
        <w:t xml:space="preserve">When </w:t>
      </w:r>
      <w:r>
        <w:t>there is seasonality in the time series</w:t>
      </w:r>
      <w:r w:rsidR="0049259D">
        <w:t xml:space="preserve"> data</w:t>
      </w:r>
      <w:r w:rsidR="006143C7">
        <w:t>,</w:t>
      </w:r>
      <w:r w:rsidR="00884E6B">
        <w:t xml:space="preserve"> </w:t>
      </w:r>
      <w:r>
        <w:t xml:space="preserve">the seasonal naïve </w:t>
      </w:r>
      <w:r w:rsidR="0049259D">
        <w:t>forecaster</w:t>
      </w:r>
      <w:r>
        <w:t xml:space="preserve"> is preferable because forecasts will be equal to the value from the last season</w:t>
      </w:r>
      <w:r w:rsidR="0049259D">
        <w:t xml:space="preserve"> (</w:t>
      </w:r>
      <w:r w:rsidR="00884E6B">
        <w:t>e.g.,</w:t>
      </w:r>
      <w:r w:rsidR="0049259D">
        <w:t xml:space="preserve"> a week ago)</w:t>
      </w:r>
      <w:commentRangeEnd w:id="247"/>
      <w:r w:rsidR="004C45E4">
        <w:rPr>
          <w:rStyle w:val="CommentReference"/>
        </w:rPr>
        <w:commentReference w:id="247"/>
      </w:r>
      <w:r>
        <w:t xml:space="preserve">. </w:t>
      </w:r>
      <w:r w:rsidR="00CA78E4">
        <w:t>SNF</w:t>
      </w:r>
      <w:r>
        <w:t xml:space="preserve"> is most useful when there is a very high level of seasonality in the dataset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[36]","plainTextFormattedCitation":"[36]","previouslyFormattedCitation":"[36]"},"properties":{"noteIndex":0},"schema":"https://github.com/citation-style-language/schema/raw/master/csl-citation.json"}</w:instrText>
      </w:r>
      <w:r>
        <w:fldChar w:fldCharType="separate"/>
      </w:r>
      <w:r w:rsidRPr="00A3428B">
        <w:rPr>
          <w:noProof/>
        </w:rPr>
        <w:t>[36]</w:t>
      </w:r>
      <w:r>
        <w:fldChar w:fldCharType="end"/>
      </w:r>
      <w:r>
        <w:t xml:space="preserve">. </w:t>
      </w:r>
    </w:p>
    <w:p w14:paraId="401B9F58" w14:textId="11E288FA" w:rsidR="0074525D" w:rsidRDefault="00103A2E" w:rsidP="009958B5">
      <w:pPr>
        <w:pStyle w:val="BodyText"/>
        <w:ind w:firstLine="288"/>
      </w:pPr>
      <w:commentRangeStart w:id="248"/>
      <w:r>
        <w:t>T</w:t>
      </w:r>
      <w:r w:rsidR="0049259D">
        <w:t>he naïve forecaster is</w:t>
      </w:r>
      <w:r w:rsidR="0074525D">
        <w:t xml:space="preserve"> </w:t>
      </w:r>
      <w:r>
        <w:t xml:space="preserve">usually </w:t>
      </w:r>
      <w:r w:rsidR="0074525D">
        <w:t>used as a baseline for other methods</w:t>
      </w:r>
      <w:r>
        <w:t xml:space="preserve"> because</w:t>
      </w:r>
      <w:r w:rsidR="0074525D">
        <w:t xml:space="preserve"> it gives us an understanding </w:t>
      </w:r>
      <w:r w:rsidR="0004030A">
        <w:t>of</w:t>
      </w:r>
      <w:r w:rsidR="0074525D">
        <w:t xml:space="preserve"> how much value is added to the current forecasting process. </w:t>
      </w:r>
      <w:r w:rsidR="006E6C16">
        <w:t xml:space="preserve">When the naïve forecaster performs </w:t>
      </w:r>
      <w:r w:rsidR="006143C7">
        <w:t>better or similar to</w:t>
      </w:r>
      <w:r w:rsidR="006E6C16">
        <w:t xml:space="preserve"> a more </w:t>
      </w:r>
      <w:r w:rsidR="00713443" w:rsidRPr="00713443">
        <w:t>sophisticated</w:t>
      </w:r>
      <w:r w:rsidR="00713443">
        <w:t xml:space="preserve"> </w:t>
      </w:r>
      <w:r w:rsidR="006E6C16">
        <w:t>technique</w:t>
      </w:r>
      <w:r w:rsidR="006143C7">
        <w:t>,</w:t>
      </w:r>
      <w:r w:rsidR="0033574B">
        <w:t xml:space="preserve"> </w:t>
      </w:r>
      <w:r w:rsidR="006E6C16">
        <w:t>this tells us that the technique might not be a viable option</w:t>
      </w:r>
      <w:commentRangeEnd w:id="248"/>
      <w:r w:rsidR="004C45E4">
        <w:rPr>
          <w:rStyle w:val="CommentReference"/>
        </w:rPr>
        <w:commentReference w:id="248"/>
      </w:r>
      <w:r w:rsidR="006E6C16">
        <w:t xml:space="preserve">. </w:t>
      </w:r>
      <w:commentRangeStart w:id="249"/>
      <w:r w:rsidR="0074525D">
        <w:t xml:space="preserve">The formula </w:t>
      </w:r>
      <w:commentRangeEnd w:id="249"/>
      <w:r w:rsidR="004C45E4">
        <w:rPr>
          <w:rStyle w:val="CommentReference"/>
        </w:rPr>
        <w:commentReference w:id="249"/>
      </w:r>
      <w:r w:rsidR="0074525D">
        <w:t xml:space="preserve">for </w:t>
      </w:r>
      <w:proofErr w:type="spellStart"/>
      <w:r w:rsidR="00B948CB">
        <w:t>SNF</w:t>
      </w:r>
      <w:proofErr w:type="spellEnd"/>
      <w:r w:rsidR="00B948CB">
        <w:t xml:space="preserve"> </w:t>
      </w:r>
      <w:r w:rsidR="006143C7">
        <w:t>can be seen</w:t>
      </w:r>
      <w:r w:rsidR="00B948CB">
        <w:t xml:space="preserve"> below</w:t>
      </w:r>
      <w:r w:rsidR="0074525D">
        <w:t>;</w:t>
      </w:r>
    </w:p>
    <w:commentRangeStart w:id="250"/>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5pt;height:28.5pt" o:ole="">
            <v:imagedata r:id="rId14" o:title=""/>
          </v:shape>
          <o:OLEObject Type="Embed" ProgID="Equation.DSMT4" ShapeID="_x0000_i1025" DrawAspect="Content" ObjectID="_1682312498" r:id="rId15"/>
        </w:object>
      </w:r>
      <w:commentRangeEnd w:id="250"/>
      <w:r w:rsidR="009B786A">
        <w:rPr>
          <w:rStyle w:val="CommentReference"/>
          <w:rFonts w:ascii="Calibri" w:eastAsia="Times New Roman" w:hAnsi="Calibri"/>
          <w:lang w:val="en-CA" w:eastAsia="en-CA"/>
        </w:rPr>
        <w:commentReference w:id="250"/>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923341">
        <w:fldChar w:fldCharType="begin"/>
      </w:r>
      <w:r w:rsidR="00923341">
        <w:instrText xml:space="preserve"> SEQ MTEqn \c \* Arabic \* MERGEFORMAT </w:instrText>
      </w:r>
      <w:r w:rsidR="00923341">
        <w:fldChar w:fldCharType="separate"/>
      </w:r>
      <w:r w:rsidR="009F25A7">
        <w:rPr>
          <w:noProof/>
        </w:rPr>
        <w:instrText>1</w:instrText>
      </w:r>
      <w:r w:rsidR="00923341">
        <w:rPr>
          <w:noProof/>
        </w:rPr>
        <w:fldChar w:fldCharType="end"/>
      </w:r>
      <w:r w:rsidR="002118B9">
        <w:instrText>)</w:instrText>
      </w:r>
      <w:r w:rsidR="002118B9">
        <w:fldChar w:fldCharType="end"/>
      </w:r>
    </w:p>
    <w:p w14:paraId="7EBCCADB" w14:textId="20B3CCAD" w:rsidR="0074525D" w:rsidRDefault="0074525D" w:rsidP="0074525D">
      <w:pPr>
        <w:pStyle w:val="BodyText"/>
        <w:ind w:firstLine="288"/>
      </w:pPr>
      <w:commentRangeStart w:id="251"/>
      <w:r>
        <w:t>W</w:t>
      </w:r>
      <w:commentRangeEnd w:id="251"/>
      <w:r w:rsidR="004C45E4">
        <w:rPr>
          <w:rStyle w:val="CommentReference"/>
        </w:rPr>
        <w:commentReference w:id="251"/>
      </w:r>
      <w:r>
        <w:t xml:space="preserve">here; </w:t>
      </w:r>
      <w:r w:rsidR="00141E5D" w:rsidRPr="005B159F">
        <w:rPr>
          <w:noProof/>
          <w:position w:val="-10"/>
        </w:rPr>
        <w:object w:dxaOrig="220" w:dyaOrig="260" w14:anchorId="3956B89D">
          <v:shape id="_x0000_i1026" type="#_x0000_t75" alt="" style="width:11.2pt;height:12.6pt;mso-width-percent:0;mso-height-percent:0;mso-width-percent:0;mso-height-percent:0" o:ole="">
            <v:imagedata r:id="rId16" o:title=""/>
          </v:shape>
          <o:OLEObject Type="Embed" ProgID="Equation.DSMT4" ShapeID="_x0000_i1026" DrawAspect="Content" ObjectID="_1682312499"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w:t>
      </w:r>
      <w:ins w:id="252" w:author="Dawn MacIsaac" w:date="2021-05-12T07:28:00Z">
        <w:r w:rsidR="004C45E4">
          <w:rPr>
            <w:rFonts w:eastAsiaTheme="minorEastAsia"/>
          </w:rPr>
          <w:t xml:space="preserve"> </w:t>
        </w:r>
        <w:commentRangeStart w:id="253"/>
        <w:r w:rsidR="004C45E4">
          <w:rPr>
            <w:rFonts w:eastAsiaTheme="minorEastAsia"/>
          </w:rPr>
          <w:t>(m=1 for naïve forecaster without seasonality</w:t>
        </w:r>
      </w:ins>
      <w:ins w:id="254" w:author="Dawn MacIsaac" w:date="2021-05-12T07:29:00Z">
        <w:r w:rsidR="004C45E4">
          <w:rPr>
            <w:rFonts w:eastAsiaTheme="minorEastAsia"/>
          </w:rPr>
          <w:t>?</w:t>
        </w:r>
      </w:ins>
      <w:ins w:id="255" w:author="Dawn MacIsaac" w:date="2021-05-12T07:28:00Z">
        <w:r w:rsidR="004C45E4">
          <w:rPr>
            <w:rFonts w:eastAsiaTheme="minorEastAsia"/>
          </w:rPr>
          <w:t>)</w:t>
        </w:r>
      </w:ins>
      <w:commentRangeEnd w:id="253"/>
      <w:ins w:id="256" w:author="Dawn MacIsaac" w:date="2021-05-12T07:29:00Z">
        <w:r w:rsidR="00CB4AFF">
          <w:rPr>
            <w:rStyle w:val="CommentReference"/>
          </w:rPr>
          <w:commentReference w:id="253"/>
        </w:r>
      </w:ins>
      <w:r>
        <w:rPr>
          <w:rFonts w:eastAsiaTheme="minorEastAsia"/>
        </w:rPr>
        <w:t xml:space="preserve">. </w:t>
      </w:r>
      <w:r w:rsidR="006143C7">
        <w:rPr>
          <w:rFonts w:eastAsiaTheme="minorEastAsia"/>
        </w:rPr>
        <w:t>T</w:t>
      </w:r>
      <w:r>
        <w:rPr>
          <w:rFonts w:eastAsiaTheme="minorEastAsia"/>
        </w:rPr>
        <w:t xml:space="preserve">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257" w:name="_Toc69470496"/>
      <w:bookmarkStart w:id="258" w:name="_Toc69470951"/>
      <w:bookmarkStart w:id="259" w:name="_Toc71471472"/>
      <w:commentRangeStart w:id="260"/>
      <w:r>
        <w:lastRenderedPageBreak/>
        <w:t>Auto</w:t>
      </w:r>
      <w:r w:rsidR="0004030A">
        <w:t>-</w:t>
      </w:r>
      <w:r>
        <w:t>Regressive Integrated Moving Average with Exogenous Variables</w:t>
      </w:r>
      <w:r w:rsidR="009426B9">
        <w:t xml:space="preserve"> (ARIMAX)</w:t>
      </w:r>
      <w:commentRangeEnd w:id="260"/>
      <w:r w:rsidR="004F0E12">
        <w:rPr>
          <w:rStyle w:val="CommentReference"/>
          <w:rFonts w:ascii="Calibri" w:hAnsi="Calibri"/>
          <w:bCs w:val="0"/>
          <w:u w:val="none"/>
        </w:rPr>
        <w:commentReference w:id="260"/>
      </w:r>
      <w:bookmarkEnd w:id="257"/>
      <w:bookmarkEnd w:id="258"/>
      <w:bookmarkEnd w:id="259"/>
    </w:p>
    <w:p w14:paraId="033315E9" w14:textId="18160495" w:rsidR="00F63745" w:rsidRDefault="0040606D" w:rsidP="00F63745">
      <w:pPr>
        <w:pStyle w:val="BodyText"/>
        <w:ind w:firstLine="288"/>
      </w:pPr>
      <w:r>
        <w:t xml:space="preserve">ARIMA is a statistical technique that describes a given time series distribution based on its past values (its </w:t>
      </w:r>
      <w:commentRangeStart w:id="261"/>
      <w:r>
        <w:t>lags</w:t>
      </w:r>
      <w:commentRangeEnd w:id="261"/>
      <w:r w:rsidR="00EC27D7">
        <w:rPr>
          <w:rStyle w:val="CommentReference"/>
        </w:rPr>
        <w:commentReference w:id="261"/>
      </w:r>
      <w:r>
        <w:t xml:space="preserve"> and the lagged forecast error); </w:t>
      </w:r>
      <w:commentRangeStart w:id="262"/>
      <w:r>
        <w:t xml:space="preserve">the final equation </w:t>
      </w:r>
      <w:commentRangeEnd w:id="262"/>
      <w:r w:rsidR="00EC27D7">
        <w:rPr>
          <w:rStyle w:val="CommentReference"/>
        </w:rPr>
        <w:commentReference w:id="262"/>
      </w:r>
      <w:r w:rsidR="006143C7">
        <w:t>is</w:t>
      </w:r>
      <w:r>
        <w:t xml:space="preserve"> then</w:t>
      </w:r>
      <w:r w:rsidR="006143C7">
        <w:t xml:space="preserve"> </w:t>
      </w:r>
      <w:r>
        <w:t>used to forecast future values</w:t>
      </w:r>
      <w:r w:rsidR="00C61146">
        <w:t xml:space="preserve"> </w:t>
      </w:r>
      <w:r w:rsidR="00C61146">
        <w:fldChar w:fldCharType="begin" w:fldLock="1"/>
      </w:r>
      <w:r w:rsidR="0056419B">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[37]","plainTextFormattedCitation":"[37]","previouslyFormattedCitation":"[37]"},"properties":{"noteIndex":0},"schema":"https://github.com/citation-style-language/schema/raw/master/csl-citation.json"}</w:instrText>
      </w:r>
      <w:r w:rsidR="00C61146">
        <w:fldChar w:fldCharType="separate"/>
      </w:r>
      <w:r w:rsidR="00C61146" w:rsidRPr="00C61146">
        <w:rPr>
          <w:noProof/>
        </w:rPr>
        <w:t>[37]</w:t>
      </w:r>
      <w:r w:rsidR="00C61146">
        <w:fldChar w:fldCharType="end"/>
      </w:r>
      <w:r>
        <w:t xml:space="preserve">. </w:t>
      </w:r>
      <w:r w:rsidR="00F63745">
        <w:t xml:space="preserve">The formula of the ARIMA </w:t>
      </w:r>
      <w:commentRangeStart w:id="263"/>
      <w:r w:rsidR="006143C7">
        <w:t>can be seen</w:t>
      </w:r>
      <w:r w:rsidR="00F63745">
        <w:t xml:space="preserve"> </w:t>
      </w:r>
      <w:commentRangeEnd w:id="263"/>
      <w:r w:rsidR="00EC27D7">
        <w:rPr>
          <w:rStyle w:val="CommentReference"/>
        </w:rPr>
        <w:commentReference w:id="263"/>
      </w:r>
      <w:r w:rsidR="00F63745">
        <w:t xml:space="preserve">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65pt;height:28.5pt;mso-width-percent:0;mso-height-percent:0;mso-width-percent:0;mso-height-percent:0" o:ole="">
            <v:imagedata r:id="rId18" o:title=""/>
          </v:shape>
          <o:OLEObject Type="Embed" ProgID="Equation.DSMT4" ShapeID="_x0000_i1027" DrawAspect="Content" ObjectID="_1682312500"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3341">
        <w:fldChar w:fldCharType="begin"/>
      </w:r>
      <w:r w:rsidR="00923341">
        <w:instrText xml:space="preserve"> SEQ MTEqn \c \* Arabic \* MERGEFORMAT </w:instrText>
      </w:r>
      <w:r w:rsidR="00923341">
        <w:fldChar w:fldCharType="separate"/>
      </w:r>
      <w:r w:rsidR="009F25A7">
        <w:rPr>
          <w:noProof/>
        </w:rPr>
        <w:instrText>2</w:instrText>
      </w:r>
      <w:r w:rsidR="00923341">
        <w:rPr>
          <w:noProof/>
        </w:rPr>
        <w:fldChar w:fldCharType="end"/>
      </w:r>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65pt;height:18.7pt;mso-width-percent:0;mso-height-percent:0;mso-width-percent:0;mso-height-percent:0" o:ole="">
            <v:imagedata r:id="rId20" o:title=""/>
          </v:shape>
          <o:OLEObject Type="Embed" ProgID="Equation.DSMT4" ShapeID="_x0000_i1028" DrawAspect="Content" ObjectID="_1682312501" r:id="rId21"/>
        </w:object>
      </w:r>
      <w:r>
        <w:t xml:space="preserve"> is the </w:t>
      </w:r>
      <w:commentRangeStart w:id="264"/>
      <w:proofErr w:type="spellStart"/>
      <w:r>
        <w:t>lag1</w:t>
      </w:r>
      <w:commentRangeEnd w:id="264"/>
      <w:proofErr w:type="spellEnd"/>
      <w:r w:rsidR="00CF644F">
        <w:rPr>
          <w:rStyle w:val="CommentReference"/>
        </w:rPr>
        <w:commentReference w:id="264"/>
      </w:r>
      <w:r>
        <w:t xml:space="preserve"> of the time series</w:t>
      </w:r>
      <w:commentRangeStart w:id="265"/>
      <w:r>
        <w:t xml:space="preserve">, </w:t>
      </w:r>
      <w:r w:rsidRPr="00654149">
        <w:rPr>
          <w:noProof/>
          <w:position w:val="-12"/>
        </w:rPr>
        <w:object w:dxaOrig="260" w:dyaOrig="360" w14:anchorId="5D2D9C27">
          <v:shape id="_x0000_i1029" type="#_x0000_t75" alt="" style="width:12.6pt;height:18.7pt;mso-width-percent:0;mso-height-percent:0;mso-width-percent:0;mso-height-percent:0" o:ole="">
            <v:imagedata r:id="rId22" o:title=""/>
          </v:shape>
          <o:OLEObject Type="Embed" ProgID="Equation.DSMT4" ShapeID="_x0000_i1029" DrawAspect="Content" ObjectID="_1682312502" r:id="rId23"/>
        </w:object>
      </w:r>
      <w:r>
        <w:t xml:space="preserve"> is the coefficient </w:t>
      </w:r>
      <w:commentRangeEnd w:id="265"/>
      <w:r w:rsidR="00CF644F">
        <w:rPr>
          <w:rStyle w:val="CommentReference"/>
        </w:rPr>
        <w:commentReference w:id="265"/>
      </w:r>
      <w:r>
        <w:t xml:space="preserve">of </w:t>
      </w:r>
      <w:proofErr w:type="spellStart"/>
      <w:r>
        <w:t>lag1</w:t>
      </w:r>
      <w:proofErr w:type="spellEnd"/>
      <w:r>
        <w:t xml:space="preserve"> estimated by the model, </w:t>
      </w:r>
      <w:r w:rsidRPr="00654149">
        <w:rPr>
          <w:noProof/>
          <w:position w:val="-6"/>
        </w:rPr>
        <w:object w:dxaOrig="240" w:dyaOrig="220" w14:anchorId="39CC6B1F">
          <v:shape id="_x0000_i1030" type="#_x0000_t75" alt="" style="width:12.15pt;height:11.2pt;mso-width-percent:0;mso-height-percent:0;mso-width-percent:0;mso-height-percent:0" o:ole="">
            <v:imagedata r:id="rId24" o:title=""/>
          </v:shape>
          <o:OLEObject Type="Embed" ProgID="Equation.DSMT4" ShapeID="_x0000_i1030" DrawAspect="Content" ObjectID="_1682312503"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8.9pt;height:11.2pt;mso-width-percent:0;mso-height-percent:0;mso-width-percent:0;mso-height-percent:0" o:ole="">
            <v:imagedata r:id="rId26" o:title=""/>
          </v:shape>
          <o:OLEObject Type="Embed" ProgID="Equation.DSMT4" ShapeID="_x0000_i1031" DrawAspect="Content" ObjectID="_1682312504" r:id="rId27"/>
        </w:object>
      </w:r>
      <w:r>
        <w:t xml:space="preserve"> are the error terms from respective lags. </w:t>
      </w:r>
      <w:commentRangeStart w:id="266"/>
      <w:r w:rsidR="006143C7">
        <w:t>In its basic form, ARIMA’s</w:t>
      </w:r>
      <w:r>
        <w:t xml:space="preserve"> forecast </w:t>
      </w:r>
      <w:r w:rsidRPr="00524BCE">
        <w:rPr>
          <w:noProof/>
          <w:position w:val="-12"/>
        </w:rPr>
        <w:object w:dxaOrig="260" w:dyaOrig="360" w14:anchorId="28523950">
          <v:shape id="_x0000_i1032" type="#_x0000_t75" alt="" style="width:12.6pt;height:18.7pt;mso-width-percent:0;mso-height-percent:0;mso-width-percent:0;mso-height-percent:0" o:ole="">
            <v:imagedata r:id="rId28" o:title=""/>
          </v:shape>
          <o:OLEObject Type="Embed" ProgID="Equation.DSMT4" ShapeID="_x0000_i1032" DrawAspect="Content" ObjectID="_1682312505" r:id="rId29"/>
        </w:object>
      </w:r>
      <w:r>
        <w:t xml:space="preserve"> is the sum of a constant, the linear combination lags of </w:t>
      </w:r>
      <w:r w:rsidRPr="00524BCE">
        <w:rPr>
          <w:noProof/>
          <w:position w:val="-10"/>
        </w:rPr>
        <w:object w:dxaOrig="220" w:dyaOrig="260" w14:anchorId="756D751F">
          <v:shape id="_x0000_i1033" type="#_x0000_t75" alt="" style="width:11.2pt;height:12.6pt;mso-width-percent:0;mso-height-percent:0;mso-width-percent:0;mso-height-percent:0" o:ole="">
            <v:imagedata r:id="rId30" o:title=""/>
          </v:shape>
          <o:OLEObject Type="Embed" ProgID="Equation.DSMT4" ShapeID="_x0000_i1033" DrawAspect="Content" ObjectID="_1682312506" r:id="rId31"/>
        </w:object>
      </w:r>
      <w:r>
        <w:t>(up to p lags), and the linear combination of lagged forecast errors (up to q lags)</w:t>
      </w:r>
      <w:commentRangeEnd w:id="266"/>
      <w:r w:rsidR="00CF644F">
        <w:rPr>
          <w:rStyle w:val="CommentReference"/>
        </w:rPr>
        <w:commentReference w:id="266"/>
      </w:r>
      <w:r>
        <w:t xml:space="preserve">. </w:t>
      </w:r>
      <w:commentRangeStart w:id="267"/>
      <w:r w:rsidR="0040606D">
        <w:t>An ARIMA model is characterized by p, d, q</w:t>
      </w:r>
      <w:r w:rsidR="006143C7">
        <w:t>,</w:t>
      </w:r>
      <w:r w:rsidR="0040606D">
        <w:t xml:space="preserve"> </w:t>
      </w:r>
      <w:commentRangeEnd w:id="267"/>
      <w:r w:rsidR="009B786A">
        <w:rPr>
          <w:rStyle w:val="CommentReference"/>
        </w:rPr>
        <w:commentReference w:id="267"/>
      </w:r>
      <w:r w:rsidR="0040606D">
        <w:t>where p is the order of the AR term, q is the order of the MA term, and d is the number of differenc</w:t>
      </w:r>
      <w:r w:rsidR="0004030A">
        <w:t>es</w:t>
      </w:r>
      <w:r w:rsidR="0040606D">
        <w:t xml:space="preserve"> required to make the time series stationary.</w:t>
      </w:r>
    </w:p>
    <w:p w14:paraId="25C9D19D" w14:textId="324221B9" w:rsidR="002118B9" w:rsidRDefault="0040606D" w:rsidP="00F63745">
      <w:pPr>
        <w:pStyle w:val="BodyText"/>
        <w:ind w:firstLine="288"/>
      </w:pPr>
      <w:r>
        <w:t xml:space="preserve"> </w:t>
      </w:r>
      <w:r w:rsidRPr="002609B6">
        <w:t xml:space="preserve">An ARIMA model is </w:t>
      </w:r>
      <w:commentRangeStart w:id="268"/>
      <w:r w:rsidR="006143C7">
        <w:t>where</w:t>
      </w:r>
      <w:commentRangeEnd w:id="268"/>
      <w:r w:rsidR="00CF644F">
        <w:rPr>
          <w:rStyle w:val="CommentReference"/>
        </w:rPr>
        <w:commentReference w:id="268"/>
      </w:r>
      <w:r w:rsidR="006143C7">
        <w:t xml:space="preserve"> the time series was differenced at least once to make it stationary and</w:t>
      </w:r>
      <w:r w:rsidRPr="002609B6">
        <w:t xml:space="preserve"> combine the </w:t>
      </w:r>
      <w:commentRangeStart w:id="269"/>
      <w:r w:rsidRPr="002609B6">
        <w:t xml:space="preserve">AR and the MA </w:t>
      </w:r>
      <w:commentRangeEnd w:id="269"/>
      <w:r w:rsidR="00CF644F">
        <w:rPr>
          <w:rStyle w:val="CommentReference"/>
        </w:rPr>
        <w:commentReference w:id="269"/>
      </w:r>
      <w:r w:rsidRPr="002609B6">
        <w:t>terms</w:t>
      </w:r>
      <w:r>
        <w:t xml:space="preserve"> </w:t>
      </w:r>
      <w:r>
        <w:fldChar w:fldCharType="begin" w:fldLock="1"/>
      </w:r>
      <w:r w:rsidR="0056419B">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[38]","plainTextFormattedCitation":"[38]","previouslyFormattedCitation":"[38]"},"properties":{"noteIndex":0},"schema":"https://github.com/citation-style-language/schema/raw/master/csl-citation.json"}</w:instrText>
      </w:r>
      <w:r>
        <w:fldChar w:fldCharType="separate"/>
      </w:r>
      <w:r w:rsidR="00C61146" w:rsidRPr="00C61146">
        <w:rPr>
          <w:noProof/>
        </w:rPr>
        <w:t>[38]</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t>
      </w:r>
      <w:commentRangeStart w:id="270"/>
      <w:r w:rsidR="00880359">
        <w:t>we are dealing with a linear regression model that uses its lags as predictors</w:t>
      </w:r>
      <w:commentRangeEnd w:id="270"/>
      <w:r w:rsidR="00CF644F">
        <w:rPr>
          <w:rStyle w:val="CommentReference"/>
        </w:rPr>
        <w:commentReference w:id="270"/>
      </w:r>
      <w:r w:rsidR="00880359">
        <w:t xml:space="preserve">. Also, </w:t>
      </w:r>
      <w:commentRangeStart w:id="271"/>
      <w:r w:rsidR="00880359">
        <w:t>linear regression models work better in situations where the predictors are not correlated and independent</w:t>
      </w:r>
      <w:commentRangeEnd w:id="271"/>
      <w:r w:rsidR="00CF644F">
        <w:rPr>
          <w:rStyle w:val="CommentReference"/>
        </w:rPr>
        <w:commentReference w:id="271"/>
      </w:r>
      <w:r w:rsidR="00880359">
        <w:t xml:space="preserve">. </w:t>
      </w:r>
      <w:commentRangeStart w:id="272"/>
      <w:r w:rsidR="00880359">
        <w:t>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56419B">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[39]","plainTextFormattedCitation":"[39]","previouslyFormattedCitation":"[39]"},"properties":{"noteIndex":0},"schema":"https://github.com/citation-style-language/schema/raw/master/csl-citation.json"}</w:instrText>
      </w:r>
      <w:r w:rsidR="000817C2">
        <w:fldChar w:fldCharType="separate"/>
      </w:r>
      <w:r w:rsidR="00C61146" w:rsidRPr="00C61146">
        <w:rPr>
          <w:noProof/>
        </w:rPr>
        <w:t>[39]</w:t>
      </w:r>
      <w:r w:rsidR="000817C2">
        <w:fldChar w:fldCharType="end"/>
      </w:r>
      <w:r w:rsidR="00C66397">
        <w:t>.</w:t>
      </w:r>
      <w:r w:rsidR="00013CAA">
        <w:t xml:space="preserve"> </w:t>
      </w:r>
      <w:commentRangeEnd w:id="272"/>
      <w:r w:rsidR="00CF644F">
        <w:rPr>
          <w:rStyle w:val="CommentReference"/>
        </w:rPr>
        <w:commentReference w:id="272"/>
      </w:r>
      <w:commentRangeStart w:id="273"/>
      <w:r w:rsidR="00004A04">
        <w:t xml:space="preserve">When we want to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56419B">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24BCE">
        <w:fldChar w:fldCharType="separate"/>
      </w:r>
      <w:r w:rsidR="00C61146" w:rsidRPr="00C61146">
        <w:rPr>
          <w:noProof/>
        </w:rPr>
        <w:t>[40]</w:t>
      </w:r>
      <w:r w:rsidR="00524BCE">
        <w:fldChar w:fldCharType="end"/>
      </w:r>
      <w:commentRangeEnd w:id="273"/>
      <w:r w:rsidR="00760D69">
        <w:rPr>
          <w:rStyle w:val="CommentReference"/>
        </w:rPr>
        <w:commentReference w:id="273"/>
      </w:r>
      <w:r w:rsidR="00524BCE">
        <w:t>.</w:t>
      </w:r>
    </w:p>
    <w:p w14:paraId="0347FFA5" w14:textId="0B11C506" w:rsidR="00086D5B" w:rsidRDefault="003658EE" w:rsidP="00086D5B">
      <w:pPr>
        <w:pStyle w:val="Heading3"/>
      </w:pPr>
      <w:bookmarkStart w:id="274" w:name="_Toc69470497"/>
      <w:bookmarkStart w:id="275" w:name="_Toc69470952"/>
      <w:bookmarkStart w:id="276" w:name="_Toc71471473"/>
      <w:r>
        <w:lastRenderedPageBreak/>
        <w:t>Multiple Linear Regression</w:t>
      </w:r>
      <w:bookmarkEnd w:id="274"/>
      <w:bookmarkEnd w:id="275"/>
      <w:bookmarkEnd w:id="276"/>
    </w:p>
    <w:p w14:paraId="43C023E9" w14:textId="79E0B2C1" w:rsidR="00BA2D46" w:rsidRDefault="00C76076" w:rsidP="00C76076">
      <w:pPr>
        <w:pStyle w:val="BodyText"/>
        <w:ind w:firstLine="288"/>
      </w:pPr>
      <w:r>
        <w:t xml:space="preserve">Multiple linear regression is one of the most </w:t>
      </w:r>
      <w:ins w:id="277" w:author="Dawn MacIsaac" w:date="2021-05-12T07:45:00Z">
        <w:r w:rsidR="00760D69">
          <w:t xml:space="preserve">commonly </w:t>
        </w:r>
      </w:ins>
      <w:r>
        <w:t>used statistical technique</w:t>
      </w:r>
      <w:r w:rsidR="0004030A">
        <w:t>s</w:t>
      </w:r>
      <w:r>
        <w:t xml:space="preserve"> for load forecasting </w:t>
      </w:r>
      <w:commentRangeStart w:id="278"/>
      <w:r>
        <w:fldChar w:fldCharType="begin" w:fldLock="1"/>
      </w:r>
      <w:r w:rsidR="0056419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[41]","plainTextFormattedCitation":"[41]","previouslyFormattedCitation":"[41]"},"properties":{"noteIndex":0},"schema":"https://github.com/citation-style-language/schema/raw/master/csl-citation.json"}</w:instrText>
      </w:r>
      <w:r>
        <w:fldChar w:fldCharType="separate"/>
      </w:r>
      <w:r w:rsidR="00C61146" w:rsidRPr="00C61146">
        <w:rPr>
          <w:noProof/>
        </w:rPr>
        <w:t>[41]</w:t>
      </w:r>
      <w:r>
        <w:fldChar w:fldCharType="end"/>
      </w:r>
      <w:r w:rsidR="00C03F0B">
        <w:t xml:space="preserve"> </w:t>
      </w:r>
      <w:r w:rsidR="00C03F0B">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C03F0B">
        <w:fldChar w:fldCharType="separate"/>
      </w:r>
      <w:r w:rsidR="00527687" w:rsidRPr="00527687">
        <w:rPr>
          <w:noProof/>
        </w:rPr>
        <w:t>[13]</w:t>
      </w:r>
      <w:r w:rsidR="00C03F0B">
        <w:fldChar w:fldCharType="end"/>
      </w:r>
      <w:commentRangeEnd w:id="278"/>
      <w:r w:rsidR="00760D69">
        <w:rPr>
          <w:rStyle w:val="CommentReference"/>
        </w:rPr>
        <w:commentReference w:id="278"/>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rsidR="00A40178">
        <w:t xml:space="preserve"> </w:t>
      </w:r>
      <w:r w:rsidR="00A40178">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40178">
        <w:fldChar w:fldCharType="separate"/>
      </w:r>
      <w:r w:rsidR="00C61146" w:rsidRPr="00C61146">
        <w:rPr>
          <w:noProof/>
        </w:rPr>
        <w:t>[42]</w:t>
      </w:r>
      <w:r w:rsidR="00A40178">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45pt;mso-width-percent:0;mso-height-percent:0;mso-width-percent:0;mso-height-percent:0" o:ole="">
            <v:imagedata r:id="rId32" o:title=""/>
          </v:shape>
          <o:OLEObject Type="Embed" ProgID="Equation.DSMT4" ShapeID="_x0000_i1034" DrawAspect="Content" ObjectID="_1682312507"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923341">
        <w:fldChar w:fldCharType="begin"/>
      </w:r>
      <w:r w:rsidR="00923341">
        <w:instrText xml:space="preserve"> SEQ MTEqn \c \* Arabic \* MERGEFORMAT </w:instrText>
      </w:r>
      <w:r w:rsidR="00923341">
        <w:fldChar w:fldCharType="separate"/>
      </w:r>
      <w:r w:rsidR="009F25A7">
        <w:rPr>
          <w:noProof/>
        </w:rPr>
        <w:instrText>3</w:instrText>
      </w:r>
      <w:r w:rsidR="00923341">
        <w:rPr>
          <w:noProof/>
        </w:rPr>
        <w:fldChar w:fldCharType="end"/>
      </w:r>
      <w:r w:rsidR="00A40178">
        <w:instrText>)</w:instrText>
      </w:r>
      <w:r w:rsidR="00A40178">
        <w:fldChar w:fldCharType="end"/>
      </w:r>
    </w:p>
    <w:p w14:paraId="1F4605EA" w14:textId="00C3FFD5" w:rsidR="00B10003" w:rsidRDefault="00A40178" w:rsidP="00A40178">
      <w:pPr>
        <w:pStyle w:val="BodyText"/>
      </w:pPr>
      <w:r>
        <w:tab/>
      </w:r>
      <w:r w:rsidR="006143C7">
        <w:t xml:space="preserve">Where </w:t>
      </w:r>
      <w:r w:rsidR="006143C7" w:rsidRPr="006143C7">
        <w:rPr>
          <w:position w:val="-10"/>
        </w:rPr>
        <w:object w:dxaOrig="220" w:dyaOrig="260" w14:anchorId="5C4C1CFF">
          <v:shape id="_x0000_i1035" type="#_x0000_t75" style="width:11.2pt;height:12.6pt" o:ole="">
            <v:imagedata r:id="rId34" o:title=""/>
          </v:shape>
          <o:OLEObject Type="Embed" ProgID="Equation.DSMT4" ShapeID="_x0000_i1035" DrawAspect="Content" ObjectID="_1682312508" r:id="rId35"/>
        </w:object>
      </w:r>
      <w:r w:rsidR="006143C7">
        <w:t xml:space="preserve"> is the dependent variable, </w:t>
      </w:r>
      <w:r w:rsidR="006143C7" w:rsidRPr="006143C7">
        <w:rPr>
          <w:position w:val="-12"/>
        </w:rPr>
        <w:object w:dxaOrig="240" w:dyaOrig="360" w14:anchorId="53ACBDF7">
          <v:shape id="_x0000_i1036" type="#_x0000_t75" style="width:12.15pt;height:18.25pt" o:ole="">
            <v:imagedata r:id="rId36" o:title=""/>
          </v:shape>
          <o:OLEObject Type="Embed" ProgID="Equation.DSMT4" ShapeID="_x0000_i1036" DrawAspect="Content" ObjectID="_1682312509" r:id="rId37"/>
        </w:object>
      </w:r>
      <w:r w:rsidR="006143C7">
        <w:t xml:space="preserve">and </w:t>
      </w:r>
      <w:r w:rsidR="006143C7" w:rsidRPr="006143C7">
        <w:rPr>
          <w:position w:val="-12"/>
        </w:rPr>
        <w:object w:dxaOrig="260" w:dyaOrig="360" w14:anchorId="2B61C718">
          <v:shape id="_x0000_i1037" type="#_x0000_t75" style="width:12.6pt;height:18.25pt" o:ole="">
            <v:imagedata r:id="rId38" o:title=""/>
          </v:shape>
          <o:OLEObject Type="Embed" ProgID="Equation.DSMT4" ShapeID="_x0000_i1037" DrawAspect="Content" ObjectID="_1682312510"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15pt;height:15.9pt;mso-width-percent:0;mso-height-percent:0;mso-width-percent:0;mso-height-percent:0" o:ole="">
            <v:imagedata r:id="rId40" o:title=""/>
          </v:shape>
          <o:OLEObject Type="Embed" ProgID="Equation.DSMT4" ShapeID="_x0000_i1038" DrawAspect="Content" ObjectID="_1682312511" r:id="rId41"/>
        </w:object>
      </w:r>
      <w:r w:rsidR="006143C7">
        <w:t>’</w:t>
      </w:r>
      <w:r>
        <w:t xml:space="preserve">s are parameters to be estimated and </w:t>
      </w:r>
      <w:r w:rsidR="00141E5D" w:rsidRPr="00A40178">
        <w:rPr>
          <w:noProof/>
          <w:position w:val="-6"/>
        </w:rPr>
        <w:object w:dxaOrig="180" w:dyaOrig="220" w14:anchorId="39F20E70">
          <v:shape id="_x0000_i1039" type="#_x0000_t75" alt="" style="width:8.9pt;height:11.2pt;mso-width-percent:0;mso-height-percent:0;mso-width-percent:0;mso-height-percent:0" o:ole="">
            <v:imagedata r:id="rId42" o:title=""/>
          </v:shape>
          <o:OLEObject Type="Embed" ProgID="Equation.DSMT4" ShapeID="_x0000_i1039" DrawAspect="Content" ObjectID="_1682312512"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8.9pt;height:11.2pt;mso-width-percent:0;mso-height-percent:0;mso-width-percent:0;mso-height-percent:0" o:ole="">
            <v:imagedata r:id="rId42" o:title=""/>
          </v:shape>
          <o:OLEObject Type="Embed" ProgID="Equation.DSMT4" ShapeID="_x0000_i1040" DrawAspect="Content" ObjectID="_1682312513" r:id="rId44"/>
        </w:object>
      </w:r>
      <w:r>
        <w:t xml:space="preserve"> </w:t>
      </w:r>
      <w:r w:rsidR="006143C7">
        <w:t>represents</w:t>
      </w:r>
      <w:r>
        <w:t xml:space="preserve"> a set of random variables that are independent and identically distributed and </w:t>
      </w:r>
      <w:del w:id="279" w:author="Dawn MacIsaac" w:date="2021-05-12T07:47:00Z">
        <w:r w:rsidDel="00760D69">
          <w:delText xml:space="preserve">having </w:delText>
        </w:r>
      </w:del>
      <w:ins w:id="280" w:author="Dawn MacIsaac" w:date="2021-05-12T07:47:00Z">
        <w:r w:rsidR="00760D69">
          <w:t>hav</w:t>
        </w:r>
        <w:r w:rsidR="00760D69">
          <w:t>e</w:t>
        </w:r>
        <w:r w:rsidR="00760D69">
          <w:t xml:space="preserve"> </w:t>
        </w:r>
      </w:ins>
      <w:r>
        <w:t xml:space="preserve">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 xml:space="preserve">Although a large number of </w:t>
      </w:r>
      <w:commentRangeStart w:id="281"/>
      <w:r w:rsidR="00542589">
        <w:t>alternatives are currently available</w:t>
      </w:r>
      <w:commentRangeEnd w:id="281"/>
      <w:r w:rsidR="00760D69">
        <w:rPr>
          <w:rStyle w:val="CommentReference"/>
        </w:rPr>
        <w:commentReference w:id="281"/>
      </w:r>
      <w:r w:rsidR="00542589">
        <w:t>, linear regression models are still quite popular</w:t>
      </w:r>
      <w:r w:rsidR="00AF3452">
        <w:t xml:space="preserve"> </w:t>
      </w:r>
      <w:r w:rsidR="0056419B">
        <w:fldChar w:fldCharType="begin" w:fldLock="1"/>
      </w:r>
      <w:r w:rsidR="004D738A">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forecasting","type":"article-journal"},"uris":["http://www.mendeley.com/documents/?uuid=ae7b4506-1c4f-457c-b602-37506169d0ce"]}],"mendeley":{"formattedCitation":"[43], [44]","plainTextFormattedCitation":"[43], [44]","previouslyFormattedCitation":"[43], [44]"},"properties":{"noteIndex":0},"schema":"https://github.com/citation-style-language/schema/raw/master/csl-citation.json"}</w:instrText>
      </w:r>
      <w:r w:rsidR="0056419B">
        <w:fldChar w:fldCharType="separate"/>
      </w:r>
      <w:r w:rsidR="0056419B" w:rsidRPr="0056419B">
        <w:rPr>
          <w:noProof/>
        </w:rPr>
        <w:t>[43], [44]</w:t>
      </w:r>
      <w:r w:rsidR="0056419B">
        <w:fldChar w:fldCharType="end"/>
      </w:r>
      <w:r w:rsidR="00AF3452">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F3452">
        <w:fldChar w:fldCharType="separate"/>
      </w:r>
      <w:r w:rsidR="00C61146" w:rsidRPr="00C61146">
        <w:rPr>
          <w:noProof/>
        </w:rPr>
        <w:t>[42]</w:t>
      </w:r>
      <w:r w:rsidR="00AF3452">
        <w:fldChar w:fldCharType="end"/>
      </w:r>
      <w:r w:rsidR="00AF3452">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AF3452">
        <w:fldChar w:fldCharType="separate"/>
      </w:r>
      <w:r w:rsidR="00527687" w:rsidRPr="00527687">
        <w:rPr>
          <w:noProof/>
        </w:rPr>
        <w:t>[11]</w:t>
      </w:r>
      <w:r w:rsidR="00AF3452">
        <w:fldChar w:fldCharType="end"/>
      </w:r>
      <w:r w:rsidR="00AF3452">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AF3452">
        <w:fldChar w:fldCharType="separate"/>
      </w:r>
      <w:r w:rsidR="00527687" w:rsidRPr="00527687">
        <w:rPr>
          <w:noProof/>
        </w:rPr>
        <w:t>[13]</w:t>
      </w:r>
      <w:r w:rsidR="00AF3452">
        <w:fldChar w:fldCharType="end"/>
      </w:r>
      <w:r w:rsidR="00542589">
        <w:t>.</w:t>
      </w:r>
    </w:p>
    <w:p w14:paraId="63970A60" w14:textId="21F6E3DE" w:rsidR="00EF221D" w:rsidRDefault="002D61E1" w:rsidP="00EF221D">
      <w:pPr>
        <w:pStyle w:val="Heading3"/>
      </w:pPr>
      <w:bookmarkStart w:id="282" w:name="_Toc69470498"/>
      <w:bookmarkStart w:id="283" w:name="_Toc69470953"/>
      <w:bookmarkStart w:id="284" w:name="_Toc71471474"/>
      <w:r>
        <w:t xml:space="preserve">Artificial Neural Network Short Term Load Forecaster </w:t>
      </w:r>
      <w:r w:rsidR="00FE00F7">
        <w:t>(ANNSTLF) – Generation Three</w:t>
      </w:r>
      <w:bookmarkEnd w:id="282"/>
      <w:bookmarkEnd w:id="283"/>
      <w:bookmarkEnd w:id="284"/>
    </w:p>
    <w:p w14:paraId="2A4A039A" w14:textId="3D2D36FA" w:rsidR="001F09BF" w:rsidRDefault="00E24FC3" w:rsidP="001F09BF">
      <w:pPr>
        <w:pStyle w:val="BodyText"/>
        <w:ind w:firstLine="288"/>
      </w:pPr>
      <w:ins w:id="285" w:author="Dawn MacIsaac" w:date="2021-05-12T07:58:00Z">
        <w:r>
          <w:t xml:space="preserve">The </w:t>
        </w:r>
        <w:proofErr w:type="spellStart"/>
        <w:r>
          <w:t>ANNSTLF</w:t>
        </w:r>
        <w:proofErr w:type="spellEnd"/>
        <w:r>
          <w:t xml:space="preserve"> forecaster, is the best-known ANN implementation for </w:t>
        </w:r>
        <w:proofErr w:type="spellStart"/>
        <w:r>
          <w:t>STLF</w:t>
        </w:r>
        <w:proofErr w:type="spellEnd"/>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fldChar w:fldCharType="separate"/>
        </w:r>
        <w:r w:rsidRPr="00C61146">
          <w:rPr>
            <w:noProof/>
          </w:rPr>
          <w:t>[1], [42]</w:t>
        </w:r>
        <w:r>
          <w:fldChar w:fldCharType="end"/>
        </w:r>
        <w:r>
          <w:fldChar w:fldCharType="begin" w:fldLock="1"/>
        </w:r>
        <w:r>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fldChar w:fldCharType="separate"/>
        </w:r>
        <w:r w:rsidRPr="00A122EE">
          <w:rPr>
            <w:noProof/>
          </w:rPr>
          <w:t>[30]</w:t>
        </w:r>
        <w:r>
          <w:fldChar w:fldCharType="end"/>
        </w:r>
        <w:r>
          <w:t>.</w:t>
        </w:r>
        <w:r>
          <w:t xml:space="preserve"> </w:t>
        </w:r>
      </w:ins>
      <w:r w:rsidR="002079F9">
        <w:t xml:space="preserve">The </w:t>
      </w:r>
      <w:proofErr w:type="spellStart"/>
      <w:r w:rsidR="002079F9">
        <w:t>ANNSTLF</w:t>
      </w:r>
      <w:proofErr w:type="spellEnd"/>
      <w:r w:rsidR="002079F9">
        <w:t xml:space="preserve"> model is built as a </w:t>
      </w:r>
      <w:ins w:id="286" w:author="Dawn MacIsaac" w:date="2021-05-12T07:54:00Z">
        <w:r>
          <w:t xml:space="preserve">shallow </w:t>
        </w:r>
      </w:ins>
      <w:r w:rsidR="002079F9">
        <w:t>multi</w:t>
      </w:r>
      <w:r w:rsidR="006143C7">
        <w:t>-</w:t>
      </w:r>
      <w:r w:rsidR="002079F9">
        <w:t xml:space="preserve">layer feed-forward Artificial Neural Network (ANN) identified by </w:t>
      </w:r>
      <w:commentRangeStart w:id="287"/>
      <w:r w:rsidR="002079F9">
        <w:t>the creators in this paper</w:t>
      </w:r>
      <w:commentRangeEnd w:id="287"/>
      <w:r>
        <w:rPr>
          <w:rStyle w:val="CommentReference"/>
        </w:rPr>
        <w:commentReference w:id="287"/>
      </w:r>
      <w:r w:rsidR="002079F9">
        <w:t xml:space="preserve"> </w:t>
      </w:r>
      <w:r w:rsidR="002079F9">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rsidR="002079F9">
        <w:fldChar w:fldCharType="separate"/>
      </w:r>
      <w:r w:rsidR="0056419B" w:rsidRPr="0056419B">
        <w:rPr>
          <w:noProof/>
        </w:rPr>
        <w:t>[45]</w:t>
      </w:r>
      <w:r w:rsidR="002079F9">
        <w:fldChar w:fldCharType="end"/>
      </w:r>
      <w:r w:rsidR="002079F9">
        <w:t xml:space="preserve">. </w:t>
      </w:r>
      <w:del w:id="288" w:author="Dawn MacIsaac" w:date="2021-05-12T07:54:00Z">
        <w:r w:rsidR="002079F9" w:rsidDel="00E24FC3">
          <w:delText xml:space="preserve">The </w:delText>
        </w:r>
      </w:del>
      <w:r w:rsidR="002079F9">
        <w:t xml:space="preserve">ANN models are </w:t>
      </w:r>
      <w:del w:id="289" w:author="Dawn MacIsaac" w:date="2021-05-12T07:54:00Z">
        <w:r w:rsidR="002079F9" w:rsidDel="00E24FC3">
          <w:delText>still being</w:delText>
        </w:r>
      </w:del>
      <w:ins w:id="290" w:author="Dawn MacIsaac" w:date="2021-05-12T07:54:00Z">
        <w:r>
          <w:t>popular in</w:t>
        </w:r>
      </w:ins>
      <w:r w:rsidR="002079F9">
        <w:t xml:space="preserve"> use</w:t>
      </w:r>
      <w:del w:id="291" w:author="Dawn MacIsaac" w:date="2021-05-12T07:54:00Z">
        <w:r w:rsidR="002079F9" w:rsidDel="00E24FC3">
          <w:delText>d</w:delText>
        </w:r>
      </w:del>
      <w:r w:rsidR="002079F9">
        <w:t xml:space="preserve"> today due to their ability to learn complex and non-linear relationships in the data on their own</w:t>
      </w:r>
      <w:del w:id="292" w:author="Dawn MacIsaac" w:date="2021-05-12T07:55:00Z">
        <w:r w:rsidR="002079F9" w:rsidDel="00E24FC3">
          <w:delText>.</w:delText>
        </w:r>
        <w:r w:rsidR="00F96BDC" w:rsidDel="00E24FC3">
          <w:delText xml:space="preserve"> </w:delText>
        </w:r>
      </w:del>
      <w:ins w:id="293" w:author="Dawn MacIsaac" w:date="2021-05-12T07:55:00Z">
        <w:r>
          <w:t xml:space="preserve"> </w:t>
        </w:r>
      </w:ins>
      <w:ins w:id="294" w:author="Dawn MacIsaac" w:date="2021-05-12T07:56:00Z">
        <w:r>
          <w:t>–</w:t>
        </w:r>
      </w:ins>
      <w:ins w:id="295" w:author="Dawn MacIsaac" w:date="2021-05-12T07:55:00Z">
        <w:r>
          <w:t xml:space="preserve"> </w:t>
        </w:r>
      </w:ins>
      <w:ins w:id="296" w:author="Dawn MacIsaac" w:date="2021-05-12T07:56:00Z">
        <w:r>
          <w:t xml:space="preserve">unlike </w:t>
        </w:r>
        <w:proofErr w:type="spellStart"/>
        <w:r>
          <w:t>MMLR</w:t>
        </w:r>
        <w:proofErr w:type="spellEnd"/>
        <w:r>
          <w:t xml:space="preserve"> </w:t>
        </w:r>
        <w:r>
          <w:lastRenderedPageBreak/>
          <w:t xml:space="preserve">models, </w:t>
        </w:r>
      </w:ins>
      <w:del w:id="297" w:author="Dawn MacIsaac" w:date="2021-05-12T07:55:00Z">
        <w:r w:rsidR="0048013E" w:rsidDel="00E24FC3">
          <w:delText>T</w:delText>
        </w:r>
      </w:del>
      <w:ins w:id="298" w:author="Dawn MacIsaac" w:date="2021-05-12T07:55:00Z">
        <w:r>
          <w:t>t</w:t>
        </w:r>
      </w:ins>
      <w:r w:rsidR="0048013E">
        <w:t>he</w:t>
      </w:r>
      <w:r w:rsidR="00F96BDC">
        <w:t xml:space="preserve"> specification of independent variables explicitly</w:t>
      </w:r>
      <w:r w:rsidR="0048013E">
        <w:t xml:space="preserve"> in </w:t>
      </w:r>
      <w:proofErr w:type="spellStart"/>
      <w:r w:rsidR="0048013E">
        <w:t>ANNs</w:t>
      </w:r>
      <w:proofErr w:type="spellEnd"/>
      <w:r w:rsidR="0048013E">
        <w:t xml:space="preserve"> </w:t>
      </w:r>
      <w:r w:rsidR="00B25D3D">
        <w:t xml:space="preserve">is </w:t>
      </w:r>
      <w:r w:rsidR="0048013E">
        <w:t xml:space="preserve">not </w:t>
      </w:r>
      <w:del w:id="299" w:author="Dawn MacIsaac" w:date="2021-05-12T07:55:00Z">
        <w:r w:rsidR="0048013E" w:rsidDel="00E24FC3">
          <w:delText>mandatory</w:delText>
        </w:r>
      </w:del>
      <w:ins w:id="300" w:author="Dawn MacIsaac" w:date="2021-05-12T07:55:00Z">
        <w:r>
          <w:t>required</w:t>
        </w:r>
      </w:ins>
      <w:del w:id="301" w:author="Dawn MacIsaac" w:date="2021-05-12T07:56:00Z">
        <w:r w:rsidR="0048013E" w:rsidDel="00E24FC3">
          <w:delText>,</w:delText>
        </w:r>
        <w:r w:rsidR="004767FD" w:rsidDel="00E24FC3">
          <w:delText xml:space="preserve"> like in MLR models</w:delText>
        </w:r>
      </w:del>
      <w:r w:rsidR="00F96BDC">
        <w:t>.</w:t>
      </w:r>
      <w:r w:rsidR="002079F9">
        <w:t xml:space="preserve"> </w:t>
      </w:r>
      <w:del w:id="302" w:author="Dawn MacIsaac" w:date="2021-05-12T07:56:00Z">
        <w:r w:rsidR="00950F79" w:rsidDel="00E24FC3">
          <w:delText>Th</w:delText>
        </w:r>
        <w:r w:rsidR="00137BF5" w:rsidDel="00E24FC3">
          <w:delText>is</w:delText>
        </w:r>
        <w:r w:rsidR="00950F79" w:rsidDel="00E24FC3">
          <w:delText xml:space="preserve"> </w:delText>
        </w:r>
      </w:del>
      <w:del w:id="303" w:author="Dawn MacIsaac" w:date="2021-05-12T07:58:00Z">
        <w:r w:rsidR="00950F79" w:rsidDel="00E24FC3">
          <w:delText xml:space="preserve">ANNSTLF </w:delText>
        </w:r>
      </w:del>
      <w:del w:id="304" w:author="Dawn MacIsaac" w:date="2021-05-12T07:56:00Z">
        <w:r w:rsidR="00950F79" w:rsidDel="00E24FC3">
          <w:delText xml:space="preserve">model </w:delText>
        </w:r>
      </w:del>
      <w:del w:id="305" w:author="Dawn MacIsaac" w:date="2021-05-12T07:57:00Z">
        <w:r w:rsidR="00950F79" w:rsidDel="00E24FC3">
          <w:delText xml:space="preserve">has </w:delText>
        </w:r>
        <w:r w:rsidR="006143C7" w:rsidDel="00E24FC3">
          <w:delText>was</w:delText>
        </w:r>
        <w:r w:rsidR="00950F79" w:rsidDel="00E24FC3">
          <w:delText xml:space="preserve"> identified as</w:delText>
        </w:r>
      </w:del>
      <w:del w:id="306" w:author="Dawn MacIsaac" w:date="2021-05-12T07:58:00Z">
        <w:r w:rsidR="00950F79" w:rsidDel="00E24FC3">
          <w:delText xml:space="preserve"> the best-known ANN implementation for STLF </w:delText>
        </w:r>
        <w:r w:rsidR="00950F79" w:rsidDel="00E24FC3">
          <w:fldChar w:fldCharType="begin" w:fldLock="1"/>
        </w:r>
        <w:r w:rsidR="0056419B" w:rsidDel="00E24FC3">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delInstrText>
        </w:r>
        <w:r w:rsidR="00950F79" w:rsidDel="00E24FC3">
          <w:fldChar w:fldCharType="separate"/>
        </w:r>
        <w:r w:rsidR="00C61146" w:rsidRPr="00C61146" w:rsidDel="00E24FC3">
          <w:rPr>
            <w:noProof/>
          </w:rPr>
          <w:delText>[1], [42]</w:delText>
        </w:r>
        <w:r w:rsidR="00950F79" w:rsidDel="00E24FC3">
          <w:fldChar w:fldCharType="end"/>
        </w:r>
        <w:r w:rsidR="00924AD8" w:rsidDel="00E24FC3">
          <w:fldChar w:fldCharType="begin" w:fldLock="1"/>
        </w:r>
        <w:r w:rsidR="00A122EE" w:rsidDel="00E24FC3">
          <w:del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delInstrText>
        </w:r>
        <w:r w:rsidR="00924AD8" w:rsidDel="00E24FC3">
          <w:fldChar w:fldCharType="separate"/>
        </w:r>
        <w:r w:rsidR="00A122EE" w:rsidRPr="00A122EE" w:rsidDel="00E24FC3">
          <w:rPr>
            <w:noProof/>
          </w:rPr>
          <w:delText>[30]</w:delText>
        </w:r>
        <w:r w:rsidR="00924AD8" w:rsidDel="00E24FC3">
          <w:fldChar w:fldCharType="end"/>
        </w:r>
        <w:r w:rsidR="00867DB9" w:rsidDel="00E24FC3">
          <w:delText>.</w:delText>
        </w:r>
      </w:del>
      <w:r w:rsidR="00D84B2E">
        <w:t xml:space="preserve"> The ANNSTLF and </w:t>
      </w:r>
      <w:commentRangeStart w:id="307"/>
      <w:r w:rsidR="004D2A88">
        <w:t xml:space="preserve">its </w:t>
      </w:r>
      <w:r w:rsidR="00D84B2E">
        <w:t xml:space="preserve">improvements </w:t>
      </w:r>
      <w:commentRangeEnd w:id="307"/>
      <w:r>
        <w:rPr>
          <w:rStyle w:val="CommentReference"/>
        </w:rPr>
        <w:commentReference w:id="307"/>
      </w:r>
      <w:r w:rsidR="00D84B2E" w:rsidRPr="00E24FC3">
        <w:rPr>
          <w:highlight w:val="yellow"/>
          <w:rPrChange w:id="308" w:author="Dawn MacIsaac" w:date="2021-05-12T07:59:00Z">
            <w:rPr/>
          </w:rPrChange>
        </w:rPr>
        <w:t>of it ha</w:t>
      </w:r>
      <w:r w:rsidR="004D2A88" w:rsidRPr="00E24FC3">
        <w:rPr>
          <w:highlight w:val="yellow"/>
          <w:rPrChange w:id="309" w:author="Dawn MacIsaac" w:date="2021-05-12T07:59:00Z">
            <w:rPr/>
          </w:rPrChange>
        </w:rPr>
        <w:t>ve</w:t>
      </w:r>
      <w:r w:rsidR="00D84B2E" w:rsidRPr="00E24FC3">
        <w:rPr>
          <w:highlight w:val="yellow"/>
          <w:rPrChange w:id="310" w:author="Dawn MacIsaac" w:date="2021-05-12T07:59:00Z">
            <w:rPr/>
          </w:rPrChange>
        </w:rPr>
        <w:t xml:space="preserve"> been</w:t>
      </w:r>
      <w:r w:rsidR="00D84B2E">
        <w:t xml:space="preserve">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4ED7F7A4" w:rsidR="001255E0" w:rsidRDefault="001255E0" w:rsidP="00656C70">
      <w:pPr>
        <w:pStyle w:val="BodyText"/>
        <w:keepNext/>
        <w:ind w:firstLine="288"/>
        <w:jc w:val="center"/>
      </w:pPr>
      <w:bookmarkStart w:id="311" w:name="_Toc70354493"/>
      <w:r>
        <w:t xml:space="preserve">Figure </w:t>
      </w:r>
      <w:fldSimple w:instr=" SEQ Figure \* ARABIC ">
        <w:r w:rsidR="009F25A7">
          <w:rPr>
            <w:noProof/>
          </w:rPr>
          <w:t>1</w:t>
        </w:r>
      </w:fldSimple>
      <w:r>
        <w:t xml:space="preserve">:- The Block Diagram of the third generation ANNSTLF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bookmarkEnd w:id="311"/>
      <w:r w:rsidR="0056419B" w:rsidRPr="0056419B">
        <w:rPr>
          <w:noProof/>
        </w:rPr>
        <w:t>[45]</w:t>
      </w:r>
      <w:r>
        <w:fldChar w:fldCharType="end"/>
      </w:r>
    </w:p>
    <w:p w14:paraId="2FC6A47D" w14:textId="615AD677" w:rsidR="00D84B2E" w:rsidRDefault="00D84B2E" w:rsidP="00DC6183">
      <w:pPr>
        <w:pStyle w:val="BodyText"/>
        <w:ind w:firstLine="288"/>
      </w:pPr>
      <w:commentRangeStart w:id="312"/>
      <w:r>
        <w:t>ANNSTLF is a multi</w:t>
      </w:r>
      <w:r w:rsidR="006143C7">
        <w:t>-</w:t>
      </w:r>
      <w:r>
        <w:t>layer perceptron</w:t>
      </w:r>
      <w:commentRangeEnd w:id="312"/>
      <w:r w:rsidR="00E24FC3">
        <w:rPr>
          <w:rStyle w:val="CommentReference"/>
        </w:rPr>
        <w:commentReference w:id="312"/>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w:t>
      </w:r>
      <w:commentRangeStart w:id="313"/>
      <w:r w:rsidR="00744AF7">
        <w:t xml:space="preserve">are created the same </w:t>
      </w:r>
      <w:commentRangeEnd w:id="313"/>
      <w:r w:rsidR="00E24FC3">
        <w:rPr>
          <w:rStyle w:val="CommentReference"/>
        </w:rPr>
        <w:commentReference w:id="313"/>
      </w:r>
      <w:r w:rsidR="00744AF7">
        <w:t xml:space="preserve">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1B497E">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1B497E">
        <w:fldChar w:fldCharType="separate"/>
      </w:r>
      <w:r w:rsidR="00C61146" w:rsidRPr="00C61146">
        <w:rPr>
          <w:noProof/>
        </w:rPr>
        <w:t>[42]</w:t>
      </w:r>
      <w:r w:rsidR="001B497E">
        <w:fldChar w:fldCharType="end"/>
      </w:r>
      <w:r w:rsidR="00196D71">
        <w:fldChar w:fldCharType="begin" w:fldLock="1"/>
      </w:r>
      <w:r w:rsidR="004D738A">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[46]","plainTextFormattedCitation":"[46]","previouslyFormattedCitation":"[46]"},"properties":{"noteIndex":0},"schema":"https://github.com/citation-style-language/schema/raw/master/csl-citation.json"}</w:instrText>
      </w:r>
      <w:r w:rsidR="00196D71">
        <w:fldChar w:fldCharType="separate"/>
      </w:r>
      <w:r w:rsidR="0056419B" w:rsidRPr="0056419B">
        <w:rPr>
          <w:noProof/>
        </w:rPr>
        <w:t>[46]</w:t>
      </w:r>
      <w:r w:rsidR="00196D71">
        <w:fldChar w:fldCharType="end"/>
      </w:r>
      <w:r w:rsidR="00281AD5">
        <w:fldChar w:fldCharType="begin" w:fldLock="1"/>
      </w:r>
      <w:r w:rsidR="004D738A">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[47]","plainTextFormattedCitation":"[47]","previouslyFormattedCitation":"[47]"},"properties":{"noteIndex":0},"schema":"https://github.com/citation-style-language/schema/raw/master/csl-citation.json"}</w:instrText>
      </w:r>
      <w:r w:rsidR="00281AD5">
        <w:fldChar w:fldCharType="separate"/>
      </w:r>
      <w:r w:rsidR="0056419B" w:rsidRPr="0056419B">
        <w:rPr>
          <w:noProof/>
        </w:rPr>
        <w:t>[47]</w:t>
      </w:r>
      <w:r w:rsidR="00281AD5">
        <w:fldChar w:fldCharType="end"/>
      </w:r>
      <w:r w:rsidR="008E122A">
        <w:t>.</w:t>
      </w:r>
      <w:r w:rsidR="003E5AB5">
        <w:t xml:space="preserve"> </w:t>
      </w:r>
    </w:p>
    <w:p w14:paraId="16B5BE87" w14:textId="54962667" w:rsidR="00C811E5" w:rsidRDefault="00C811E5" w:rsidP="00C811E5">
      <w:pPr>
        <w:pStyle w:val="Heading2"/>
      </w:pPr>
      <w:bookmarkStart w:id="314" w:name="_Toc71471475"/>
      <w:commentRangeStart w:id="315"/>
      <w:r>
        <w:lastRenderedPageBreak/>
        <w:t>Convolutional Neural Network</w:t>
      </w:r>
      <w:r w:rsidR="00B00DE6">
        <w:t>s</w:t>
      </w:r>
      <w:r>
        <w:t xml:space="preserve"> (CNN)</w:t>
      </w:r>
      <w:bookmarkEnd w:id="314"/>
      <w:commentRangeEnd w:id="315"/>
      <w:r w:rsidR="007A5682">
        <w:rPr>
          <w:rStyle w:val="CommentReference"/>
          <w:rFonts w:ascii="Calibri" w:hAnsi="Calibri"/>
          <w:b w:val="0"/>
          <w:bCs w:val="0"/>
        </w:rPr>
        <w:commentReference w:id="315"/>
      </w:r>
    </w:p>
    <w:p w14:paraId="176F795C" w14:textId="04F3D672"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w:t>
      </w:r>
      <w:r w:rsidR="00707CE2">
        <w:t>-</w:t>
      </w:r>
      <w:r>
        <w:t xml:space="preserve">forward neural network which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CC49EA">
        <w:fldChar w:fldCharType="begin" w:fldLock="1"/>
      </w:r>
      <w:r w:rsidR="004D738A">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[48]","plainTextFormattedCitation":"[48]","previouslyFormattedCitation":"[48]"},"properties":{"noteIndex":0},"schema":"https://github.com/citation-style-language/schema/raw/master/csl-citation.json"}</w:instrText>
      </w:r>
      <w:r w:rsidR="00CC49EA">
        <w:fldChar w:fldCharType="separate"/>
      </w:r>
      <w:r w:rsidR="0056419B" w:rsidRPr="0056419B">
        <w:rPr>
          <w:noProof/>
        </w:rPr>
        <w:t>[48]</w:t>
      </w:r>
      <w:r w:rsidR="00CC49EA">
        <w:fldChar w:fldCharType="end"/>
      </w:r>
      <w:r w:rsidR="00DB66DB">
        <w:t xml:space="preserve"> </w:t>
      </w:r>
      <w:r w:rsidR="00DB66DB">
        <w:fldChar w:fldCharType="begin" w:fldLock="1"/>
      </w:r>
      <w:r w:rsidR="00527687">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DB66DB">
        <w:fldChar w:fldCharType="separate"/>
      </w:r>
      <w:r w:rsidR="00527687" w:rsidRPr="00527687">
        <w:rPr>
          <w:noProof/>
        </w:rPr>
        <w:t>[6]</w:t>
      </w:r>
      <w:r w:rsidR="00DB66D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4D738A">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[49]","plainTextFormattedCitation":"[49]","previouslyFormattedCitation":"[49]"},"properties":{"noteIndex":0},"schema":"https://github.com/citation-style-language/schema/raw/master/csl-citation.json"}</w:instrText>
      </w:r>
      <w:r w:rsidR="00CE6F14">
        <w:fldChar w:fldCharType="separate"/>
      </w:r>
      <w:r w:rsidR="0056419B" w:rsidRPr="0056419B">
        <w:rPr>
          <w:noProof/>
        </w:rPr>
        <w:t>[49]</w:t>
      </w:r>
      <w:r w:rsidR="00CE6F14">
        <w:fldChar w:fldCharType="end"/>
      </w:r>
      <w:r w:rsidR="007E4E7B">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7E4E7B">
        <w:fldChar w:fldCharType="separate"/>
      </w:r>
      <w:r w:rsidR="00527687" w:rsidRPr="00527687">
        <w:rPr>
          <w:noProof/>
        </w:rPr>
        <w:t>[3]</w:t>
      </w:r>
      <w:r w:rsidR="007E4E7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6143C7">
        <w:t>one</w:t>
      </w:r>
      <w:r w:rsidR="007E4E7B">
        <w:t xml:space="preserve"> 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(relu), the max-pooling 2D layer, and fully connected</w:t>
      </w:r>
      <w:r w:rsidR="00FC660C">
        <w:t xml:space="preserve">, and a regression layer. </w:t>
      </w:r>
    </w:p>
    <w:p w14:paraId="0C25EBEC" w14:textId="12B989AE"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A56E3B">
        <w:fldChar w:fldCharType="separate"/>
      </w:r>
      <w:r w:rsidR="00C61146" w:rsidRPr="00C61146">
        <w:rPr>
          <w:noProof/>
        </w:rPr>
        <w:t>[1], [42]</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3F594E">
      <w:pPr>
        <w:pStyle w:val="Heading2"/>
      </w:pPr>
      <w:bookmarkStart w:id="316" w:name="_Toc71471476"/>
      <w:r w:rsidRPr="008D12B1">
        <w:t>Long Short-Term Memory</w:t>
      </w:r>
      <w:bookmarkStart w:id="317" w:name="_Toc62480706"/>
      <w:bookmarkStart w:id="318" w:name="_Toc69470499"/>
      <w:bookmarkStart w:id="319" w:name="_Toc69470532"/>
      <w:bookmarkStart w:id="320" w:name="_Toc69470564"/>
      <w:bookmarkStart w:id="321" w:name="_Toc69470596"/>
      <w:bookmarkStart w:id="322" w:name="_Toc69470634"/>
      <w:bookmarkStart w:id="323" w:name="_Toc69470666"/>
      <w:bookmarkStart w:id="324" w:name="_Toc69470704"/>
      <w:bookmarkStart w:id="325" w:name="_Toc69470736"/>
      <w:bookmarkStart w:id="326" w:name="_Toc69470774"/>
      <w:bookmarkStart w:id="327" w:name="_Toc69470806"/>
      <w:bookmarkStart w:id="328" w:name="_Toc69470838"/>
      <w:bookmarkStart w:id="329" w:name="_Toc69470877"/>
      <w:bookmarkStart w:id="330" w:name="_Toc69470903"/>
      <w:bookmarkStart w:id="331" w:name="_Toc69470929"/>
      <w:bookmarkStart w:id="332" w:name="_Toc69470954"/>
      <w:bookmarkStart w:id="333" w:name="_Toc69470978"/>
      <w:bookmarkStart w:id="334" w:name="_Toc69471001"/>
      <w:bookmarkStart w:id="335" w:name="_Toc69472072"/>
      <w:bookmarkStart w:id="336" w:name="_Toc69478648"/>
      <w:bookmarkStart w:id="337" w:name="_Toc69479093"/>
      <w:bookmarkStart w:id="338" w:name="_Toc69486069"/>
      <w:bookmarkStart w:id="339" w:name="_Toc69470500"/>
      <w:bookmarkStart w:id="340" w:name="_Toc69470955"/>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00E01122">
        <w:t xml:space="preserve"> (LSTM)</w:t>
      </w:r>
      <w:bookmarkEnd w:id="316"/>
    </w:p>
    <w:p w14:paraId="104749C4" w14:textId="575D0340" w:rsidR="00E510CD" w:rsidRDefault="00E510CD" w:rsidP="00891E36">
      <w:pPr>
        <w:pStyle w:val="BodyText"/>
        <w:ind w:firstLine="288"/>
      </w:pPr>
      <w:r>
        <w:t xml:space="preserve">The Recurrent Neural Networks (RNNs) </w:t>
      </w:r>
      <w:r w:rsidR="008B2F82">
        <w:t xml:space="preserve">is typically </w:t>
      </w:r>
      <w:r>
        <w:t>trained using either a Back-propagation or Real</w:t>
      </w:r>
      <w:r w:rsidR="001F7B44">
        <w:t>-</w:t>
      </w:r>
      <w:r>
        <w:t xml:space="preserve">Time Recurrent Learning algorithm. The issue is, training with these methods usually fails due to the vanishing gradient </w:t>
      </w:r>
      <w:r>
        <w:fldChar w:fldCharType="begin" w:fldLock="1"/>
      </w:r>
      <w: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Networks","type":"article-journal"},"uris":["http://www.mendeley.com/documents/?uuid=0d68855f-541b-43d6-9409-af6ea34e0498"]},{"id":"ITEM-2","itemData":{"DOI":"10.1109/ICMLA.2017.0-110","ISBN":"9781538614174","abstract":"The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2017","id":"ITEM-2","issued":{"date-parts":[["2017"]]},"title":"A review of deep learning methods applied on load forecasting","type":"paper-conference"},"uris":["http://www.mendeley.com/documents/?uuid=3cd50e2e-2c1c-4374-b6d7-d59bbf298297"]}],"mendeley":{"formattedCitation":"[32], [50]","plainTextFormattedCitation":"[32], [50]","previouslyFormattedCitation":"[32], [50]"},"properties":{"noteIndex":0},"schema":"https://github.com/citation-style-language/schema/raw/master/csl-citation.json"}</w:instrText>
      </w:r>
      <w:r>
        <w:fldChar w:fldCharType="separate"/>
      </w:r>
      <w:r w:rsidRPr="00E510CD">
        <w:rPr>
          <w:noProof/>
        </w:rPr>
        <w:t>[32], [50]</w:t>
      </w:r>
      <w:r>
        <w:fldChar w:fldCharType="end"/>
      </w:r>
      <w:r>
        <w:fldChar w:fldCharType="begin" w:fldLock="1"/>
      </w:r>
      <w:r w:rsidR="00E01122">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fldChar w:fldCharType="separate"/>
      </w:r>
      <w:r w:rsidRPr="00E510CD">
        <w:rPr>
          <w:noProof/>
        </w:rPr>
        <w:t>[26]</w:t>
      </w:r>
      <w:r>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8B2F82">
        <w:t>; it can</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1F7B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E01122">
        <w:fldChar w:fldCharType="separate"/>
      </w:r>
      <w:r w:rsidR="00E01122" w:rsidRPr="00E01122">
        <w:rPr>
          <w:noProof/>
        </w:rPr>
        <w:t>[26]</w:t>
      </w:r>
      <w:r w:rsidR="00E01122">
        <w:fldChar w:fldCharType="end"/>
      </w:r>
      <w:r w:rsidR="00E01122">
        <w:t>.</w:t>
      </w:r>
      <w:r w:rsidR="001F7B44">
        <w:t xml:space="preserve"> </w:t>
      </w:r>
      <w:r w:rsidR="008A2114">
        <w:t xml:space="preserve">We also plan on trying out the LSTM algorithm </w:t>
      </w:r>
      <w:r w:rsidR="00E162BD">
        <w:t>in</w:t>
      </w:r>
      <w:r w:rsidR="008A2114">
        <w:t xml:space="preserve"> a similar fashion as the CNN using the ANNSTLF structure. </w:t>
      </w:r>
      <w:r w:rsidR="001F7B44">
        <w:t xml:space="preserve">The </w:t>
      </w:r>
      <w:r w:rsidR="001F7B44">
        <w:lastRenderedPageBreak/>
        <w:t xml:space="preserve">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rsidR="001F7B44">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1F7B44">
        <w:fldChar w:fldCharType="separate"/>
      </w:r>
      <w:r w:rsidR="001F7B44" w:rsidRPr="001F7B44">
        <w:rPr>
          <w:noProof/>
        </w:rPr>
        <w:t>[32]</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1pt;height:35.05pt" o:ole="">
            <v:imagedata r:id="rId46" o:title=""/>
          </v:shape>
          <o:OLEObject Type="Embed" ProgID="Equation.DSMT4" ShapeID="_x0000_i1041" DrawAspect="Content" ObjectID="_1682312514"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fldSimple w:instr=" SEQ MTEqn \c \* Arabic \* MERGEFORMAT ">
        <w:r w:rsidR="009F25A7">
          <w:rPr>
            <w:noProof/>
          </w:rPr>
          <w:instrText>4</w:instrText>
        </w:r>
      </w:fldSimple>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39.85pt;height:33.65pt" o:ole="">
            <v:imagedata r:id="rId48" o:title=""/>
          </v:shape>
          <o:OLEObject Type="Embed" ProgID="Equation.DSMT4" ShapeID="_x0000_i1042" DrawAspect="Content" ObjectID="_1682312515"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r w:rsidR="00923341">
        <w:fldChar w:fldCharType="begin"/>
      </w:r>
      <w:r w:rsidR="00923341">
        <w:instrText xml:space="preserve"> SEQ MTEqn \c \* Arabic \* MERGEFORMAT </w:instrText>
      </w:r>
      <w:r w:rsidR="00923341">
        <w:fldChar w:fldCharType="separate"/>
      </w:r>
      <w:r w:rsidR="009F25A7">
        <w:rPr>
          <w:noProof/>
        </w:rPr>
        <w:instrText>5</w:instrText>
      </w:r>
      <w:r w:rsidR="00923341">
        <w:rPr>
          <w:noProof/>
        </w:rPr>
        <w:fldChar w:fldCharType="end"/>
      </w:r>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65pt;height:33.65pt" o:ole="">
            <v:imagedata r:id="rId50" o:title=""/>
          </v:shape>
          <o:OLEObject Type="Embed" ProgID="Equation.DSMT4" ShapeID="_x0000_i1043" DrawAspect="Content" ObjectID="_1682312516"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923341">
        <w:fldChar w:fldCharType="begin"/>
      </w:r>
      <w:r w:rsidR="00923341">
        <w:instrText xml:space="preserve"> SEQ MTEqn \c \* Arabic \* MERGEFORMAT </w:instrText>
      </w:r>
      <w:r w:rsidR="00923341">
        <w:fldChar w:fldCharType="separate"/>
      </w:r>
      <w:r w:rsidR="009F25A7">
        <w:rPr>
          <w:noProof/>
        </w:rPr>
        <w:instrText>6</w:instrText>
      </w:r>
      <w:r w:rsidR="00923341">
        <w:rPr>
          <w:noProof/>
        </w:rPr>
        <w:fldChar w:fldCharType="end"/>
      </w:r>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39.85pt;height:33.2pt" o:ole="">
            <v:imagedata r:id="rId52" o:title=""/>
          </v:shape>
          <o:OLEObject Type="Embed" ProgID="Equation.DSMT4" ShapeID="_x0000_i1044" DrawAspect="Content" ObjectID="_1682312517"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923341">
        <w:fldChar w:fldCharType="begin"/>
      </w:r>
      <w:r w:rsidR="00923341">
        <w:instrText xml:space="preserve"> SEQ MTEqn \c \* Arabic \* MERGEFORMAT </w:instrText>
      </w:r>
      <w:r w:rsidR="00923341">
        <w:fldChar w:fldCharType="separate"/>
      </w:r>
      <w:r w:rsidR="009F25A7">
        <w:rPr>
          <w:noProof/>
        </w:rPr>
        <w:instrText>7</w:instrText>
      </w:r>
      <w:r w:rsidR="00923341">
        <w:rPr>
          <w:noProof/>
        </w:rPr>
        <w:fldChar w:fldCharType="end"/>
      </w:r>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15pt;height:27.6pt" o:ole="">
            <v:imagedata r:id="rId54" o:title=""/>
          </v:shape>
          <o:OLEObject Type="Embed" ProgID="Equation.DSMT4" ShapeID="_x0000_i1045" DrawAspect="Content" ObjectID="_1682312518"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923341">
        <w:fldChar w:fldCharType="begin"/>
      </w:r>
      <w:r w:rsidR="00923341">
        <w:instrText xml:space="preserve"> SEQ MTEqn \c \* Arabic \* MERGEFORMAT </w:instrText>
      </w:r>
      <w:r w:rsidR="00923341">
        <w:fldChar w:fldCharType="separate"/>
      </w:r>
      <w:r w:rsidR="009F25A7">
        <w:rPr>
          <w:noProof/>
        </w:rPr>
        <w:instrText>8</w:instrText>
      </w:r>
      <w:r w:rsidR="00923341">
        <w:rPr>
          <w:noProof/>
        </w:rPr>
        <w:fldChar w:fldCharType="end"/>
      </w:r>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1pt;height:26.2pt" o:ole="">
            <v:imagedata r:id="rId56" o:title=""/>
          </v:shape>
          <o:OLEObject Type="Embed" ProgID="Equation.DSMT4" ShapeID="_x0000_i1046" DrawAspect="Content" ObjectID="_1682312519"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923341">
        <w:fldChar w:fldCharType="begin"/>
      </w:r>
      <w:r w:rsidR="00923341">
        <w:instrText xml:space="preserve"> SEQ MTEqn \</w:instrText>
      </w:r>
      <w:r w:rsidR="00923341">
        <w:instrText xml:space="preserve">c \* Arabic \* MERGEFORMAT </w:instrText>
      </w:r>
      <w:r w:rsidR="00923341">
        <w:fldChar w:fldCharType="separate"/>
      </w:r>
      <w:r w:rsidR="009F25A7">
        <w:rPr>
          <w:noProof/>
        </w:rPr>
        <w:instrText>9</w:instrText>
      </w:r>
      <w:r w:rsidR="00923341">
        <w:rPr>
          <w:noProof/>
        </w:rPr>
        <w:fldChar w:fldCharType="end"/>
      </w:r>
      <w:r w:rsidR="009F25A7">
        <w:instrText>)</w:instrText>
      </w:r>
      <w:r w:rsidR="009F25A7">
        <w:fldChar w:fldCharType="end"/>
      </w:r>
    </w:p>
    <w:p w14:paraId="25F31C3B" w14:textId="3AB7112F"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15pt;height:18.7pt" o:ole="">
            <v:imagedata r:id="rId58" o:title=""/>
          </v:shape>
          <o:OLEObject Type="Embed" ProgID="Equation.DSMT4" ShapeID="_x0000_i1047" DrawAspect="Content" ObjectID="_1682312520"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4.95pt;height:18.7pt" o:ole="">
            <v:imagedata r:id="rId60" o:title=""/>
          </v:shape>
          <o:OLEObject Type="Embed" ProgID="Equation.DSMT4" ShapeID="_x0000_i1048" DrawAspect="Content" ObjectID="_1682312521"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6pt;height:18.7pt" o:ole="">
            <v:imagedata r:id="rId62" o:title=""/>
          </v:shape>
          <o:OLEObject Type="Embed" ProgID="Equation.DSMT4" ShapeID="_x0000_i1049" DrawAspect="Content" ObjectID="_1682312522"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6pt;height:14.05pt" o:ole="">
            <v:imagedata r:id="rId64" o:title=""/>
          </v:shape>
          <o:OLEObject Type="Embed" ProgID="Equation.DSMT4" ShapeID="_x0000_i1050" DrawAspect="Content" ObjectID="_1682312523"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05pt;height:18.7pt" o:ole="">
            <v:imagedata r:id="rId66" o:title=""/>
          </v:shape>
          <o:OLEObject Type="Embed" ProgID="Equation.DSMT4" ShapeID="_x0000_i1051" DrawAspect="Content" ObjectID="_1682312524"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55pt;height:12.15pt" o:ole="">
            <v:imagedata r:id="rId68" o:title=""/>
          </v:shape>
          <o:OLEObject Type="Embed" ProgID="Equation.DSMT4" ShapeID="_x0000_i1052" DrawAspect="Content" ObjectID="_1682312525"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15pt;height:18.7pt" o:ole="">
            <v:imagedata r:id="rId70" o:title=""/>
          </v:shape>
          <o:OLEObject Type="Embed" ProgID="Equation.DSMT4" ShapeID="_x0000_i1053" DrawAspect="Content" ObjectID="_1682312526"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05pt;height:18.7pt" o:ole="">
            <v:imagedata r:id="rId66" o:title=""/>
          </v:shape>
          <o:OLEObject Type="Embed" ProgID="Equation.DSMT4" ShapeID="_x0000_i1054" DrawAspect="Content" ObjectID="_1682312527"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operties":{"noteIndex":0},"schema":"https://github.com/citation-style-language/schema/raw/master/csl-citation.json"}</w:instrText>
      </w:r>
      <w:r w:rsidR="0059521E">
        <w:fldChar w:fldCharType="separate"/>
      </w:r>
      <w:r w:rsidR="0059521E" w:rsidRPr="0059521E">
        <w:rPr>
          <w:noProof/>
        </w:rPr>
        <w:t>[32]</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341" w:name="_Toc71471477"/>
      <w:r>
        <w:lastRenderedPageBreak/>
        <w:t>Data Sets and Metrics for Evaluation</w:t>
      </w:r>
      <w:bookmarkEnd w:id="339"/>
      <w:bookmarkEnd w:id="340"/>
      <w:bookmarkEnd w:id="341"/>
    </w:p>
    <w:p w14:paraId="449A1C6B" w14:textId="0EBEBA01"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ins w:id="342" w:author="Dawn MacIsaac" w:date="2021-05-12T08:12:00Z">
        <w:r w:rsidR="007A5682">
          <w:t xml:space="preserve"> </w:t>
        </w:r>
      </w:ins>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E510CD">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E510CD" w:rsidRPr="00E510CD">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E510CD">
        <w:instrText>ADDIN CSL_CITATION {"citationItems":[{"id":"ITEM-1","itemData":{"URL":"https://climate.weather.gc.ca/","accessed":{"date-parts":[["2021","5","4"]]},"id":"ITEM-1","issued":{"date-parts":[["0"]]},"title":"Historical Climate Data - Climate - Environment and Climate Change Canada","type":"webpage"},"uris":["http://www.mendeley.com/documents/?uuid=217d6605-52a9-38a1-81c5-d05e2d3edd1b"]}],"mendeley":{"formattedCitation":"[53]","plainTextFormattedCitation":"[53]","previouslyFormattedCitation":"[53]"},"properties":{"noteIndex":0},"schema":"https://github.com/citation-style-language/schema/raw/master/csl-citation.json"}</w:instrText>
      </w:r>
      <w:r w:rsidR="004D738A">
        <w:fldChar w:fldCharType="separate"/>
      </w:r>
      <w:r w:rsidR="00E510CD" w:rsidRPr="00E510CD">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lastRenderedPageBreak/>
        <w:t xml:space="preserve"> </w:t>
      </w:r>
      <w:bookmarkStart w:id="343" w:name="_Toc69470502"/>
      <w:bookmarkStart w:id="344" w:name="_Toc69470957"/>
      <w:bookmarkStart w:id="345" w:name="_Toc71471478"/>
      <w:r w:rsidR="001D4D50">
        <w:t>Contributions</w:t>
      </w:r>
      <w:bookmarkEnd w:id="343"/>
      <w:bookmarkEnd w:id="344"/>
      <w:bookmarkEnd w:id="345"/>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346" w:name="_Toc71471479"/>
      <w:r>
        <w:lastRenderedPageBreak/>
        <w:t>References</w:t>
      </w:r>
      <w:bookmarkEnd w:id="346"/>
    </w:p>
    <w:p w14:paraId="0411C628" w14:textId="6C1DEE3F" w:rsidR="0059521E" w:rsidRPr="0059521E" w:rsidRDefault="005C54B3" w:rsidP="0059521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59521E" w:rsidRPr="0059521E">
        <w:rPr>
          <w:rFonts w:cs="Calibri"/>
          <w:noProof/>
          <w:szCs w:val="24"/>
        </w:rPr>
        <w:t>[1]</w:t>
      </w:r>
      <w:r w:rsidR="0059521E" w:rsidRPr="0059521E">
        <w:rPr>
          <w:rFonts w:cs="Calibri"/>
          <w:noProof/>
          <w:szCs w:val="24"/>
        </w:rPr>
        <w:tab/>
        <w:t xml:space="preserve">T. Hong and S. Fan, </w:t>
      </w:r>
      <w:r w:rsidR="006143C7">
        <w:rPr>
          <w:rFonts w:cs="Calibri"/>
          <w:noProof/>
          <w:szCs w:val="24"/>
        </w:rPr>
        <w:t>“</w:t>
      </w:r>
      <w:r w:rsidR="0059521E" w:rsidRPr="0059521E">
        <w:rPr>
          <w:rFonts w:cs="Calibri"/>
          <w:noProof/>
          <w:szCs w:val="24"/>
        </w:rPr>
        <w:t>Probabilistic electric load forecasting: A tutorial review,</w:t>
      </w:r>
      <w:r w:rsidR="006143C7">
        <w:rPr>
          <w:rFonts w:cs="Calibri"/>
          <w:noProof/>
          <w:szCs w:val="24"/>
        </w:rPr>
        <w:t>”</w:t>
      </w:r>
      <w:r w:rsidR="0059521E" w:rsidRPr="0059521E">
        <w:rPr>
          <w:rFonts w:cs="Calibri"/>
          <w:noProof/>
          <w:szCs w:val="24"/>
        </w:rPr>
        <w:t xml:space="preserve"> </w:t>
      </w:r>
      <w:r w:rsidR="0059521E" w:rsidRPr="0059521E">
        <w:rPr>
          <w:rFonts w:cs="Calibri"/>
          <w:i/>
          <w:iCs/>
          <w:noProof/>
          <w:szCs w:val="24"/>
        </w:rPr>
        <w:t>Int. J. Forecast.</w:t>
      </w:r>
      <w:r w:rsidR="0059521E" w:rsidRPr="0059521E">
        <w:rPr>
          <w:rFonts w:cs="Calibri"/>
          <w:noProof/>
          <w:szCs w:val="24"/>
        </w:rPr>
        <w:t>, vol. 32, no. 3, pp. 914–938, 2016, doi: 10.1016/j.ijforecast.2015.11.011.</w:t>
      </w:r>
    </w:p>
    <w:p w14:paraId="38EBB0F1" w14:textId="5106F08B"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w:t>
      </w:r>
      <w:r w:rsidRPr="0059521E">
        <w:rPr>
          <w:rFonts w:cs="Calibri"/>
          <w:noProof/>
          <w:szCs w:val="24"/>
        </w:rPr>
        <w:tab/>
        <w:t xml:space="preserve">S. Saurabh, H. Shoeb, and A. B. Mohammad, </w:t>
      </w:r>
      <w:r w:rsidR="006143C7">
        <w:rPr>
          <w:rFonts w:cs="Calibri"/>
          <w:noProof/>
          <w:szCs w:val="24"/>
        </w:rPr>
        <w:t>“</w:t>
      </w:r>
      <w:r w:rsidRPr="0059521E">
        <w:rPr>
          <w:rFonts w:cs="Calibri"/>
          <w:noProof/>
          <w:szCs w:val="24"/>
        </w:rPr>
        <w:t>Short Term Load Forecasting Using Artificial Neural Network,</w:t>
      </w:r>
      <w:r w:rsidR="006143C7">
        <w:rPr>
          <w:rFonts w:cs="Calibri"/>
          <w:noProof/>
          <w:szCs w:val="24"/>
        </w:rPr>
        <w:t>”</w:t>
      </w:r>
      <w:r w:rsidRPr="0059521E">
        <w:rPr>
          <w:rFonts w:cs="Calibri"/>
          <w:noProof/>
          <w:szCs w:val="24"/>
        </w:rPr>
        <w:t xml:space="preserve"> pp. 159–163, 2017.</w:t>
      </w:r>
    </w:p>
    <w:p w14:paraId="44EFE12C" w14:textId="2C0440D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w:t>
      </w:r>
      <w:r w:rsidRPr="0059521E">
        <w:rPr>
          <w:rFonts w:cs="Calibri"/>
          <w:noProof/>
          <w:szCs w:val="24"/>
        </w:rPr>
        <w:tab/>
        <w:t xml:space="preserve">K. Amarasinghe, D. L. Marino, and M. Manic, </w:t>
      </w:r>
      <w:r w:rsidR="006143C7">
        <w:rPr>
          <w:rFonts w:cs="Calibri"/>
          <w:noProof/>
          <w:szCs w:val="24"/>
        </w:rPr>
        <w:t>“</w:t>
      </w:r>
      <w:r w:rsidRPr="0059521E">
        <w:rPr>
          <w:rFonts w:cs="Calibri"/>
          <w:noProof/>
          <w:szCs w:val="24"/>
        </w:rPr>
        <w:t>Deep neural networks for energy load forecasting,</w:t>
      </w:r>
      <w:r w:rsidR="006143C7">
        <w:rPr>
          <w:rFonts w:cs="Calibri"/>
          <w:noProof/>
          <w:szCs w:val="24"/>
        </w:rPr>
        <w:t>”</w:t>
      </w:r>
      <w:r w:rsidRPr="0059521E">
        <w:rPr>
          <w:rFonts w:cs="Calibri"/>
          <w:noProof/>
          <w:szCs w:val="24"/>
        </w:rPr>
        <w:t xml:space="preserve"> 2017, doi: 10.1109/ISIE.2017.8001465.</w:t>
      </w:r>
    </w:p>
    <w:p w14:paraId="419E23BC" w14:textId="7ACA7C7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w:t>
      </w:r>
      <w:r w:rsidRPr="0059521E">
        <w:rPr>
          <w:rFonts w:cs="Calibri"/>
          <w:noProof/>
          <w:szCs w:val="24"/>
        </w:rPr>
        <w:tab/>
        <w:t xml:space="preserve">J. Zhang, Y. M. Wei, D. Li, Z. Tan, and J. Zhou, </w:t>
      </w:r>
      <w:r w:rsidR="006143C7">
        <w:rPr>
          <w:rFonts w:cs="Calibri"/>
          <w:noProof/>
          <w:szCs w:val="24"/>
        </w:rPr>
        <w:t>“</w:t>
      </w:r>
      <w:r w:rsidRPr="0059521E">
        <w:rPr>
          <w:rFonts w:cs="Calibri"/>
          <w:noProof/>
          <w:szCs w:val="24"/>
        </w:rPr>
        <w:t>Short term electricity load forecasting using a hybrid model,</w:t>
      </w:r>
      <w:r w:rsidR="006143C7">
        <w:rPr>
          <w:rFonts w:cs="Calibri"/>
          <w:noProof/>
          <w:szCs w:val="24"/>
        </w:rPr>
        <w:t>”</w:t>
      </w:r>
      <w:r w:rsidRPr="0059521E">
        <w:rPr>
          <w:rFonts w:cs="Calibri"/>
          <w:noProof/>
          <w:szCs w:val="24"/>
        </w:rPr>
        <w:t xml:space="preserve"> </w:t>
      </w:r>
      <w:r w:rsidRPr="0059521E">
        <w:rPr>
          <w:rFonts w:cs="Calibri"/>
          <w:i/>
          <w:iCs/>
          <w:noProof/>
          <w:szCs w:val="24"/>
        </w:rPr>
        <w:t>Energy</w:t>
      </w:r>
      <w:r w:rsidRPr="0059521E">
        <w:rPr>
          <w:rFonts w:cs="Calibri"/>
          <w:noProof/>
          <w:szCs w:val="24"/>
        </w:rPr>
        <w:t>, 2018, doi: 10.1016/j.energy.2018.06.012.</w:t>
      </w:r>
    </w:p>
    <w:p w14:paraId="6ACDB976" w14:textId="515D4F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w:t>
      </w:r>
      <w:r w:rsidRPr="0059521E">
        <w:rPr>
          <w:rFonts w:cs="Calibri"/>
          <w:noProof/>
          <w:szCs w:val="24"/>
        </w:rPr>
        <w:tab/>
        <w:t xml:space="preserve">C. Kuster, Y. Rezgui, and M. Mourshed, </w:t>
      </w:r>
      <w:r w:rsidR="006143C7">
        <w:rPr>
          <w:rFonts w:cs="Calibri"/>
          <w:noProof/>
          <w:szCs w:val="24"/>
        </w:rPr>
        <w:t>“</w:t>
      </w:r>
      <w:r w:rsidRPr="0059521E">
        <w:rPr>
          <w:rFonts w:cs="Calibri"/>
          <w:noProof/>
          <w:szCs w:val="24"/>
        </w:rPr>
        <w:t>Electrical load forecasting models: A critical systematic review,</w:t>
      </w:r>
      <w:r w:rsidR="006143C7">
        <w:rPr>
          <w:rFonts w:cs="Calibri"/>
          <w:noProof/>
          <w:szCs w:val="24"/>
        </w:rPr>
        <w:t>”</w:t>
      </w:r>
      <w:r w:rsidRPr="0059521E">
        <w:rPr>
          <w:rFonts w:cs="Calibri"/>
          <w:noProof/>
          <w:szCs w:val="24"/>
        </w:rPr>
        <w:t xml:space="preserve"> </w:t>
      </w:r>
      <w:r w:rsidRPr="0059521E">
        <w:rPr>
          <w:rFonts w:cs="Calibri"/>
          <w:i/>
          <w:iCs/>
          <w:noProof/>
          <w:szCs w:val="24"/>
        </w:rPr>
        <w:t>Sustainable Cities and Society</w:t>
      </w:r>
      <w:r w:rsidRPr="0059521E">
        <w:rPr>
          <w:rFonts w:cs="Calibri"/>
          <w:noProof/>
          <w:szCs w:val="24"/>
        </w:rPr>
        <w:t>. 2017, doi: 10.1016/j.scs.2017.08.009.</w:t>
      </w:r>
    </w:p>
    <w:p w14:paraId="7150DFB9" w14:textId="3D61A0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[6]</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w:t>
      </w:r>
      <w:r w:rsidRPr="0059521E">
        <w:rPr>
          <w:rFonts w:cs="Calibri"/>
          <w:i/>
          <w:iCs/>
          <w:noProof/>
          <w:szCs w:val="24"/>
        </w:rPr>
        <w:t>Proc. - 16th IEEE Int. Conf. Mach. Learn. Appl. ICMLA 2017</w:t>
      </w:r>
      <w:r w:rsidRPr="0059521E">
        <w:rPr>
          <w:rFonts w:cs="Calibri"/>
          <w:noProof/>
          <w:szCs w:val="24"/>
        </w:rPr>
        <w:t>, vol. 2017-Decem, pp. 511–516, 2017, doi: 10.1109/ICMLA.2017.0-110.</w:t>
      </w:r>
    </w:p>
    <w:p w14:paraId="46A39FC9" w14:textId="2B17D7F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[7]</w:t>
      </w:r>
      <w:r w:rsidRPr="0059521E">
        <w:rPr>
          <w:rFonts w:cs="Calibri"/>
          <w:noProof/>
          <w:szCs w:val="24"/>
        </w:rPr>
        <w:tab/>
        <w:t xml:space="preserve">B. Yildiz, J. I. Bilbao, and A. B. Sproul, </w:t>
      </w:r>
      <w:r w:rsidR="006143C7">
        <w:rPr>
          <w:rFonts w:cs="Calibri"/>
          <w:noProof/>
          <w:szCs w:val="24"/>
        </w:rPr>
        <w:t>“</w:t>
      </w:r>
      <w:r w:rsidRPr="0059521E">
        <w:rPr>
          <w:rFonts w:cs="Calibri"/>
          <w:noProof/>
          <w:szCs w:val="24"/>
        </w:rPr>
        <w:t>A review and analysis of regression and machine learning models on commercial building electricity load forecasting,</w:t>
      </w:r>
      <w:r w:rsidR="006143C7">
        <w:rPr>
          <w:rFonts w:cs="Calibri"/>
          <w:noProof/>
          <w:szCs w:val="24"/>
        </w:rPr>
        <w:t>”</w:t>
      </w:r>
      <w:r w:rsidRPr="0059521E">
        <w:rPr>
          <w:rFonts w:cs="Calibri"/>
          <w:noProof/>
          <w:szCs w:val="24"/>
        </w:rPr>
        <w:t xml:space="preserve"> </w:t>
      </w:r>
      <w:r w:rsidRPr="0059521E">
        <w:rPr>
          <w:rFonts w:cs="Calibri"/>
          <w:i/>
          <w:iCs/>
          <w:noProof/>
          <w:szCs w:val="24"/>
        </w:rPr>
        <w:t>Renewable and Sustainable Energy Reviews</w:t>
      </w:r>
      <w:r w:rsidRPr="0059521E">
        <w:rPr>
          <w:rFonts w:cs="Calibri"/>
          <w:noProof/>
          <w:szCs w:val="24"/>
        </w:rPr>
        <w:t>. 2017, doi: 10.1016/j.rser.2017.02.023.</w:t>
      </w:r>
    </w:p>
    <w:p w14:paraId="0E35CB4C" w14:textId="56B9F990"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[8]</w:t>
      </w:r>
      <w:r w:rsidRPr="0059521E">
        <w:rPr>
          <w:rFonts w:cs="Calibri"/>
          <w:noProof/>
          <w:szCs w:val="24"/>
        </w:rPr>
        <w:tab/>
        <w:t xml:space="preserve">A. Baliyan, K. Gaurav, and S. Kumar Mishra, </w:t>
      </w:r>
      <w:r w:rsidR="006143C7">
        <w:rPr>
          <w:rFonts w:cs="Calibri"/>
          <w:noProof/>
          <w:szCs w:val="24"/>
        </w:rPr>
        <w:t>“</w:t>
      </w:r>
      <w:r w:rsidRPr="0059521E">
        <w:rPr>
          <w:rFonts w:cs="Calibri"/>
          <w:noProof/>
          <w:szCs w:val="24"/>
        </w:rPr>
        <w:t>A review of short term load forecasting using artificial neural network models,</w:t>
      </w:r>
      <w:r w:rsidR="006143C7">
        <w:rPr>
          <w:rFonts w:cs="Calibri"/>
          <w:noProof/>
          <w:szCs w:val="24"/>
        </w:rPr>
        <w:t>”</w:t>
      </w:r>
      <w:r w:rsidRPr="0059521E">
        <w:rPr>
          <w:rFonts w:cs="Calibri"/>
          <w:noProof/>
          <w:szCs w:val="24"/>
        </w:rPr>
        <w:t xml:space="preserve"> 2015, doi: 10.1016/j.procs.2015.04.160.</w:t>
      </w:r>
    </w:p>
    <w:p w14:paraId="40C4DDF4" w14:textId="24C5926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[9]</w:t>
      </w:r>
      <w:r w:rsidRPr="0059521E">
        <w:rPr>
          <w:rFonts w:cs="Calibri"/>
          <w:noProof/>
          <w:szCs w:val="24"/>
        </w:rPr>
        <w:tab/>
        <w:t xml:space="preserve">I. K. Nti, M. Teimeh, O. Nyarko-Boateng, and A. F. Adekoya, </w:t>
      </w:r>
      <w:r w:rsidR="006143C7">
        <w:rPr>
          <w:rFonts w:cs="Calibri"/>
          <w:noProof/>
          <w:szCs w:val="24"/>
        </w:rPr>
        <w:t>“</w:t>
      </w:r>
      <w:r w:rsidRPr="0059521E">
        <w:rPr>
          <w:rFonts w:cs="Calibri"/>
          <w:noProof/>
          <w:szCs w:val="24"/>
        </w:rPr>
        <w:t xml:space="preserve">Electricity load forecasting: </w:t>
      </w:r>
      <w:r w:rsidRPr="0059521E">
        <w:rPr>
          <w:rFonts w:cs="Calibri"/>
          <w:noProof/>
          <w:szCs w:val="24"/>
        </w:rPr>
        <w:lastRenderedPageBreak/>
        <w:t>a systematic review,</w:t>
      </w:r>
      <w:r w:rsidR="006143C7">
        <w:rPr>
          <w:rFonts w:cs="Calibri"/>
          <w:noProof/>
          <w:szCs w:val="24"/>
        </w:rPr>
        <w:t>”</w:t>
      </w:r>
      <w:r w:rsidRPr="0059521E">
        <w:rPr>
          <w:rFonts w:cs="Calibri"/>
          <w:noProof/>
          <w:szCs w:val="24"/>
        </w:rPr>
        <w:t xml:space="preserve"> </w:t>
      </w:r>
      <w:r w:rsidRPr="0059521E">
        <w:rPr>
          <w:rFonts w:cs="Calibri"/>
          <w:i/>
          <w:iCs/>
          <w:noProof/>
          <w:szCs w:val="24"/>
        </w:rPr>
        <w:t>J. Electr. Syst. Inf. Technol.</w:t>
      </w:r>
      <w:r w:rsidRPr="0059521E">
        <w:rPr>
          <w:rFonts w:cs="Calibri"/>
          <w:noProof/>
          <w:szCs w:val="24"/>
        </w:rPr>
        <w:t>, 2020, doi: 10.1186/s43067-020-00021-8.</w:t>
      </w:r>
    </w:p>
    <w:p w14:paraId="5B83AE15" w14:textId="3C59EBB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[10]</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65BA50AA" w14:textId="4EB1A6A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[11]</w:t>
      </w:r>
      <w:r w:rsidRPr="0059521E">
        <w:rPr>
          <w:rFonts w:cs="Calibri"/>
          <w:noProof/>
          <w:szCs w:val="24"/>
        </w:rPr>
        <w:tab/>
        <w:t xml:space="preserve">T. Hong, J. Wilson, and J. Xie, </w:t>
      </w:r>
      <w:r w:rsidR="006143C7">
        <w:rPr>
          <w:rFonts w:cs="Calibri"/>
          <w:noProof/>
          <w:szCs w:val="24"/>
        </w:rPr>
        <w:t>“</w:t>
      </w:r>
      <w:r w:rsidRPr="0059521E">
        <w:rPr>
          <w:rFonts w:cs="Calibri"/>
          <w:noProof/>
          <w:szCs w:val="24"/>
        </w:rPr>
        <w:t>Long term probabilistic load forecasting and normalization with hourly information,</w:t>
      </w:r>
      <w:r w:rsidR="006143C7">
        <w:rPr>
          <w:rFonts w:cs="Calibri"/>
          <w:noProof/>
          <w:szCs w:val="24"/>
        </w:rPr>
        <w:t>”</w:t>
      </w:r>
      <w:r w:rsidRPr="0059521E">
        <w:rPr>
          <w:rFonts w:cs="Calibri"/>
          <w:noProof/>
          <w:szCs w:val="24"/>
        </w:rPr>
        <w:t xml:space="preserve"> </w:t>
      </w:r>
      <w:r w:rsidRPr="0059521E">
        <w:rPr>
          <w:rFonts w:cs="Calibri"/>
          <w:i/>
          <w:iCs/>
          <w:noProof/>
          <w:szCs w:val="24"/>
        </w:rPr>
        <w:t>IEEE Trans. Smart Grid</w:t>
      </w:r>
      <w:r w:rsidRPr="0059521E">
        <w:rPr>
          <w:rFonts w:cs="Calibri"/>
          <w:noProof/>
          <w:szCs w:val="24"/>
        </w:rPr>
        <w:t>, vol. 5, no. 1, pp. 456–462, 2014, doi: 10.1109/TSG.2013.2274373.</w:t>
      </w:r>
    </w:p>
    <w:p w14:paraId="37B57F52" w14:textId="651B86F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[12]</w:t>
      </w:r>
      <w:r w:rsidRPr="0059521E">
        <w:rPr>
          <w:rFonts w:cs="Calibri"/>
          <w:noProof/>
          <w:szCs w:val="24"/>
        </w:rPr>
        <w:tab/>
        <w:t xml:space="preserve">S. Kumar, S. Mishra, and S. Gupta, </w:t>
      </w:r>
      <w:r w:rsidR="006143C7">
        <w:rPr>
          <w:rFonts w:cs="Calibri"/>
          <w:noProof/>
          <w:szCs w:val="24"/>
        </w:rPr>
        <w:t>“</w:t>
      </w:r>
      <w:r w:rsidRPr="0059521E">
        <w:rPr>
          <w:rFonts w:cs="Calibri"/>
          <w:noProof/>
          <w:szCs w:val="24"/>
        </w:rPr>
        <w:t>Short term load forecasting using ANN and multiple linear regression,</w:t>
      </w:r>
      <w:r w:rsidR="006143C7">
        <w:rPr>
          <w:rFonts w:cs="Calibri"/>
          <w:noProof/>
          <w:szCs w:val="24"/>
        </w:rPr>
        <w:t>”</w:t>
      </w:r>
      <w:r w:rsidRPr="0059521E">
        <w:rPr>
          <w:rFonts w:cs="Calibri"/>
          <w:noProof/>
          <w:szCs w:val="24"/>
        </w:rPr>
        <w:t xml:space="preserve"> 2016, doi: 10.1109/CICT.2016.44.</w:t>
      </w:r>
    </w:p>
    <w:p w14:paraId="48E24667" w14:textId="3777E83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[13]</w:t>
      </w:r>
      <w:r w:rsidRPr="0059521E">
        <w:rPr>
          <w:rFonts w:cs="Calibri"/>
          <w:noProof/>
          <w:szCs w:val="24"/>
        </w:rPr>
        <w:tab/>
        <w:t xml:space="preserve">A. Y. Saber and A. K. M. R. Alam, </w:t>
      </w:r>
      <w:r w:rsidR="006143C7">
        <w:rPr>
          <w:rFonts w:cs="Calibri"/>
          <w:noProof/>
          <w:szCs w:val="24"/>
        </w:rPr>
        <w:t>“</w:t>
      </w:r>
      <w:r w:rsidRPr="0059521E">
        <w:rPr>
          <w:rFonts w:cs="Calibri"/>
          <w:noProof/>
          <w:szCs w:val="24"/>
        </w:rPr>
        <w:t>Short term load forecasting using multiple linear regression for big data,</w:t>
      </w:r>
      <w:r w:rsidR="006143C7">
        <w:rPr>
          <w:rFonts w:cs="Calibri"/>
          <w:noProof/>
          <w:szCs w:val="24"/>
        </w:rPr>
        <w:t>”</w:t>
      </w:r>
      <w:r w:rsidRPr="0059521E">
        <w:rPr>
          <w:rFonts w:cs="Calibri"/>
          <w:noProof/>
          <w:szCs w:val="24"/>
        </w:rPr>
        <w:t xml:space="preserve"> </w:t>
      </w:r>
      <w:r w:rsidRPr="0059521E">
        <w:rPr>
          <w:rFonts w:cs="Calibri"/>
          <w:i/>
          <w:iCs/>
          <w:noProof/>
          <w:szCs w:val="24"/>
        </w:rPr>
        <w:t>2017 IEEE Symp. Ser. Comput. Intell. SSCI 2017 - Proc.</w:t>
      </w:r>
      <w:r w:rsidRPr="0059521E">
        <w:rPr>
          <w:rFonts w:cs="Calibri"/>
          <w:noProof/>
          <w:szCs w:val="24"/>
        </w:rPr>
        <w:t>, vol. 2018-Janua, pp. 1–6, 2018, doi: 10.1109/SSCI.2017.8285261.</w:t>
      </w:r>
    </w:p>
    <w:p w14:paraId="2BB3C08D" w14:textId="317C6906"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[14]</w:t>
      </w:r>
      <w:r w:rsidRPr="0059521E">
        <w:rPr>
          <w:rFonts w:cs="Calibri"/>
          <w:noProof/>
          <w:szCs w:val="24"/>
        </w:rPr>
        <w:tab/>
        <w:t xml:space="preserve">P. Ji, D. Xiong, P. Wang, and J. Chen, </w:t>
      </w:r>
      <w:r w:rsidR="006143C7">
        <w:rPr>
          <w:rFonts w:cs="Calibri"/>
          <w:noProof/>
          <w:szCs w:val="24"/>
        </w:rPr>
        <w:t>“</w:t>
      </w:r>
      <w:r w:rsidRPr="0059521E">
        <w:rPr>
          <w:rFonts w:cs="Calibri"/>
          <w:noProof/>
          <w:szCs w:val="24"/>
        </w:rPr>
        <w:t>A study on exponential smoothing model for load forecasting,</w:t>
      </w:r>
      <w:r w:rsidR="006143C7">
        <w:rPr>
          <w:rFonts w:cs="Calibri"/>
          <w:noProof/>
          <w:szCs w:val="24"/>
        </w:rPr>
        <w:t>”</w:t>
      </w:r>
      <w:r w:rsidRPr="0059521E">
        <w:rPr>
          <w:rFonts w:cs="Calibri"/>
          <w:noProof/>
          <w:szCs w:val="24"/>
        </w:rPr>
        <w:t xml:space="preserve"> 2012, doi: 10.1109/APPEEC.2012.6307555.</w:t>
      </w:r>
    </w:p>
    <w:p w14:paraId="29EEA09D" w14:textId="0379A9A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[15]</w:t>
      </w:r>
      <w:r w:rsidRPr="0059521E">
        <w:rPr>
          <w:rFonts w:cs="Calibri"/>
          <w:noProof/>
          <w:szCs w:val="24"/>
        </w:rPr>
        <w:tab/>
        <w:t xml:space="preserve">J. F. Rendon-Sanchez and L. M. de Menezes, </w:t>
      </w:r>
      <w:r w:rsidR="006143C7">
        <w:rPr>
          <w:rFonts w:cs="Calibri"/>
          <w:noProof/>
          <w:szCs w:val="24"/>
        </w:rPr>
        <w:t>“</w:t>
      </w:r>
      <w:r w:rsidRPr="0059521E">
        <w:rPr>
          <w:rFonts w:cs="Calibri"/>
          <w:noProof/>
          <w:szCs w:val="24"/>
        </w:rPr>
        <w:t>Structural combination of seasonal exponential smoothing forecasts applied to load forecasting,</w:t>
      </w:r>
      <w:r w:rsidR="006143C7">
        <w:rPr>
          <w:rFonts w:cs="Calibri"/>
          <w:noProof/>
          <w:szCs w:val="24"/>
        </w:rPr>
        <w:t>”</w:t>
      </w:r>
      <w:r w:rsidRPr="0059521E">
        <w:rPr>
          <w:rFonts w:cs="Calibri"/>
          <w:noProof/>
          <w:szCs w:val="24"/>
        </w:rPr>
        <w:t xml:space="preserve"> </w:t>
      </w:r>
      <w:r w:rsidRPr="0059521E">
        <w:rPr>
          <w:rFonts w:cs="Calibri"/>
          <w:i/>
          <w:iCs/>
          <w:noProof/>
          <w:szCs w:val="24"/>
        </w:rPr>
        <w:t>Eur. J. Oper. Res.</w:t>
      </w:r>
      <w:r w:rsidRPr="0059521E">
        <w:rPr>
          <w:rFonts w:cs="Calibri"/>
          <w:noProof/>
          <w:szCs w:val="24"/>
        </w:rPr>
        <w:t>, 2019, doi: 10.1016/j.ejor.2018.12.013.</w:t>
      </w:r>
    </w:p>
    <w:p w14:paraId="42947423" w14:textId="7C997CA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[16]</w:t>
      </w:r>
      <w:r w:rsidRPr="0059521E">
        <w:rPr>
          <w:rFonts w:cs="Calibri"/>
          <w:noProof/>
          <w:szCs w:val="24"/>
        </w:rPr>
        <w:tab/>
        <w:t xml:space="preserve">L. Tang, Y. Yi, and Y. Peng, </w:t>
      </w:r>
      <w:r w:rsidR="006143C7">
        <w:rPr>
          <w:rFonts w:cs="Calibri"/>
          <w:noProof/>
          <w:szCs w:val="24"/>
        </w:rPr>
        <w:t>“</w:t>
      </w:r>
      <w:r w:rsidRPr="0059521E">
        <w:rPr>
          <w:rFonts w:cs="Calibri"/>
          <w:noProof/>
          <w:szCs w:val="24"/>
        </w:rPr>
        <w:t>An ensemble deep learning model for short-term load forecasting based on ARIMA and LSTM,</w:t>
      </w:r>
      <w:r w:rsidR="006143C7">
        <w:rPr>
          <w:rFonts w:cs="Calibri"/>
          <w:noProof/>
          <w:szCs w:val="24"/>
        </w:rPr>
        <w:t>”</w:t>
      </w:r>
      <w:r w:rsidRPr="0059521E">
        <w:rPr>
          <w:rFonts w:cs="Calibri"/>
          <w:noProof/>
          <w:szCs w:val="24"/>
        </w:rPr>
        <w:t xml:space="preserve"> 2019, doi: 10.1109/SmartGridComm.2019.8909756.</w:t>
      </w:r>
    </w:p>
    <w:p w14:paraId="54383908" w14:textId="549DE07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[17]</w:t>
      </w:r>
      <w:r w:rsidRPr="0059521E">
        <w:rPr>
          <w:rFonts w:cs="Calibri"/>
          <w:noProof/>
          <w:szCs w:val="24"/>
        </w:rPr>
        <w:tab/>
        <w:t xml:space="preserve">B. Nepal, M. Yamaha, A. Yokoe, and T. Yamaji, </w:t>
      </w:r>
      <w:r w:rsidR="006143C7">
        <w:rPr>
          <w:rFonts w:cs="Calibri"/>
          <w:noProof/>
          <w:szCs w:val="24"/>
        </w:rPr>
        <w:t>“</w:t>
      </w:r>
      <w:r w:rsidRPr="0059521E">
        <w:rPr>
          <w:rFonts w:cs="Calibri"/>
          <w:noProof/>
          <w:szCs w:val="24"/>
        </w:rPr>
        <w:t>Electricity load forecasting using clustering and ARIMA model for energy management in buildings,</w:t>
      </w:r>
      <w:r w:rsidR="006143C7">
        <w:rPr>
          <w:rFonts w:cs="Calibri"/>
          <w:noProof/>
          <w:szCs w:val="24"/>
        </w:rPr>
        <w:t>”</w:t>
      </w:r>
      <w:r w:rsidRPr="0059521E">
        <w:rPr>
          <w:rFonts w:cs="Calibri"/>
          <w:noProof/>
          <w:szCs w:val="24"/>
        </w:rPr>
        <w:t xml:space="preserve"> </w:t>
      </w:r>
      <w:r w:rsidRPr="0059521E">
        <w:rPr>
          <w:rFonts w:cs="Calibri"/>
          <w:i/>
          <w:iCs/>
          <w:noProof/>
          <w:szCs w:val="24"/>
        </w:rPr>
        <w:t>Japan Archit. Rev.</w:t>
      </w:r>
      <w:r w:rsidRPr="0059521E">
        <w:rPr>
          <w:rFonts w:cs="Calibri"/>
          <w:noProof/>
          <w:szCs w:val="24"/>
        </w:rPr>
        <w:t>, 2020, doi: 10.1002/2475-8876.12135.</w:t>
      </w:r>
    </w:p>
    <w:p w14:paraId="0BF0CB57" w14:textId="7F54D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[18]</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2FB57D82" w14:textId="09A68A5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[19]</w:t>
      </w:r>
      <w:r w:rsidRPr="0059521E">
        <w:rPr>
          <w:rFonts w:cs="Calibri"/>
          <w:noProof/>
          <w:szCs w:val="24"/>
        </w:rPr>
        <w:tab/>
        <w:t xml:space="preserve">A. Badri, Z. Ameli, and A. Motie Birjandi, </w:t>
      </w:r>
      <w:r w:rsidR="006143C7">
        <w:rPr>
          <w:rFonts w:cs="Calibri"/>
          <w:noProof/>
          <w:szCs w:val="24"/>
        </w:rPr>
        <w:t>“</w:t>
      </w:r>
      <w:r w:rsidRPr="0059521E">
        <w:rPr>
          <w:rFonts w:cs="Calibri"/>
          <w:noProof/>
          <w:szCs w:val="24"/>
        </w:rPr>
        <w:t>Application of artificial neural networks and fuzzy logic methods for short term load forecasting,</w:t>
      </w:r>
      <w:r w:rsidR="006143C7">
        <w:rPr>
          <w:rFonts w:cs="Calibri"/>
          <w:noProof/>
          <w:szCs w:val="24"/>
        </w:rPr>
        <w:t>”</w:t>
      </w:r>
      <w:r w:rsidRPr="0059521E">
        <w:rPr>
          <w:rFonts w:cs="Calibri"/>
          <w:noProof/>
          <w:szCs w:val="24"/>
        </w:rPr>
        <w:t xml:space="preserve"> 2012, doi: 10.1016/j.egypro.2011.12.965.</w:t>
      </w:r>
    </w:p>
    <w:p w14:paraId="609CA0D8" w14:textId="2F50F2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[20]</w:t>
      </w:r>
      <w:r w:rsidRPr="0059521E">
        <w:rPr>
          <w:rFonts w:cs="Calibri"/>
          <w:noProof/>
          <w:szCs w:val="24"/>
        </w:rPr>
        <w:tab/>
        <w:t xml:space="preserve">P. H. Kuo and C. J. Huang, </w:t>
      </w:r>
      <w:r w:rsidR="006143C7">
        <w:rPr>
          <w:rFonts w:cs="Calibri"/>
          <w:noProof/>
          <w:szCs w:val="24"/>
        </w:rPr>
        <w:t>“</w:t>
      </w:r>
      <w:r w:rsidRPr="0059521E">
        <w:rPr>
          <w:rFonts w:cs="Calibri"/>
          <w:noProof/>
          <w:szCs w:val="24"/>
        </w:rPr>
        <w:t>A high precision artificial neural networks model for short-Term energy load forecasting,</w:t>
      </w:r>
      <w:r w:rsidR="006143C7">
        <w:rPr>
          <w:rFonts w:cs="Calibri"/>
          <w:noProof/>
          <w:szCs w:val="24"/>
        </w:rPr>
        <w:t>”</w:t>
      </w:r>
      <w:r w:rsidRPr="0059521E">
        <w:rPr>
          <w:rFonts w:cs="Calibri"/>
          <w:noProof/>
          <w:szCs w:val="24"/>
        </w:rPr>
        <w:t xml:space="preserve"> </w:t>
      </w:r>
      <w:r w:rsidRPr="0059521E">
        <w:rPr>
          <w:rFonts w:cs="Calibri"/>
          <w:i/>
          <w:iCs/>
          <w:noProof/>
          <w:szCs w:val="24"/>
        </w:rPr>
        <w:t>Energies</w:t>
      </w:r>
      <w:r w:rsidRPr="0059521E">
        <w:rPr>
          <w:rFonts w:cs="Calibri"/>
          <w:noProof/>
          <w:szCs w:val="24"/>
        </w:rPr>
        <w:t>, 2018, doi: 10.3390/en11010213.</w:t>
      </w:r>
    </w:p>
    <w:p w14:paraId="73D35648" w14:textId="5F812DD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[21]</w:t>
      </w:r>
      <w:r w:rsidRPr="0059521E">
        <w:rPr>
          <w:rFonts w:cs="Calibri"/>
          <w:noProof/>
          <w:szCs w:val="24"/>
        </w:rPr>
        <w:tab/>
        <w:t xml:space="preserve">T. Hong and P. Wang, </w:t>
      </w:r>
      <w:r w:rsidR="006143C7">
        <w:rPr>
          <w:rFonts w:cs="Calibri"/>
          <w:noProof/>
          <w:szCs w:val="24"/>
        </w:rPr>
        <w:t>“</w:t>
      </w:r>
      <w:r w:rsidRPr="0059521E">
        <w:rPr>
          <w:rFonts w:cs="Calibri"/>
          <w:noProof/>
          <w:szCs w:val="24"/>
        </w:rPr>
        <w:t>Fuzzy interaction regression for short 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Fuzzy Optim. Decis. Mak.</w:t>
      </w:r>
      <w:r w:rsidRPr="0059521E">
        <w:rPr>
          <w:rFonts w:cs="Calibri"/>
          <w:noProof/>
          <w:szCs w:val="24"/>
        </w:rPr>
        <w:t>, 2014, doi: 10.1007/s10700-013-9166-9.</w:t>
      </w:r>
    </w:p>
    <w:p w14:paraId="0DA203DE" w14:textId="789A139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[22]</w:t>
      </w:r>
      <w:r w:rsidRPr="0059521E">
        <w:rPr>
          <w:rFonts w:cs="Calibri"/>
          <w:noProof/>
          <w:szCs w:val="24"/>
        </w:rPr>
        <w:tab/>
        <w:t xml:space="preserve">M. Hanmandlu and B. K. Chauhan, </w:t>
      </w:r>
      <w:r w:rsidR="006143C7">
        <w:rPr>
          <w:rFonts w:cs="Calibri"/>
          <w:noProof/>
          <w:szCs w:val="24"/>
        </w:rPr>
        <w:t>“</w:t>
      </w:r>
      <w:r w:rsidRPr="0059521E">
        <w:rPr>
          <w:rFonts w:cs="Calibri"/>
          <w:noProof/>
          <w:szCs w:val="24"/>
        </w:rPr>
        <w:t>Load forecasting using hybrid models,</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2011, doi: 10.1109/TPWRS.2010.2048585.</w:t>
      </w:r>
    </w:p>
    <w:p w14:paraId="1B7B0AEE" w14:textId="5982AC2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[23]</w:t>
      </w:r>
      <w:r w:rsidRPr="0059521E">
        <w:rPr>
          <w:rFonts w:cs="Calibri"/>
          <w:noProof/>
          <w:szCs w:val="24"/>
        </w:rPr>
        <w:tab/>
        <w:t xml:space="preserve">A. Yang, W. Li, and X. Yang, </w:t>
      </w:r>
      <w:r w:rsidR="006143C7">
        <w:rPr>
          <w:rFonts w:cs="Calibri"/>
          <w:noProof/>
          <w:szCs w:val="24"/>
        </w:rPr>
        <w:t>“</w:t>
      </w:r>
      <w:r w:rsidRPr="0059521E">
        <w:rPr>
          <w:rFonts w:cs="Calibri"/>
          <w:noProof/>
          <w:szCs w:val="24"/>
        </w:rPr>
        <w:t>Short-term electricity load forecasting based on feature selection and Least Squares Support Vector Machines,</w:t>
      </w:r>
      <w:r w:rsidR="006143C7">
        <w:rPr>
          <w:rFonts w:cs="Calibri"/>
          <w:noProof/>
          <w:szCs w:val="24"/>
        </w:rPr>
        <w:t>”</w:t>
      </w:r>
      <w:r w:rsidRPr="0059521E">
        <w:rPr>
          <w:rFonts w:cs="Calibri"/>
          <w:noProof/>
          <w:szCs w:val="24"/>
        </w:rPr>
        <w:t xml:space="preserve"> </w:t>
      </w:r>
      <w:r w:rsidRPr="0059521E">
        <w:rPr>
          <w:rFonts w:cs="Calibri"/>
          <w:i/>
          <w:iCs/>
          <w:noProof/>
          <w:szCs w:val="24"/>
        </w:rPr>
        <w:t>Knowledge-Based Syst.</w:t>
      </w:r>
      <w:r w:rsidRPr="0059521E">
        <w:rPr>
          <w:rFonts w:cs="Calibri"/>
          <w:noProof/>
          <w:szCs w:val="24"/>
        </w:rPr>
        <w:t>, 2019, doi: 10.1016/j.knosys.2018.08.027.</w:t>
      </w:r>
    </w:p>
    <w:p w14:paraId="5A5F178A" w14:textId="54B585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[24]</w:t>
      </w:r>
      <w:r w:rsidRPr="0059521E">
        <w:rPr>
          <w:rFonts w:cs="Calibri"/>
          <w:noProof/>
          <w:szCs w:val="24"/>
        </w:rPr>
        <w:tab/>
        <w:t xml:space="preserve">V. Mayrink and H. S. Hippert, </w:t>
      </w:r>
      <w:r w:rsidR="006143C7">
        <w:rPr>
          <w:rFonts w:cs="Calibri"/>
          <w:noProof/>
          <w:szCs w:val="24"/>
        </w:rPr>
        <w:t>“</w:t>
      </w:r>
      <w:r w:rsidRPr="0059521E">
        <w:rPr>
          <w:rFonts w:cs="Calibri"/>
          <w:noProof/>
          <w:szCs w:val="24"/>
        </w:rPr>
        <w:t>A hybrid method using Exponential Smoothing and Gradient Boosting for electrical short-term load forecasting,</w:t>
      </w:r>
      <w:r w:rsidR="006143C7">
        <w:rPr>
          <w:rFonts w:cs="Calibri"/>
          <w:noProof/>
          <w:szCs w:val="24"/>
        </w:rPr>
        <w:t>”</w:t>
      </w:r>
      <w:r w:rsidRPr="0059521E">
        <w:rPr>
          <w:rFonts w:cs="Calibri"/>
          <w:noProof/>
          <w:szCs w:val="24"/>
        </w:rPr>
        <w:t xml:space="preserve"> 2017, doi: 10.1109/LA-CCI.2016.7885697.</w:t>
      </w:r>
    </w:p>
    <w:p w14:paraId="0D16E320" w14:textId="246BFEB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[25]</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Building energy load forecasting using 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4213FBDF" w14:textId="47B34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[26]</w:t>
      </w:r>
      <w:r w:rsidRPr="0059521E">
        <w:rPr>
          <w:rFonts w:cs="Calibri"/>
          <w:noProof/>
          <w:szCs w:val="24"/>
        </w:rPr>
        <w:tab/>
        <w:t xml:space="preserve">M. Munem, T. M. Rubaith Bashar, M. H. Roni, M. Shahriar, T. B. Shawkat, and H. Rahaman, </w:t>
      </w:r>
      <w:r w:rsidR="006143C7">
        <w:rPr>
          <w:rFonts w:cs="Calibri"/>
          <w:noProof/>
          <w:szCs w:val="24"/>
        </w:rPr>
        <w:t>“</w:t>
      </w:r>
      <w:r w:rsidRPr="0059521E">
        <w:rPr>
          <w:rFonts w:cs="Calibri"/>
          <w:noProof/>
          <w:szCs w:val="24"/>
        </w:rPr>
        <w:t>Electric power load forecasting based on multivariate LSTM neural network using bayesian optimization,</w:t>
      </w:r>
      <w:r w:rsidR="006143C7">
        <w:rPr>
          <w:rFonts w:cs="Calibri"/>
          <w:noProof/>
          <w:szCs w:val="24"/>
        </w:rPr>
        <w:t>”</w:t>
      </w:r>
      <w:r w:rsidRPr="0059521E">
        <w:rPr>
          <w:rFonts w:cs="Calibri"/>
          <w:noProof/>
          <w:szCs w:val="24"/>
        </w:rPr>
        <w:t xml:space="preserve"> </w:t>
      </w:r>
      <w:r w:rsidRPr="0059521E">
        <w:rPr>
          <w:rFonts w:cs="Calibri"/>
          <w:i/>
          <w:iCs/>
          <w:noProof/>
          <w:szCs w:val="24"/>
        </w:rPr>
        <w:t>2020 IEEE Electr. Power Energy Conf. EPEC 2020</w:t>
      </w:r>
      <w:r w:rsidRPr="0059521E">
        <w:rPr>
          <w:rFonts w:cs="Calibri"/>
          <w:noProof/>
          <w:szCs w:val="24"/>
        </w:rPr>
        <w:t>, vol. 3, 2020, doi: 10.1109/EPEC48502.2020.9320123.</w:t>
      </w:r>
    </w:p>
    <w:p w14:paraId="13B26B29" w14:textId="12CE87F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[27]</w:t>
      </w:r>
      <w:r w:rsidRPr="0059521E">
        <w:rPr>
          <w:rFonts w:cs="Calibri"/>
          <w:noProof/>
          <w:szCs w:val="24"/>
        </w:rPr>
        <w:tab/>
        <w:t xml:space="preserve">G. H. Yann LeCun, Yoshua Bengio, </w:t>
      </w:r>
      <w:r w:rsidR="006143C7">
        <w:rPr>
          <w:rFonts w:cs="Calibri"/>
          <w:noProof/>
          <w:szCs w:val="24"/>
        </w:rPr>
        <w:t>“</w:t>
      </w:r>
      <w:r w:rsidRPr="0059521E">
        <w:rPr>
          <w:rFonts w:cs="Calibri"/>
          <w:noProof/>
          <w:szCs w:val="24"/>
        </w:rPr>
        <w:t>Deep learning (2015), Y. LeCun, Y. Bengio and G. Hinton,</w:t>
      </w:r>
      <w:r w:rsidR="006143C7">
        <w:rPr>
          <w:rFonts w:cs="Calibri"/>
          <w:noProof/>
          <w:szCs w:val="24"/>
        </w:rPr>
        <w:t>”</w:t>
      </w:r>
      <w:r w:rsidRPr="0059521E">
        <w:rPr>
          <w:rFonts w:cs="Calibri"/>
          <w:noProof/>
          <w:szCs w:val="24"/>
        </w:rPr>
        <w:t xml:space="preserve"> </w:t>
      </w:r>
      <w:r w:rsidRPr="0059521E">
        <w:rPr>
          <w:rFonts w:cs="Calibri"/>
          <w:i/>
          <w:iCs/>
          <w:noProof/>
          <w:szCs w:val="24"/>
        </w:rPr>
        <w:t>Nature</w:t>
      </w:r>
      <w:r w:rsidRPr="0059521E">
        <w:rPr>
          <w:rFonts w:cs="Calibri"/>
          <w:noProof/>
          <w:szCs w:val="24"/>
        </w:rPr>
        <w:t>, 2015.</w:t>
      </w:r>
    </w:p>
    <w:p w14:paraId="3EC5D2DF" w14:textId="15CE8CA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[28]</w:t>
      </w:r>
      <w:r w:rsidRPr="0059521E">
        <w:rPr>
          <w:rFonts w:cs="Calibri"/>
          <w:noProof/>
          <w:szCs w:val="24"/>
        </w:rPr>
        <w:tab/>
        <w:t xml:space="preserve">A. Gasparin, S. Lukovic, and C. Alippi, </w:t>
      </w:r>
      <w:r w:rsidR="006143C7">
        <w:rPr>
          <w:rFonts w:cs="Calibri"/>
          <w:noProof/>
          <w:szCs w:val="24"/>
        </w:rPr>
        <w:t>“</w:t>
      </w:r>
      <w:r w:rsidRPr="0059521E">
        <w:rPr>
          <w:rFonts w:cs="Calibri"/>
          <w:noProof/>
          <w:szCs w:val="24"/>
        </w:rPr>
        <w:t>Deep Learning for Time Series Forecasting: The Electric Load Case,</w:t>
      </w:r>
      <w:r w:rsidR="006143C7">
        <w:rPr>
          <w:rFonts w:cs="Calibri"/>
          <w:noProof/>
          <w:szCs w:val="24"/>
        </w:rPr>
        <w:t>”</w:t>
      </w:r>
      <w:r w:rsidRPr="0059521E">
        <w:rPr>
          <w:rFonts w:cs="Calibri"/>
          <w:noProof/>
          <w:szCs w:val="24"/>
        </w:rPr>
        <w:t xml:space="preserve"> 2019, [Online]. Available: http://arxiv.org/abs/1907.09207.</w:t>
      </w:r>
    </w:p>
    <w:p w14:paraId="463779B9" w14:textId="51C9180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[29]</w:t>
      </w:r>
      <w:r w:rsidRPr="0059521E">
        <w:rPr>
          <w:rFonts w:cs="Calibri"/>
          <w:noProof/>
          <w:szCs w:val="24"/>
        </w:rPr>
        <w:tab/>
        <w:t xml:space="preserve">T. Hong, P. Wang, and H. L. Willis, </w:t>
      </w:r>
      <w:r w:rsidR="006143C7">
        <w:rPr>
          <w:rFonts w:cs="Calibri"/>
          <w:noProof/>
          <w:szCs w:val="24"/>
        </w:rPr>
        <w:t>“</w:t>
      </w:r>
      <w:r w:rsidRPr="0059521E">
        <w:rPr>
          <w:rFonts w:cs="Calibri"/>
          <w:noProof/>
          <w:szCs w:val="24"/>
        </w:rPr>
        <w:t>A naïve multiple linear regression benchmark for short term load forecasting,</w:t>
      </w:r>
      <w:r w:rsidR="006143C7">
        <w:rPr>
          <w:rFonts w:cs="Calibri"/>
          <w:noProof/>
          <w:szCs w:val="24"/>
        </w:rPr>
        <w:t>”</w:t>
      </w:r>
      <w:r w:rsidRPr="0059521E">
        <w:rPr>
          <w:rFonts w:cs="Calibri"/>
          <w:noProof/>
          <w:szCs w:val="24"/>
        </w:rPr>
        <w:t xml:space="preserve"> 2011, doi: 10.1109/PES.2011.6038881.</w:t>
      </w:r>
    </w:p>
    <w:p w14:paraId="59457756" w14:textId="17863A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[30]</w:t>
      </w:r>
      <w:r w:rsidRPr="0059521E">
        <w:rPr>
          <w:rFonts w:cs="Calibri"/>
          <w:noProof/>
          <w:szCs w:val="24"/>
        </w:rPr>
        <w:tab/>
        <w:t xml:space="preserve">K. Methaprayoon, W. J. Lee, S. Rasmiddatta, J. R. Liao, and R. J. Ross, </w:t>
      </w:r>
      <w:r w:rsidR="006143C7">
        <w:rPr>
          <w:rFonts w:cs="Calibri"/>
          <w:noProof/>
          <w:szCs w:val="24"/>
        </w:rPr>
        <w:t>“</w:t>
      </w:r>
      <w:r w:rsidRPr="0059521E">
        <w:rPr>
          <w:rFonts w:cs="Calibri"/>
          <w:noProof/>
          <w:szCs w:val="24"/>
        </w:rPr>
        <w:t>Multistage artificial neural network short-term load forecasting engine with front-end weather forecast,</w:t>
      </w:r>
      <w:r w:rsidR="006143C7">
        <w:rPr>
          <w:rFonts w:cs="Calibri"/>
          <w:noProof/>
          <w:szCs w:val="24"/>
        </w:rPr>
        <w:t>”</w:t>
      </w:r>
      <w:r w:rsidRPr="0059521E">
        <w:rPr>
          <w:rFonts w:cs="Calibri"/>
          <w:noProof/>
          <w:szCs w:val="24"/>
        </w:rPr>
        <w:t xml:space="preserve"> </w:t>
      </w:r>
      <w:r w:rsidRPr="0059521E">
        <w:rPr>
          <w:rFonts w:cs="Calibri"/>
          <w:i/>
          <w:iCs/>
          <w:noProof/>
          <w:szCs w:val="24"/>
        </w:rPr>
        <w:t>IEEE Trans. Ind. Appl.</w:t>
      </w:r>
      <w:r w:rsidRPr="0059521E">
        <w:rPr>
          <w:rFonts w:cs="Calibri"/>
          <w:noProof/>
          <w:szCs w:val="24"/>
        </w:rPr>
        <w:t>, 2007, doi: 10.1109/TIA.2007.908190.</w:t>
      </w:r>
    </w:p>
    <w:p w14:paraId="590002DF" w14:textId="62060FB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[31]</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707AFCAD" w14:textId="47F9FE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[32]</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2017, doi: 10.1109/ICMLA.2017.0-110.</w:t>
      </w:r>
    </w:p>
    <w:p w14:paraId="393C669E" w14:textId="6448E2B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[33]</w:t>
      </w:r>
      <w:r w:rsidRPr="0059521E">
        <w:rPr>
          <w:rFonts w:cs="Calibri"/>
          <w:noProof/>
          <w:szCs w:val="24"/>
        </w:rPr>
        <w:tab/>
        <w:t xml:space="preserve">A. K. Singh, Ibraheem, S. Khatoon, M. Muazzam, and D. K. Chaturvedi, </w:t>
      </w:r>
      <w:r w:rsidR="006143C7">
        <w:rPr>
          <w:rFonts w:cs="Calibri"/>
          <w:noProof/>
          <w:szCs w:val="24"/>
        </w:rPr>
        <w:t>“</w:t>
      </w:r>
      <w:r w:rsidRPr="0059521E">
        <w:rPr>
          <w:rFonts w:cs="Calibri"/>
          <w:noProof/>
          <w:szCs w:val="24"/>
        </w:rPr>
        <w:t>Load forecasting techniques and methodologies: A review,</w:t>
      </w:r>
      <w:r w:rsidR="006143C7">
        <w:rPr>
          <w:rFonts w:cs="Calibri"/>
          <w:noProof/>
          <w:szCs w:val="24"/>
        </w:rPr>
        <w:t>”</w:t>
      </w:r>
      <w:r w:rsidRPr="0059521E">
        <w:rPr>
          <w:rFonts w:cs="Calibri"/>
          <w:noProof/>
          <w:szCs w:val="24"/>
        </w:rPr>
        <w:t xml:space="preserve"> 2012, doi: 10.1109/ICPCES.2012.6508132.</w:t>
      </w:r>
    </w:p>
    <w:p w14:paraId="5D399948" w14:textId="25732F1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[34]</w:t>
      </w:r>
      <w:r w:rsidRPr="0059521E">
        <w:rPr>
          <w:rFonts w:cs="Calibri"/>
          <w:noProof/>
          <w:szCs w:val="24"/>
        </w:rPr>
        <w:tab/>
        <w:t xml:space="preserve">P. Wang, B. Liu, and T. Hong, </w:t>
      </w:r>
      <w:r w:rsidR="006143C7">
        <w:rPr>
          <w:rFonts w:cs="Calibri"/>
          <w:noProof/>
          <w:szCs w:val="24"/>
        </w:rPr>
        <w:t>“</w:t>
      </w:r>
      <w:r w:rsidRPr="0059521E">
        <w:rPr>
          <w:rFonts w:cs="Calibri"/>
          <w:noProof/>
          <w:szCs w:val="24"/>
        </w:rPr>
        <w:t>Electric load forecasting with recency effect: A big data approach,</w:t>
      </w:r>
      <w:r w:rsidR="006143C7">
        <w:rPr>
          <w:rFonts w:cs="Calibri"/>
          <w:noProof/>
          <w:szCs w:val="24"/>
        </w:rPr>
        <w:t>”</w:t>
      </w:r>
      <w:r w:rsidRPr="0059521E">
        <w:rPr>
          <w:rFonts w:cs="Calibri"/>
          <w:noProof/>
          <w:szCs w:val="24"/>
        </w:rPr>
        <w:t xml:space="preserve"> </w:t>
      </w:r>
      <w:r w:rsidRPr="0059521E">
        <w:rPr>
          <w:rFonts w:cs="Calibri"/>
          <w:i/>
          <w:iCs/>
          <w:noProof/>
          <w:szCs w:val="24"/>
        </w:rPr>
        <w:t>Int. J. Forecast.</w:t>
      </w:r>
      <w:r w:rsidRPr="0059521E">
        <w:rPr>
          <w:rFonts w:cs="Calibri"/>
          <w:noProof/>
          <w:szCs w:val="24"/>
        </w:rPr>
        <w:t>, 2016, doi: 10.1016/j.ijforecast.2015.09.006.</w:t>
      </w:r>
    </w:p>
    <w:p w14:paraId="05BA4FDA" w14:textId="6C70C68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[35]</w:t>
      </w:r>
      <w:r w:rsidRPr="0059521E">
        <w:rPr>
          <w:rFonts w:cs="Calibri"/>
          <w:noProof/>
          <w:szCs w:val="24"/>
        </w:rPr>
        <w:tab/>
        <w:t xml:space="preserve">A. Bracale, G. Carpinelli, P. De Falco, and T. Hong, </w:t>
      </w:r>
      <w:r w:rsidR="006143C7">
        <w:rPr>
          <w:rFonts w:cs="Calibri"/>
          <w:noProof/>
          <w:szCs w:val="24"/>
        </w:rPr>
        <w:t>“</w:t>
      </w:r>
      <w:r w:rsidRPr="0059521E">
        <w:rPr>
          <w:rFonts w:cs="Calibri"/>
          <w:noProof/>
          <w:szCs w:val="24"/>
        </w:rPr>
        <w:t>Short-term industrial load forecasting: A case study in an Italian factory,</w:t>
      </w:r>
      <w:r w:rsidR="006143C7">
        <w:rPr>
          <w:rFonts w:cs="Calibri"/>
          <w:noProof/>
          <w:szCs w:val="24"/>
        </w:rPr>
        <w:t>”</w:t>
      </w:r>
      <w:r w:rsidRPr="0059521E">
        <w:rPr>
          <w:rFonts w:cs="Calibri"/>
          <w:noProof/>
          <w:szCs w:val="24"/>
        </w:rPr>
        <w:t xml:space="preserve"> 2017, doi: 10.1109/ISGTEurope.2017.8260176.</w:t>
      </w:r>
    </w:p>
    <w:p w14:paraId="579618DD" w14:textId="2AADE9EA"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[36]</w:t>
      </w:r>
      <w:r w:rsidRPr="0059521E">
        <w:rPr>
          <w:rFonts w:cs="Calibri"/>
          <w:noProof/>
          <w:szCs w:val="24"/>
        </w:rPr>
        <w:tab/>
        <w:t xml:space="preserve">Da Liu, K. Sun, H. Huang, and P. Tang, </w:t>
      </w:r>
      <w:r w:rsidR="006143C7">
        <w:rPr>
          <w:rFonts w:cs="Calibri"/>
          <w:noProof/>
          <w:szCs w:val="24"/>
        </w:rPr>
        <w:t>“</w:t>
      </w:r>
      <w:r w:rsidRPr="0059521E">
        <w:rPr>
          <w:rFonts w:cs="Calibri"/>
          <w:noProof/>
          <w:szCs w:val="24"/>
        </w:rPr>
        <w:t>Monthly load forecasting based on economic data by decomposition integration theory,</w:t>
      </w:r>
      <w:r w:rsidR="006143C7">
        <w:rPr>
          <w:rFonts w:cs="Calibri"/>
          <w:noProof/>
          <w:szCs w:val="24"/>
        </w:rPr>
        <w:t>”</w:t>
      </w:r>
      <w:r w:rsidRPr="0059521E">
        <w:rPr>
          <w:rFonts w:cs="Calibri"/>
          <w:noProof/>
          <w:szCs w:val="24"/>
        </w:rPr>
        <w:t xml:space="preserve"> </w:t>
      </w:r>
      <w:r w:rsidRPr="0059521E">
        <w:rPr>
          <w:rFonts w:cs="Calibri"/>
          <w:i/>
          <w:iCs/>
          <w:noProof/>
          <w:szCs w:val="24"/>
        </w:rPr>
        <w:t>Sustain.</w:t>
      </w:r>
      <w:r w:rsidRPr="0059521E">
        <w:rPr>
          <w:rFonts w:cs="Calibri"/>
          <w:noProof/>
          <w:szCs w:val="24"/>
        </w:rPr>
        <w:t>, 2018, doi: 10.3390/su10093282.</w:t>
      </w:r>
    </w:p>
    <w:p w14:paraId="3444B8BE" w14:textId="322A8F0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[37]</w:t>
      </w:r>
      <w:r w:rsidRPr="0059521E">
        <w:rPr>
          <w:rFonts w:cs="Calibri"/>
          <w:noProof/>
          <w:szCs w:val="24"/>
        </w:rPr>
        <w:tab/>
        <w:t xml:space="preserve">A. Shadkam, </w:t>
      </w:r>
      <w:r w:rsidR="006143C7">
        <w:rPr>
          <w:rFonts w:cs="Calibri"/>
          <w:noProof/>
          <w:szCs w:val="24"/>
        </w:rPr>
        <w:t>“</w:t>
      </w:r>
      <w:r w:rsidRPr="0059521E">
        <w:rPr>
          <w:rFonts w:cs="Calibri"/>
          <w:noProof/>
          <w:szCs w:val="24"/>
        </w:rPr>
        <w:t>USING SARIMAX TO FORECAST ELECTRICITY DEMAND AND CONSUMPTION,</w:t>
      </w:r>
      <w:r w:rsidR="006143C7">
        <w:rPr>
          <w:rFonts w:cs="Calibri"/>
          <w:noProof/>
          <w:szCs w:val="24"/>
        </w:rPr>
        <w:t>”</w:t>
      </w:r>
      <w:r w:rsidRPr="0059521E">
        <w:rPr>
          <w:rFonts w:cs="Calibri"/>
          <w:noProof/>
          <w:szCs w:val="24"/>
        </w:rPr>
        <w:t xml:space="preserve"> 2020.</w:t>
      </w:r>
    </w:p>
    <w:p w14:paraId="4B701E6D"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[38]</w:t>
      </w:r>
      <w:r w:rsidRPr="0059521E">
        <w:rPr>
          <w:rFonts w:cs="Calibri"/>
          <w:noProof/>
          <w:szCs w:val="24"/>
        </w:rPr>
        <w:tab/>
        <w:t xml:space="preserve">R. Weron, </w:t>
      </w:r>
      <w:r w:rsidRPr="0059521E">
        <w:rPr>
          <w:rFonts w:cs="Calibri"/>
          <w:i/>
          <w:iCs/>
          <w:noProof/>
          <w:szCs w:val="24"/>
        </w:rPr>
        <w:t>Modeling and ForecastingElectricity Loads and Prices</w:t>
      </w:r>
      <w:r w:rsidRPr="0059521E">
        <w:rPr>
          <w:rFonts w:cs="Calibri"/>
          <w:noProof/>
          <w:szCs w:val="24"/>
        </w:rPr>
        <w:t>. 2013.</w:t>
      </w:r>
    </w:p>
    <w:p w14:paraId="274C076D" w14:textId="2497F4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[39]</w:t>
      </w:r>
      <w:r w:rsidRPr="0059521E">
        <w:rPr>
          <w:rFonts w:cs="Calibri"/>
          <w:noProof/>
          <w:szCs w:val="24"/>
        </w:rPr>
        <w:tab/>
        <w:t xml:space="preserve">R. Bonetto and M. Rossi, </w:t>
      </w:r>
      <w:r w:rsidR="006143C7">
        <w:rPr>
          <w:rFonts w:cs="Calibri"/>
          <w:noProof/>
          <w:szCs w:val="24"/>
        </w:rPr>
        <w:t>“</w:t>
      </w:r>
      <w:r w:rsidRPr="0059521E">
        <w:rPr>
          <w:rFonts w:cs="Calibri"/>
          <w:noProof/>
          <w:szCs w:val="24"/>
        </w:rPr>
        <w:t>Parallel multi-step ahead power demand forecasting through NAR neural networks,</w:t>
      </w:r>
      <w:r w:rsidR="006143C7">
        <w:rPr>
          <w:rFonts w:cs="Calibri"/>
          <w:noProof/>
          <w:szCs w:val="24"/>
        </w:rPr>
        <w:t>”</w:t>
      </w:r>
      <w:r w:rsidRPr="0059521E">
        <w:rPr>
          <w:rFonts w:cs="Calibri"/>
          <w:noProof/>
          <w:szCs w:val="24"/>
        </w:rPr>
        <w:t xml:space="preserve"> </w:t>
      </w:r>
      <w:r w:rsidRPr="0059521E">
        <w:rPr>
          <w:rFonts w:cs="Calibri"/>
          <w:i/>
          <w:iCs/>
          <w:noProof/>
          <w:szCs w:val="24"/>
        </w:rPr>
        <w:t>2016 IEEE Int. Conf. Smart Grid Commun. SmartGridComm 2016</w:t>
      </w:r>
      <w:r w:rsidRPr="0059521E">
        <w:rPr>
          <w:rFonts w:cs="Calibri"/>
          <w:noProof/>
          <w:szCs w:val="24"/>
        </w:rPr>
        <w:t>, pp. 314–319, 2016, doi: 10.1109/SmartGridComm.2016.7778780.</w:t>
      </w:r>
    </w:p>
    <w:p w14:paraId="2AC5B38B" w14:textId="3768355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[40]</w:t>
      </w:r>
      <w:r w:rsidRPr="0059521E">
        <w:rPr>
          <w:rFonts w:cs="Calibri"/>
          <w:noProof/>
          <w:szCs w:val="24"/>
        </w:rPr>
        <w:tab/>
        <w:t xml:space="preserve">K. Goswami, A. Ganguly, and A. K. Sil, </w:t>
      </w:r>
      <w:r w:rsidR="006143C7">
        <w:rPr>
          <w:rFonts w:cs="Calibri"/>
          <w:noProof/>
          <w:szCs w:val="24"/>
        </w:rPr>
        <w:t>“</w:t>
      </w:r>
      <w:r w:rsidRPr="0059521E">
        <w:rPr>
          <w:rFonts w:cs="Calibri"/>
          <w:noProof/>
          <w:szCs w:val="24"/>
        </w:rPr>
        <w:t>Day ahead forecasting and peak load management using multivariate auto regression technique,</w:t>
      </w:r>
      <w:r w:rsidR="006143C7">
        <w:rPr>
          <w:rFonts w:cs="Calibri"/>
          <w:noProof/>
          <w:szCs w:val="24"/>
        </w:rPr>
        <w:t>”</w:t>
      </w:r>
      <w:r w:rsidRPr="0059521E">
        <w:rPr>
          <w:rFonts w:cs="Calibri"/>
          <w:noProof/>
          <w:szCs w:val="24"/>
        </w:rPr>
        <w:t xml:space="preserve"> </w:t>
      </w:r>
      <w:r w:rsidRPr="0059521E">
        <w:rPr>
          <w:rFonts w:cs="Calibri"/>
          <w:i/>
          <w:iCs/>
          <w:noProof/>
          <w:szCs w:val="24"/>
        </w:rPr>
        <w:t>Proc. 2018 IEEE Appl. Signal Process. Conf. ASPCON 2018</w:t>
      </w:r>
      <w:r w:rsidRPr="0059521E">
        <w:rPr>
          <w:rFonts w:cs="Calibri"/>
          <w:noProof/>
          <w:szCs w:val="24"/>
        </w:rPr>
        <w:t>, no. 1, pp. 279–282, 2018, doi: 10.1109/ASPCON.2018.8748661.</w:t>
      </w:r>
    </w:p>
    <w:p w14:paraId="7D85B841" w14:textId="2DFF207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[41]</w:t>
      </w:r>
      <w:r w:rsidRPr="0059521E">
        <w:rPr>
          <w:rFonts w:cs="Calibri"/>
          <w:noProof/>
          <w:szCs w:val="24"/>
        </w:rPr>
        <w:tab/>
        <w:t xml:space="preserve">T. Hong, M. Gui, M. E. Baran, and H. L. Willis, </w:t>
      </w:r>
      <w:r w:rsidR="006143C7">
        <w:rPr>
          <w:rFonts w:cs="Calibri"/>
          <w:noProof/>
          <w:szCs w:val="24"/>
        </w:rPr>
        <w:t>“</w:t>
      </w:r>
      <w:r w:rsidRPr="0059521E">
        <w:rPr>
          <w:rFonts w:cs="Calibri"/>
          <w:noProof/>
          <w:szCs w:val="24"/>
        </w:rPr>
        <w:t>Modeling and forecasting hourly electric load by multiple linear regression with interactions,</w:t>
      </w:r>
      <w:r w:rsidR="006143C7">
        <w:rPr>
          <w:rFonts w:cs="Calibri"/>
          <w:noProof/>
          <w:szCs w:val="24"/>
        </w:rPr>
        <w:t>”</w:t>
      </w:r>
      <w:r w:rsidRPr="0059521E">
        <w:rPr>
          <w:rFonts w:cs="Calibri"/>
          <w:noProof/>
          <w:szCs w:val="24"/>
        </w:rPr>
        <w:t xml:space="preserve"> </w:t>
      </w:r>
      <w:r w:rsidRPr="0059521E">
        <w:rPr>
          <w:rFonts w:cs="Calibri"/>
          <w:i/>
          <w:iCs/>
          <w:noProof/>
          <w:szCs w:val="24"/>
        </w:rPr>
        <w:t>IEEE PES Gen. Meet. PES 2010</w:t>
      </w:r>
      <w:r w:rsidRPr="0059521E">
        <w:rPr>
          <w:rFonts w:cs="Calibri"/>
          <w:noProof/>
          <w:szCs w:val="24"/>
        </w:rPr>
        <w:t>, pp. 1–8, 2010, doi: 10.1109/PES.2010.5589959.</w:t>
      </w:r>
    </w:p>
    <w:p w14:paraId="0DFA90E0"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[42]</w:t>
      </w:r>
      <w:r w:rsidRPr="0059521E">
        <w:rPr>
          <w:rFonts w:cs="Calibri"/>
          <w:noProof/>
          <w:szCs w:val="24"/>
        </w:rPr>
        <w:tab/>
        <w:t xml:space="preserve">R. Weron, </w:t>
      </w:r>
      <w:r w:rsidRPr="0059521E">
        <w:rPr>
          <w:rFonts w:cs="Calibri"/>
          <w:i/>
          <w:iCs/>
          <w:noProof/>
          <w:szCs w:val="24"/>
        </w:rPr>
        <w:t>Modeling and forecasting electricity loads and prices: A statistical approach</w:t>
      </w:r>
      <w:r w:rsidRPr="0059521E">
        <w:rPr>
          <w:rFonts w:cs="Calibri"/>
          <w:noProof/>
          <w:szCs w:val="24"/>
        </w:rPr>
        <w:t>. wiley, 2006.</w:t>
      </w:r>
    </w:p>
    <w:p w14:paraId="60948D35" w14:textId="07334B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[43]</w:t>
      </w:r>
      <w:r w:rsidRPr="0059521E">
        <w:rPr>
          <w:rFonts w:cs="Calibri"/>
          <w:noProof/>
          <w:szCs w:val="24"/>
        </w:rPr>
        <w:tab/>
        <w:t xml:space="preserve">X. Sun, Z. Ouyang, and D. Yue, </w:t>
      </w:r>
      <w:r w:rsidR="006143C7">
        <w:rPr>
          <w:rFonts w:cs="Calibri"/>
          <w:noProof/>
          <w:szCs w:val="24"/>
        </w:rPr>
        <w:t>“</w:t>
      </w:r>
      <w:r w:rsidRPr="0059521E">
        <w:rPr>
          <w:rFonts w:cs="Calibri"/>
          <w:noProof/>
          <w:szCs w:val="24"/>
        </w:rPr>
        <w:t>Short-term load forecasting based on multivariate linear regression,</w:t>
      </w:r>
      <w:r w:rsidR="006143C7">
        <w:rPr>
          <w:rFonts w:cs="Calibri"/>
          <w:noProof/>
          <w:szCs w:val="24"/>
        </w:rPr>
        <w:t>”</w:t>
      </w:r>
      <w:r w:rsidRPr="0059521E">
        <w:rPr>
          <w:rFonts w:cs="Calibri"/>
          <w:noProof/>
          <w:szCs w:val="24"/>
        </w:rPr>
        <w:t xml:space="preserve"> 2017, doi: 10.1109/EI2.2017.8245401.</w:t>
      </w:r>
    </w:p>
    <w:p w14:paraId="3DFA0E0F" w14:textId="1E234AE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[44]</w:t>
      </w:r>
      <w:r w:rsidRPr="0059521E">
        <w:rPr>
          <w:rFonts w:cs="Calibri"/>
          <w:noProof/>
          <w:szCs w:val="24"/>
        </w:rPr>
        <w:tab/>
        <w:t xml:space="preserve">G. Dudek, </w:t>
      </w:r>
      <w:r w:rsidR="006143C7">
        <w:rPr>
          <w:rFonts w:cs="Calibri"/>
          <w:noProof/>
          <w:szCs w:val="24"/>
        </w:rPr>
        <w:t>“</w:t>
      </w:r>
      <w:r w:rsidRPr="0059521E">
        <w:rPr>
          <w:rFonts w:cs="Calibri"/>
          <w:noProof/>
          <w:szCs w:val="24"/>
        </w:rPr>
        <w:t>Pattern-based local linear regression models for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Electr. Power Syst. Res.</w:t>
      </w:r>
      <w:r w:rsidRPr="0059521E">
        <w:rPr>
          <w:rFonts w:cs="Calibri"/>
          <w:noProof/>
          <w:szCs w:val="24"/>
        </w:rPr>
        <w:t>, 2016, doi: 10.1016/j.epsr.2015.09.001.</w:t>
      </w:r>
    </w:p>
    <w:p w14:paraId="3CFA2D31" w14:textId="0E3B28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[45]</w:t>
      </w:r>
      <w:r w:rsidRPr="0059521E">
        <w:rPr>
          <w:rFonts w:cs="Calibri"/>
          <w:noProof/>
          <w:szCs w:val="24"/>
        </w:rPr>
        <w:tab/>
        <w:t xml:space="preserve">A. Khotanzad and R. Afkhami-Rohani, </w:t>
      </w:r>
      <w:r w:rsidR="006143C7">
        <w:rPr>
          <w:rFonts w:cs="Calibri"/>
          <w:noProof/>
          <w:szCs w:val="24"/>
        </w:rPr>
        <w:t>“</w:t>
      </w:r>
      <w:r w:rsidRPr="0059521E">
        <w:rPr>
          <w:rFonts w:cs="Calibri"/>
          <w:noProof/>
          <w:szCs w:val="24"/>
        </w:rPr>
        <w:t>ANNSTLF - Artificial neural network short-term load forecaster - generation three,</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13, no. 4, pp. 1413–1422, 1998, doi: 10.1109/59.736285.</w:t>
      </w:r>
    </w:p>
    <w:p w14:paraId="64A47F2D" w14:textId="317AE2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[46]</w:t>
      </w:r>
      <w:r w:rsidRPr="0059521E">
        <w:rPr>
          <w:rFonts w:cs="Calibri"/>
          <w:noProof/>
          <w:szCs w:val="24"/>
        </w:rPr>
        <w:tab/>
        <w:t xml:space="preserve">A. Khotanzad, E. Zhou, and H. Elragal, </w:t>
      </w:r>
      <w:r w:rsidR="006143C7">
        <w:rPr>
          <w:rFonts w:cs="Calibri"/>
          <w:noProof/>
          <w:szCs w:val="24"/>
        </w:rPr>
        <w:t>“</w:t>
      </w:r>
      <w:r w:rsidRPr="0059521E">
        <w:rPr>
          <w:rFonts w:cs="Calibri"/>
          <w:noProof/>
          <w:szCs w:val="24"/>
        </w:rPr>
        <w:t>A neuro-fuzzy approach to short-term load forecasting in a price-sensitive environment,</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17, no. 4, pp. 1273–1282, Nov. 2002, doi: 10.1109/TPWRS.2002.804999.</w:t>
      </w:r>
    </w:p>
    <w:p w14:paraId="15AFBB0A" w14:textId="566252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[47]</w:t>
      </w:r>
      <w:r w:rsidRPr="0059521E">
        <w:rPr>
          <w:rFonts w:cs="Calibri"/>
          <w:noProof/>
          <w:szCs w:val="24"/>
        </w:rPr>
        <w:tab/>
        <w:t xml:space="preserve">P. R. J. Campbell and K. Adamson, </w:t>
      </w:r>
      <w:r w:rsidR="006143C7">
        <w:rPr>
          <w:rFonts w:cs="Calibri"/>
          <w:noProof/>
          <w:szCs w:val="24"/>
        </w:rPr>
        <w:t>“</w:t>
      </w:r>
      <w:r w:rsidRPr="0059521E">
        <w:rPr>
          <w:rFonts w:cs="Calibri"/>
          <w:noProof/>
          <w:szCs w:val="24"/>
        </w:rPr>
        <w:t>Methodologies for load forecasting,</w:t>
      </w:r>
      <w:r w:rsidR="006143C7">
        <w:rPr>
          <w:rFonts w:cs="Calibri"/>
          <w:noProof/>
          <w:szCs w:val="24"/>
        </w:rPr>
        <w:t>”</w:t>
      </w:r>
      <w:r w:rsidRPr="0059521E">
        <w:rPr>
          <w:rFonts w:cs="Calibri"/>
          <w:noProof/>
          <w:szCs w:val="24"/>
        </w:rPr>
        <w:t xml:space="preserve"> 2006, doi: 10.1109/IS.2006.348523.</w:t>
      </w:r>
    </w:p>
    <w:p w14:paraId="11A7325F" w14:textId="3A4A331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[48]</w:t>
      </w:r>
      <w:r w:rsidRPr="0059521E">
        <w:rPr>
          <w:rFonts w:cs="Calibri"/>
          <w:noProof/>
          <w:szCs w:val="24"/>
        </w:rPr>
        <w:tab/>
        <w:t xml:space="preserve">M. Imani and H. Ghassemian, </w:t>
      </w:r>
      <w:r w:rsidR="006143C7">
        <w:rPr>
          <w:rFonts w:cs="Calibri"/>
          <w:noProof/>
          <w:szCs w:val="24"/>
        </w:rPr>
        <w:t>“</w:t>
      </w:r>
      <w:r w:rsidRPr="0059521E">
        <w:rPr>
          <w:rFonts w:cs="Calibri"/>
          <w:noProof/>
          <w:szCs w:val="24"/>
        </w:rPr>
        <w:t>Sequence to Image Transform Based Convolutional Neural Network for Load Forecasting,</w:t>
      </w:r>
      <w:r w:rsidR="006143C7">
        <w:rPr>
          <w:rFonts w:cs="Calibri"/>
          <w:noProof/>
          <w:szCs w:val="24"/>
        </w:rPr>
        <w:t>”</w:t>
      </w:r>
      <w:r w:rsidRPr="0059521E">
        <w:rPr>
          <w:rFonts w:cs="Calibri"/>
          <w:noProof/>
          <w:szCs w:val="24"/>
        </w:rPr>
        <w:t xml:space="preserve"> 2019, doi: 10.1109/IranianCEE.2019.8786456.</w:t>
      </w:r>
    </w:p>
    <w:p w14:paraId="564421C7" w14:textId="5775C3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[49]</w:t>
      </w:r>
      <w:r w:rsidRPr="0059521E">
        <w:rPr>
          <w:rFonts w:cs="Calibri"/>
          <w:noProof/>
          <w:szCs w:val="24"/>
        </w:rPr>
        <w:tab/>
        <w:t xml:space="preserve">N. Singh, C. Vyjayanthi, and C. Modi, </w:t>
      </w:r>
      <w:r w:rsidR="006143C7">
        <w:rPr>
          <w:rFonts w:cs="Calibri"/>
          <w:noProof/>
          <w:szCs w:val="24"/>
        </w:rPr>
        <w:t>“</w:t>
      </w:r>
      <w:r w:rsidRPr="0059521E">
        <w:rPr>
          <w:rFonts w:cs="Calibri"/>
          <w:noProof/>
          <w:szCs w:val="24"/>
        </w:rPr>
        <w:t>Multi-step Short-term Electric Load Forecasting using 2D Convolutional Neural Networks,</w:t>
      </w:r>
      <w:r w:rsidR="006143C7">
        <w:rPr>
          <w:rFonts w:cs="Calibri"/>
          <w:noProof/>
          <w:szCs w:val="24"/>
        </w:rPr>
        <w:t>”</w:t>
      </w:r>
      <w:r w:rsidRPr="0059521E">
        <w:rPr>
          <w:rFonts w:cs="Calibri"/>
          <w:noProof/>
          <w:szCs w:val="24"/>
        </w:rPr>
        <w:t xml:space="preserve"> 2020, doi: 10.1109/HYDCON48903.2020.9242917.</w:t>
      </w:r>
    </w:p>
    <w:p w14:paraId="0ED0C323" w14:textId="5F1FB1B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[50]</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 xml:space="preserve">Building energy load forecasting using </w:t>
      </w:r>
      <w:r w:rsidRPr="0059521E">
        <w:rPr>
          <w:rFonts w:cs="Calibri"/>
          <w:noProof/>
          <w:szCs w:val="24"/>
        </w:rPr>
        <w:lastRenderedPageBreak/>
        <w:t>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79DAC225" w14:textId="00576F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[51]</w:t>
      </w:r>
      <w:r w:rsidRPr="0059521E">
        <w:rPr>
          <w:rFonts w:cs="Calibri"/>
          <w:noProof/>
          <w:szCs w:val="24"/>
        </w:rPr>
        <w:tab/>
      </w:r>
      <w:r w:rsidR="006143C7">
        <w:rPr>
          <w:rFonts w:cs="Calibri"/>
          <w:noProof/>
          <w:szCs w:val="24"/>
        </w:rPr>
        <w:t>“</w:t>
      </w:r>
      <w:r w:rsidRPr="0059521E">
        <w:rPr>
          <w:rFonts w:cs="Calibri"/>
          <w:noProof/>
          <w:szCs w:val="24"/>
        </w:rPr>
        <w:t>Independent Electricity System Operator Demand - Toronto, ON.</w:t>
      </w:r>
      <w:r w:rsidR="006143C7">
        <w:rPr>
          <w:rFonts w:cs="Calibri"/>
          <w:noProof/>
          <w:szCs w:val="24"/>
        </w:rPr>
        <w:t>”</w:t>
      </w:r>
      <w:r w:rsidRPr="0059521E">
        <w:rPr>
          <w:rFonts w:cs="Calibri"/>
          <w:noProof/>
          <w:szCs w:val="24"/>
        </w:rPr>
        <w:t xml:space="preserve"> http://reports.ieso.ca/public/DemandZonal/ (accessed Jan. 05, 2021).</w:t>
      </w:r>
    </w:p>
    <w:p w14:paraId="5856FAA1" w14:textId="4E0472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[52]</w:t>
      </w:r>
      <w:r w:rsidRPr="0059521E">
        <w:rPr>
          <w:rFonts w:cs="Calibri"/>
          <w:noProof/>
          <w:szCs w:val="24"/>
        </w:rPr>
        <w:tab/>
      </w:r>
      <w:r w:rsidR="006143C7">
        <w:rPr>
          <w:rFonts w:cs="Calibri"/>
          <w:noProof/>
          <w:szCs w:val="24"/>
        </w:rPr>
        <w:t>“</w:t>
      </w:r>
      <w:r w:rsidRPr="0059521E">
        <w:rPr>
          <w:rFonts w:cs="Calibri"/>
          <w:noProof/>
          <w:szCs w:val="24"/>
        </w:rPr>
        <w:t>Saint John Energy.</w:t>
      </w:r>
      <w:r w:rsidR="006143C7">
        <w:rPr>
          <w:rFonts w:cs="Calibri"/>
          <w:noProof/>
          <w:szCs w:val="24"/>
        </w:rPr>
        <w:t>”</w:t>
      </w:r>
      <w:r w:rsidRPr="0059521E">
        <w:rPr>
          <w:rFonts w:cs="Calibri"/>
          <w:noProof/>
          <w:szCs w:val="24"/>
        </w:rPr>
        <w:t xml:space="preserve"> https://www.sjenergy.com/ (accessed Jan. 05, 2021).</w:t>
      </w:r>
    </w:p>
    <w:p w14:paraId="1BD9CFA0" w14:textId="4BF4BA70" w:rsidR="0059521E" w:rsidRPr="0059521E" w:rsidRDefault="0059521E" w:rsidP="0059521E">
      <w:pPr>
        <w:widowControl w:val="0"/>
        <w:autoSpaceDE w:val="0"/>
        <w:autoSpaceDN w:val="0"/>
        <w:adjustRightInd w:val="0"/>
        <w:spacing w:after="120" w:line="480" w:lineRule="auto"/>
        <w:ind w:left="640" w:hanging="640"/>
        <w:rPr>
          <w:rFonts w:cs="Calibri"/>
          <w:noProof/>
        </w:rPr>
      </w:pPr>
      <w:r w:rsidRPr="0059521E">
        <w:rPr>
          <w:rFonts w:cs="Calibri"/>
          <w:noProof/>
          <w:szCs w:val="24"/>
        </w:rPr>
        <w:t>[53]</w:t>
      </w:r>
      <w:r w:rsidRPr="0059521E">
        <w:rPr>
          <w:rFonts w:cs="Calibri"/>
          <w:noProof/>
          <w:szCs w:val="24"/>
        </w:rPr>
        <w:tab/>
      </w:r>
      <w:r w:rsidR="006143C7">
        <w:rPr>
          <w:rFonts w:cs="Calibri"/>
          <w:noProof/>
          <w:szCs w:val="24"/>
        </w:rPr>
        <w:t>“</w:t>
      </w:r>
      <w:r w:rsidRPr="0059521E">
        <w:rPr>
          <w:rFonts w:cs="Calibri"/>
          <w:noProof/>
          <w:szCs w:val="24"/>
        </w:rPr>
        <w:t>Historical Climate Data - Climate - Environment and Climate Change Canada.</w:t>
      </w:r>
      <w:r w:rsidR="006143C7">
        <w:rPr>
          <w:rFonts w:cs="Calibri"/>
          <w:noProof/>
          <w:szCs w:val="24"/>
        </w:rPr>
        <w:t>”</w:t>
      </w:r>
      <w:r w:rsidRPr="0059521E">
        <w:rPr>
          <w:rFonts w:cs="Calibri"/>
          <w:noProof/>
          <w:szCs w:val="24"/>
        </w:rPr>
        <w:t xml:space="preserve"> https://climate.weather.gc.ca/ (accessed May 04,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4-27T09:37:00Z" w:initials="DM">
    <w:p w14:paraId="4347D373" w14:textId="77777777" w:rsidR="007909C9" w:rsidRDefault="007909C9"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7909C9" w:rsidRDefault="007909C9" w:rsidP="001054E8">
      <w:pPr>
        <w:pStyle w:val="CommentText"/>
      </w:pPr>
    </w:p>
    <w:p w14:paraId="5EB1A665" w14:textId="1C68B382" w:rsidR="007909C9" w:rsidRDefault="007909C9" w:rsidP="001054E8">
      <w:pPr>
        <w:pStyle w:val="CommentText"/>
      </w:pPr>
      <w:r>
        <w:t>I moved things around and I think this helps.</w:t>
      </w:r>
    </w:p>
  </w:comment>
  <w:comment w:id="104" w:author="Dawn MacIsaac" w:date="2021-04-27T09:35:00Z" w:initials="DM">
    <w:p w14:paraId="32997760" w14:textId="70014895" w:rsidR="007909C9" w:rsidRDefault="007909C9">
      <w:pPr>
        <w:pStyle w:val="CommentText"/>
      </w:pPr>
      <w:r>
        <w:rPr>
          <w:rStyle w:val="CommentReference"/>
        </w:rPr>
        <w:annotationRef/>
      </w:r>
      <w:r>
        <w:t xml:space="preserve">Businesses is too narrow – Organizations like Universities, and Government agencies also use Load Forecastin </w:t>
      </w:r>
    </w:p>
  </w:comment>
  <w:comment w:id="105" w:author="Dawn MacIsaac" w:date="2021-04-27T09:34:00Z" w:initials="DM">
    <w:p w14:paraId="7948BA10" w14:textId="77777777" w:rsidR="007909C9" w:rsidRDefault="007909C9" w:rsidP="00C0327D">
      <w:pPr>
        <w:pStyle w:val="CommentText"/>
      </w:pPr>
      <w:r>
        <w:rPr>
          <w:rStyle w:val="CommentReference"/>
        </w:rPr>
        <w:annotationRef/>
      </w:r>
      <w:r>
        <w:t>Is this the only way electrical utilities use load forecasting?  It sounds like it based on what is written here, but I am not sure that is true?</w:t>
      </w:r>
    </w:p>
  </w:comment>
  <w:comment w:id="106" w:author="Dawn MacIsaac" w:date="2021-05-12T05:50:00Z" w:initials="DM">
    <w:p w14:paraId="6B533D95" w14:textId="03E8FD06" w:rsidR="00210196" w:rsidRDefault="00210196">
      <w:pPr>
        <w:pStyle w:val="CommentText"/>
      </w:pPr>
      <w:r>
        <w:rPr>
          <w:rStyle w:val="CommentReference"/>
        </w:rPr>
        <w:annotationRef/>
      </w:r>
      <w:r>
        <w:t xml:space="preserve">This is an example of utility usage, but it leads as an example for other organizations.  </w:t>
      </w:r>
    </w:p>
  </w:comment>
  <w:comment w:id="107" w:author="Dawn MacIsaac" w:date="2021-04-27T09:50:00Z" w:initials="DM">
    <w:p w14:paraId="410217E1" w14:textId="23491A62" w:rsidR="007909C9" w:rsidRDefault="007909C9">
      <w:pPr>
        <w:pStyle w:val="CommentText"/>
      </w:pPr>
      <w:r>
        <w:rPr>
          <w:rStyle w:val="CommentReference"/>
        </w:rPr>
        <w:annotationRef/>
      </w:r>
      <w:r>
        <w:t>Provide some significant historical references, and  a good review reference too.</w:t>
      </w:r>
    </w:p>
  </w:comment>
  <w:comment w:id="110" w:author="Dawn MacIsaac" w:date="2021-05-12T05:52:00Z" w:initials="DM">
    <w:p w14:paraId="1C3F7C4A" w14:textId="62B5FA71" w:rsidR="00210196" w:rsidRDefault="00210196">
      <w:pPr>
        <w:pStyle w:val="CommentText"/>
      </w:pPr>
      <w:r>
        <w:rPr>
          <w:rStyle w:val="CommentReference"/>
        </w:rPr>
        <w:annotationRef/>
      </w:r>
      <w:r>
        <w:t>This is in here as part of the reason demand patterns are complex…it should not be decoupled from the previous sentence.</w:t>
      </w:r>
    </w:p>
  </w:comment>
  <w:comment w:id="120" w:author="Julian L Cardenas Barrera" w:date="2021-01-18T09:27:00Z" w:initials="JLCB">
    <w:p w14:paraId="5C02C7AD" w14:textId="77777777" w:rsidR="007909C9" w:rsidRDefault="007909C9" w:rsidP="009A249D">
      <w:pPr>
        <w:pStyle w:val="CommentText"/>
      </w:pPr>
      <w:r>
        <w:rPr>
          <w:rStyle w:val="CommentReference"/>
        </w:rPr>
        <w:annotationRef/>
      </w:r>
      <w:r>
        <w:t>What type of data?</w:t>
      </w:r>
    </w:p>
  </w:comment>
  <w:comment w:id="121" w:author="Dawn MacIsaac" w:date="2021-05-12T05:56:00Z" w:initials="DM">
    <w:p w14:paraId="5C0665A4" w14:textId="17733ECC" w:rsidR="00E53D9F" w:rsidRDefault="00E53D9F">
      <w:pPr>
        <w:pStyle w:val="CommentText"/>
      </w:pPr>
      <w:r>
        <w:rPr>
          <w:rStyle w:val="CommentReference"/>
        </w:rPr>
        <w:annotationRef/>
      </w:r>
      <w:r>
        <w:t>What exactly are we referring to here?</w:t>
      </w:r>
    </w:p>
  </w:comment>
  <w:comment w:id="117" w:author="Dawn MacIsaac" w:date="2021-04-27T10:29:00Z" w:initials="DM">
    <w:p w14:paraId="71B31D4C" w14:textId="77777777" w:rsidR="007909C9" w:rsidRDefault="007909C9" w:rsidP="009A249D">
      <w:pPr>
        <w:pStyle w:val="CommentText"/>
      </w:pPr>
      <w:r>
        <w:rPr>
          <w:rStyle w:val="CommentReference"/>
        </w:rPr>
        <w:annotationRef/>
      </w:r>
      <w:r>
        <w:t>This is a useful observation but is not placed in any context?</w:t>
      </w:r>
    </w:p>
  </w:comment>
  <w:comment w:id="125" w:author="Julian L Cardenas Barrera" w:date="2021-01-18T09:24:00Z" w:initials="JLCB">
    <w:p w14:paraId="343707E6" w14:textId="341A11DE" w:rsidR="007909C9" w:rsidRDefault="007909C9">
      <w:pPr>
        <w:pStyle w:val="CommentText"/>
      </w:pPr>
      <w:r>
        <w:rPr>
          <w:rStyle w:val="CommentReference"/>
        </w:rPr>
        <w:annotationRef/>
      </w:r>
      <w:r>
        <w:t>Please change. Demand (W) and consumption (Wh) are two different concepts.</w:t>
      </w:r>
    </w:p>
  </w:comment>
  <w:comment w:id="133" w:author="Dawn MacIsaac" w:date="2021-05-12T06:00:00Z" w:initials="DM">
    <w:p w14:paraId="454FAF18" w14:textId="4ECAA078" w:rsidR="00E53D9F" w:rsidRDefault="00E53D9F">
      <w:pPr>
        <w:pStyle w:val="CommentText"/>
      </w:pPr>
      <w:r>
        <w:rPr>
          <w:rStyle w:val="CommentReference"/>
        </w:rPr>
        <w:annotationRef/>
      </w:r>
      <w:r>
        <w:t>Is there a reason your references are not ordered in ascending order?</w:t>
      </w:r>
    </w:p>
  </w:comment>
  <w:comment w:id="136" w:author="Dawn MacIsaac" w:date="2021-05-12T06:01:00Z" w:initials="DM">
    <w:p w14:paraId="2A21EDE4" w14:textId="6621C097" w:rsidR="00E53D9F" w:rsidRDefault="00E53D9F">
      <w:pPr>
        <w:pStyle w:val="CommentText"/>
      </w:pPr>
      <w:r>
        <w:rPr>
          <w:rStyle w:val="CommentReference"/>
        </w:rPr>
        <w:annotationRef/>
      </w:r>
      <w:r>
        <w:t>Ubiquitous and universal don’t quite mean the same thing, at least from an engineering perspective – one means appearing virtually everywhere (ubiquitous), and the other means applicable virtually everywhere (universal)</w:t>
      </w:r>
    </w:p>
  </w:comment>
  <w:comment w:id="139" w:author="Dawn MacIsaac" w:date="2021-05-12T06:04:00Z" w:initials="DM">
    <w:p w14:paraId="4C6603F8" w14:textId="03491C37" w:rsidR="00E53D9F" w:rsidRDefault="00E53D9F">
      <w:pPr>
        <w:pStyle w:val="CommentText"/>
      </w:pPr>
      <w:r>
        <w:rPr>
          <w:rStyle w:val="CommentReference"/>
        </w:rPr>
        <w:annotationRef/>
      </w:r>
      <w:r>
        <w:t>This does not fit here – who is ‘we’, and why are we suddenly referring to a very specific requirement for our forecasting processes?</w:t>
      </w:r>
      <w:r w:rsidR="00936FA3">
        <w:t xml:space="preserve">  I think you can remove it, because you explain this two sentences later when you introduce AI.</w:t>
      </w:r>
    </w:p>
  </w:comment>
  <w:comment w:id="148" w:author="Dawn MacIsaac" w:date="2021-05-12T06:30:00Z" w:initials="DM">
    <w:p w14:paraId="619071E1" w14:textId="78687A08" w:rsidR="00824D1F" w:rsidRDefault="00824D1F">
      <w:pPr>
        <w:pStyle w:val="CommentText"/>
      </w:pPr>
      <w:r>
        <w:rPr>
          <w:rStyle w:val="CommentReference"/>
        </w:rPr>
        <w:annotationRef/>
      </w:r>
      <w:r>
        <w:t xml:space="preserve">I am not sure that this is exactly true…all </w:t>
      </w:r>
      <w:proofErr w:type="spellStart"/>
      <w:r w:rsidR="00443EEA">
        <w:t>ANNs</w:t>
      </w:r>
      <w:proofErr w:type="spellEnd"/>
      <w:r w:rsidR="00443EEA">
        <w:t xml:space="preserve"> have this problem…is it worse in the </w:t>
      </w:r>
      <w:proofErr w:type="spellStart"/>
      <w:r w:rsidR="00443EEA">
        <w:t>RNN</w:t>
      </w:r>
      <w:proofErr w:type="spellEnd"/>
      <w:r w:rsidR="00443EEA">
        <w:t>?  How does the LSTM overcome it? (we just need to discuss to convince me this is correct).</w:t>
      </w:r>
    </w:p>
  </w:comment>
  <w:comment w:id="164" w:author="Dawn MacIsaac" w:date="2021-05-12T06:18:00Z" w:initials="DM">
    <w:p w14:paraId="3E3DD371" w14:textId="3BA826F7" w:rsidR="00824D1F" w:rsidRDefault="00824D1F">
      <w:pPr>
        <w:pStyle w:val="CommentText"/>
      </w:pPr>
      <w:r>
        <w:rPr>
          <w:rStyle w:val="CommentReference"/>
        </w:rPr>
        <w:annotationRef/>
      </w:r>
      <w:r>
        <w:t>It does more than store the information…it uses it.</w:t>
      </w:r>
    </w:p>
  </w:comment>
  <w:comment w:id="170" w:author="Dawn MacIsaac" w:date="2021-05-12T06:19:00Z" w:initials="DM">
    <w:p w14:paraId="23341106" w14:textId="02E68BDE" w:rsidR="00824D1F" w:rsidRDefault="00824D1F">
      <w:pPr>
        <w:pStyle w:val="CommentText"/>
      </w:pPr>
      <w:r>
        <w:rPr>
          <w:rStyle w:val="CommentReference"/>
        </w:rPr>
        <w:annotationRef/>
      </w:r>
      <w:r>
        <w:t>Add references to support this statement</w:t>
      </w:r>
    </w:p>
  </w:comment>
  <w:comment w:id="172" w:author="Dawn MacIsaac" w:date="2021-05-12T06:50:00Z" w:initials="DM">
    <w:p w14:paraId="3E6355B7" w14:textId="07ECF28A" w:rsidR="003A1149" w:rsidRDefault="003A1149">
      <w:pPr>
        <w:pStyle w:val="CommentText"/>
      </w:pPr>
      <w:r>
        <w:rPr>
          <w:rStyle w:val="CommentReference"/>
        </w:rPr>
        <w:annotationRef/>
      </w:r>
      <w:r>
        <w:t xml:space="preserve">I think you need a statement that differentiates </w:t>
      </w:r>
      <w:r w:rsidR="00290D82">
        <w:t xml:space="preserve">CNN from </w:t>
      </w:r>
      <w:proofErr w:type="spellStart"/>
      <w:r w:rsidR="00290D82">
        <w:t>TCN</w:t>
      </w:r>
      <w:proofErr w:type="spellEnd"/>
      <w:r w:rsidR="00290D82">
        <w:t xml:space="preserve"> here…but if you apply CNN in 1-D to a time-series with causal convolutions, you can use a CNN as another type of network with memory….</w:t>
      </w:r>
    </w:p>
  </w:comment>
  <w:comment w:id="166" w:author="Dawn MacIsaac" w:date="2021-05-12T06:41:00Z" w:initials="DM">
    <w:p w14:paraId="44D2F996" w14:textId="03E064C5" w:rsidR="003A1149" w:rsidRDefault="003A1149">
      <w:pPr>
        <w:pStyle w:val="CommentText"/>
      </w:pPr>
      <w:r>
        <w:rPr>
          <w:rStyle w:val="CommentReference"/>
        </w:rPr>
        <w:annotationRef/>
      </w:r>
      <w:r>
        <w:t xml:space="preserve">I am not sure this does much to explain CNN usage…are we not talking about T-CNN…also called </w:t>
      </w:r>
      <w:proofErr w:type="spellStart"/>
      <w:r>
        <w:t>TCN</w:t>
      </w:r>
      <w:proofErr w:type="spellEnd"/>
      <w:r>
        <w:t xml:space="preserve">?  </w:t>
      </w:r>
    </w:p>
  </w:comment>
  <w:comment w:id="217" w:author="Dawn MacIsaac" w:date="2021-05-12T07:01:00Z" w:initials="DM">
    <w:p w14:paraId="2A54095B" w14:textId="2BB2092A" w:rsidR="00013E74" w:rsidRDefault="00013E74">
      <w:pPr>
        <w:pStyle w:val="CommentText"/>
      </w:pPr>
      <w:r>
        <w:rPr>
          <w:rStyle w:val="CommentReference"/>
        </w:rPr>
        <w:annotationRef/>
      </w:r>
      <w:r>
        <w:t xml:space="preserve">Include a reference for each forecaster as you list it.  </w:t>
      </w:r>
    </w:p>
  </w:comment>
  <w:comment w:id="199" w:author="Dawn MacIsaac" w:date="2021-05-12T07:11:00Z" w:initials="DM">
    <w:p w14:paraId="440B5091" w14:textId="211EA84D" w:rsidR="00013E74" w:rsidRDefault="00013E74">
      <w:pPr>
        <w:pStyle w:val="CommentText"/>
      </w:pPr>
      <w:r>
        <w:rPr>
          <w:rStyle w:val="CommentReference"/>
        </w:rPr>
        <w:annotationRef/>
      </w:r>
      <w:r>
        <w:t>I think you can move this to the next section</w:t>
      </w:r>
      <w:r w:rsidR="00FF415F">
        <w:t>.  We will need some rejigging, but I need to see the remaining sections improved before I can tell where things should go.</w:t>
      </w:r>
    </w:p>
  </w:comment>
  <w:comment w:id="226" w:author="Dawn MacIsaac" w:date="2021-05-12T07:07:00Z" w:initials="DM">
    <w:p w14:paraId="690BCF75" w14:textId="7F40495E" w:rsidR="00013E74" w:rsidRDefault="00013E74">
      <w:pPr>
        <w:pStyle w:val="CommentText"/>
      </w:pPr>
      <w:r>
        <w:rPr>
          <w:rStyle w:val="CommentReference"/>
        </w:rPr>
        <w:annotationRef/>
      </w:r>
      <w:r>
        <w:t>I don’t know how this characteristic about the data set helps make our work more reproducible.</w:t>
      </w:r>
    </w:p>
    <w:p w14:paraId="79513230" w14:textId="4A634A42" w:rsidR="00013E74" w:rsidRDefault="00013E74">
      <w:pPr>
        <w:pStyle w:val="CommentText"/>
      </w:pPr>
    </w:p>
  </w:comment>
  <w:comment w:id="227" w:author="Dawn MacIsaac" w:date="2021-05-12T07:09:00Z" w:initials="DM">
    <w:p w14:paraId="15BA17D4" w14:textId="77777777" w:rsidR="00013E74" w:rsidRDefault="00013E74">
      <w:pPr>
        <w:pStyle w:val="CommentText"/>
      </w:pPr>
      <w:r>
        <w:rPr>
          <w:rStyle w:val="CommentReference"/>
        </w:rPr>
        <w:annotationRef/>
      </w:r>
      <w:r>
        <w:t>I don’t think this speaks to our work being more reproducible…instead it speaks to finding at least 4 forecasters that are sufficiently documented to reproduce.</w:t>
      </w:r>
    </w:p>
    <w:p w14:paraId="2E4B44AA" w14:textId="77777777" w:rsidR="00013E74" w:rsidRDefault="00013E74">
      <w:pPr>
        <w:pStyle w:val="CommentText"/>
      </w:pPr>
    </w:p>
    <w:p w14:paraId="604BA444" w14:textId="6DDFF6C8" w:rsidR="00013E74" w:rsidRDefault="00013E74">
      <w:pPr>
        <w:pStyle w:val="CommentText"/>
      </w:pPr>
      <w:r>
        <w:t xml:space="preserve">I like the point you make – that we are trying to ensure our work is </w:t>
      </w:r>
      <w:proofErr w:type="spellStart"/>
      <w:r>
        <w:t>reprodible</w:t>
      </w:r>
      <w:proofErr w:type="spellEnd"/>
      <w:r>
        <w:t>…but you should decouple this from that.</w:t>
      </w:r>
    </w:p>
  </w:comment>
  <w:comment w:id="229" w:author="Dawn MacIsaac" w:date="2021-04-28T15:12:00Z" w:initials="DM">
    <w:p w14:paraId="1AB03115" w14:textId="12BD3882" w:rsidR="007909C9" w:rsidRDefault="007909C9">
      <w:pPr>
        <w:pStyle w:val="CommentText"/>
      </w:pPr>
      <w:r>
        <w:rPr>
          <w:rStyle w:val="CommentReference"/>
        </w:rPr>
        <w:annotationRef/>
      </w:r>
      <w:r>
        <w:t>I have no idea how this statement is connected to the last statement.</w:t>
      </w:r>
    </w:p>
  </w:comment>
  <w:comment w:id="228" w:author="Dawn MacIsaac" w:date="2021-05-12T07:11:00Z" w:initials="DM">
    <w:p w14:paraId="7B2D9BA0" w14:textId="2369EAB2" w:rsidR="00013E74" w:rsidRDefault="00013E74">
      <w:pPr>
        <w:pStyle w:val="CommentText"/>
      </w:pPr>
      <w:r>
        <w:rPr>
          <w:rStyle w:val="CommentReference"/>
        </w:rPr>
        <w:annotationRef/>
      </w:r>
      <w:r>
        <w:t xml:space="preserve">This statement doesn’t fit with the ideas in this </w:t>
      </w:r>
      <w:r w:rsidR="00FF415F">
        <w:t>paragraph…this is rationale for exploring deep learning forecasters is it not?  Perhaps this belongs in the previous section somewhere.</w:t>
      </w:r>
    </w:p>
  </w:comment>
  <w:comment w:id="231" w:author="Dawn MacIsaac" w:date="2021-05-12T07:12:00Z" w:initials="DM">
    <w:p w14:paraId="06663702" w14:textId="09BC9FFF" w:rsidR="00FF415F" w:rsidRDefault="00FF415F">
      <w:pPr>
        <w:pStyle w:val="CommentText"/>
      </w:pPr>
      <w:r>
        <w:rPr>
          <w:rStyle w:val="CommentReference"/>
        </w:rPr>
        <w:annotationRef/>
      </w:r>
      <w:r>
        <w:t>I think we need to differentiate between ones we implement and ones we borrow.</w:t>
      </w:r>
    </w:p>
  </w:comment>
  <w:comment w:id="235" w:author="Dawn MacIsaac" w:date="2021-05-12T07:51:00Z" w:initials="DM">
    <w:p w14:paraId="21D22678" w14:textId="12A029C0" w:rsidR="00760D69" w:rsidRDefault="00760D69">
      <w:pPr>
        <w:pStyle w:val="CommentText"/>
      </w:pPr>
      <w:r>
        <w:rPr>
          <w:rStyle w:val="CommentReference"/>
        </w:rPr>
        <w:annotationRef/>
      </w:r>
      <w:r>
        <w:t xml:space="preserve">In general in this section, can you describe all 4 in terms of what they aim to do concretely to </w:t>
      </w:r>
      <w:r w:rsidR="00E24FC3">
        <w:t>load data, then provide the mathematical description, then say what advantages/disadvantages are true for each?</w:t>
      </w:r>
    </w:p>
  </w:comment>
  <w:comment w:id="236" w:author="Dawn MacIsaac" w:date="2021-04-28T15:16:00Z" w:initials="DM">
    <w:p w14:paraId="09DCFE61" w14:textId="77777777" w:rsidR="007909C9" w:rsidRDefault="007909C9">
      <w:pPr>
        <w:pStyle w:val="CommentText"/>
      </w:pPr>
      <w:r>
        <w:rPr>
          <w:rStyle w:val="CommentReference"/>
        </w:rPr>
        <w:annotationRef/>
      </w:r>
      <w:r>
        <w:t>Name all of these with the same structure…if you are going to call the ANNSTLF a forecaster, than the rest should be called a forecaster.  Also, consider providing an acronym for all so you can use that moving forward.</w:t>
      </w:r>
    </w:p>
    <w:p w14:paraId="68FE2121" w14:textId="77777777" w:rsidR="00FF415F" w:rsidRDefault="00FF415F">
      <w:pPr>
        <w:pStyle w:val="CommentText"/>
      </w:pPr>
    </w:p>
    <w:p w14:paraId="4F1527D4" w14:textId="6A38A1F1" w:rsidR="00FF415F" w:rsidRDefault="00FF415F">
      <w:pPr>
        <w:pStyle w:val="CommentText"/>
      </w:pPr>
      <w:r>
        <w:t xml:space="preserve">YOU STILL HAVEN’T PRESENTED </w:t>
      </w:r>
      <w:proofErr w:type="spellStart"/>
      <w:r>
        <w:t>THISE</w:t>
      </w:r>
      <w:proofErr w:type="spellEnd"/>
      <w:r>
        <w:t xml:space="preserve"> WITH THE SAME STRUCTURE.</w:t>
      </w:r>
    </w:p>
  </w:comment>
  <w:comment w:id="237" w:author="Dawn MacIsaac" w:date="2021-05-12T07:17:00Z" w:initials="DM">
    <w:p w14:paraId="19A97A03" w14:textId="4C293E8C" w:rsidR="00FF415F" w:rsidRDefault="00FF415F">
      <w:pPr>
        <w:pStyle w:val="CommentText"/>
      </w:pPr>
      <w:r>
        <w:rPr>
          <w:rStyle w:val="CommentReference"/>
        </w:rPr>
        <w:annotationRef/>
      </w:r>
      <w:r>
        <w:t>I would be explicit about this being a shallow algorithm</w:t>
      </w:r>
    </w:p>
  </w:comment>
  <w:comment w:id="242" w:author="Julian L Cardenas Barrera" w:date="2021-01-18T09:42:00Z" w:initials="JLCB">
    <w:p w14:paraId="6513D51F" w14:textId="77777777" w:rsidR="009958B5" w:rsidRDefault="009958B5" w:rsidP="009958B5">
      <w:pPr>
        <w:pStyle w:val="CommentText"/>
      </w:pPr>
      <w:r>
        <w:rPr>
          <w:rStyle w:val="CommentReference"/>
        </w:rPr>
        <w:annotationRef/>
      </w:r>
      <w:r>
        <w:t>Please add references</w:t>
      </w:r>
    </w:p>
  </w:comment>
  <w:comment w:id="243" w:author="Dawn MacIsaac" w:date="2021-04-28T15:24:00Z" w:initials="DM">
    <w:p w14:paraId="7DE04D62" w14:textId="77777777" w:rsidR="009958B5" w:rsidRDefault="009958B5" w:rsidP="009958B5">
      <w:pPr>
        <w:pStyle w:val="CommentText"/>
      </w:pPr>
      <w:r>
        <w:rPr>
          <w:rStyle w:val="CommentReference"/>
        </w:rPr>
        <w:annotationRef/>
      </w:r>
      <w:r>
        <w:t>Two references doesn’t constitute often…provide ample examples of this.</w:t>
      </w:r>
    </w:p>
    <w:p w14:paraId="729F67C5" w14:textId="77777777" w:rsidR="00FF415F" w:rsidRDefault="00FF415F" w:rsidP="009958B5">
      <w:pPr>
        <w:pStyle w:val="CommentText"/>
      </w:pPr>
    </w:p>
    <w:p w14:paraId="44E3F169" w14:textId="7F7A5EC1" w:rsidR="00FF415F" w:rsidRDefault="00FF415F" w:rsidP="009958B5">
      <w:pPr>
        <w:pStyle w:val="CommentText"/>
      </w:pPr>
      <w:r>
        <w:t>THIS HASN’T BEEN RESOLVED YET – Don’t just change your point because you don’t have the references…go find the references.  Otherwise we have no justification for including it.</w:t>
      </w:r>
    </w:p>
  </w:comment>
  <w:comment w:id="244" w:author="Dawn MacIsaac" w:date="2021-05-12T07:19:00Z" w:initials="DM">
    <w:p w14:paraId="2E240ECA" w14:textId="77777777" w:rsidR="00FF415F" w:rsidRDefault="00FF415F">
      <w:pPr>
        <w:pStyle w:val="CommentText"/>
      </w:pPr>
      <w:r>
        <w:rPr>
          <w:rStyle w:val="CommentReference"/>
        </w:rPr>
        <w:annotationRef/>
      </w:r>
      <w:r>
        <w:t>This is not an appropriate usage in this kind of document.</w:t>
      </w:r>
    </w:p>
    <w:p w14:paraId="27BD02E3" w14:textId="77777777" w:rsidR="00FF415F" w:rsidRDefault="00FF415F">
      <w:pPr>
        <w:pStyle w:val="CommentText"/>
      </w:pPr>
    </w:p>
    <w:p w14:paraId="14921EFB" w14:textId="6B868CE0" w:rsidR="00FF415F" w:rsidRDefault="00FF415F">
      <w:pPr>
        <w:pStyle w:val="CommentText"/>
      </w:pPr>
      <w:r>
        <w:t>Can you say instead Author [ref] points out that…</w:t>
      </w:r>
    </w:p>
  </w:comment>
  <w:comment w:id="245" w:author="Dawn MacIsaac" w:date="2021-05-12T07:20:00Z" w:initials="DM">
    <w:p w14:paraId="797CD24B" w14:textId="449C8640" w:rsidR="00FF415F" w:rsidRDefault="00FF415F">
      <w:pPr>
        <w:pStyle w:val="CommentText"/>
      </w:pPr>
      <w:r>
        <w:rPr>
          <w:rStyle w:val="CommentReference"/>
        </w:rPr>
        <w:annotationRef/>
      </w:r>
    </w:p>
  </w:comment>
  <w:comment w:id="247" w:author="Dawn MacIsaac" w:date="2021-05-12T07:22:00Z" w:initials="DM">
    <w:p w14:paraId="1E658B24" w14:textId="77777777" w:rsidR="004C45E4" w:rsidRDefault="004C45E4">
      <w:pPr>
        <w:pStyle w:val="CommentText"/>
      </w:pPr>
      <w:r>
        <w:rPr>
          <w:rStyle w:val="CommentReference"/>
        </w:rPr>
        <w:annotationRef/>
      </w:r>
      <w:r>
        <w:t>You need to add a comment that helps to justify why naïve with this adjustment makes some sense.</w:t>
      </w:r>
    </w:p>
    <w:p w14:paraId="2E6F484A" w14:textId="77777777" w:rsidR="004C45E4" w:rsidRDefault="004C45E4">
      <w:pPr>
        <w:pStyle w:val="CommentText"/>
      </w:pPr>
    </w:p>
    <w:p w14:paraId="472ED215" w14:textId="201D5B81" w:rsidR="004C45E4" w:rsidRDefault="004C45E4">
      <w:pPr>
        <w:pStyle w:val="CommentText"/>
      </w:pPr>
      <w:r>
        <w:t>While trends in load can be complex, we can at least introduce a means for handling seasonal trends to make the naïve forecaster a little bit more robust.</w:t>
      </w:r>
    </w:p>
  </w:comment>
  <w:comment w:id="248" w:author="Dawn MacIsaac" w:date="2021-05-12T07:25:00Z" w:initials="DM">
    <w:p w14:paraId="214C389C" w14:textId="64F6279F" w:rsidR="004C45E4" w:rsidRDefault="004C45E4">
      <w:pPr>
        <w:pStyle w:val="CommentText"/>
      </w:pPr>
      <w:r>
        <w:rPr>
          <w:rStyle w:val="CommentReference"/>
        </w:rPr>
        <w:annotationRef/>
      </w:r>
      <w:r>
        <w:t>I think this statement needs to be brought forward</w:t>
      </w:r>
    </w:p>
  </w:comment>
  <w:comment w:id="249" w:author="Dawn MacIsaac" w:date="2021-05-12T07:25:00Z" w:initials="DM">
    <w:p w14:paraId="0EB3C7A6" w14:textId="77777777" w:rsidR="004C45E4" w:rsidRDefault="004C45E4">
      <w:pPr>
        <w:pStyle w:val="CommentText"/>
      </w:pPr>
      <w:r>
        <w:rPr>
          <w:rStyle w:val="CommentReference"/>
        </w:rPr>
        <w:annotationRef/>
      </w:r>
      <w:r>
        <w:t xml:space="preserve">Don’t talk about mathematical models as formulas.  </w:t>
      </w:r>
    </w:p>
    <w:p w14:paraId="49F78D5A" w14:textId="77777777" w:rsidR="004C45E4" w:rsidRDefault="004C45E4">
      <w:pPr>
        <w:pStyle w:val="CommentText"/>
      </w:pPr>
    </w:p>
    <w:p w14:paraId="525AE916" w14:textId="6E65F2A8" w:rsidR="004C45E4" w:rsidRDefault="004C45E4">
      <w:pPr>
        <w:pStyle w:val="CommentText"/>
      </w:pPr>
      <w:r>
        <w:t>“The Naïve forecasting model can be represented by the following simple mathematical relationship.”</w:t>
      </w:r>
    </w:p>
  </w:comment>
  <w:comment w:id="250" w:author="Julian L Cardenas Barrera" w:date="2021-01-18T09:44:00Z" w:initials="JLCB">
    <w:p w14:paraId="11FFE56F" w14:textId="297F6A6E" w:rsidR="007909C9" w:rsidRDefault="007909C9">
      <w:pPr>
        <w:pStyle w:val="CommentText"/>
      </w:pPr>
      <w:r>
        <w:rPr>
          <w:rStyle w:val="CommentReference"/>
        </w:rPr>
        <w:annotationRef/>
      </w:r>
      <w:r>
        <w:t xml:space="preserve">These two equations can be converted into one. </w:t>
      </w:r>
    </w:p>
  </w:comment>
  <w:comment w:id="251" w:author="Dawn MacIsaac" w:date="2021-05-12T07:27:00Z" w:initials="DM">
    <w:p w14:paraId="581AFE22" w14:textId="3B0C6443" w:rsidR="004C45E4" w:rsidRDefault="004C45E4">
      <w:pPr>
        <w:pStyle w:val="CommentText"/>
      </w:pPr>
      <w:r>
        <w:rPr>
          <w:rStyle w:val="CommentReference"/>
        </w:rPr>
        <w:annotationRef/>
      </w:r>
      <w:r>
        <w:t>Don’t forget to fix these…all the time – Word will continually convert these.</w:t>
      </w:r>
    </w:p>
  </w:comment>
  <w:comment w:id="253" w:author="Dawn MacIsaac" w:date="2021-05-12T07:29:00Z" w:initials="DM">
    <w:p w14:paraId="6D77C150" w14:textId="26631338" w:rsidR="00CB4AFF" w:rsidRDefault="00CB4AFF">
      <w:pPr>
        <w:pStyle w:val="CommentText"/>
      </w:pPr>
      <w:r>
        <w:rPr>
          <w:rStyle w:val="CommentReference"/>
        </w:rPr>
        <w:annotationRef/>
      </w:r>
      <w:r>
        <w:t>Include this, or change it until it is correct.</w:t>
      </w:r>
    </w:p>
  </w:comment>
  <w:comment w:id="260" w:author="Julian L Cardenas Barrera" w:date="2021-01-18T09:55:00Z" w:initials="JLCB">
    <w:p w14:paraId="72F493CF" w14:textId="4C194A4B" w:rsidR="007909C9" w:rsidRDefault="007909C9">
      <w:pPr>
        <w:pStyle w:val="CommentText"/>
      </w:pPr>
      <w:r>
        <w:rPr>
          <w:rStyle w:val="CommentReference"/>
        </w:rPr>
        <w:annotationRef/>
      </w:r>
      <w:r>
        <w:t>Consider providing ideas or examples of the accuracy achieved by  methods udsing this model</w:t>
      </w:r>
    </w:p>
  </w:comment>
  <w:comment w:id="261"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262"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263"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r>
        <w:t>The final stage of the ARIMA model is show mathematically below:</w:t>
      </w:r>
    </w:p>
    <w:p w14:paraId="01841ACF" w14:textId="6D18BEC8" w:rsidR="00CF644F" w:rsidRDefault="00CF644F">
      <w:pPr>
        <w:pStyle w:val="CommentText"/>
      </w:pPr>
    </w:p>
  </w:comment>
  <w:comment w:id="264"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w:t>
      </w:r>
      <w:proofErr w:type="spellStart"/>
      <w:r>
        <w:t>lag1</w:t>
      </w:r>
      <w:proofErr w:type="spellEnd"/>
      <w:r>
        <w:t xml:space="preserve">?   </w:t>
      </w:r>
    </w:p>
    <w:p w14:paraId="595EB8F8" w14:textId="77777777" w:rsidR="00CF644F" w:rsidRDefault="00CF644F">
      <w:pPr>
        <w:pStyle w:val="CommentText"/>
      </w:pPr>
    </w:p>
    <w:p w14:paraId="6529B24D" w14:textId="467BF583" w:rsidR="00CF644F" w:rsidRDefault="00CF644F">
      <w:pPr>
        <w:pStyle w:val="CommentText"/>
      </w:pPr>
      <w:r>
        <w:t xml:space="preserve">Its probably best to define lag, and then refer to </w:t>
      </w:r>
      <w:proofErr w:type="spellStart"/>
      <w:r>
        <w:t>yt</w:t>
      </w:r>
      <w:proofErr w:type="spellEnd"/>
      <w:r>
        <w:t>-1 in those terms.</w:t>
      </w:r>
    </w:p>
  </w:comment>
  <w:comment w:id="265"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266"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267"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268"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And I also don’t know what you mean by ‘differenced to make it stationary’…you are going to have to be more clear in your explanation.</w:t>
      </w:r>
    </w:p>
  </w:comment>
  <w:comment w:id="269"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270"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271"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272"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273"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278" w:author="Dawn MacIsaac" w:date="2021-05-12T07:45:00Z" w:initials="DM">
    <w:p w14:paraId="3C369B1D" w14:textId="5256185F" w:rsidR="00760D69" w:rsidRDefault="00760D69">
      <w:pPr>
        <w:pStyle w:val="CommentText"/>
      </w:pPr>
      <w:r>
        <w:rPr>
          <w:rStyle w:val="CommentReference"/>
        </w:rPr>
        <w:annotationRef/>
      </w:r>
      <w:r>
        <w:t>Two references isn’t enough to make this point.</w:t>
      </w:r>
    </w:p>
  </w:comment>
  <w:comment w:id="281"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287"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307" w:author="Dawn MacIsaac" w:date="2021-05-12T07:58:00Z" w:initials="DM">
    <w:p w14:paraId="0AA2EC31" w14:textId="7620541F" w:rsidR="00E24FC3" w:rsidRDefault="00E24FC3">
      <w:pPr>
        <w:pStyle w:val="CommentText"/>
      </w:pPr>
      <w:r>
        <w:rPr>
          <w:rStyle w:val="CommentReference"/>
        </w:rPr>
        <w:annotationRef/>
      </w:r>
      <w:r>
        <w:t xml:space="preserve">Over what – other ANN implemented </w:t>
      </w:r>
      <w:proofErr w:type="spellStart"/>
      <w:r>
        <w:t>STLFs</w:t>
      </w:r>
      <w:proofErr w:type="spellEnd"/>
      <w:r>
        <w:t>, or other types of forecasters?</w:t>
      </w:r>
    </w:p>
  </w:comment>
  <w:comment w:id="312" w:author="Dawn MacIsaac" w:date="2021-05-12T08:01:00Z" w:initials="DM">
    <w:p w14:paraId="66F834BB" w14:textId="2C867C91" w:rsidR="00E24FC3" w:rsidRDefault="00E24FC3">
      <w:pPr>
        <w:pStyle w:val="CommentText"/>
      </w:pPr>
      <w:r>
        <w:rPr>
          <w:rStyle w:val="CommentReference"/>
        </w:rPr>
        <w:annotationRef/>
      </w:r>
      <w:r>
        <w:t xml:space="preserve">I don’t think the </w:t>
      </w:r>
      <w:proofErr w:type="spellStart"/>
      <w:r>
        <w:t>ANNSTLF</w:t>
      </w:r>
      <w:proofErr w:type="spellEnd"/>
      <w:r>
        <w:t xml:space="preserve"> is itself a </w:t>
      </w:r>
      <w:proofErr w:type="spellStart"/>
      <w:r>
        <w:t>multii</w:t>
      </w:r>
      <w:proofErr w:type="spellEnd"/>
      <w:r>
        <w:t xml:space="preserve">-layer </w:t>
      </w:r>
      <w:proofErr w:type="spellStart"/>
      <w:r>
        <w:t>pereceptron</w:t>
      </w:r>
      <w:proofErr w:type="spellEnd"/>
      <w:r>
        <w:t xml:space="preserve">…I think it combines two such </w:t>
      </w:r>
      <w:proofErr w:type="spellStart"/>
      <w:r>
        <w:t>MLPS</w:t>
      </w:r>
      <w:proofErr w:type="spellEnd"/>
      <w:r>
        <w:t xml:space="preserve">.  You need to be clear and specific </w:t>
      </w:r>
      <w:r w:rsidR="007A5682">
        <w:t>when you describe these.</w:t>
      </w:r>
    </w:p>
  </w:comment>
  <w:comment w:id="313"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w:t>
      </w:r>
      <w:proofErr w:type="spellStart"/>
      <w:r w:rsidR="007A5682">
        <w:t>MLPs</w:t>
      </w:r>
      <w:proofErr w:type="spellEnd"/>
      <w:r w:rsidR="007A5682">
        <w:t xml:space="preserve"> with identical structure?</w:t>
      </w:r>
    </w:p>
  </w:comment>
  <w:comment w:id="315"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1A665" w15:done="1"/>
  <w15:commentEx w15:paraId="32997760" w15:done="1"/>
  <w15:commentEx w15:paraId="7948BA10" w15:done="1"/>
  <w15:commentEx w15:paraId="6B533D95" w15:done="0"/>
  <w15:commentEx w15:paraId="410217E1" w15:done="1"/>
  <w15:commentEx w15:paraId="1C3F7C4A" w15:done="0"/>
  <w15:commentEx w15:paraId="5C02C7AD" w15:done="1"/>
  <w15:commentEx w15:paraId="5C0665A4" w15:done="0"/>
  <w15:commentEx w15:paraId="71B31D4C" w15:done="1"/>
  <w15:commentEx w15:paraId="343707E6" w15:done="1"/>
  <w15:commentEx w15:paraId="454FAF18" w15:done="0"/>
  <w15:commentEx w15:paraId="2A21EDE4" w15:done="0"/>
  <w15:commentEx w15:paraId="4C6603F8" w15:done="0"/>
  <w15:commentEx w15:paraId="619071E1" w15:done="0"/>
  <w15:commentEx w15:paraId="3E3DD371" w15:done="0"/>
  <w15:commentEx w15:paraId="23341106" w15:done="0"/>
  <w15:commentEx w15:paraId="3E6355B7" w15:done="0"/>
  <w15:commentEx w15:paraId="44D2F996" w15:done="0"/>
  <w15:commentEx w15:paraId="2A54095B" w15:done="0"/>
  <w15:commentEx w15:paraId="440B5091" w15:done="0"/>
  <w15:commentEx w15:paraId="79513230" w15:done="0"/>
  <w15:commentEx w15:paraId="604BA444" w15:done="0"/>
  <w15:commentEx w15:paraId="1AB03115" w15:done="1"/>
  <w15:commentEx w15:paraId="7B2D9BA0" w15:done="0"/>
  <w15:commentEx w15:paraId="06663702" w15:done="0"/>
  <w15:commentEx w15:paraId="21D22678" w15:done="0"/>
  <w15:commentEx w15:paraId="4F1527D4" w15:done="0"/>
  <w15:commentEx w15:paraId="19A97A03" w15:done="0"/>
  <w15:commentEx w15:paraId="6513D51F" w15:done="1"/>
  <w15:commentEx w15:paraId="44E3F169" w15:done="0"/>
  <w15:commentEx w15:paraId="14921EFB" w15:done="0"/>
  <w15:commentEx w15:paraId="797CD24B" w15:paraIdParent="14921EFB" w15:done="0"/>
  <w15:commentEx w15:paraId="472ED215" w15:done="0"/>
  <w15:commentEx w15:paraId="214C389C" w15:done="0"/>
  <w15:commentEx w15:paraId="525AE916" w15:done="0"/>
  <w15:commentEx w15:paraId="11FFE56F" w15:done="1"/>
  <w15:commentEx w15:paraId="581AFE22" w15:done="0"/>
  <w15:commentEx w15:paraId="6D77C150" w15:done="0"/>
  <w15:commentEx w15:paraId="72F493CF" w15:done="0"/>
  <w15:commentEx w15:paraId="183BA300" w15:done="0"/>
  <w15:commentEx w15:paraId="654CE06A" w15:done="0"/>
  <w15:commentEx w15:paraId="01841ACF" w15:done="0"/>
  <w15:commentEx w15:paraId="6529B24D"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256E64AC" w15:done="0"/>
  <w15:commentEx w15:paraId="0AA2EC31" w15:done="0"/>
  <w15:commentEx w15:paraId="66F834BB" w15:done="0"/>
  <w15:commentEx w15:paraId="432F2E14"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A61" w16cex:dateUtc="2021-04-27T12:37:00Z"/>
  <w16cex:commentExtensible w16cex:durableId="2432595F" w16cex:dateUtc="2021-04-27T12:35:00Z"/>
  <w16cex:commentExtensible w16cex:durableId="2435559A" w16cex:dateUtc="2021-04-27T12:34:00Z"/>
  <w16cex:commentExtensible w16cex:durableId="2445EB14" w16cex:dateUtc="2021-05-12T08:50:00Z"/>
  <w16cex:commentExtensible w16cex:durableId="24325CF0" w16cex:dateUtc="2021-04-27T12:50:00Z"/>
  <w16cex:commentExtensible w16cex:durableId="2445EB8F" w16cex:dateUtc="2021-05-12T08:52:00Z"/>
  <w16cex:commentExtensible w16cex:durableId="23AFD2F6" w16cex:dateUtc="2021-01-18T13:27:00Z"/>
  <w16cex:commentExtensible w16cex:durableId="2445EC8A" w16cex:dateUtc="2021-05-12T08:56:00Z"/>
  <w16cex:commentExtensible w16cex:durableId="243265FC" w16cex:dateUtc="2021-04-27T13:29:00Z"/>
  <w16cex:commentExtensible w16cex:durableId="23AFD258" w16cex:dateUtc="2021-01-18T13:24:00Z"/>
  <w16cex:commentExtensible w16cex:durableId="2445ED80" w16cex:dateUtc="2021-05-12T09:00:00Z"/>
  <w16cex:commentExtensible w16cex:durableId="2445EDC3" w16cex:dateUtc="2021-05-12T09:01:00Z"/>
  <w16cex:commentExtensible w16cex:durableId="2445EE7B" w16cex:dateUtc="2021-05-12T09:04:00Z"/>
  <w16cex:commentExtensible w16cex:durableId="2445F46D" w16cex:dateUtc="2021-05-12T09:30:00Z"/>
  <w16cex:commentExtensible w16cex:durableId="2445F1CA" w16cex:dateUtc="2021-05-12T09:18:00Z"/>
  <w16cex:commentExtensible w16cex:durableId="2445F1E6" w16cex:dateUtc="2021-05-12T09:19:00Z"/>
  <w16cex:commentExtensible w16cex:durableId="2445F944" w16cex:dateUtc="2021-05-12T09:50:00Z"/>
  <w16cex:commentExtensible w16cex:durableId="2445F71C" w16cex:dateUtc="2021-05-12T09:41:00Z"/>
  <w16cex:commentExtensible w16cex:durableId="2445FBBC" w16cex:dateUtc="2021-05-12T10:01:00Z"/>
  <w16cex:commentExtensible w16cex:durableId="2445FE0F" w16cex:dateUtc="2021-05-12T10:11:00Z"/>
  <w16cex:commentExtensible w16cex:durableId="2445FD42" w16cex:dateUtc="2021-05-12T10:07:00Z"/>
  <w16cex:commentExtensible w16cex:durableId="2445FDA0" w16cex:dateUtc="2021-05-12T10:09:00Z"/>
  <w16cex:commentExtensible w16cex:durableId="2433F9D9" w16cex:dateUtc="2021-04-28T18:12:00Z"/>
  <w16cex:commentExtensible w16cex:durableId="2445FE30" w16cex:dateUtc="2021-05-12T10:11:00Z"/>
  <w16cex:commentExtensible w16cex:durableId="2445FE7A" w16cex:dateUtc="2021-05-12T10:12:00Z"/>
  <w16cex:commentExtensible w16cex:durableId="2446079C" w16cex:dateUtc="2021-05-12T10:51:00Z"/>
  <w16cex:commentExtensible w16cex:durableId="2433FAD4" w16cex:dateUtc="2021-04-28T18:16:00Z"/>
  <w16cex:commentExtensible w16cex:durableId="2445FF83" w16cex:dateUtc="2021-05-12T10:17:00Z"/>
  <w16cex:commentExtensible w16cex:durableId="243A92D9" w16cex:dateUtc="2021-01-18T13:42:00Z"/>
  <w16cex:commentExtensible w16cex:durableId="243A92D8" w16cex:dateUtc="2021-04-28T18:24:00Z"/>
  <w16cex:commentExtensible w16cex:durableId="24460007" w16cex:dateUtc="2021-05-12T10:19:00Z"/>
  <w16cex:commentExtensible w16cex:durableId="2446002C" w16cex:dateUtc="2021-05-12T10:20:00Z"/>
  <w16cex:commentExtensible w16cex:durableId="244600A0" w16cex:dateUtc="2021-05-12T10:22:00Z"/>
  <w16cex:commentExtensible w16cex:durableId="24460159" w16cex:dateUtc="2021-05-12T10:25:00Z"/>
  <w16cex:commentExtensible w16cex:durableId="2446016A" w16cex:dateUtc="2021-05-12T10:25:00Z"/>
  <w16cex:commentExtensible w16cex:durableId="23AFD6F6" w16cex:dateUtc="2021-01-18T13:44:00Z"/>
  <w16cex:commentExtensible w16cex:durableId="244601DC" w16cex:dateUtc="2021-05-12T10:27:00Z"/>
  <w16cex:commentExtensible w16cex:durableId="2446024B" w16cex:dateUtc="2021-05-12T10:29: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460806" w16cex:dateUtc="2021-05-12T10:53: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1A665" w16cid:durableId="24325A61"/>
  <w16cid:commentId w16cid:paraId="32997760" w16cid:durableId="2432595F"/>
  <w16cid:commentId w16cid:paraId="7948BA10" w16cid:durableId="2435559A"/>
  <w16cid:commentId w16cid:paraId="6B533D95" w16cid:durableId="2445EB14"/>
  <w16cid:commentId w16cid:paraId="410217E1" w16cid:durableId="24325CF0"/>
  <w16cid:commentId w16cid:paraId="1C3F7C4A" w16cid:durableId="2445EB8F"/>
  <w16cid:commentId w16cid:paraId="5C02C7AD" w16cid:durableId="23AFD2F6"/>
  <w16cid:commentId w16cid:paraId="5C0665A4" w16cid:durableId="2445EC8A"/>
  <w16cid:commentId w16cid:paraId="71B31D4C" w16cid:durableId="243265FC"/>
  <w16cid:commentId w16cid:paraId="343707E6" w16cid:durableId="23AFD258"/>
  <w16cid:commentId w16cid:paraId="454FAF18" w16cid:durableId="2445ED80"/>
  <w16cid:commentId w16cid:paraId="2A21EDE4" w16cid:durableId="2445EDC3"/>
  <w16cid:commentId w16cid:paraId="4C6603F8" w16cid:durableId="2445EE7B"/>
  <w16cid:commentId w16cid:paraId="619071E1" w16cid:durableId="2445F46D"/>
  <w16cid:commentId w16cid:paraId="3E3DD371" w16cid:durableId="2445F1CA"/>
  <w16cid:commentId w16cid:paraId="23341106" w16cid:durableId="2445F1E6"/>
  <w16cid:commentId w16cid:paraId="3E6355B7" w16cid:durableId="2445F944"/>
  <w16cid:commentId w16cid:paraId="44D2F996" w16cid:durableId="2445F71C"/>
  <w16cid:commentId w16cid:paraId="2A54095B" w16cid:durableId="2445FBBC"/>
  <w16cid:commentId w16cid:paraId="440B5091" w16cid:durableId="2445FE0F"/>
  <w16cid:commentId w16cid:paraId="79513230" w16cid:durableId="2445FD42"/>
  <w16cid:commentId w16cid:paraId="604BA444" w16cid:durableId="2445FDA0"/>
  <w16cid:commentId w16cid:paraId="1AB03115" w16cid:durableId="2433F9D9"/>
  <w16cid:commentId w16cid:paraId="7B2D9BA0" w16cid:durableId="2445FE30"/>
  <w16cid:commentId w16cid:paraId="06663702" w16cid:durableId="2445FE7A"/>
  <w16cid:commentId w16cid:paraId="21D22678" w16cid:durableId="2446079C"/>
  <w16cid:commentId w16cid:paraId="4F1527D4" w16cid:durableId="2433FAD4"/>
  <w16cid:commentId w16cid:paraId="19A97A03" w16cid:durableId="2445FF83"/>
  <w16cid:commentId w16cid:paraId="6513D51F" w16cid:durableId="243A92D9"/>
  <w16cid:commentId w16cid:paraId="44E3F169" w16cid:durableId="243A92D8"/>
  <w16cid:commentId w16cid:paraId="14921EFB" w16cid:durableId="24460007"/>
  <w16cid:commentId w16cid:paraId="797CD24B" w16cid:durableId="2446002C"/>
  <w16cid:commentId w16cid:paraId="472ED215" w16cid:durableId="244600A0"/>
  <w16cid:commentId w16cid:paraId="214C389C" w16cid:durableId="24460159"/>
  <w16cid:commentId w16cid:paraId="525AE916" w16cid:durableId="2446016A"/>
  <w16cid:commentId w16cid:paraId="11FFE56F" w16cid:durableId="23AFD6F6"/>
  <w16cid:commentId w16cid:paraId="581AFE22" w16cid:durableId="244601DC"/>
  <w16cid:commentId w16cid:paraId="6D77C150" w16cid:durableId="2446024B"/>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256E64AC" w16cid:durableId="24460806"/>
  <w16cid:commentId w16cid:paraId="0AA2EC31" w16cid:durableId="24460942"/>
  <w16cid:commentId w16cid:paraId="66F834BB" w16cid:durableId="244609ED"/>
  <w16cid:commentId w16cid:paraId="432F2E14" w16cid:durableId="244609D7"/>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6299" w14:textId="77777777" w:rsidR="00923341" w:rsidRDefault="00923341" w:rsidP="00B7638D">
      <w:pPr>
        <w:spacing w:after="0"/>
      </w:pPr>
      <w:r>
        <w:separator/>
      </w:r>
    </w:p>
  </w:endnote>
  <w:endnote w:type="continuationSeparator" w:id="0">
    <w:p w14:paraId="28B201CA" w14:textId="77777777" w:rsidR="00923341" w:rsidRDefault="00923341"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6EADFEDA"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210196">
      <w:rPr>
        <w:noProof/>
      </w:rPr>
      <w:t>2021-May-12</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210196">
      <w:rPr>
        <w:noProof/>
      </w:rPr>
      <w:t>5:48 AM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88A5" w14:textId="77777777" w:rsidR="00923341" w:rsidRDefault="00923341" w:rsidP="00B7638D">
      <w:pPr>
        <w:spacing w:after="0"/>
      </w:pPr>
      <w:r>
        <w:separator/>
      </w:r>
    </w:p>
  </w:footnote>
  <w:footnote w:type="continuationSeparator" w:id="0">
    <w:p w14:paraId="1DEFA32D" w14:textId="77777777" w:rsidR="00923341" w:rsidRDefault="00923341"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q0FALTHnU4tAAAA"/>
  </w:docVars>
  <w:rsids>
    <w:rsidRoot w:val="00474369"/>
    <w:rsid w:val="000007D4"/>
    <w:rsid w:val="00004A04"/>
    <w:rsid w:val="00011F91"/>
    <w:rsid w:val="00013CAA"/>
    <w:rsid w:val="00013E74"/>
    <w:rsid w:val="00026A0B"/>
    <w:rsid w:val="000279C1"/>
    <w:rsid w:val="00037CDC"/>
    <w:rsid w:val="0004030A"/>
    <w:rsid w:val="00047A5D"/>
    <w:rsid w:val="00057550"/>
    <w:rsid w:val="00057DB8"/>
    <w:rsid w:val="000601C1"/>
    <w:rsid w:val="0007250D"/>
    <w:rsid w:val="00077A5A"/>
    <w:rsid w:val="000808D2"/>
    <w:rsid w:val="000817C2"/>
    <w:rsid w:val="000818E8"/>
    <w:rsid w:val="00086D5B"/>
    <w:rsid w:val="00092995"/>
    <w:rsid w:val="00096DD7"/>
    <w:rsid w:val="000A5EBB"/>
    <w:rsid w:val="000B2B5E"/>
    <w:rsid w:val="000B2EFD"/>
    <w:rsid w:val="000B6A93"/>
    <w:rsid w:val="000C0FD4"/>
    <w:rsid w:val="000C4024"/>
    <w:rsid w:val="000C752F"/>
    <w:rsid w:val="000D0E78"/>
    <w:rsid w:val="000D161E"/>
    <w:rsid w:val="000D6F2C"/>
    <w:rsid w:val="000E0559"/>
    <w:rsid w:val="000E1F7E"/>
    <w:rsid w:val="000E54FC"/>
    <w:rsid w:val="000E5E65"/>
    <w:rsid w:val="000E6695"/>
    <w:rsid w:val="000F0111"/>
    <w:rsid w:val="000F7391"/>
    <w:rsid w:val="00103205"/>
    <w:rsid w:val="00103A2E"/>
    <w:rsid w:val="001054E8"/>
    <w:rsid w:val="00106F05"/>
    <w:rsid w:val="00112176"/>
    <w:rsid w:val="0011242E"/>
    <w:rsid w:val="001137B8"/>
    <w:rsid w:val="001200C0"/>
    <w:rsid w:val="001255E0"/>
    <w:rsid w:val="00131B30"/>
    <w:rsid w:val="00137BF5"/>
    <w:rsid w:val="00141E5D"/>
    <w:rsid w:val="0014562C"/>
    <w:rsid w:val="00150F71"/>
    <w:rsid w:val="00152ED0"/>
    <w:rsid w:val="00156D66"/>
    <w:rsid w:val="00163EC7"/>
    <w:rsid w:val="00176564"/>
    <w:rsid w:val="001844B8"/>
    <w:rsid w:val="00193FEC"/>
    <w:rsid w:val="00196D71"/>
    <w:rsid w:val="001A6717"/>
    <w:rsid w:val="001B22D6"/>
    <w:rsid w:val="001B34A4"/>
    <w:rsid w:val="001B39EB"/>
    <w:rsid w:val="001B497E"/>
    <w:rsid w:val="001B6E75"/>
    <w:rsid w:val="001C3E0A"/>
    <w:rsid w:val="001D4D50"/>
    <w:rsid w:val="001E1CE2"/>
    <w:rsid w:val="001E2B36"/>
    <w:rsid w:val="001E348F"/>
    <w:rsid w:val="001F09BF"/>
    <w:rsid w:val="001F09E7"/>
    <w:rsid w:val="001F2C6D"/>
    <w:rsid w:val="001F49F8"/>
    <w:rsid w:val="001F7B44"/>
    <w:rsid w:val="00202193"/>
    <w:rsid w:val="002067E2"/>
    <w:rsid w:val="002079F9"/>
    <w:rsid w:val="00210196"/>
    <w:rsid w:val="002118B9"/>
    <w:rsid w:val="00211911"/>
    <w:rsid w:val="00216B8A"/>
    <w:rsid w:val="00223951"/>
    <w:rsid w:val="002255EF"/>
    <w:rsid w:val="00226852"/>
    <w:rsid w:val="00233E2B"/>
    <w:rsid w:val="0023458A"/>
    <w:rsid w:val="00236024"/>
    <w:rsid w:val="00241055"/>
    <w:rsid w:val="00244EF1"/>
    <w:rsid w:val="00245686"/>
    <w:rsid w:val="00247033"/>
    <w:rsid w:val="00251926"/>
    <w:rsid w:val="002547B6"/>
    <w:rsid w:val="0027096E"/>
    <w:rsid w:val="00281AD5"/>
    <w:rsid w:val="00283D82"/>
    <w:rsid w:val="0028482D"/>
    <w:rsid w:val="00290D82"/>
    <w:rsid w:val="00290E38"/>
    <w:rsid w:val="002917FD"/>
    <w:rsid w:val="00291D35"/>
    <w:rsid w:val="00292A9B"/>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594E"/>
    <w:rsid w:val="00401801"/>
    <w:rsid w:val="0040606D"/>
    <w:rsid w:val="0042268C"/>
    <w:rsid w:val="00426CEF"/>
    <w:rsid w:val="00427763"/>
    <w:rsid w:val="00431E0E"/>
    <w:rsid w:val="00437A70"/>
    <w:rsid w:val="00443EEA"/>
    <w:rsid w:val="0045473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B23"/>
    <w:rsid w:val="00540B80"/>
    <w:rsid w:val="00542589"/>
    <w:rsid w:val="00560C8A"/>
    <w:rsid w:val="0056419B"/>
    <w:rsid w:val="00564B7C"/>
    <w:rsid w:val="0057097D"/>
    <w:rsid w:val="00574D38"/>
    <w:rsid w:val="0057768D"/>
    <w:rsid w:val="0058257B"/>
    <w:rsid w:val="005860EB"/>
    <w:rsid w:val="005907A9"/>
    <w:rsid w:val="0059521E"/>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43C7"/>
    <w:rsid w:val="00615C51"/>
    <w:rsid w:val="006222BB"/>
    <w:rsid w:val="006231CB"/>
    <w:rsid w:val="00630884"/>
    <w:rsid w:val="0063372C"/>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101"/>
    <w:rsid w:val="00755D21"/>
    <w:rsid w:val="00760935"/>
    <w:rsid w:val="00760D69"/>
    <w:rsid w:val="00764982"/>
    <w:rsid w:val="00764CAD"/>
    <w:rsid w:val="00765C78"/>
    <w:rsid w:val="00777158"/>
    <w:rsid w:val="00780D40"/>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4D1F"/>
    <w:rsid w:val="00826E15"/>
    <w:rsid w:val="00831657"/>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75A54"/>
    <w:rsid w:val="00975F57"/>
    <w:rsid w:val="009763B0"/>
    <w:rsid w:val="00976C01"/>
    <w:rsid w:val="00984583"/>
    <w:rsid w:val="00985D23"/>
    <w:rsid w:val="00991DCC"/>
    <w:rsid w:val="009958B5"/>
    <w:rsid w:val="00995FB9"/>
    <w:rsid w:val="009A249D"/>
    <w:rsid w:val="009A24F6"/>
    <w:rsid w:val="009A4A94"/>
    <w:rsid w:val="009B0B95"/>
    <w:rsid w:val="009B19B7"/>
    <w:rsid w:val="009B203E"/>
    <w:rsid w:val="009B786A"/>
    <w:rsid w:val="009C26F2"/>
    <w:rsid w:val="009C3E14"/>
    <w:rsid w:val="009C67B9"/>
    <w:rsid w:val="009D1A46"/>
    <w:rsid w:val="009D5EA9"/>
    <w:rsid w:val="009D6FF9"/>
    <w:rsid w:val="009D7AE4"/>
    <w:rsid w:val="009E24ED"/>
    <w:rsid w:val="009E49B5"/>
    <w:rsid w:val="009E62A1"/>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763B"/>
    <w:rsid w:val="00A2795C"/>
    <w:rsid w:val="00A279D1"/>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6218"/>
    <w:rsid w:val="00CD31A4"/>
    <w:rsid w:val="00CD5C2F"/>
    <w:rsid w:val="00CE14A3"/>
    <w:rsid w:val="00CE1DD1"/>
    <w:rsid w:val="00CE6F14"/>
    <w:rsid w:val="00CF23A5"/>
    <w:rsid w:val="00CF27D0"/>
    <w:rsid w:val="00CF644F"/>
    <w:rsid w:val="00D025CE"/>
    <w:rsid w:val="00D173B7"/>
    <w:rsid w:val="00D175D6"/>
    <w:rsid w:val="00D17695"/>
    <w:rsid w:val="00D2016A"/>
    <w:rsid w:val="00D2303B"/>
    <w:rsid w:val="00D273AB"/>
    <w:rsid w:val="00D3437E"/>
    <w:rsid w:val="00D353BF"/>
    <w:rsid w:val="00D367DD"/>
    <w:rsid w:val="00D4789A"/>
    <w:rsid w:val="00D502C5"/>
    <w:rsid w:val="00D53ADA"/>
    <w:rsid w:val="00D53C97"/>
    <w:rsid w:val="00D563AD"/>
    <w:rsid w:val="00D70769"/>
    <w:rsid w:val="00D773EB"/>
    <w:rsid w:val="00D8099D"/>
    <w:rsid w:val="00D820C1"/>
    <w:rsid w:val="00D83F29"/>
    <w:rsid w:val="00D84B2E"/>
    <w:rsid w:val="00D91163"/>
    <w:rsid w:val="00DA1C10"/>
    <w:rsid w:val="00DA1D38"/>
    <w:rsid w:val="00DB2EFC"/>
    <w:rsid w:val="00DB64AD"/>
    <w:rsid w:val="00DB66DB"/>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2B0E"/>
    <w:rsid w:val="00E443E8"/>
    <w:rsid w:val="00E44A08"/>
    <w:rsid w:val="00E510CD"/>
    <w:rsid w:val="00E53D9F"/>
    <w:rsid w:val="00E56454"/>
    <w:rsid w:val="00E577BC"/>
    <w:rsid w:val="00E57B96"/>
    <w:rsid w:val="00E608B9"/>
    <w:rsid w:val="00E64EE8"/>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47E6"/>
    <w:rsid w:val="00F56C98"/>
    <w:rsid w:val="00F57927"/>
    <w:rsid w:val="00F604F8"/>
    <w:rsid w:val="00F60580"/>
    <w:rsid w:val="00F63745"/>
    <w:rsid w:val="00F648D1"/>
    <w:rsid w:val="00F64C51"/>
    <w:rsid w:val="00F745E9"/>
    <w:rsid w:val="00F74B29"/>
    <w:rsid w:val="00F801DF"/>
    <w:rsid w:val="00F8041A"/>
    <w:rsid w:val="00F857E2"/>
    <w:rsid w:val="00F90688"/>
    <w:rsid w:val="00F96BDC"/>
    <w:rsid w:val="00FA1319"/>
    <w:rsid w:val="00FB046D"/>
    <w:rsid w:val="00FC660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138</TotalTime>
  <Pages>21</Pages>
  <Words>34389</Words>
  <Characters>196018</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Dawn MacIsaac</cp:lastModifiedBy>
  <cp:revision>6</cp:revision>
  <cp:lastPrinted>2013-05-03T14:51:00Z</cp:lastPrinted>
  <dcterms:created xsi:type="dcterms:W3CDTF">2021-05-12T08:54:00Z</dcterms:created>
  <dcterms:modified xsi:type="dcterms:W3CDTF">2021-05-12T11:12:00Z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