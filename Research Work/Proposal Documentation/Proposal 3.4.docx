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32C7ECC5" w:rsidR="00B135E9" w:rsidRPr="005C103F" w:rsidRDefault="00B135E9" w:rsidP="00156D66">
            <w:pPr>
              <w:pStyle w:val="authorship"/>
            </w:pPr>
            <w:r>
              <w:t xml:space="preserve">Updated:  </w:t>
            </w:r>
            <w:r w:rsidR="00AD134E">
              <w:fldChar w:fldCharType="begin">
                <w:ffData>
                  <w:name w:val="updateDate"/>
                  <w:enabled/>
                  <w:calcOnExit w:val="0"/>
                  <w:textInput>
                    <w:default w:val="2021-May-08"/>
                  </w:textInput>
                </w:ffData>
              </w:fldChar>
            </w:r>
            <w:bookmarkStart w:id="1" w:name="updateDate"/>
            <w:r w:rsidR="00AD134E" w:rsidRPr="00AD134E">
              <w:instrText xml:space="preserve"> FORMTEXT </w:instrText>
            </w:r>
            <w:r w:rsidR="00AD134E">
              <w:fldChar w:fldCharType="separate"/>
            </w:r>
            <w:r w:rsidR="009F25A7">
              <w:rPr>
                <w:noProof/>
              </w:rPr>
              <w:t>2021-May-08</w:t>
            </w:r>
            <w:r w:rsidR="00AD134E">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53793675" w:rsidR="00A24C06" w:rsidRDefault="00A24C06" w:rsidP="00A24C06">
            <w:pPr>
              <w:pStyle w:val="authorship"/>
              <w:jc w:val="both"/>
            </w:pPr>
            <w:r>
              <w:t>Dr</w:t>
            </w:r>
            <w:r w:rsidR="00C6637B">
              <w:t>.</w:t>
            </w:r>
            <w:r>
              <w:t xml:space="preserve"> Dawn MacIsaac, PhD</w:t>
            </w:r>
          </w:p>
          <w:p w14:paraId="2AF37102" w14:textId="095D1848" w:rsidR="00A24C06" w:rsidRDefault="00A24C06" w:rsidP="00A24C06">
            <w:pPr>
              <w:pStyle w:val="authorship"/>
              <w:jc w:val="both"/>
            </w:pPr>
            <w:r>
              <w:t>Dr</w:t>
            </w:r>
            <w:r w:rsidR="00C6637B">
              <w:t>.</w:t>
            </w:r>
            <w:r>
              <w:t xml:space="preserve">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0B70F3">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0B70F3">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0B70F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0B70F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0B70F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0B70F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0B70F3">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0B70F3">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0B70F3">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0B70F3">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0B70F3">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5B5DB282"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Bazaz","non-dropping-particle":"","parse-names":false,"suffix":""}],"id":"ITEM-2","issued":{"date-parts":[["2017"]]},"page":"159-163","title":"Short Term Load Forecasting Using Artificial Neural Network","type":"article-journal"},"uris":["http://www.mendeley.com/documents/?uuid=62c3f67e-bc2d-4d5d-a8ad-91aa638d316e"]}],"mendeley":{"formattedCitation":"[1],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p>
    <w:p w14:paraId="44825881" w14:textId="765BE5EC"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today</w:t>
      </w:r>
      <w:r w:rsidR="006143C7">
        <w:t>’</w:t>
      </w:r>
      <w:r>
        <w:t>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 xml:space="preserve">number of different random variables, often governed by human behavior,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F</w:t>
      </w:r>
      <w:r w:rsidR="002F30FB">
        <w:t xml:space="preserve">inding an appropriate forecasting model for a specific electricity network is not a trivial task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hourly</w:t>
      </w:r>
      <w:r w:rsidR="002F30FB">
        <w:t xml:space="preserve">, daily, weekly, </w:t>
      </w:r>
      <w:r w:rsidR="002F30FB">
        <w:lastRenderedPageBreak/>
        <w:t xml:space="preserve">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r w:rsidR="002271BE" w:rsidDel="002271BE">
        <w:t xml:space="preserve"> </w:t>
      </w:r>
    </w:p>
    <w:p w14:paraId="5DA28953" w14:textId="1E34F498"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AI 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p>
    <w:p w14:paraId="2ECCF80E" w14:textId="7A2469BD"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(or RNN) introduce</w:t>
      </w:r>
      <w:r w:rsidR="00DA1C10">
        <w:rPr>
          <w:lang w:val="en-US"/>
        </w:rPr>
        <w:t>d</w:t>
      </w:r>
      <w:r w:rsidR="009E24ED">
        <w:rPr>
          <w:lang w:val="en-US"/>
        </w:rPr>
        <w:t xml:space="preserve">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However, RNNs ha</w:t>
      </w:r>
      <w:r w:rsidR="00F520F9">
        <w:rPr>
          <w:lang w:val="en-US"/>
        </w:rPr>
        <w:t>ve</w:t>
      </w:r>
      <w:r w:rsidR="00CA2667">
        <w:rPr>
          <w:lang w:val="en-US"/>
        </w:rPr>
        <w:t xml:space="preserve"> a weakness</w:t>
      </w:r>
      <w:r w:rsidR="00882BB3">
        <w:rPr>
          <w:lang w:val="en-US"/>
        </w:rPr>
        <w:t xml:space="preserve"> in that they are susceptible to the effects of </w:t>
      </w:r>
      <w:r w:rsidR="00CA2667">
        <w:rPr>
          <w:lang w:val="en-US"/>
        </w:rPr>
        <w:t>vanishing</w:t>
      </w:r>
      <w:r w:rsidR="00882BB3">
        <w:rPr>
          <w:lang w:val="en-US"/>
        </w:rPr>
        <w:t xml:space="preserve"> or </w:t>
      </w:r>
      <w:r w:rsidR="00CA2667">
        <w:rPr>
          <w:lang w:val="en-US"/>
        </w:rPr>
        <w:t xml:space="preserve">exploding gradient </w:t>
      </w:r>
      <w:r w:rsidR="004552EB">
        <w:rPr>
          <w:lang w:val="en-US"/>
        </w:rPr>
        <w:fldChar w:fldCharType="begin" w:fldLock="1"/>
      </w:r>
      <w:r w:rsidR="004552EB">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[24]","plainTextFormattedCitation":"[6], [24]","previouslyFormattedCitation":"[6], [24]"},"properties":{"noteIndex":0},"schema":"https://github.com/citation-style-language/schema/raw/master/csl-citation.json"}</w:instrText>
      </w:r>
      <w:r w:rsidR="004552EB">
        <w:rPr>
          <w:lang w:val="en-US"/>
        </w:rPr>
        <w:fldChar w:fldCharType="separate"/>
      </w:r>
      <w:r w:rsidR="004552EB" w:rsidRPr="004552EB">
        <w:rPr>
          <w:noProof/>
          <w:lang w:val="en-US"/>
        </w:rPr>
        <w:t>[6], [24]</w:t>
      </w:r>
      <w:r w:rsidR="004552EB">
        <w:rPr>
          <w:lang w:val="en-US"/>
        </w:rPr>
        <w:fldChar w:fldCharType="end"/>
      </w:r>
      <w:r w:rsidR="00CA2667">
        <w:rPr>
          <w:lang w:val="en-US"/>
        </w:rPr>
        <w:t>. This</w:t>
      </w:r>
      <w:r w:rsidR="00707CE2">
        <w:rPr>
          <w:lang w:val="en-US"/>
        </w:rPr>
        <w:t xml:space="preserve"> </w:t>
      </w:r>
      <w:r w:rsidR="00882BB3">
        <w:rPr>
          <w:lang w:val="en-US"/>
        </w:rPr>
        <w:t xml:space="preserve">weakness </w:t>
      </w:r>
      <w:r w:rsidR="00CA2667">
        <w:rPr>
          <w:lang w:val="en-US"/>
        </w:rPr>
        <w:t xml:space="preserve">led to the </w:t>
      </w:r>
      <w:r w:rsidR="00882BB3">
        <w:rPr>
          <w:lang w:val="en-US"/>
        </w:rPr>
        <w:t xml:space="preserve">development </w:t>
      </w:r>
      <w:r w:rsidR="00CA2667">
        <w:rPr>
          <w:lang w:val="en-US"/>
        </w:rPr>
        <w:t xml:space="preserve">of </w:t>
      </w:r>
      <w:r w:rsidR="00882BB3">
        <w:rPr>
          <w:lang w:val="en-US"/>
        </w:rPr>
        <w:t xml:space="preserve">the </w:t>
      </w:r>
      <w:r w:rsidR="00CA2667">
        <w:rPr>
          <w:lang w:val="en-US"/>
        </w:rPr>
        <w:t>Long Short-Term Memory (LSTM)</w:t>
      </w:r>
      <w:r w:rsidR="00882BB3">
        <w:rPr>
          <w:lang w:val="en-US"/>
        </w:rPr>
        <w:t xml:space="preserve"> network</w:t>
      </w:r>
      <w:r w:rsidR="00CA2667">
        <w:rPr>
          <w:lang w:val="en-US"/>
        </w:rPr>
        <w:t xml:space="preserve">. </w:t>
      </w:r>
      <w:r w:rsidR="00882BB3">
        <w:rPr>
          <w:lang w:val="en-US"/>
        </w:rPr>
        <w:t xml:space="preserve">The </w:t>
      </w:r>
      <w:r w:rsidR="00CA2667">
        <w:rPr>
          <w:lang w:val="en-US"/>
        </w:rPr>
        <w:t xml:space="preserve">LSTM </w:t>
      </w:r>
      <w:r w:rsidR="00882BB3">
        <w:rPr>
          <w:lang w:val="en-US"/>
        </w:rPr>
        <w:t>provid</w:t>
      </w:r>
      <w:r w:rsidR="00E4065F">
        <w:rPr>
          <w:lang w:val="en-US"/>
        </w:rPr>
        <w:t>es</w:t>
      </w:r>
      <w:r w:rsidR="00CA2667">
        <w:rPr>
          <w:lang w:val="en-US"/>
        </w:rPr>
        <w:t xml:space="preserve"> a model capable of storing information for a</w:t>
      </w:r>
      <w:r w:rsidR="00707CE2">
        <w:rPr>
          <w:lang w:val="en-US"/>
        </w:rPr>
        <w:t>n extended</w:t>
      </w:r>
      <w:r w:rsidR="00CA2667">
        <w:rPr>
          <w:lang w:val="en-US"/>
        </w:rPr>
        <w:t xml:space="preserve"> period</w:t>
      </w:r>
      <w:r w:rsidR="00635DFD">
        <w:rPr>
          <w:lang w:val="en-US"/>
        </w:rPr>
        <w:t xml:space="preserve"> and better control of gradients</w:t>
      </w:r>
      <w:r w:rsidR="00CA2667">
        <w:rPr>
          <w:lang w:val="en-US"/>
        </w:rPr>
        <w:t>.</w:t>
      </w:r>
      <w:r w:rsidR="00740089">
        <w:rPr>
          <w:lang w:val="en-US"/>
        </w:rPr>
        <w:t xml:space="preserve"> </w:t>
      </w:r>
      <w:proofErr w:type="spellStart"/>
      <w:r w:rsidR="00740089">
        <w:rPr>
          <w:lang w:val="en-US"/>
        </w:rPr>
        <w:t>Munem</w:t>
      </w:r>
      <w:proofErr w:type="spellEnd"/>
      <w:r w:rsidR="00F520F9">
        <w:rPr>
          <w:lang w:val="en-US"/>
        </w:rPr>
        <w:fldChar w:fldCharType="begin" w:fldLock="1"/>
      </w:r>
      <w:r w:rsidR="004552EB">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F520F9">
        <w:rPr>
          <w:lang w:val="en-US"/>
        </w:rPr>
        <w:fldChar w:fldCharType="separate"/>
      </w:r>
      <w:r w:rsidR="004552EB" w:rsidRPr="004552EB">
        <w:rPr>
          <w:noProof/>
          <w:lang w:val="en-US"/>
        </w:rPr>
        <w:t>[25]</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w:t>
      </w:r>
      <w:r w:rsidR="00707CE2">
        <w:rPr>
          <w:lang w:val="en-US"/>
        </w:rPr>
        <w:t>is</w:t>
      </w:r>
      <w:r w:rsidR="00740089">
        <w:rPr>
          <w:lang w:val="en-US"/>
        </w:rPr>
        <w:t xml:space="preserve"> better than other deep neural networks because of </w:t>
      </w:r>
      <w:r w:rsidR="00673ECD">
        <w:rPr>
          <w:lang w:val="en-US"/>
        </w:rPr>
        <w:t>its</w:t>
      </w:r>
      <w:r w:rsidR="00740089">
        <w:rPr>
          <w:lang w:val="en-US"/>
        </w:rPr>
        <w:t xml:space="preserve"> memory cell configuration. </w:t>
      </w:r>
      <w:r w:rsidR="00A122EE">
        <w:rPr>
          <w:lang w:val="en-US"/>
        </w:rPr>
        <w:lastRenderedPageBreak/>
        <w:t>Convolutional Neural Networks (CNNs) ha</w:t>
      </w:r>
      <w:r w:rsidR="00F520F9">
        <w:rPr>
          <w:lang w:val="en-US"/>
        </w:rPr>
        <w:t>ve</w:t>
      </w:r>
      <w:r w:rsidR="00A122EE">
        <w:rPr>
          <w:lang w:val="en-US"/>
        </w:rPr>
        <w:t xml:space="preserve"> also gained the attention of </w:t>
      </w:r>
      <w:r w:rsidR="00882BB3">
        <w:rPr>
          <w:lang w:val="en-US"/>
        </w:rPr>
        <w:t>researchers studying load forecasting</w:t>
      </w:r>
      <w:r w:rsidR="00824D1F">
        <w:rPr>
          <w:lang w:val="en-US"/>
        </w:rPr>
        <w:t xml:space="preserve"> </w:t>
      </w:r>
      <w:r w:rsidR="00B5196F">
        <w:rPr>
          <w:lang w:val="en-US"/>
        </w:rPr>
        <w:fldChar w:fldCharType="begin" w:fldLock="1"/>
      </w:r>
      <w:r w:rsidR="003364F3">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[26]–[29]","plainTextFormattedCitation":"[3], [26]–[29]","previouslyFormattedCitation":"[3], [26]–[29]"},"properties":{"noteIndex":0},"schema":"https://github.com/citation-style-language/schema/raw/master/csl-citation.json"}</w:instrText>
      </w:r>
      <w:r w:rsidR="00B5196F">
        <w:rPr>
          <w:lang w:val="en-US"/>
        </w:rPr>
        <w:fldChar w:fldCharType="separate"/>
      </w:r>
      <w:r w:rsidR="00B5196F" w:rsidRPr="00B5196F">
        <w:rPr>
          <w:noProof/>
          <w:lang w:val="en-US"/>
        </w:rPr>
        <w:t>[3], [26]–[29]</w:t>
      </w:r>
      <w:r w:rsidR="00B5196F">
        <w:rPr>
          <w:lang w:val="en-US"/>
        </w:rPr>
        <w:fldChar w:fldCharType="end"/>
      </w:r>
      <w:r w:rsidR="00B5196F">
        <w:rPr>
          <w:lang w:val="en-US"/>
        </w:rPr>
        <w:t>.</w:t>
      </w:r>
      <w:r w:rsidR="00A122EE">
        <w:rPr>
          <w:lang w:val="en-US"/>
        </w:rPr>
        <w:t xml:space="preserve"> </w:t>
      </w:r>
      <w:r w:rsidR="00824D1F">
        <w:rPr>
          <w:lang w:val="en-US"/>
        </w:rPr>
        <w:t xml:space="preserve">The </w:t>
      </w:r>
      <w:r w:rsidR="00A122EE">
        <w:rPr>
          <w:lang w:val="en-US"/>
        </w:rPr>
        <w:t>CNN is a feed</w:t>
      </w:r>
      <w:r w:rsidR="00707CE2">
        <w:rPr>
          <w:lang w:val="en-US"/>
        </w:rPr>
        <w:t>-</w:t>
      </w:r>
      <w:r w:rsidR="00A122EE">
        <w:rPr>
          <w:lang w:val="en-US"/>
        </w:rPr>
        <w:t>forward network</w:t>
      </w:r>
      <w:r w:rsidR="00E67BEE">
        <w:rPr>
          <w:lang w:val="en-US"/>
        </w:rPr>
        <w:t xml:space="preserve"> </w:t>
      </w:r>
      <w:r w:rsidR="001B4D23">
        <w:rPr>
          <w:lang w:val="en-US"/>
        </w:rPr>
        <w:t>designed to process</w:t>
      </w:r>
      <w:r w:rsidR="00A122EE">
        <w:rPr>
          <w:lang w:val="en-US"/>
        </w:rPr>
        <w:t xml:space="preserve"> data with </w:t>
      </w:r>
      <w:r w:rsidR="00E4065F">
        <w:rPr>
          <w:lang w:val="en-US"/>
        </w:rPr>
        <w:t xml:space="preserve">a </w:t>
      </w:r>
      <w:r w:rsidR="00A122EE">
        <w:rPr>
          <w:lang w:val="en-US"/>
        </w:rPr>
        <w:t xml:space="preserve">grid topology; its </w:t>
      </w:r>
      <w:r w:rsidR="00707CE2">
        <w:rPr>
          <w:lang w:val="en-US"/>
        </w:rPr>
        <w:t>primary</w:t>
      </w:r>
      <w:r w:rsidR="00A122EE">
        <w:rPr>
          <w:lang w:val="en-US"/>
        </w:rPr>
        <w:t xml:space="preserve"> application has been for image classification</w:t>
      </w:r>
      <w:r w:rsidR="003365D3">
        <w:rPr>
          <w:lang w:val="en-US"/>
        </w:rPr>
        <w:t xml:space="preserve"> </w:t>
      </w:r>
      <w:r w:rsidR="004552EB">
        <w:rPr>
          <w:lang w:val="en-US"/>
        </w:rPr>
        <w:fldChar w:fldCharType="begin" w:fldLock="1"/>
      </w:r>
      <w:r w:rsidR="00B5196F">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[30]","plainTextFormattedCitation":"[3], [30]","previouslyFormattedCitation":"[3], [30]"},"properties":{"noteIndex":0},"schema":"https://github.com/citation-style-language/schema/raw/master/csl-citation.json"}</w:instrText>
      </w:r>
      <w:r w:rsidR="004552EB">
        <w:rPr>
          <w:lang w:val="en-US"/>
        </w:rPr>
        <w:fldChar w:fldCharType="separate"/>
      </w:r>
      <w:r w:rsidR="00B5196F" w:rsidRPr="00B5196F">
        <w:rPr>
          <w:noProof/>
          <w:lang w:val="en-US"/>
        </w:rPr>
        <w:t>[3], [30]</w:t>
      </w:r>
      <w:r w:rsidR="004552EB">
        <w:rPr>
          <w:lang w:val="en-US"/>
        </w:rPr>
        <w:fldChar w:fldCharType="end"/>
      </w:r>
      <w:r w:rsidR="00A122EE">
        <w:rPr>
          <w:lang w:val="en-US"/>
        </w:rPr>
        <w:t>.</w:t>
      </w:r>
      <w:r w:rsidR="00E67BEE">
        <w:rPr>
          <w:lang w:val="en-US"/>
        </w:rPr>
        <w:t xml:space="preserve">  </w:t>
      </w:r>
      <w:r w:rsidR="00A122EE">
        <w:rPr>
          <w:lang w:val="en-US"/>
        </w:rPr>
        <w:t xml:space="preserve">CNNs </w:t>
      </w:r>
      <w:r w:rsidR="00E67BEE">
        <w:rPr>
          <w:lang w:val="en-US"/>
        </w:rPr>
        <w:t xml:space="preserve">can also be applied to time-series data using a 1D topology [ref].   For electrical load forecasting, they </w:t>
      </w:r>
      <w:r w:rsidR="00A122EE">
        <w:rPr>
          <w:lang w:val="en-US"/>
        </w:rPr>
        <w:t xml:space="preserve">are </w:t>
      </w:r>
      <w:r>
        <w:rPr>
          <w:lang w:val="en-US"/>
        </w:rPr>
        <w:t xml:space="preserve">known to boost the power of the ANN </w:t>
      </w:r>
      <w:r w:rsidR="00E67BEE">
        <w:rPr>
          <w:lang w:val="en-US"/>
        </w:rPr>
        <w:t xml:space="preserve">because they </w:t>
      </w:r>
      <w:r>
        <w:rPr>
          <w:lang w:val="en-US"/>
        </w:rPr>
        <w:t>ha</w:t>
      </w:r>
      <w:r w:rsidR="00E67BEE">
        <w:rPr>
          <w:lang w:val="en-US"/>
        </w:rPr>
        <w:t>ve</w:t>
      </w:r>
      <w:r>
        <w:rPr>
          <w:lang w:val="en-US"/>
        </w:rPr>
        <w:t xml:space="preserve"> deeper layers</w:t>
      </w:r>
      <w:r w:rsidR="001B4D23">
        <w:rPr>
          <w:lang w:val="en-US"/>
        </w:rPr>
        <w:t xml:space="preserve"> and have model parameters such as a receptive field length and dilation, which can help</w:t>
      </w:r>
      <w:r w:rsidR="00E67BEE">
        <w:rPr>
          <w:lang w:val="en-US"/>
        </w:rPr>
        <w:t xml:space="preserve"> </w:t>
      </w:r>
      <w:r>
        <w:rPr>
          <w:lang w:val="en-US"/>
        </w:rPr>
        <w:t xml:space="preserve">interpret load data better </w:t>
      </w:r>
      <w:r>
        <w:rPr>
          <w:lang w:val="en-US"/>
        </w:rPr>
        <w:fldChar w:fldCharType="begin" w:fldLock="1"/>
      </w:r>
      <w:r w:rsidR="00B5196F">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[31]","plainTextFormattedCitation":"[6], [31]","previouslyFormattedCitation":"[6], [31]"},"properties":{"noteIndex":0},"schema":"https://github.com/citation-style-language/schema/raw/master/csl-citation.json"}</w:instrText>
      </w:r>
      <w:r>
        <w:rPr>
          <w:lang w:val="en-US"/>
        </w:rPr>
        <w:fldChar w:fldCharType="separate"/>
      </w:r>
      <w:r w:rsidR="00B5196F" w:rsidRPr="00B5196F">
        <w:rPr>
          <w:noProof/>
          <w:lang w:val="en-US"/>
        </w:rPr>
        <w:t>[6], [31]</w:t>
      </w:r>
      <w:r>
        <w:rPr>
          <w:lang w:val="en-US"/>
        </w:rPr>
        <w:fldChar w:fldCharType="end"/>
      </w:r>
      <w:r>
        <w:rPr>
          <w:lang w:val="en-US"/>
        </w:rPr>
        <w:t xml:space="preserve">. </w:t>
      </w:r>
      <w:proofErr w:type="spellStart"/>
      <w:r w:rsidR="00F520F9">
        <w:rPr>
          <w:lang w:val="en-US"/>
        </w:rPr>
        <w:t>Amaradinghe</w:t>
      </w:r>
      <w:proofErr w:type="spellEnd"/>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w:t>
      </w:r>
      <w:r w:rsidR="00E67BEE">
        <w:rPr>
          <w:lang w:val="en-US"/>
        </w:rPr>
        <w:t>y</w:t>
      </w:r>
      <w:r w:rsidR="00F520F9">
        <w:rPr>
          <w:lang w:val="en-US"/>
        </w:rPr>
        <w:t xml:space="preserve"> concluded that CNN is a viable technique that produces accurate load forecasts. </w:t>
      </w:r>
    </w:p>
    <w:p w14:paraId="378B5EA4" w14:textId="0E7E4F3E" w:rsidR="00CF23A5" w:rsidRDefault="002B7B29" w:rsidP="00591C87">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0064F157" w:rsidR="001D4D50" w:rsidRDefault="001D4D50" w:rsidP="001D4D50">
      <w:pPr>
        <w:pStyle w:val="Heading1"/>
      </w:pPr>
      <w:bookmarkStart w:id="103" w:name="_Toc69470493"/>
      <w:bookmarkStart w:id="104" w:name="_Toc69470948"/>
      <w:bookmarkStart w:id="105" w:name="_Toc71471469"/>
      <w:r>
        <w:t>Investigation</w:t>
      </w:r>
      <w:bookmarkEnd w:id="103"/>
      <w:bookmarkEnd w:id="104"/>
      <w:bookmarkEnd w:id="105"/>
    </w:p>
    <w:p w14:paraId="281EC5F4" w14:textId="598FF487" w:rsidR="004552EB" w:rsidRDefault="000E3479" w:rsidP="00976C01">
      <w:pPr>
        <w:pStyle w:val="BodyText"/>
        <w:ind w:firstLine="288"/>
      </w:pPr>
      <w:r>
        <w:t>Th</w:t>
      </w:r>
      <w:r w:rsidR="001B4D23">
        <w:t>is work aim</w:t>
      </w:r>
      <w:r>
        <w:t>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w:t>
      </w:r>
      <w:r w:rsidR="009A3A83">
        <w:lastRenderedPageBreak/>
        <w:t xml:space="preserve">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 and the other is from Toronto</w:t>
      </w:r>
      <w:r w:rsidR="00D45BDE">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a municipally</w:t>
      </w:r>
      <w:r w:rsidR="00D45BDE">
        <w:t>-</w:t>
      </w:r>
      <w:r w:rsidR="002B0FE8">
        <w:t>owned utility</w:t>
      </w:r>
      <w:r w:rsidR="0083359B">
        <w:t xml:space="preserve"> reseller.</w:t>
      </w:r>
      <w:r w:rsidR="003F13DE">
        <w:t xml:space="preserve">  This data is included because the work proposed here supports efforts in a larger Smart Grid Technologies project underway here at UNB, which partners with that utility. </w:t>
      </w:r>
      <w:r w:rsidR="0083359B">
        <w:t xml:space="preserve">  </w:t>
      </w:r>
      <w:r w:rsidR="003F13DE">
        <w:t xml:space="preserve">The Saint John Energy data set is smaller </w:t>
      </w:r>
      <w:r w:rsidR="00D45BDE">
        <w:t>than the others, spanning about 3.5 years, from 2018 to present, but otherwise matches with the</w:t>
      </w:r>
      <w:r w:rsidR="003F13DE">
        <w:t xml:space="preserve"> hourly measurements of Saint John load aggregates.</w:t>
      </w:r>
      <w:r w:rsidR="00191404">
        <w:t xml:space="preserve">  </w:t>
      </w:r>
      <w:r>
        <w:t>Four benchmark forecasters will be use</w:t>
      </w:r>
      <w:r w:rsidR="005A0598">
        <w:t>d</w:t>
      </w:r>
      <w:r>
        <w:t xml:space="preserve"> for comparison:  a Seasonal Naïve forecaster, a Multiple Linear Regression (MLR) forecaster, an Auto-Regressive Integrated Moving Average (ARIMAX) forecaster, and a forecaster based on a shallow Artificial Neural Network (ANN). These benchmark algorithms have been available for many years and have been implemented and used by researchers and utilities </w:t>
      </w:r>
      <w:r w:rsidR="004552EB">
        <w:fldChar w:fldCharType="begin" w:fldLock="1"/>
      </w:r>
      <w:r w:rsidR="00B5196F">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[32]–[34]","plainTextFormattedCitation":"[1], [4], [5], [9], [32]–[34]","previouslyFormattedCitation":"[1], [4], [5], [9], [32]–[34]"},"properties":{"noteIndex":0},"schema":"https://github.com/citation-style-language/schema/raw/master/csl-citation.json"}</w:instrText>
      </w:r>
      <w:r w:rsidR="004552EB">
        <w:fldChar w:fldCharType="separate"/>
      </w:r>
      <w:r w:rsidR="00B5196F" w:rsidRPr="00B5196F">
        <w:rPr>
          <w:noProof/>
        </w:rPr>
        <w:t>[1], [4], [5], [9], [32]–[34]</w:t>
      </w:r>
      <w:r w:rsidR="004552EB">
        <w:fldChar w:fldCharType="end"/>
      </w:r>
      <w:r w:rsidR="001F6577">
        <w:t>.</w:t>
      </w:r>
    </w:p>
    <w:p w14:paraId="5659DC26" w14:textId="6CFF8941"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CNN forecaster will be assessed by comparing it against </w:t>
      </w:r>
      <w:r w:rsidR="00D45BDE">
        <w:t xml:space="preserve">the </w:t>
      </w:r>
      <w:r>
        <w:t xml:space="preserve">performance of the benchmark algorithms, using the data sets available.  Details of each of these phases </w:t>
      </w:r>
      <w:r w:rsidR="00D45BDE">
        <w:t>are</w:t>
      </w:r>
      <w:r>
        <w:t xml:space="preserve"> delineated below.</w:t>
      </w:r>
    </w:p>
    <w:p w14:paraId="02B633C3" w14:textId="691CC065" w:rsidR="00191404" w:rsidRDefault="00191404" w:rsidP="00191404">
      <w:pPr>
        <w:pStyle w:val="BodyText"/>
        <w:numPr>
          <w:ilvl w:val="0"/>
          <w:numId w:val="49"/>
        </w:numPr>
      </w:pPr>
      <w:r>
        <w:t xml:space="preserve">Stage 2:  implement a CNN and assess its performance using the 3 data sets.  </w:t>
      </w:r>
    </w:p>
    <w:p w14:paraId="0F0DD76F" w14:textId="79E37EB2" w:rsidR="00191404" w:rsidRDefault="00191404" w:rsidP="00191404">
      <w:pPr>
        <w:pStyle w:val="BodyText"/>
        <w:numPr>
          <w:ilvl w:val="1"/>
          <w:numId w:val="49"/>
        </w:numPr>
      </w:pPr>
      <w:r>
        <w:lastRenderedPageBreak/>
        <w:t>2019 is forecasted, even though we have the data</w:t>
      </w:r>
      <w:r w:rsidR="00D45BDE">
        <w:t xml:space="preserve"> so that</w:t>
      </w:r>
      <w:r>
        <w:t xml:space="preserve"> we can measure </w:t>
      </w:r>
      <w:r w:rsidR="00D45BDE">
        <w:t xml:space="preserve">the </w:t>
      </w:r>
      <w:r>
        <w:t xml:space="preserve">accuracy.  Common ways to measure accuracy include MAPE, ME, MSE, RMSE, STD and will calculate all </w:t>
      </w:r>
      <w:r w:rsidR="00D45BDE">
        <w:t>to</w:t>
      </w:r>
      <w:r>
        <w:t xml:space="preserve"> compare performance </w:t>
      </w:r>
      <w:r w:rsidR="00D45BDE">
        <w:t>against the benchmark algorithms and</w:t>
      </w:r>
      <w:r>
        <w:t xml:space="preserve"> performance of other systems with the same horizon focus reported in the literature.</w:t>
      </w:r>
      <w:r w:rsidR="00CC5B49">
        <w:t xml:space="preserve">  We will also sample errors (explain) to </w:t>
      </w:r>
      <w:r w:rsidR="00D45BDE">
        <w:t>analyze performance further</w:t>
      </w:r>
      <w:r w:rsidR="00CC5B49">
        <w:t>.</w:t>
      </w:r>
    </w:p>
    <w:p w14:paraId="1A8551D7" w14:textId="27805E90" w:rsidR="00191404" w:rsidRDefault="00191404" w:rsidP="00191404">
      <w:pPr>
        <w:pStyle w:val="BodyText"/>
        <w:numPr>
          <w:ilvl w:val="0"/>
          <w:numId w:val="49"/>
        </w:numPr>
      </w:pPr>
      <w:r>
        <w:t xml:space="preserve">Stage 3: assess </w:t>
      </w:r>
      <w:r w:rsidR="00D45BDE">
        <w:t xml:space="preserve">the </w:t>
      </w:r>
      <w:r>
        <w:t>performance of LSTM</w:t>
      </w:r>
    </w:p>
    <w:p w14:paraId="71E0785C" w14:textId="2B14C412" w:rsidR="000E6695" w:rsidRDefault="005A7733" w:rsidP="000E6695">
      <w:pPr>
        <w:pStyle w:val="Heading2"/>
      </w:pPr>
      <w:bookmarkStart w:id="106" w:name="_Toc71471470"/>
      <w:bookmarkStart w:id="107" w:name="_Toc69470494"/>
      <w:bookmarkStart w:id="108" w:name="_Toc69470949"/>
      <w:commentRangeStart w:id="109"/>
      <w:r>
        <w:t xml:space="preserve">The </w:t>
      </w:r>
      <w:r w:rsidR="000E6695">
        <w:t>Benchmark Algorithms</w:t>
      </w:r>
      <w:bookmarkEnd w:id="106"/>
      <w:r w:rsidR="000E6695">
        <w:t xml:space="preserve"> </w:t>
      </w:r>
      <w:bookmarkEnd w:id="107"/>
      <w:bookmarkEnd w:id="108"/>
      <w:commentRangeEnd w:id="109"/>
      <w:r w:rsidR="00760D69">
        <w:rPr>
          <w:rStyle w:val="CommentReference"/>
          <w:rFonts w:ascii="Calibri" w:hAnsi="Calibri"/>
          <w:b w:val="0"/>
          <w:bCs w:val="0"/>
        </w:rPr>
        <w:commentReference w:id="109"/>
      </w:r>
    </w:p>
    <w:p w14:paraId="212346AA" w14:textId="3F5830C6"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1F6577">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[32]–[34]","plainTextFormattedCitation":"[1], [4], [5], [9], [32]–[34]","previouslyFormattedCitation":"[1], [4], [5], [9], [32]–[34]"},"properties":{"noteIndex":0},"schema":"https://github.com/citation-style-language/schema/raw/master/csl-citation.json"}</w:instrText>
      </w:r>
      <w:r w:rsidR="001F6577">
        <w:fldChar w:fldCharType="separate"/>
      </w:r>
      <w:r w:rsidR="001F6577" w:rsidRPr="00B5196F">
        <w:rPr>
          <w:noProof/>
        </w:rPr>
        <w:t>[1], [4], [5], [9], [32]–[34]</w:t>
      </w:r>
      <w:r w:rsidR="001F6577">
        <w:fldChar w:fldCharType="end"/>
      </w:r>
      <w:r>
        <w:t>.</w:t>
      </w:r>
    </w:p>
    <w:p w14:paraId="631707D8" w14:textId="6F8086A7" w:rsidR="009B19B7" w:rsidRDefault="009B19B7" w:rsidP="009B19B7">
      <w:pPr>
        <w:pStyle w:val="Heading3"/>
      </w:pPr>
      <w:bookmarkStart w:id="110" w:name="_Toc69486063"/>
      <w:bookmarkStart w:id="111" w:name="_Toc69470495"/>
      <w:bookmarkStart w:id="112" w:name="_Toc69470950"/>
      <w:bookmarkStart w:id="113" w:name="_Toc71471471"/>
      <w:bookmarkEnd w:id="110"/>
      <w:r>
        <w:t xml:space="preserve">Seasonal Naïve </w:t>
      </w:r>
      <w:bookmarkEnd w:id="111"/>
      <w:bookmarkEnd w:id="112"/>
      <w:r w:rsidR="00F017C2">
        <w:t xml:space="preserve">Forecaster </w:t>
      </w:r>
      <w:del w:id="114" w:author="Dawn MacIsaac" w:date="2021-06-03T11:17:00Z">
        <w:r w:rsidR="00F017C2" w:rsidDel="005F3AD8">
          <w:delText>(SNF)</w:delText>
        </w:r>
      </w:del>
      <w:bookmarkEnd w:id="113"/>
    </w:p>
    <w:p w14:paraId="14B27734" w14:textId="317AAF5E" w:rsidR="009E6D1D" w:rsidDel="00D67089" w:rsidRDefault="009958B5" w:rsidP="00573A0E">
      <w:pPr>
        <w:pStyle w:val="BodyText"/>
        <w:ind w:firstLine="288"/>
        <w:rPr>
          <w:del w:id="115" w:author="Dawn MacIsaac" w:date="2021-06-03T11:05:00Z"/>
        </w:rPr>
      </w:pPr>
      <w:r>
        <w:t>The naïve forecaster is the most cost-effective forecasting model; it</w:t>
      </w:r>
      <w:r w:rsidR="009F5955">
        <w:t xml:space="preserve"> has</w:t>
      </w:r>
      <w:r>
        <w:t xml:space="preserve"> often </w:t>
      </w:r>
      <w:r w:rsidR="009F5955">
        <w:t xml:space="preserve">been </w:t>
      </w:r>
      <w:r w:rsidR="006143C7">
        <w:t>implemented</w:t>
      </w:r>
      <w:r>
        <w:t xml:space="preserve"> as a </w:t>
      </w:r>
      <w:ins w:id="116" w:author="Dawn MacIsaac" w:date="2021-06-03T10:59:00Z">
        <w:r w:rsidR="00D67089">
          <w:t xml:space="preserve">ground level </w:t>
        </w:r>
      </w:ins>
      <w:r>
        <w:t xml:space="preserve">benchmark for developing </w:t>
      </w:r>
      <w:del w:id="117" w:author="Dawn MacIsaac" w:date="2021-06-03T11:16:00Z">
        <w:r w:rsidDel="005F3AD8">
          <w:delText xml:space="preserve">much </w:delText>
        </w:r>
      </w:del>
      <w:r>
        <w:t xml:space="preserve">more sophisticated </w:t>
      </w:r>
      <w:del w:id="118" w:author="Dawn MacIsaac" w:date="2021-06-03T11:16:00Z">
        <w:r w:rsidDel="005F3AD8">
          <w:delText xml:space="preserve">models </w:delText>
        </w:r>
      </w:del>
      <w:ins w:id="119" w:author="Dawn MacIsaac" w:date="2021-06-03T11:16:00Z">
        <w:r w:rsidR="005F3AD8">
          <w:t>forecasters</w:t>
        </w:r>
        <w:r w:rsidR="005F3AD8">
          <w:t xml:space="preserve"> </w:t>
        </w:r>
      </w:ins>
      <w:r w:rsidR="003364F3">
        <w:fldChar w:fldCharType="begin" w:fldLock="1"/>
      </w:r>
      <w:r w:rsidR="009E757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networks","type":"article-journal"},"uris":["http://www.mendeley.com/documents/?uuid=acd10d2b-73b6-45e9-bef4-4efa9587b92a"]}],"mendeley":{"formattedCitation":"[32], [35]–[37]","plainTextFormattedCitation":"[32], [35]–[37]","previouslyFormattedCitation":"[32], [35]–[37]"},"properties":{"noteIndex":0},"schema":"https://github.com/citation-style-language/schema/raw/master/csl-citation.json"}</w:instrText>
      </w:r>
      <w:r w:rsidR="003364F3">
        <w:fldChar w:fldCharType="separate"/>
      </w:r>
      <w:r w:rsidR="003364F3" w:rsidRPr="003364F3">
        <w:rPr>
          <w:noProof/>
        </w:rPr>
        <w:t>[32], [35]–[37]</w:t>
      </w:r>
      <w:r w:rsidR="003364F3">
        <w:fldChar w:fldCharType="end"/>
      </w:r>
      <w:r w:rsidR="003364F3">
        <w:t xml:space="preserve">. </w:t>
      </w:r>
      <w:ins w:id="120" w:author="Dawn MacIsaac" w:date="2021-06-03T11:00:00Z">
        <w:r w:rsidR="00D67089">
          <w:t xml:space="preserve">  It is used to demonstr</w:t>
        </w:r>
      </w:ins>
      <w:ins w:id="121" w:author="Dawn MacIsaac" w:date="2021-06-03T11:01:00Z">
        <w:r w:rsidR="00D67089">
          <w:t>ate how much value is added by forecasters under comparison</w:t>
        </w:r>
      </w:ins>
      <w:ins w:id="122" w:author="Dawn MacIsaac" w:date="2021-06-03T11:02:00Z">
        <w:r w:rsidR="00D67089">
          <w:t xml:space="preserve"> – when </w:t>
        </w:r>
      </w:ins>
      <w:ins w:id="123" w:author="Dawn MacIsaac" w:date="2021-06-03T11:03:00Z">
        <w:r w:rsidR="00D67089">
          <w:t>a naïve forecaster outperforms a more complex forecast</w:t>
        </w:r>
      </w:ins>
      <w:ins w:id="124" w:author="Dawn MacIsaac" w:date="2021-06-03T11:16:00Z">
        <w:r w:rsidR="005F3AD8">
          <w:t>ing model</w:t>
        </w:r>
      </w:ins>
      <w:ins w:id="125" w:author="Dawn MacIsaac" w:date="2021-06-03T11:03:00Z">
        <w:r w:rsidR="00D67089">
          <w:t>, we know th</w:t>
        </w:r>
      </w:ins>
      <w:ins w:id="126" w:author="Dawn MacIsaac" w:date="2021-06-03T11:04:00Z">
        <w:r w:rsidR="00D67089">
          <w:t xml:space="preserve">at the </w:t>
        </w:r>
      </w:ins>
      <w:ins w:id="127" w:author="Dawn MacIsaac" w:date="2021-06-03T11:17:00Z">
        <w:r w:rsidR="005F3AD8">
          <w:t>model</w:t>
        </w:r>
      </w:ins>
      <w:ins w:id="128" w:author="Dawn MacIsaac" w:date="2021-06-03T11:04:00Z">
        <w:r w:rsidR="00D67089">
          <w:t xml:space="preserve"> is unviable.  </w:t>
        </w:r>
      </w:ins>
      <w:ins w:id="129" w:author="Dawn MacIsaac" w:date="2021-06-03T11:01:00Z">
        <w:r w:rsidR="00D67089">
          <w:t xml:space="preserve"> </w:t>
        </w:r>
      </w:ins>
      <w:proofErr w:type="spellStart"/>
      <w:r w:rsidR="009E7574">
        <w:t>Bracale</w:t>
      </w:r>
      <w:proofErr w:type="spellEnd"/>
      <w:r w:rsidR="009E7574">
        <w:t xml:space="preserve"> </w:t>
      </w:r>
      <w:r w:rsidR="009E7574">
        <w:fldChar w:fldCharType="begin" w:fldLock="1"/>
      </w:r>
      <w:r w:rsidR="009E757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[36]","plainTextFormattedCitation":"[36]"},"properties":{"noteIndex":0},"schema":"https://github.com/citation-style-language/schema/raw/master/csl-citation.json"}</w:instrText>
      </w:r>
      <w:r w:rsidR="009E7574">
        <w:fldChar w:fldCharType="separate"/>
      </w:r>
      <w:r w:rsidR="009E7574" w:rsidRPr="009E7574">
        <w:rPr>
          <w:noProof/>
        </w:rPr>
        <w:t>[36]</w:t>
      </w:r>
      <w:r w:rsidR="009E7574">
        <w:fldChar w:fldCharType="end"/>
      </w:r>
      <w:r w:rsidR="009E7574">
        <w:t xml:space="preserve"> et al. points out that;</w:t>
      </w:r>
      <w:r w:rsidR="009E7574" w:rsidRPr="009E7574">
        <w:t xml:space="preserve"> "The simplest method to anticipate the next value in a time series is to assume it will have the same values as the current value." This assumption holds reasonably well for </w:t>
      </w:r>
      <w:ins w:id="130" w:author="Dawn MacIsaac" w:date="2021-06-03T11:01:00Z">
        <w:r w:rsidR="00D67089">
          <w:t xml:space="preserve">simple </w:t>
        </w:r>
      </w:ins>
      <w:r w:rsidR="009E7574" w:rsidRPr="009E7574">
        <w:t>load forecasting and is the foundation of the naive forecaster.</w:t>
      </w:r>
      <w:del w:id="131" w:author="Dawn MacIsaac" w:date="2021-06-03T11:02:00Z">
        <w:r w:rsidR="009E7574" w:rsidRPr="009E7574" w:rsidDel="00D67089">
          <w:delText xml:space="preserve"> </w:delText>
        </w:r>
        <w:r w:rsidR="009E6D1D" w:rsidRPr="009E6D1D" w:rsidDel="00D67089">
          <w:delText>The naive forecaster is typically used as a baseline for other approaches since it demonstrates how much value is added to the present forecasting process.</w:delText>
        </w:r>
      </w:del>
      <w:del w:id="132" w:author="Dawn MacIsaac" w:date="2021-06-03T11:05:00Z">
        <w:r w:rsidR="009E6D1D" w:rsidRPr="009E6D1D" w:rsidDel="00D67089">
          <w:delText xml:space="preserve"> When the naive forecaster outperforms or is comparable to a more complex technique, we know that the technique is not a viable option.</w:delText>
        </w:r>
      </w:del>
    </w:p>
    <w:p w14:paraId="401B9F58" w14:textId="670B0021" w:rsidR="0074525D" w:rsidRPr="009E6D1D" w:rsidRDefault="00D67089" w:rsidP="009E6D1D">
      <w:pPr>
        <w:pStyle w:val="BodyText"/>
        <w:ind w:firstLine="288"/>
        <w:rPr>
          <w:b/>
          <w:bCs/>
        </w:rPr>
      </w:pPr>
      <w:ins w:id="133" w:author="Dawn MacIsaac" w:date="2021-06-03T11:05:00Z">
        <w:r>
          <w:t xml:space="preserve">  </w:t>
        </w:r>
      </w:ins>
      <w:ins w:id="134" w:author="Dawn MacIsaac" w:date="2021-06-03T11:07:00Z">
        <w:r>
          <w:t xml:space="preserve">The </w:t>
        </w:r>
      </w:ins>
      <w:ins w:id="135" w:author="Dawn MacIsaac" w:date="2021-06-03T11:10:00Z">
        <w:r w:rsidR="0053142E">
          <w:t>Seasonal</w:t>
        </w:r>
      </w:ins>
      <w:ins w:id="136" w:author="Dawn MacIsaac" w:date="2021-06-03T11:07:00Z">
        <w:r>
          <w:t xml:space="preserve"> Naïve Forecaster </w:t>
        </w:r>
      </w:ins>
      <w:ins w:id="137" w:author="Dawn MacIsaac" w:date="2021-06-03T11:17:00Z">
        <w:r w:rsidR="005F3AD8">
          <w:t>(</w:t>
        </w:r>
        <w:proofErr w:type="spellStart"/>
        <w:r w:rsidR="005F3AD8">
          <w:t>SNF</w:t>
        </w:r>
        <w:proofErr w:type="spellEnd"/>
        <w:r w:rsidR="005F3AD8">
          <w:t xml:space="preserve">) </w:t>
        </w:r>
      </w:ins>
      <w:ins w:id="138" w:author="Dawn MacIsaac" w:date="2021-06-03T11:07:00Z">
        <w:r>
          <w:t xml:space="preserve">improves on this </w:t>
        </w:r>
      </w:ins>
      <w:ins w:id="139" w:author="Dawn MacIsaac" w:date="2021-06-03T11:08:00Z">
        <w:r>
          <w:t>by taking season</w:t>
        </w:r>
      </w:ins>
      <w:ins w:id="140" w:author="Dawn MacIsaac" w:date="2021-06-03T11:09:00Z">
        <w:r>
          <w:t>al tr</w:t>
        </w:r>
        <w:r w:rsidR="0053142E">
          <w:t>ends i</w:t>
        </w:r>
      </w:ins>
      <w:ins w:id="141" w:author="Dawn MacIsaac" w:date="2021-06-03T11:08:00Z">
        <w:r>
          <w:t>nto</w:t>
        </w:r>
      </w:ins>
      <w:ins w:id="142" w:author="Dawn MacIsaac" w:date="2021-06-03T11:09:00Z">
        <w:r w:rsidR="0053142E">
          <w:t xml:space="preserve"> </w:t>
        </w:r>
        <w:r w:rsidR="0053142E">
          <w:lastRenderedPageBreak/>
          <w:t>consideration</w:t>
        </w:r>
      </w:ins>
      <w:ins w:id="143" w:author="Dawn MacIsaac" w:date="2021-06-03T11:10:00Z">
        <w:r w:rsidR="0053142E">
          <w:t xml:space="preserve"> </w:t>
        </w:r>
        <w:r w:rsidR="0053142E">
          <w:fldChar w:fldCharType="begin" w:fldLock="1"/>
        </w:r>
        <w:r w:rsidR="0053142E">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[38]","plainTextFormattedCitation":"[38]","previouslyFormattedCitation":"[38]"},"properties":{"noteIndex":0},"schema":"https://github.com/citation-style-language/schema/raw/master/csl-citation.json"}</w:instrText>
        </w:r>
        <w:r w:rsidR="0053142E">
          <w:fldChar w:fldCharType="separate"/>
        </w:r>
        <w:r w:rsidR="0053142E" w:rsidRPr="003364F3">
          <w:rPr>
            <w:noProof/>
          </w:rPr>
          <w:t>[38]</w:t>
        </w:r>
        <w:r w:rsidR="0053142E">
          <w:fldChar w:fldCharType="end"/>
        </w:r>
        <w:r w:rsidR="0053142E">
          <w:t>.</w:t>
        </w:r>
      </w:ins>
      <w:ins w:id="144" w:author="Dawn MacIsaac" w:date="2021-06-03T11:09:00Z">
        <w:r w:rsidR="0053142E">
          <w:t xml:space="preserve">.  </w:t>
        </w:r>
      </w:ins>
      <w:del w:id="145" w:author="Dawn MacIsaac" w:date="2021-06-03T11:05:00Z">
        <w:r w:rsidR="009E7574" w:rsidRPr="009E7574" w:rsidDel="00D67089">
          <w:delText>Unsurprisingly, when the data has a significant seasonality, the naive forecaster is prone to significant errors.</w:delText>
        </w:r>
        <w:r w:rsidR="00573A0E" w:rsidDel="00D67089">
          <w:delText xml:space="preserve"> </w:delText>
        </w:r>
      </w:del>
      <w:del w:id="146" w:author="Dawn MacIsaac" w:date="2021-06-03T11:10:00Z">
        <w:r w:rsidR="00573A0E" w:rsidRPr="00573A0E" w:rsidDel="0053142E">
          <w:delText>When there is seasonality in the time series data, the seasonal naive forecaster is preferred since forecasts are equal to the value from the previous season (e.g., a week ago). SNF is particularly useful when the dataset has a high level of seasonality</w:delText>
        </w:r>
        <w:r w:rsidR="00573A0E" w:rsidDel="0053142E">
          <w:delText xml:space="preserve"> </w:delText>
        </w:r>
        <w:r w:rsidR="00573A0E" w:rsidDel="0053142E">
          <w:fldChar w:fldCharType="begin" w:fldLock="1"/>
        </w:r>
        <w:r w:rsidR="00573A0E" w:rsidDel="0053142E">
          <w:del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[38]","plainTextFormattedCitation":"[38]","previouslyFormattedCitation":"[38]"},"properties":{"noteIndex":0},"schema":"https://github.com/citation-style-language/schema/raw/master/csl-citation.json"}</w:delInstrText>
        </w:r>
        <w:r w:rsidR="00573A0E" w:rsidDel="0053142E">
          <w:fldChar w:fldCharType="separate"/>
        </w:r>
        <w:r w:rsidR="00573A0E" w:rsidRPr="003364F3" w:rsidDel="0053142E">
          <w:rPr>
            <w:noProof/>
          </w:rPr>
          <w:delText>[38]</w:delText>
        </w:r>
        <w:r w:rsidR="00573A0E" w:rsidDel="0053142E">
          <w:fldChar w:fldCharType="end"/>
        </w:r>
        <w:r w:rsidR="00573A0E" w:rsidDel="0053142E">
          <w:delText xml:space="preserve">. </w:delText>
        </w:r>
        <w:r w:rsidR="00573A0E" w:rsidRPr="00573A0E" w:rsidDel="0053142E">
          <w:delText>While seasonality in the dataset can be difficult to handle, SNF presents a method for dealing with seasonal trends, making the naive forecaster a little more robust</w:delText>
        </w:r>
        <w:r w:rsidR="009E6D1D" w:rsidDel="0053142E">
          <w:delText>.</w:delText>
        </w:r>
        <w:r w:rsidR="009E6D1D" w:rsidRPr="009E6D1D" w:rsidDel="0053142E">
          <w:delText xml:space="preserve"> </w:delText>
        </w:r>
      </w:del>
      <w:r w:rsidR="009E6D1D" w:rsidRPr="009E6D1D">
        <w:t xml:space="preserve">The </w:t>
      </w:r>
      <w:proofErr w:type="spellStart"/>
      <w:r w:rsidR="009E6D1D" w:rsidRPr="009E6D1D">
        <w:t>SNF</w:t>
      </w:r>
      <w:proofErr w:type="spellEnd"/>
      <w:del w:id="147" w:author="Dawn MacIsaac" w:date="2021-06-03T11:17:00Z">
        <w:r w:rsidR="009E6D1D" w:rsidRPr="009E6D1D" w:rsidDel="005F3AD8">
          <w:delText xml:space="preserve"> model</w:delText>
        </w:r>
      </w:del>
      <w:r w:rsidR="009E6D1D" w:rsidRPr="009E6D1D">
        <w:t xml:space="preserve"> can be expressed by the simple mathematical relationship shown </w:t>
      </w:r>
      <w:del w:id="148" w:author="Dawn MacIsaac" w:date="2021-06-03T11:10:00Z">
        <w:r w:rsidR="009E6D1D" w:rsidRPr="009E6D1D" w:rsidDel="0053142E">
          <w:delText>below</w:delText>
        </w:r>
        <w:r w:rsidR="0074525D" w:rsidDel="0053142E">
          <w:delText>;</w:delText>
        </w:r>
      </w:del>
      <w:ins w:id="149" w:author="Dawn MacIsaac" w:date="2021-06-03T11:10:00Z">
        <w:r w:rsidR="0053142E">
          <w:t xml:space="preserve">in </w:t>
        </w:r>
      </w:ins>
      <w:ins w:id="150" w:author="Dawn MacIsaac" w:date="2021-06-03T11:11:00Z">
        <w:r w:rsidR="0053142E">
          <w:t>(1):</w:t>
        </w:r>
      </w:ins>
    </w:p>
    <w:p w14:paraId="3F1E9A9A" w14:textId="6E0A0B4F"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25pt;height:28.5pt" o:ole="">
            <v:imagedata r:id="rId14" o:title=""/>
          </v:shape>
          <o:OLEObject Type="Embed" ProgID="Equation.DSMT4" ShapeID="_x0000_i1025" DrawAspect="Content" ObjectID="_1684225744" r:id="rId15"/>
        </w:object>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9F25A7">
          <w:rPr>
            <w:noProof/>
          </w:rPr>
          <w:instrText>1</w:instrText>
        </w:r>
      </w:fldSimple>
      <w:r w:rsidR="002118B9">
        <w:instrText>)</w:instrText>
      </w:r>
      <w:r w:rsidR="002118B9">
        <w:fldChar w:fldCharType="end"/>
      </w:r>
    </w:p>
    <w:p w14:paraId="7EBCCADB" w14:textId="3C178FA1" w:rsidR="0074525D" w:rsidRDefault="0028613D" w:rsidP="0074525D">
      <w:pPr>
        <w:pStyle w:val="BodyText"/>
        <w:ind w:firstLine="288"/>
      </w:pPr>
      <w:r>
        <w:t>w</w:t>
      </w:r>
      <w:r w:rsidR="0074525D">
        <w:t xml:space="preserve">here; </w:t>
      </w:r>
      <w:r w:rsidR="00141E5D" w:rsidRPr="005B159F">
        <w:rPr>
          <w:noProof/>
          <w:position w:val="-10"/>
        </w:rPr>
        <w:object w:dxaOrig="220" w:dyaOrig="260" w14:anchorId="3956B89D">
          <v:shape id="_x0000_i1026" type="#_x0000_t75" alt="" style="width:11.25pt;height:12.75pt;mso-width-percent:0;mso-height-percent:0;mso-width-percent:0;mso-height-percent:0" o:ole="">
            <v:imagedata r:id="rId16" o:title=""/>
          </v:shape>
          <o:OLEObject Type="Embed" ProgID="Equation.DSMT4" ShapeID="_x0000_i1026" DrawAspect="Content" ObjectID="_1684225745" r:id="rId17"/>
        </w:object>
      </w:r>
      <w:r w:rsidR="0074525D">
        <w:t xml:space="preserve"> is the time series</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w:t>
      </w:r>
      <w:del w:id="151" w:author="Dawn MacIsaac" w:date="2021-06-03T11:11:00Z">
        <w:r w:rsidR="00592F24" w:rsidDel="0053142E">
          <w:rPr>
            <w:rFonts w:eastAsiaTheme="minorEastAsia"/>
          </w:rPr>
          <w:delText>an</w:delText>
        </w:r>
        <w:r w:rsidR="00A31163" w:rsidDel="0053142E">
          <w:rPr>
            <w:rFonts w:eastAsiaTheme="minorEastAsia"/>
          </w:rPr>
          <w:delText xml:space="preserve"> </w:delText>
        </w:r>
      </w:del>
      <w:r w:rsidR="00A31163">
        <w:rPr>
          <w:rFonts w:eastAsiaTheme="minorEastAsia"/>
        </w:rPr>
        <w:t xml:space="preserve">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if we are taking the hourly sample from the day before</w:t>
      </w:r>
      <w:r w:rsidR="004C45E4">
        <w:rPr>
          <w:rFonts w:eastAsiaTheme="minorEastAsia"/>
        </w:rPr>
        <w:t>)</w:t>
      </w:r>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ins w:id="152" w:author="Dawn MacIsaac" w:date="2021-06-03T11:13:00Z">
        <w:r w:rsidR="0053142E">
          <w:t xml:space="preserve"> </w:t>
        </w:r>
        <w:r w:rsidR="0053142E" w:rsidRPr="0053142E">
          <w:rPr>
            <w:highlight w:val="yellow"/>
            <w:rPrChange w:id="153" w:author="Dawn MacIsaac" w:date="2021-06-03T11:13:00Z">
              <w:rPr/>
            </w:rPrChange>
          </w:rPr>
          <w:t>[add a statement about what kind of accuracies we can expect]</w:t>
        </w:r>
      </w:ins>
    </w:p>
    <w:p w14:paraId="6B30C007" w14:textId="49A0E7B3" w:rsidR="009B19B7" w:rsidRDefault="008F2941" w:rsidP="008F2941">
      <w:pPr>
        <w:pStyle w:val="Heading3"/>
      </w:pPr>
      <w:bookmarkStart w:id="154" w:name="_Toc69470496"/>
      <w:bookmarkStart w:id="155" w:name="_Toc69470951"/>
      <w:bookmarkStart w:id="156" w:name="_Toc71471472"/>
      <w:commentRangeStart w:id="157"/>
      <w:r>
        <w:t>Auto</w:t>
      </w:r>
      <w:r w:rsidR="0004030A">
        <w:t>-</w:t>
      </w:r>
      <w:r>
        <w:t>Regressive Integrated Moving Average with Exogenous Variables</w:t>
      </w:r>
      <w:del w:id="158" w:author="Dawn MacIsaac" w:date="2021-06-03T11:19:00Z">
        <w:r w:rsidR="009426B9" w:rsidDel="005F3AD8">
          <w:delText xml:space="preserve"> (ARIMAX)</w:delText>
        </w:r>
        <w:commentRangeEnd w:id="157"/>
        <w:r w:rsidR="004F0E12" w:rsidDel="005F3AD8">
          <w:rPr>
            <w:rStyle w:val="CommentReference"/>
            <w:rFonts w:ascii="Calibri" w:hAnsi="Calibri"/>
            <w:bCs w:val="0"/>
            <w:u w:val="none"/>
          </w:rPr>
          <w:commentReference w:id="157"/>
        </w:r>
      </w:del>
      <w:bookmarkEnd w:id="154"/>
      <w:bookmarkEnd w:id="155"/>
      <w:bookmarkEnd w:id="156"/>
    </w:p>
    <w:p w14:paraId="033315E9" w14:textId="5706C38A" w:rsidR="00F63745" w:rsidRDefault="00982D22" w:rsidP="00F63745">
      <w:pPr>
        <w:pStyle w:val="BodyText"/>
        <w:ind w:firstLine="288"/>
      </w:pPr>
      <w:ins w:id="159" w:author="Dawn MacIsaac" w:date="2021-06-03T11:20:00Z">
        <w:r>
          <w:t xml:space="preserve">The </w:t>
        </w:r>
        <w:r>
          <w:t>Auto-Regressive Integrated Moving Average</w:t>
        </w:r>
        <w:r>
          <w:t xml:space="preserve"> (</w:t>
        </w:r>
      </w:ins>
      <w:r w:rsidR="0040606D">
        <w:t>ARIMA</w:t>
      </w:r>
      <w:ins w:id="160" w:author="Dawn MacIsaac" w:date="2021-06-03T11:20:00Z">
        <w:r>
          <w:t>)</w:t>
        </w:r>
      </w:ins>
      <w:r w:rsidR="0040606D">
        <w:t xml:space="preserve"> is a </w:t>
      </w:r>
      <w:ins w:id="161" w:author="Dawn MacIsaac" w:date="2021-06-03T11:20:00Z">
        <w:r>
          <w:t xml:space="preserve">forecaster that uses a </w:t>
        </w:r>
      </w:ins>
      <w:r w:rsidR="0040606D">
        <w:t>statistical technique t</w:t>
      </w:r>
      <w:del w:id="162" w:author="Dawn MacIsaac" w:date="2021-06-03T11:20:00Z">
        <w:r w:rsidR="0040606D" w:rsidDel="00982D22">
          <w:delText>hat describes</w:delText>
        </w:r>
      </w:del>
      <w:ins w:id="163" w:author="Dawn MacIsaac" w:date="2021-06-03T11:20:00Z">
        <w:r>
          <w:t>o</w:t>
        </w:r>
      </w:ins>
      <w:r w:rsidR="0040606D">
        <w:t xml:space="preserve"> </w:t>
      </w:r>
      <w:ins w:id="164" w:author="Dawn MacIsaac" w:date="2021-06-03T11:21:00Z">
        <w:r>
          <w:t xml:space="preserve">describe </w:t>
        </w:r>
      </w:ins>
      <w:r w:rsidR="0040606D">
        <w:t>a given time series distribution based on its past values (</w:t>
      </w:r>
      <w:commentRangeStart w:id="165"/>
      <w:r w:rsidR="0040606D">
        <w:t>lags</w:t>
      </w:r>
      <w:commentRangeEnd w:id="165"/>
      <w:r w:rsidR="00EC27D7">
        <w:rPr>
          <w:rStyle w:val="CommentReference"/>
        </w:rPr>
        <w:commentReference w:id="165"/>
      </w:r>
      <w:r w:rsidR="0040606D">
        <w:t xml:space="preserve"> and the lagged forecast error); </w:t>
      </w:r>
      <w:commentRangeStart w:id="166"/>
      <w:r w:rsidR="0040606D">
        <w:t xml:space="preserve">the final equation </w:t>
      </w:r>
      <w:commentRangeEnd w:id="166"/>
      <w:r w:rsidR="00EC27D7">
        <w:rPr>
          <w:rStyle w:val="CommentReference"/>
        </w:rPr>
        <w:commentReference w:id="166"/>
      </w:r>
      <w:r w:rsidR="006143C7">
        <w:t>is</w:t>
      </w:r>
      <w:r w:rsidR="0040606D">
        <w:t xml:space="preserve"> then</w:t>
      </w:r>
      <w:r w:rsidR="006143C7">
        <w:t xml:space="preserve"> </w:t>
      </w:r>
      <w:r w:rsidR="0040606D">
        <w:t>used to forecast future values</w:t>
      </w:r>
      <w:r w:rsidR="00C61146">
        <w:t xml:space="preserve"> </w:t>
      </w:r>
      <w:r w:rsidR="00C61146">
        <w:fldChar w:fldCharType="begin" w:fldLock="1"/>
      </w:r>
      <w:r w:rsidR="003364F3">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[39]","plainTextFormattedCitation":"[39]","previouslyFormattedCitation":"[39]"},"properties":{"noteIndex":0},"schema":"https://github.com/citation-style-language/schema/raw/master/csl-citation.json"}</w:instrText>
      </w:r>
      <w:r w:rsidR="00C61146">
        <w:fldChar w:fldCharType="separate"/>
      </w:r>
      <w:r w:rsidR="003364F3" w:rsidRPr="003364F3">
        <w:rPr>
          <w:noProof/>
        </w:rPr>
        <w:t>[39]</w:t>
      </w:r>
      <w:r w:rsidR="00C61146">
        <w:fldChar w:fldCharType="end"/>
      </w:r>
      <w:r w:rsidR="0040606D">
        <w:t xml:space="preserve">. </w:t>
      </w:r>
      <w:r w:rsidR="00F63745">
        <w:t xml:space="preserve">The formula of the ARIMA </w:t>
      </w:r>
      <w:commentRangeStart w:id="167"/>
      <w:r w:rsidR="006143C7">
        <w:t>can be seen</w:t>
      </w:r>
      <w:r w:rsidR="00F63745">
        <w:t xml:space="preserve"> </w:t>
      </w:r>
      <w:commentRangeEnd w:id="167"/>
      <w:r w:rsidR="00EC27D7">
        <w:rPr>
          <w:rStyle w:val="CommentReference"/>
        </w:rPr>
        <w:commentReference w:id="167"/>
      </w:r>
      <w:r w:rsidR="00F63745">
        <w:t xml:space="preserve">below; </w:t>
      </w:r>
    </w:p>
    <w:p w14:paraId="59DC31A2" w14:textId="4F081D98" w:rsidR="00F63745" w:rsidRDefault="00F63745" w:rsidP="00F63745">
      <w:pPr>
        <w:pStyle w:val="MTDisplayEquation"/>
      </w:pPr>
      <w:r>
        <w:tab/>
      </w:r>
      <w:r w:rsidRPr="0035799E">
        <w:rPr>
          <w:noProof/>
          <w:position w:val="-14"/>
        </w:rPr>
        <w:object w:dxaOrig="5920" w:dyaOrig="380" w14:anchorId="0255622F">
          <v:shape id="_x0000_i1027" type="#_x0000_t75" alt="" style="width:415.5pt;height:28.5pt;mso-width-percent:0;mso-height-percent:0;mso-width-percent:0;mso-height-percent:0" o:ole="">
            <v:imagedata r:id="rId18" o:title=""/>
          </v:shape>
          <o:OLEObject Type="Embed" ProgID="Equation.DSMT4" ShapeID="_x0000_i1027" DrawAspect="Content" ObjectID="_1684225746"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5A7">
          <w:rPr>
            <w:noProof/>
          </w:rPr>
          <w:instrText>2</w:instrText>
        </w:r>
      </w:fldSimple>
      <w:r>
        <w:instrText>)</w:instrText>
      </w:r>
      <w:r>
        <w:fldChar w:fldCharType="end"/>
      </w:r>
    </w:p>
    <w:p w14:paraId="1F4C4BCC" w14:textId="6A1E97A8"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5pt;height:18.75pt;mso-width-percent:0;mso-height-percent:0;mso-width-percent:0;mso-height-percent:0" o:ole="">
            <v:imagedata r:id="rId20" o:title=""/>
          </v:shape>
          <o:OLEObject Type="Embed" ProgID="Equation.DSMT4" ShapeID="_x0000_i1028" DrawAspect="Content" ObjectID="_1684225747" r:id="rId21"/>
        </w:object>
      </w:r>
      <w:r>
        <w:t xml:space="preserve"> is the </w:t>
      </w:r>
      <w:commentRangeStart w:id="169"/>
      <w:proofErr w:type="spellStart"/>
      <w:r>
        <w:t>lag1</w:t>
      </w:r>
      <w:commentRangeEnd w:id="169"/>
      <w:proofErr w:type="spellEnd"/>
      <w:r w:rsidR="00CF644F">
        <w:rPr>
          <w:rStyle w:val="CommentReference"/>
        </w:rPr>
        <w:commentReference w:id="169"/>
      </w:r>
      <w:r>
        <w:t xml:space="preserve"> of the time series</w:t>
      </w:r>
      <w:commentRangeStart w:id="170"/>
      <w:r>
        <w:t xml:space="preserve">, </w:t>
      </w:r>
      <w:r w:rsidRPr="00654149">
        <w:rPr>
          <w:noProof/>
          <w:position w:val="-12"/>
        </w:rPr>
        <w:object w:dxaOrig="260" w:dyaOrig="360" w14:anchorId="5D2D9C27">
          <v:shape id="_x0000_i1029" type="#_x0000_t75" alt="" style="width:12.75pt;height:18.75pt;mso-width-percent:0;mso-height-percent:0;mso-width-percent:0;mso-height-percent:0" o:ole="">
            <v:imagedata r:id="rId22" o:title=""/>
          </v:shape>
          <o:OLEObject Type="Embed" ProgID="Equation.DSMT4" ShapeID="_x0000_i1029" DrawAspect="Content" ObjectID="_1684225748" r:id="rId23"/>
        </w:object>
      </w:r>
      <w:r>
        <w:t xml:space="preserve"> is the coefficient </w:t>
      </w:r>
      <w:commentRangeEnd w:id="170"/>
      <w:r w:rsidR="00CF644F">
        <w:rPr>
          <w:rStyle w:val="CommentReference"/>
        </w:rPr>
        <w:commentReference w:id="170"/>
      </w:r>
      <w:r>
        <w:t xml:space="preserve">of lag1 estimated by the model, </w:t>
      </w:r>
      <w:r w:rsidRPr="00654149">
        <w:rPr>
          <w:noProof/>
          <w:position w:val="-6"/>
        </w:rPr>
        <w:object w:dxaOrig="240" w:dyaOrig="220" w14:anchorId="39CC6B1F">
          <v:shape id="_x0000_i1030" type="#_x0000_t75" alt="" style="width:12pt;height:11.25pt;mso-width-percent:0;mso-height-percent:0;mso-width-percent:0;mso-height-percent:0" o:ole="">
            <v:imagedata r:id="rId24" o:title=""/>
          </v:shape>
          <o:OLEObject Type="Embed" ProgID="Equation.DSMT4" ShapeID="_x0000_i1030" DrawAspect="Content" ObjectID="_1684225749" r:id="rId25"/>
        </w:object>
      </w:r>
      <w:r>
        <w:t xml:space="preserve"> is the intercept that </w:t>
      </w:r>
      <w:r w:rsidR="006143C7">
        <w:t>the model has estimated</w:t>
      </w:r>
      <w:r>
        <w:t xml:space="preserve">, </w:t>
      </w:r>
      <w:r w:rsidRPr="0080293D">
        <w:rPr>
          <w:noProof/>
          <w:position w:val="-6"/>
        </w:rPr>
        <w:object w:dxaOrig="180" w:dyaOrig="220" w14:anchorId="72364DC3">
          <v:shape id="_x0000_i1031" type="#_x0000_t75" alt="" style="width:9pt;height:11.25pt;mso-width-percent:0;mso-height-percent:0;mso-width-percent:0;mso-height-percent:0" o:ole="">
            <v:imagedata r:id="rId26" o:title=""/>
          </v:shape>
          <o:OLEObject Type="Embed" ProgID="Equation.DSMT4" ShapeID="_x0000_i1031" DrawAspect="Content" ObjectID="_1684225750" r:id="rId27"/>
        </w:object>
      </w:r>
      <w:r>
        <w:t xml:space="preserve"> are the error terms from respective lags. </w:t>
      </w:r>
      <w:commentRangeStart w:id="171"/>
      <w:r w:rsidR="006143C7">
        <w:t>In its basic form, ARIMA’s</w:t>
      </w:r>
      <w:r>
        <w:t xml:space="preserve"> forecast </w:t>
      </w:r>
      <w:r w:rsidRPr="00524BCE">
        <w:rPr>
          <w:noProof/>
          <w:position w:val="-12"/>
        </w:rPr>
        <w:object w:dxaOrig="260" w:dyaOrig="360" w14:anchorId="28523950">
          <v:shape id="_x0000_i1032" type="#_x0000_t75" alt="" style="width:12.75pt;height:18.75pt;mso-width-percent:0;mso-height-percent:0;mso-width-percent:0;mso-height-percent:0" o:ole="">
            <v:imagedata r:id="rId28" o:title=""/>
          </v:shape>
          <o:OLEObject Type="Embed" ProgID="Equation.DSMT4" ShapeID="_x0000_i1032" DrawAspect="Content" ObjectID="_1684225751" r:id="rId29"/>
        </w:object>
      </w:r>
      <w:r>
        <w:t xml:space="preserve"> is the sum of a constant, the linear combination lags of </w:t>
      </w:r>
      <w:r w:rsidRPr="00524BCE">
        <w:rPr>
          <w:noProof/>
          <w:position w:val="-10"/>
        </w:rPr>
        <w:object w:dxaOrig="220" w:dyaOrig="260" w14:anchorId="756D751F">
          <v:shape id="_x0000_i1033" type="#_x0000_t75" alt="" style="width:11.25pt;height:12.75pt;mso-width-percent:0;mso-height-percent:0;mso-width-percent:0;mso-height-percent:0" o:ole="">
            <v:imagedata r:id="rId30" o:title=""/>
          </v:shape>
          <o:OLEObject Type="Embed" ProgID="Equation.DSMT4" ShapeID="_x0000_i1033" DrawAspect="Content" ObjectID="_1684225752" r:id="rId31"/>
        </w:object>
      </w:r>
      <w:r>
        <w:t>(up to p lags), and the linear combination of lagged forecast errors (up to q lags)</w:t>
      </w:r>
      <w:commentRangeEnd w:id="171"/>
      <w:r w:rsidR="00CF644F">
        <w:rPr>
          <w:rStyle w:val="CommentReference"/>
        </w:rPr>
        <w:commentReference w:id="171"/>
      </w:r>
      <w:r>
        <w:t xml:space="preserve">. </w:t>
      </w:r>
      <w:commentRangeStart w:id="172"/>
      <w:r w:rsidR="0040606D">
        <w:t>An ARIMA model is characterized by p, d, q</w:t>
      </w:r>
      <w:r w:rsidR="006143C7">
        <w:t>,</w:t>
      </w:r>
      <w:r w:rsidR="0040606D">
        <w:t xml:space="preserve"> </w:t>
      </w:r>
      <w:commentRangeEnd w:id="172"/>
      <w:r w:rsidR="009B786A">
        <w:rPr>
          <w:rStyle w:val="CommentReference"/>
        </w:rPr>
        <w:commentReference w:id="172"/>
      </w:r>
      <w:r w:rsidR="0040606D">
        <w:t>where p is the order of the AR term, q is the order of the MA term, and d is the number of differenc</w:t>
      </w:r>
      <w:r w:rsidR="0004030A">
        <w:t>es</w:t>
      </w:r>
      <w:r w:rsidR="0040606D">
        <w:t xml:space="preserve"> required to make the time series stationary.</w:t>
      </w:r>
    </w:p>
    <w:p w14:paraId="25C9D19D" w14:textId="6F47324F" w:rsidR="002118B9" w:rsidRDefault="0040606D" w:rsidP="00F63745">
      <w:pPr>
        <w:pStyle w:val="BodyText"/>
        <w:ind w:firstLine="288"/>
      </w:pPr>
      <w:r>
        <w:lastRenderedPageBreak/>
        <w:t xml:space="preserve"> </w:t>
      </w:r>
      <w:r w:rsidRPr="002609B6">
        <w:t xml:space="preserve">An ARIMA model is </w:t>
      </w:r>
      <w:commentRangeStart w:id="173"/>
      <w:r w:rsidR="006143C7">
        <w:t>where</w:t>
      </w:r>
      <w:commentRangeEnd w:id="173"/>
      <w:r w:rsidR="00CF644F">
        <w:rPr>
          <w:rStyle w:val="CommentReference"/>
        </w:rPr>
        <w:commentReference w:id="173"/>
      </w:r>
      <w:r w:rsidR="006143C7">
        <w:t xml:space="preserve"> the time series was differenced at least once to make it stationary and</w:t>
      </w:r>
      <w:r w:rsidRPr="002609B6">
        <w:t xml:space="preserve"> combine the </w:t>
      </w:r>
      <w:commentRangeStart w:id="174"/>
      <w:r w:rsidRPr="002609B6">
        <w:t xml:space="preserve">AR and the MA </w:t>
      </w:r>
      <w:commentRangeEnd w:id="174"/>
      <w:r w:rsidR="00CF644F">
        <w:rPr>
          <w:rStyle w:val="CommentReference"/>
        </w:rPr>
        <w:commentReference w:id="174"/>
      </w:r>
      <w:r w:rsidRPr="002609B6">
        <w:t>terms</w:t>
      </w:r>
      <w:r>
        <w:t xml:space="preserve"> </w:t>
      </w:r>
      <w:r>
        <w:fldChar w:fldCharType="begin" w:fldLock="1"/>
      </w:r>
      <w:r w:rsidR="003364F3">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[40]","plainTextFormattedCitation":"[40]","previouslyFormattedCitation":"[40]"},"properties":{"noteIndex":0},"schema":"https://github.com/citation-style-language/schema/raw/master/csl-citation.json"}</w:instrText>
      </w:r>
      <w:r>
        <w:fldChar w:fldCharType="separate"/>
      </w:r>
      <w:r w:rsidR="003364F3" w:rsidRPr="003364F3">
        <w:rPr>
          <w:noProof/>
        </w:rPr>
        <w:t>[40]</w:t>
      </w:r>
      <w:r>
        <w:fldChar w:fldCharType="end"/>
      </w:r>
      <w:r w:rsidRPr="002609B6">
        <w:t>.</w:t>
      </w:r>
      <w:r w:rsidR="00F63745">
        <w:t xml:space="preserve"> </w:t>
      </w:r>
      <w:r w:rsidR="00880359">
        <w:t xml:space="preserve">Building an ARIMA model requires the time series to be stationary because the term </w:t>
      </w:r>
      <w:r w:rsidR="006143C7">
        <w:t>“</w:t>
      </w:r>
      <w:r w:rsidR="00880359">
        <w:t>Auto</w:t>
      </w:r>
      <w:r w:rsidR="0004030A">
        <w:t>-</w:t>
      </w:r>
      <w:r w:rsidR="00880359">
        <w:t>Regressive</w:t>
      </w:r>
      <w:r w:rsidR="006143C7">
        <w:t>”</w:t>
      </w:r>
      <w:r w:rsidR="00880359">
        <w:t xml:space="preserve"> in ARIMA means </w:t>
      </w:r>
      <w:commentRangeStart w:id="175"/>
      <w:r w:rsidR="00880359">
        <w:t xml:space="preserve">we </w:t>
      </w:r>
      <w:r w:rsidR="00C6637B">
        <w:t>deal</w:t>
      </w:r>
      <w:r w:rsidR="00880359">
        <w:t xml:space="preserve"> with a linear regression model that uses its lags as predictors</w:t>
      </w:r>
      <w:commentRangeEnd w:id="175"/>
      <w:r w:rsidR="00CF644F">
        <w:rPr>
          <w:rStyle w:val="CommentReference"/>
        </w:rPr>
        <w:commentReference w:id="175"/>
      </w:r>
      <w:r w:rsidR="00880359">
        <w:t xml:space="preserve">. Also, </w:t>
      </w:r>
      <w:commentRangeStart w:id="176"/>
      <w:r w:rsidR="00880359">
        <w:t>linear regression models work better in situations where the predictors are not correlated and independent</w:t>
      </w:r>
      <w:commentRangeEnd w:id="176"/>
      <w:r w:rsidR="00CF644F">
        <w:rPr>
          <w:rStyle w:val="CommentReference"/>
        </w:rPr>
        <w:commentReference w:id="176"/>
      </w:r>
      <w:r w:rsidR="00880359">
        <w:t xml:space="preserve">. </w:t>
      </w:r>
      <w:commentRangeStart w:id="177"/>
      <w:r w:rsidR="00880359">
        <w:t>The Auto</w:t>
      </w:r>
      <w:r w:rsidR="0004030A">
        <w:t>-</w:t>
      </w:r>
      <w:r w:rsidR="00880359">
        <w:t xml:space="preserve">Regressive order p refers to the number of lags of the data that are </w:t>
      </w:r>
      <w:r w:rsidR="006143C7">
        <w:t>selected</w:t>
      </w:r>
      <w:r w:rsidR="00880359">
        <w:t xml:space="preserve"> as predictors. </w:t>
      </w:r>
      <w:r w:rsidR="006143C7">
        <w:t>At the same time,</w:t>
      </w:r>
      <w:r w:rsidR="00880359">
        <w:t xml:space="preserve"> the </w:t>
      </w:r>
      <w:r w:rsidR="00C66397">
        <w:t>Moving Average order q refers to the number of lagged forecast errors that go into the creation of the ARIMA Model</w:t>
      </w:r>
      <w:r w:rsidR="000817C2">
        <w:t xml:space="preserve"> </w:t>
      </w:r>
      <w:r w:rsidR="000817C2">
        <w:fldChar w:fldCharType="begin" w:fldLock="1"/>
      </w:r>
      <w:r w:rsidR="003364F3">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[41]","plainTextFormattedCitation":"[41]","previouslyFormattedCitation":"[41]"},"properties":{"noteIndex":0},"schema":"https://github.com/citation-style-language/schema/raw/master/csl-citation.json"}</w:instrText>
      </w:r>
      <w:r w:rsidR="000817C2">
        <w:fldChar w:fldCharType="separate"/>
      </w:r>
      <w:r w:rsidR="003364F3" w:rsidRPr="003364F3">
        <w:rPr>
          <w:noProof/>
        </w:rPr>
        <w:t>[41]</w:t>
      </w:r>
      <w:r w:rsidR="000817C2">
        <w:fldChar w:fldCharType="end"/>
      </w:r>
      <w:r w:rsidR="00C66397">
        <w:t>.</w:t>
      </w:r>
      <w:r w:rsidR="00013CAA">
        <w:t xml:space="preserve"> </w:t>
      </w:r>
      <w:commentRangeEnd w:id="177"/>
      <w:r w:rsidR="00CF644F">
        <w:rPr>
          <w:rStyle w:val="CommentReference"/>
        </w:rPr>
        <w:commentReference w:id="177"/>
      </w:r>
      <w:commentRangeStart w:id="178"/>
      <w:r w:rsidR="00004A04">
        <w:t xml:space="preserve">When we </w:t>
      </w:r>
      <w:r w:rsidR="00884E6B">
        <w:t>consider exogenous variables</w:t>
      </w:r>
      <w:r w:rsidR="00004A04">
        <w:t xml:space="preserve"> </w:t>
      </w:r>
      <w:r w:rsidR="00564B7C">
        <w:t>(</w:t>
      </w:r>
      <w:r w:rsidR="00524BCE">
        <w:t xml:space="preserve">temperature, day of </w:t>
      </w:r>
      <w:r w:rsidR="0004030A">
        <w:t xml:space="preserve">the </w:t>
      </w:r>
      <w:r w:rsidR="00524BCE">
        <w:t xml:space="preserve">week, </w:t>
      </w:r>
      <w:r w:rsidR="00D70769">
        <w:t>etc</w:t>
      </w:r>
      <w:r w:rsidR="002C2DCB">
        <w:t>.</w:t>
      </w:r>
      <w:r w:rsidR="00564B7C">
        <w:t>)</w:t>
      </w:r>
      <w:r w:rsidR="006143C7">
        <w:t>,</w:t>
      </w:r>
      <w:r w:rsidR="00524BCE">
        <w:t xml:space="preserve"> the ARIMAX model would have to be </w:t>
      </w:r>
      <w:r w:rsidR="00004A04">
        <w:t>used</w:t>
      </w:r>
      <w:r w:rsidR="00524BCE">
        <w:t xml:space="preserve"> </w:t>
      </w:r>
      <w:r w:rsidR="00524BCE">
        <w:fldChar w:fldCharType="begin" w:fldLock="1"/>
      </w:r>
      <w:r w:rsidR="003364F3">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[42]","plainTextFormattedCitation":"[42]","previouslyFormattedCitation":"[42]"},"properties":{"noteIndex":0},"schema":"https://github.com/citation-style-language/schema/raw/master/csl-citation.json"}</w:instrText>
      </w:r>
      <w:r w:rsidR="00524BCE">
        <w:fldChar w:fldCharType="separate"/>
      </w:r>
      <w:r w:rsidR="003364F3" w:rsidRPr="003364F3">
        <w:rPr>
          <w:noProof/>
        </w:rPr>
        <w:t>[42]</w:t>
      </w:r>
      <w:r w:rsidR="00524BCE">
        <w:fldChar w:fldCharType="end"/>
      </w:r>
      <w:commentRangeEnd w:id="178"/>
      <w:r w:rsidR="00760D69">
        <w:rPr>
          <w:rStyle w:val="CommentReference"/>
        </w:rPr>
        <w:commentReference w:id="178"/>
      </w:r>
      <w:r w:rsidR="00524BCE">
        <w:t>.</w:t>
      </w:r>
    </w:p>
    <w:p w14:paraId="19620028" w14:textId="77777777" w:rsidR="007510C8" w:rsidRDefault="007510C8" w:rsidP="00F63745">
      <w:pPr>
        <w:pStyle w:val="BodyText"/>
        <w:ind w:firstLine="288"/>
      </w:pPr>
    </w:p>
    <w:p w14:paraId="0347FFA5" w14:textId="0B11C506" w:rsidR="00086D5B" w:rsidRDefault="003658EE" w:rsidP="00086D5B">
      <w:pPr>
        <w:pStyle w:val="Heading3"/>
      </w:pPr>
      <w:bookmarkStart w:id="179" w:name="_Toc69470497"/>
      <w:bookmarkStart w:id="180" w:name="_Toc69470952"/>
      <w:bookmarkStart w:id="181" w:name="_Toc71471473"/>
      <w:r>
        <w:t>Multiple Linear Regression</w:t>
      </w:r>
      <w:bookmarkEnd w:id="179"/>
      <w:bookmarkEnd w:id="180"/>
      <w:bookmarkEnd w:id="181"/>
    </w:p>
    <w:p w14:paraId="43C023E9" w14:textId="0B7C8AA3" w:rsidR="00BA2D46" w:rsidRDefault="00C76076" w:rsidP="00C76076">
      <w:pPr>
        <w:pStyle w:val="BodyText"/>
        <w:ind w:firstLine="288"/>
      </w:pPr>
      <w:r>
        <w:t xml:space="preserve">Multiple linear regression is one of the most </w:t>
      </w:r>
      <w:r w:rsidR="00760D69">
        <w:t xml:space="preserve">commonly </w:t>
      </w:r>
      <w:r>
        <w:t>used statistical technique</w:t>
      </w:r>
      <w:r w:rsidR="0004030A">
        <w:t>s</w:t>
      </w:r>
      <w:r>
        <w:t xml:space="preserve"> for load forecasting </w:t>
      </w:r>
      <w:r w:rsidR="004552EB">
        <w:fldChar w:fldCharType="begin" w:fldLock="1"/>
      </w:r>
      <w:r w:rsidR="003364F3">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[43]","plainTextFormattedCitation":"[13], [43]","previouslyFormattedCitation":"[13], [43]"},"properties":{"noteIndex":0},"schema":"https://github.com/citation-style-language/schema/raw/master/csl-citation.json"}</w:instrText>
      </w:r>
      <w:r w:rsidR="004552EB">
        <w:fldChar w:fldCharType="separate"/>
      </w:r>
      <w:r w:rsidR="003364F3" w:rsidRPr="003364F3">
        <w:rPr>
          <w:noProof/>
        </w:rPr>
        <w:t>[13], [43]</w:t>
      </w:r>
      <w:r w:rsidR="004552EB">
        <w:fldChar w:fldCharType="end"/>
      </w:r>
      <w:commentRangeStart w:id="182"/>
      <w:commentRangeEnd w:id="182"/>
      <w:r w:rsidR="00760D69">
        <w:rPr>
          <w:rStyle w:val="CommentReference"/>
        </w:rPr>
        <w:commentReference w:id="182"/>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day, etc.) A common misunderstanding is that MLR models cannot model the non</w:t>
      </w:r>
      <w:r w:rsidR="00707CE2">
        <w:t>-</w:t>
      </w:r>
      <w:r>
        <w:t xml:space="preserve">linear relationships between the electrical load and weather variables, which turns out to be false </w:t>
      </w:r>
      <w:r w:rsidR="004552EB">
        <w:fldChar w:fldCharType="begin" w:fldLock="1"/>
      </w:r>
      <w:r w:rsidR="003364F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[44]","plainTextFormattedCitation":"[1], [44]","previouslyFormattedCitation":"[1], [44]"},"properties":{"noteIndex":0},"schema":"https://github.com/citation-style-language/schema/raw/master/csl-citation.json"}</w:instrText>
      </w:r>
      <w:r w:rsidR="004552EB">
        <w:fldChar w:fldCharType="separate"/>
      </w:r>
      <w:r w:rsidR="003364F3" w:rsidRPr="003364F3">
        <w:rPr>
          <w:noProof/>
        </w:rPr>
        <w:t>[1], [44]</w:t>
      </w:r>
      <w:r w:rsidR="004552EB">
        <w:fldChar w:fldCharType="end"/>
      </w:r>
      <w:r w:rsidR="0042268C">
        <w:t xml:space="preserve">. </w:t>
      </w:r>
      <w:r w:rsidR="00870212">
        <w:t>For example, polynomial regression models can describe non</w:t>
      </w:r>
      <w:r w:rsidR="00707CE2">
        <w:t>-</w:t>
      </w:r>
      <w:r w:rsidR="00870212">
        <w:t xml:space="preserve">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84882A4"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25pt;mso-width-percent:0;mso-height-percent:0;mso-width-percent:0;mso-height-percent:0" o:ole="">
            <v:imagedata r:id="rId32" o:title=""/>
          </v:shape>
          <o:OLEObject Type="Embed" ProgID="Equation.DSMT4" ShapeID="_x0000_i1034" DrawAspect="Content" ObjectID="_1684225753"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fldSimple w:instr=" SEQ MTEqn \c \* Arabic \* MERGEFORMAT ">
        <w:r w:rsidR="009F25A7">
          <w:rPr>
            <w:noProof/>
          </w:rPr>
          <w:instrText>3</w:instrText>
        </w:r>
      </w:fldSimple>
      <w:r w:rsidR="00A40178">
        <w:instrText>)</w:instrText>
      </w:r>
      <w:r w:rsidR="00A40178">
        <w:fldChar w:fldCharType="end"/>
      </w:r>
    </w:p>
    <w:p w14:paraId="1F4605EA" w14:textId="70087601" w:rsidR="00B10003" w:rsidRDefault="00A40178" w:rsidP="00A40178">
      <w:pPr>
        <w:pStyle w:val="BodyText"/>
      </w:pPr>
      <w:r>
        <w:lastRenderedPageBreak/>
        <w:tab/>
      </w:r>
      <w:r w:rsidR="006143C7">
        <w:t xml:space="preserve">Where </w:t>
      </w:r>
      <w:r w:rsidR="006143C7" w:rsidRPr="006143C7">
        <w:rPr>
          <w:position w:val="-10"/>
        </w:rPr>
        <w:object w:dxaOrig="220" w:dyaOrig="260" w14:anchorId="5C4C1CFF">
          <v:shape id="_x0000_i1035" type="#_x0000_t75" style="width:11.25pt;height:12.75pt" o:ole="">
            <v:imagedata r:id="rId34" o:title=""/>
          </v:shape>
          <o:OLEObject Type="Embed" ProgID="Equation.DSMT4" ShapeID="_x0000_i1035" DrawAspect="Content" ObjectID="_1684225754" r:id="rId35"/>
        </w:object>
      </w:r>
      <w:r w:rsidR="006143C7">
        <w:t xml:space="preserve"> is the dependent variable, </w:t>
      </w:r>
      <w:r w:rsidR="006143C7" w:rsidRPr="006143C7">
        <w:rPr>
          <w:position w:val="-12"/>
        </w:rPr>
        <w:object w:dxaOrig="240" w:dyaOrig="360" w14:anchorId="53ACBDF7">
          <v:shape id="_x0000_i1036" type="#_x0000_t75" style="width:12pt;height:18pt" o:ole="">
            <v:imagedata r:id="rId36" o:title=""/>
          </v:shape>
          <o:OLEObject Type="Embed" ProgID="Equation.DSMT4" ShapeID="_x0000_i1036" DrawAspect="Content" ObjectID="_1684225755" r:id="rId37"/>
        </w:object>
      </w:r>
      <w:r w:rsidR="006143C7">
        <w:t xml:space="preserve">and </w:t>
      </w:r>
      <w:r w:rsidR="006143C7" w:rsidRPr="006143C7">
        <w:rPr>
          <w:position w:val="-12"/>
        </w:rPr>
        <w:object w:dxaOrig="260" w:dyaOrig="360" w14:anchorId="2B61C718">
          <v:shape id="_x0000_i1037" type="#_x0000_t75" style="width:12.75pt;height:18pt" o:ole="">
            <v:imagedata r:id="rId38" o:title=""/>
          </v:shape>
          <o:OLEObject Type="Embed" ProgID="Equation.DSMT4" ShapeID="_x0000_i1037" DrawAspect="Content" ObjectID="_1684225756" r:id="rId39"/>
        </w:object>
      </w:r>
      <w:r w:rsidR="006143C7">
        <w:t xml:space="preserve"> are</w:t>
      </w:r>
      <w:r>
        <w:t xml:space="preserve"> the independent variables, </w:t>
      </w:r>
      <w:r w:rsidR="00141E5D" w:rsidRPr="00A40178">
        <w:rPr>
          <w:noProof/>
          <w:position w:val="-10"/>
        </w:rPr>
        <w:object w:dxaOrig="240" w:dyaOrig="320" w14:anchorId="3619BB21">
          <v:shape id="_x0000_i1038" type="#_x0000_t75" alt="" style="width:12pt;height:15.75pt;mso-width-percent:0;mso-height-percent:0;mso-width-percent:0;mso-height-percent:0" o:ole="">
            <v:imagedata r:id="rId40" o:title=""/>
          </v:shape>
          <o:OLEObject Type="Embed" ProgID="Equation.DSMT4" ShapeID="_x0000_i1038" DrawAspect="Content" ObjectID="_1684225757" r:id="rId41"/>
        </w:object>
      </w:r>
      <w:r w:rsidR="006143C7">
        <w:t>’</w:t>
      </w:r>
      <w:r>
        <w:t>s are parameters to be estimated</w:t>
      </w:r>
      <w:r w:rsidR="00D45BDE">
        <w:t>,</w:t>
      </w:r>
      <w:r>
        <w:t xml:space="preserve"> and </w:t>
      </w:r>
      <w:r w:rsidR="00141E5D" w:rsidRPr="00A40178">
        <w:rPr>
          <w:noProof/>
          <w:position w:val="-6"/>
        </w:rPr>
        <w:object w:dxaOrig="180" w:dyaOrig="220" w14:anchorId="39F20E70">
          <v:shape id="_x0000_i1039" type="#_x0000_t75" alt="" style="width:9pt;height:11.25pt;mso-width-percent:0;mso-height-percent:0;mso-width-percent:0;mso-height-percent:0" o:ole="">
            <v:imagedata r:id="rId42" o:title=""/>
          </v:shape>
          <o:OLEObject Type="Embed" ProgID="Equation.DSMT4" ShapeID="_x0000_i1039" DrawAspect="Content" ObjectID="_1684225758"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9pt;height:11.25pt;mso-width-percent:0;mso-height-percent:0;mso-width-percent:0;mso-height-percent:0" o:ole="">
            <v:imagedata r:id="rId42" o:title=""/>
          </v:shape>
          <o:OLEObject Type="Embed" ProgID="Equation.DSMT4" ShapeID="_x0000_i1040" DrawAspect="Content" ObjectID="_1684225759" r:id="rId44"/>
        </w:object>
      </w:r>
      <w:r>
        <w:t xml:space="preserve"> </w:t>
      </w:r>
      <w:r w:rsidR="006143C7">
        <w:t>represents</w:t>
      </w:r>
      <w:r>
        <w:t xml:space="preserve"> a set of random variables that are independent and identically distributed and </w:t>
      </w:r>
      <w:r w:rsidR="00760D69">
        <w:t xml:space="preserve">have </w:t>
      </w:r>
      <w:r>
        <w:t xml:space="preserve">a mean of zero.  </w:t>
      </w:r>
      <w:r w:rsidR="00870212">
        <w:t xml:space="preserve">MLR models are fitted such that the sum-of-squares of differences </w:t>
      </w:r>
      <w:r w:rsidR="000B2EFD">
        <w:t xml:space="preserve">of actual and forecasted values are </w:t>
      </w:r>
      <w:r w:rsidR="006143C7">
        <w:t>reduced</w:t>
      </w:r>
      <w:r w:rsidR="000B2EFD">
        <w:t xml:space="preserve">. </w:t>
      </w:r>
      <w:r w:rsidR="00542589">
        <w:t xml:space="preserve">Although a large number of </w:t>
      </w:r>
      <w:commentRangeStart w:id="183"/>
      <w:r w:rsidR="00542589">
        <w:t>alternatives are currently available</w:t>
      </w:r>
      <w:commentRangeEnd w:id="183"/>
      <w:r w:rsidR="00760D69">
        <w:rPr>
          <w:rStyle w:val="CommentReference"/>
        </w:rPr>
        <w:commentReference w:id="183"/>
      </w:r>
      <w:r w:rsidR="00542589">
        <w:t>, linear regression models are still quite popular</w:t>
      </w:r>
      <w:r w:rsidR="00AF3452">
        <w:t xml:space="preserve"> </w:t>
      </w:r>
      <w:r w:rsidR="004552EB">
        <w:fldChar w:fldCharType="begin" w:fldLock="1"/>
      </w:r>
      <w:r w:rsidR="003364F3">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forecasting","type":"article-journal"},"uris":["http://www.mendeley.com/documents/?uuid=ae7b4506-1c4f-457c-b602-37506169d0ce"]},{"id":"ITEM-3","itemData":{"DOI":"10.1002/9781118673362","ISBN":"9781118673362","abstract":"©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Approach","id":"ITEM-3","issued":{"date-parts":[["2006","7","29"]]},"number-of-pages":"1-178","publisher":"wiley","title":"Modeling and forecasting electricity loads and prices: A statistical approach","type":"book"},"uris":["http://www.mendeley.com/documents/?uuid=250e5707-461b-4997-b893-92830cf2db47"]},{"id":"ITEM-4","itemData":{"DOI":"10.1109/TSG.2013.2274373","ISSN":"19493053","abstract":"The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Grid","id":"ITEM-4","issue":"1","issued":{"date-parts":[["2014"]]},"page":"456-462","publisher":"IEEE","title":"Long term probabilistic load forecasting and normalization with hourly information","type":"article-journal","volume":"5"},"uris":["http://www.mendeley.com/documents/?uuid=3d2f3b02-12fc-417c-a746-0bb1d4ba5f98"]},{"id":"ITEM-5","itemData":{"DOI":"10.1109/SSCI.2017.8285261","ISBN":"9781538627259","abstract":"This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Proceedings","id":"ITEM-5","issued":{"date-parts":[["2018"]]},"page":"1-6","title":"Short term load forecasting using multiple linear regression for big data","type":"article-journal","volume":"2018-Janua"},"uris":["http://www.mendeley.com/documents/?uuid=3dedc393-6528-4e37-8c9f-c6f79840e1fe"]}],"mendeley":{"formattedCitation":"[11], [13], [44]–[46]","plainTextFormattedCitation":"[11], [13], [44]–[46]","previouslyFormattedCitation":"[11], [13], [44]–[46]"},"properties":{"noteIndex":0},"schema":"https://github.com/citation-style-language/schema/raw/master/csl-citation.json"}</w:instrText>
      </w:r>
      <w:r w:rsidR="004552EB">
        <w:fldChar w:fldCharType="separate"/>
      </w:r>
      <w:r w:rsidR="003364F3" w:rsidRPr="003364F3">
        <w:rPr>
          <w:noProof/>
        </w:rPr>
        <w:t>[11], [13], [44]–[46]</w:t>
      </w:r>
      <w:r w:rsidR="004552EB">
        <w:fldChar w:fldCharType="end"/>
      </w:r>
      <w:r w:rsidR="00542589">
        <w:t>.</w:t>
      </w:r>
    </w:p>
    <w:p w14:paraId="63970A60" w14:textId="21F6E3DE" w:rsidR="00EF221D" w:rsidRDefault="002D61E1" w:rsidP="00EF221D">
      <w:pPr>
        <w:pStyle w:val="Heading3"/>
      </w:pPr>
      <w:bookmarkStart w:id="184" w:name="_Toc69470498"/>
      <w:bookmarkStart w:id="185" w:name="_Toc69470953"/>
      <w:bookmarkStart w:id="186" w:name="_Toc71471474"/>
      <w:r>
        <w:t xml:space="preserve">Artificial Neural Network Short Term Load Forecaster </w:t>
      </w:r>
      <w:r w:rsidR="00FE00F7">
        <w:t>(ANNSTLF) – Generation Three</w:t>
      </w:r>
      <w:bookmarkEnd w:id="184"/>
      <w:bookmarkEnd w:id="185"/>
      <w:bookmarkEnd w:id="186"/>
    </w:p>
    <w:p w14:paraId="2A4A039A" w14:textId="1D1A4BFC" w:rsidR="001F09BF" w:rsidRDefault="00E24FC3" w:rsidP="001F09BF">
      <w:pPr>
        <w:pStyle w:val="BodyText"/>
        <w:ind w:firstLine="288"/>
      </w:pPr>
      <w:r>
        <w:t xml:space="preserve">The ANNSTLF forecaster is the best-known ANN implementation for STLF </w:t>
      </w:r>
      <w:r w:rsidR="004552EB">
        <w:fldChar w:fldCharType="begin" w:fldLock="1"/>
      </w:r>
      <w:r w:rsidR="003364F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[33], [44]","plainTextFormattedCitation":"[1], [33], [44]","previouslyFormattedCitation":"[1], [33], [44]"},"properties":{"noteIndex":0},"schema":"https://github.com/citation-style-language/schema/raw/master/csl-citation.json"}</w:instrText>
      </w:r>
      <w:r w:rsidR="004552EB">
        <w:fldChar w:fldCharType="separate"/>
      </w:r>
      <w:r w:rsidR="003364F3" w:rsidRPr="003364F3">
        <w:rPr>
          <w:noProof/>
        </w:rPr>
        <w:t>[1], [33], [44]</w:t>
      </w:r>
      <w:r w:rsidR="004552EB">
        <w:fldChar w:fldCharType="end"/>
      </w:r>
      <w:r>
        <w:t xml:space="preserve">. </w:t>
      </w:r>
      <w:r w:rsidR="002079F9">
        <w:t xml:space="preserve">The ANNSTLF model is built as a </w:t>
      </w:r>
      <w:r>
        <w:t xml:space="preserve">shallow </w:t>
      </w:r>
      <w:r w:rsidR="002079F9">
        <w:t>multi</w:t>
      </w:r>
      <w:r w:rsidR="006143C7">
        <w:t>-</w:t>
      </w:r>
      <w:r w:rsidR="002079F9">
        <w:t xml:space="preserve">layer feed-forward Artificial Neural Network (ANN) identified by </w:t>
      </w:r>
      <w:commentRangeStart w:id="187"/>
      <w:r w:rsidR="002079F9">
        <w:t>the creators in this paper</w:t>
      </w:r>
      <w:commentRangeEnd w:id="187"/>
      <w:r>
        <w:rPr>
          <w:rStyle w:val="CommentReference"/>
        </w:rPr>
        <w:commentReference w:id="187"/>
      </w:r>
      <w:r w:rsidR="002079F9">
        <w:t xml:space="preserve"> </w:t>
      </w:r>
      <w:r w:rsidR="002079F9">
        <w:fldChar w:fldCharType="begin" w:fldLock="1"/>
      </w:r>
      <w:r w:rsidR="003364F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002079F9">
        <w:fldChar w:fldCharType="separate"/>
      </w:r>
      <w:r w:rsidR="003364F3" w:rsidRPr="003364F3">
        <w:rPr>
          <w:noProof/>
        </w:rPr>
        <w:t>[47]</w:t>
      </w:r>
      <w:r w:rsidR="002079F9">
        <w:fldChar w:fldCharType="end"/>
      </w:r>
      <w:r w:rsidR="002079F9">
        <w:t xml:space="preserve">. ANN models are </w:t>
      </w:r>
      <w:r>
        <w:t xml:space="preserve">popular </w:t>
      </w:r>
      <w:r w:rsidR="002079F9">
        <w:t>today due to their ability to learn complex and non-linear relationships in the data on their own</w:t>
      </w:r>
      <w:r>
        <w:t xml:space="preserve"> – unlike MMLR models, t</w:t>
      </w:r>
      <w:r w:rsidR="0048013E">
        <w:t>he</w:t>
      </w:r>
      <w:r w:rsidR="00F96BDC">
        <w:t xml:space="preserve"> specification of independent variables explicitly</w:t>
      </w:r>
      <w:r w:rsidR="0048013E">
        <w:t xml:space="preserve"> in ANNs </w:t>
      </w:r>
      <w:r w:rsidR="00B25D3D">
        <w:t xml:space="preserve">is </w:t>
      </w:r>
      <w:r w:rsidR="0048013E">
        <w:t xml:space="preserve">not </w:t>
      </w:r>
      <w:r>
        <w:t>required</w:t>
      </w:r>
      <w:r w:rsidR="00F96BDC">
        <w:t>.</w:t>
      </w:r>
      <w:r w:rsidR="002079F9">
        <w:t xml:space="preserve"> </w:t>
      </w:r>
      <w:r w:rsidR="00D84B2E">
        <w:t xml:space="preserve"> The ANNSTLF and </w:t>
      </w:r>
      <w:commentRangeStart w:id="188"/>
      <w:r w:rsidR="004D2A88">
        <w:t xml:space="preserve">its </w:t>
      </w:r>
      <w:r w:rsidR="00D84B2E">
        <w:t xml:space="preserve">improvements </w:t>
      </w:r>
      <w:commentRangeEnd w:id="188"/>
      <w:r>
        <w:rPr>
          <w:rStyle w:val="CommentReference"/>
        </w:rPr>
        <w:commentReference w:id="188"/>
      </w:r>
      <w:r w:rsidR="00D84B2E" w:rsidRPr="00061F72">
        <w:rPr>
          <w:highlight w:val="yellow"/>
        </w:rPr>
        <w:t>of it ha</w:t>
      </w:r>
      <w:r w:rsidR="004D2A88" w:rsidRPr="00061F72">
        <w:rPr>
          <w:highlight w:val="yellow"/>
        </w:rPr>
        <w:t>ve</w:t>
      </w:r>
      <w:r w:rsidR="00D84B2E" w:rsidRPr="00061F72">
        <w:rPr>
          <w:highlight w:val="yellow"/>
        </w:rPr>
        <w:t xml:space="preserve"> been</w:t>
      </w:r>
      <w:r w:rsidR="00D84B2E">
        <w:t xml:space="preserve"> </w:t>
      </w:r>
      <w:r w:rsidR="006143C7">
        <w:t>implemented</w:t>
      </w:r>
      <w:r w:rsidR="00D84B2E">
        <w:t xml:space="preserve">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765C78">
      <w:pPr>
        <w:pStyle w:val="BodyText"/>
        <w:ind w:firstLine="288"/>
        <w:jc w:val="center"/>
      </w:pPr>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56CFE335" w:rsidR="001255E0" w:rsidRDefault="001255E0" w:rsidP="00656C70">
      <w:pPr>
        <w:pStyle w:val="BodyText"/>
        <w:keepNext/>
        <w:ind w:firstLine="288"/>
        <w:jc w:val="center"/>
      </w:pPr>
      <w:bookmarkStart w:id="189" w:name="_Toc70354493"/>
      <w:r>
        <w:lastRenderedPageBreak/>
        <w:t xml:space="preserve">Figure </w:t>
      </w:r>
      <w:r w:rsidR="000B70F3">
        <w:fldChar w:fldCharType="begin"/>
      </w:r>
      <w:r w:rsidR="000B70F3">
        <w:instrText xml:space="preserve"> SEQ Figure \* ARABIC </w:instrText>
      </w:r>
      <w:r w:rsidR="000B70F3">
        <w:fldChar w:fldCharType="separate"/>
      </w:r>
      <w:r w:rsidR="009F25A7">
        <w:rPr>
          <w:noProof/>
        </w:rPr>
        <w:t>1</w:t>
      </w:r>
      <w:r w:rsidR="000B70F3">
        <w:rPr>
          <w:noProof/>
        </w:rPr>
        <w:fldChar w:fldCharType="end"/>
      </w:r>
      <w:r>
        <w:t xml:space="preserve">:- The Block Diagram of the third generation ANNSTLF </w:t>
      </w:r>
      <w:r>
        <w:fldChar w:fldCharType="begin" w:fldLock="1"/>
      </w:r>
      <w:r w:rsidR="003364F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fldChar w:fldCharType="separate"/>
      </w:r>
      <w:bookmarkEnd w:id="189"/>
      <w:r w:rsidR="003364F3" w:rsidRPr="003364F3">
        <w:rPr>
          <w:noProof/>
        </w:rPr>
        <w:t>[47]</w:t>
      </w:r>
      <w:r>
        <w:fldChar w:fldCharType="end"/>
      </w:r>
    </w:p>
    <w:p w14:paraId="2FC6A47D" w14:textId="6BA4441F" w:rsidR="00D84B2E" w:rsidRDefault="00D84B2E" w:rsidP="00DC6183">
      <w:pPr>
        <w:pStyle w:val="BodyText"/>
        <w:ind w:firstLine="288"/>
      </w:pPr>
      <w:commentRangeStart w:id="190"/>
      <w:r>
        <w:t>ANNSTLF is a multi</w:t>
      </w:r>
      <w:r w:rsidR="006143C7">
        <w:t>-</w:t>
      </w:r>
      <w:r>
        <w:t>layer perceptron</w:t>
      </w:r>
      <w:commentRangeEnd w:id="190"/>
      <w:r w:rsidR="00E24FC3">
        <w:rPr>
          <w:rStyle w:val="CommentReference"/>
        </w:rPr>
        <w:commentReference w:id="190"/>
      </w:r>
      <w:r w:rsidR="006143C7">
        <w:t>,</w:t>
      </w:r>
      <w:r>
        <w:t xml:space="preserve"> </w:t>
      </w:r>
      <w:r w:rsidR="006143C7">
        <w:t xml:space="preserve">and it </w:t>
      </w:r>
      <w:r>
        <w:t>is trained with the error back</w:t>
      </w:r>
      <w:r w:rsidR="006143C7">
        <w:t>-</w:t>
      </w:r>
      <w:r>
        <w:t xml:space="preserve">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w:t>
      </w:r>
      <w:commentRangeStart w:id="191"/>
      <w:r w:rsidR="00744AF7">
        <w:t xml:space="preserve">are created the same </w:t>
      </w:r>
      <w:commentRangeEnd w:id="191"/>
      <w:r w:rsidR="00E24FC3">
        <w:rPr>
          <w:rStyle w:val="CommentReference"/>
        </w:rPr>
        <w:commentReference w:id="191"/>
      </w:r>
      <w:r w:rsidR="00744AF7">
        <w:t xml:space="preserve">and given the same inputs; the difference </w:t>
      </w:r>
      <w:r w:rsidR="006143C7">
        <w:t>is</w:t>
      </w:r>
      <w:r w:rsidR="00744AF7">
        <w:t xml:space="preserv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argued that the CLF forecaster allows the model to rapidly adapt to abrupt changes in temperature</w:t>
      </w:r>
      <w:r w:rsidR="001B497E">
        <w:t xml:space="preserve"> </w:t>
      </w:r>
      <w:r w:rsidR="004552EB">
        <w:fldChar w:fldCharType="begin" w:fldLock="1"/>
      </w:r>
      <w:r w:rsidR="003364F3">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forecasting","type":"paper-conference"},"uris":["http://www.mendeley.com/documents/?uuid=a11f2955-4dcd-4a86-8f17-023498d69440"]}],"mendeley":{"formattedCitation":"[44], [48], [49]","plainTextFormattedCitation":"[44], [48], [49]","previouslyFormattedCitation":"[44], [48], [49]"},"properties":{"noteIndex":0},"schema":"https://github.com/citation-style-language/schema/raw/master/csl-citation.json"}</w:instrText>
      </w:r>
      <w:r w:rsidR="004552EB">
        <w:fldChar w:fldCharType="separate"/>
      </w:r>
      <w:r w:rsidR="003364F3" w:rsidRPr="003364F3">
        <w:rPr>
          <w:noProof/>
        </w:rPr>
        <w:t>[44], [48], [49]</w:t>
      </w:r>
      <w:r w:rsidR="004552EB">
        <w:fldChar w:fldCharType="end"/>
      </w:r>
      <w:r w:rsidR="008E122A">
        <w:t>.</w:t>
      </w:r>
      <w:r w:rsidR="003E5AB5">
        <w:t xml:space="preserve"> </w:t>
      </w:r>
    </w:p>
    <w:p w14:paraId="19E60E29" w14:textId="7EB447AA" w:rsidR="005A0598" w:rsidRDefault="005A0598" w:rsidP="00C811E5">
      <w:pPr>
        <w:pStyle w:val="Heading2"/>
      </w:pPr>
      <w:bookmarkStart w:id="192" w:name="_Toc71471475"/>
      <w:r>
        <w:t xml:space="preserve">Deep Learning Algorithms </w:t>
      </w:r>
    </w:p>
    <w:p w14:paraId="652E4CD3" w14:textId="6D823280" w:rsidR="00BB0C28" w:rsidRPr="00BB0C28" w:rsidRDefault="00BB0C28" w:rsidP="00BB0C28">
      <w:pPr>
        <w:pStyle w:val="BodyText"/>
      </w:pPr>
      <w:r>
        <w:t xml:space="preserve">// Find </w:t>
      </w:r>
      <w:r w:rsidR="00D45BDE">
        <w:t xml:space="preserve">a </w:t>
      </w:r>
      <w:r>
        <w:t>better way to say it</w:t>
      </w:r>
    </w:p>
    <w:p w14:paraId="541D040C" w14:textId="08C7960A" w:rsidR="005A0598" w:rsidRDefault="005A0598" w:rsidP="005A0598">
      <w:pPr>
        <w:pStyle w:val="BodyText"/>
        <w:ind w:firstLine="288"/>
      </w:pPr>
      <w:r>
        <w:t xml:space="preserve">Over the previous years, we have noticed a rising trend in the power demand at most utilities due to new systems and more sophisticated equipment been added. Therefore, it is essential to create algorithms that could adapt quickly to these changes as they occur </w:t>
      </w:r>
      <w:r>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004552EB" w:rsidRPr="004552EB">
        <w:rPr>
          <w:noProof/>
        </w:rPr>
        <w:t>[10]</w:t>
      </w:r>
      <w:r>
        <w:fldChar w:fldCharType="end"/>
      </w:r>
      <w:r>
        <w:t>.</w:t>
      </w:r>
    </w:p>
    <w:p w14:paraId="78311DDE" w14:textId="6280E534" w:rsidR="005A0598" w:rsidRDefault="005A0598" w:rsidP="005A0598">
      <w:pPr>
        <w:pStyle w:val="BodyText"/>
        <w:ind w:firstLine="288"/>
      </w:pPr>
      <w:r>
        <w:t xml:space="preserve">We will start with </w:t>
      </w:r>
      <w:commentRangeStart w:id="193"/>
      <w:r>
        <w:t xml:space="preserve">the CNN and LSTM </w:t>
      </w:r>
      <w:r>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fldChar w:fldCharType="separate"/>
      </w:r>
      <w:r w:rsidR="004552EB" w:rsidRPr="004552EB">
        <w:rPr>
          <w:noProof/>
        </w:rPr>
        <w:t>[6]</w:t>
      </w:r>
      <w:r>
        <w:fldChar w:fldCharType="end"/>
      </w:r>
      <w:commentRangeEnd w:id="193"/>
      <w:r>
        <w:rPr>
          <w:rStyle w:val="CommentReference"/>
        </w:rPr>
        <w:commentReference w:id="193"/>
      </w:r>
      <w:r>
        <w:t xml:space="preserve"> algorithms, as these are two of the most popular ones. This comparison will help us figure out how much extra value deep learning adds to the forecasts compared to the benchmarks. First, by implementing all the algorithms, we compare their performances on three datasets and </w:t>
      </w:r>
      <w:r w:rsidR="00D45BDE">
        <w:t>observe</w:t>
      </w:r>
      <w:r>
        <w:t xml:space="preserve"> when one performs better or worse. We can then make improvements based on the new information we find.</w:t>
      </w:r>
    </w:p>
    <w:p w14:paraId="0C5FD938" w14:textId="77777777" w:rsidR="005A0598" w:rsidRPr="005A0598" w:rsidRDefault="005A0598" w:rsidP="005A0598">
      <w:pPr>
        <w:pStyle w:val="BodyText"/>
      </w:pPr>
    </w:p>
    <w:p w14:paraId="16B5BE87" w14:textId="4210CF1B" w:rsidR="00C811E5" w:rsidRDefault="00C811E5" w:rsidP="005A0598">
      <w:pPr>
        <w:pStyle w:val="Heading3"/>
      </w:pPr>
      <w:commentRangeStart w:id="194"/>
      <w:r>
        <w:t>Convolutional Neural Network</w:t>
      </w:r>
      <w:r w:rsidR="00B00DE6">
        <w:t>s</w:t>
      </w:r>
      <w:r>
        <w:t xml:space="preserve"> (CNN)</w:t>
      </w:r>
      <w:bookmarkEnd w:id="192"/>
      <w:commentRangeEnd w:id="194"/>
      <w:r w:rsidR="007A5682">
        <w:rPr>
          <w:rStyle w:val="CommentReference"/>
          <w:rFonts w:ascii="Calibri" w:hAnsi="Calibri"/>
          <w:bCs w:val="0"/>
        </w:rPr>
        <w:commentReference w:id="194"/>
      </w:r>
    </w:p>
    <w:p w14:paraId="176F795C" w14:textId="526DEB85" w:rsidR="00FC660C" w:rsidRDefault="00037CDC" w:rsidP="00A56E3B">
      <w:pPr>
        <w:pStyle w:val="BodyText"/>
        <w:ind w:firstLine="288"/>
      </w:pPr>
      <w:r>
        <w:t>CNN share</w:t>
      </w:r>
      <w:r w:rsidR="00727B45">
        <w:t>s</w:t>
      </w:r>
      <w:r>
        <w:t xml:space="preserve"> some similarit</w:t>
      </w:r>
      <w:r w:rsidR="00D45BDE">
        <w:t>ies with the ANN; it is a feed-forward neural network that</w:t>
      </w:r>
      <w:r>
        <w:t xml:space="preserve">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4552EB">
        <w:fldChar w:fldCharType="begin" w:fldLock="1"/>
      </w:r>
      <w:r w:rsidR="003364F3">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[50]","plainTextFormattedCitation":"[6], [50]","previouslyFormattedCitation":"[6], [50]"},"properties":{"noteIndex":0},"schema":"https://github.com/citation-style-language/schema/raw/master/csl-citation.json"}</w:instrText>
      </w:r>
      <w:r w:rsidR="004552EB">
        <w:fldChar w:fldCharType="separate"/>
      </w:r>
      <w:r w:rsidR="003364F3" w:rsidRPr="003364F3">
        <w:rPr>
          <w:noProof/>
        </w:rPr>
        <w:t>[6], [50]</w:t>
      </w:r>
      <w:r w:rsidR="004552E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4552EB">
        <w:fldChar w:fldCharType="begin" w:fldLock="1"/>
      </w:r>
      <w:r w:rsidR="003364F3">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[51]","plainTextFormattedCitation":"[3], [51]","previouslyFormattedCitation":"[3], [51]"},"properties":{"noteIndex":0},"schema":"https://github.com/citation-style-language/schema/raw/master/csl-citation.json"}</w:instrText>
      </w:r>
      <w:r w:rsidR="004552EB">
        <w:fldChar w:fldCharType="separate"/>
      </w:r>
      <w:r w:rsidR="003364F3" w:rsidRPr="003364F3">
        <w:rPr>
          <w:noProof/>
        </w:rPr>
        <w:t>[3], [51]</w:t>
      </w:r>
      <w:r w:rsidR="004552E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data are </w:t>
      </w:r>
      <w:r w:rsidR="00C6637B">
        <w:t>one-</w:t>
      </w:r>
      <w:r w:rsidR="007E4E7B">
        <w:t>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w:t>
      </w:r>
      <w:proofErr w:type="spellStart"/>
      <w:r w:rsidR="006143C7">
        <w:t>relu</w:t>
      </w:r>
      <w:proofErr w:type="spellEnd"/>
      <w:r w:rsidR="006143C7">
        <w:t xml:space="preserve">), the max-pooling </w:t>
      </w:r>
      <w:proofErr w:type="spellStart"/>
      <w:r w:rsidR="006143C7">
        <w:t>2D</w:t>
      </w:r>
      <w:proofErr w:type="spellEnd"/>
      <w:r w:rsidR="006143C7">
        <w:t xml:space="preserve"> layer, and fully connected</w:t>
      </w:r>
      <w:r w:rsidR="00FC660C">
        <w:t xml:space="preserve">, and a regression layer. </w:t>
      </w:r>
    </w:p>
    <w:p w14:paraId="0C25EBEC" w14:textId="53171D0B"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3364F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[44]","plainTextFormattedCitation":"[1], [44]","previouslyFormattedCitation":"[1], [44]"},"properties":{"noteIndex":0},"schema":"https://github.com/citation-style-language/schema/raw/master/csl-citation.json"}</w:instrText>
      </w:r>
      <w:r w:rsidR="00A56E3B">
        <w:fldChar w:fldCharType="separate"/>
      </w:r>
      <w:r w:rsidR="003364F3" w:rsidRPr="003364F3">
        <w:rPr>
          <w:noProof/>
        </w:rPr>
        <w:t>[1], [44]</w:t>
      </w:r>
      <w:r w:rsidR="00A56E3B">
        <w:fldChar w:fldCharType="end"/>
      </w:r>
      <w:r w:rsidR="008B2F82">
        <w:t>. O</w:t>
      </w:r>
      <w:r w:rsidR="00A56E3B">
        <w:t xml:space="preserve">ur approach </w:t>
      </w:r>
      <w:r w:rsidR="008B2F82">
        <w:t>mimics</w:t>
      </w:r>
      <w:r w:rsidR="00A56E3B">
        <w:t xml:space="preserve">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5A0598">
      <w:pPr>
        <w:pStyle w:val="Heading3"/>
      </w:pPr>
      <w:bookmarkStart w:id="195" w:name="_Toc71471476"/>
      <w:r w:rsidRPr="008D12B1">
        <w:t>Long Short-Term Memory</w:t>
      </w:r>
      <w:bookmarkStart w:id="196" w:name="_Toc62480706"/>
      <w:bookmarkStart w:id="197" w:name="_Toc69470499"/>
      <w:bookmarkStart w:id="198" w:name="_Toc69470532"/>
      <w:bookmarkStart w:id="199" w:name="_Toc69470564"/>
      <w:bookmarkStart w:id="200" w:name="_Toc69470596"/>
      <w:bookmarkStart w:id="201" w:name="_Toc69470634"/>
      <w:bookmarkStart w:id="202" w:name="_Toc69470666"/>
      <w:bookmarkStart w:id="203" w:name="_Toc69470704"/>
      <w:bookmarkStart w:id="204" w:name="_Toc69470736"/>
      <w:bookmarkStart w:id="205" w:name="_Toc69470774"/>
      <w:bookmarkStart w:id="206" w:name="_Toc69470806"/>
      <w:bookmarkStart w:id="207" w:name="_Toc69470838"/>
      <w:bookmarkStart w:id="208" w:name="_Toc69470877"/>
      <w:bookmarkStart w:id="209" w:name="_Toc69470903"/>
      <w:bookmarkStart w:id="210" w:name="_Toc69470929"/>
      <w:bookmarkStart w:id="211" w:name="_Toc69470954"/>
      <w:bookmarkStart w:id="212" w:name="_Toc69470978"/>
      <w:bookmarkStart w:id="213" w:name="_Toc69471001"/>
      <w:bookmarkStart w:id="214" w:name="_Toc69472072"/>
      <w:bookmarkStart w:id="215" w:name="_Toc69478648"/>
      <w:bookmarkStart w:id="216" w:name="_Toc69479093"/>
      <w:bookmarkStart w:id="217" w:name="_Toc69486069"/>
      <w:bookmarkStart w:id="218" w:name="_Toc69470500"/>
      <w:bookmarkStart w:id="219" w:name="_Toc6947095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00E01122">
        <w:t xml:space="preserve"> (LSTM)</w:t>
      </w:r>
      <w:bookmarkEnd w:id="195"/>
    </w:p>
    <w:p w14:paraId="104749C4" w14:textId="6733390D" w:rsidR="00E510CD" w:rsidRDefault="00E510CD" w:rsidP="00891E36">
      <w:pPr>
        <w:pStyle w:val="BodyText"/>
        <w:ind w:firstLine="288"/>
      </w:pPr>
      <w:r>
        <w:t xml:space="preserve">The Recurrent Neural Networks (RNNs) </w:t>
      </w:r>
      <w:r w:rsidR="00C6637B">
        <w:t xml:space="preserve">are </w:t>
      </w:r>
      <w:r w:rsidR="008B2F82">
        <w:t xml:space="preserve">typically </w:t>
      </w:r>
      <w:r>
        <w:t>trained using either a Back-propagation or Real</w:t>
      </w:r>
      <w:r w:rsidR="001F7B44">
        <w:t>-</w:t>
      </w:r>
      <w:r>
        <w:t xml:space="preserve">Time Recurrent Learning algorithm. The issue is, training with these methods usually fails due to the vanishing gradient </w:t>
      </w:r>
      <w:r w:rsidR="004552EB">
        <w:fldChar w:fldCharType="begin" w:fldLock="1"/>
      </w:r>
      <w:r w:rsidR="00B5196F">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optimization","type":"article-journal","volume":"3"},"uris":["http://www.mendeley.com/documents/?uuid=c392da54-7598-4804-9a8f-1b63fc65dbd3"]}],"mendeley":{"formattedCitation":"[6], [24], [25]","plainTextFormattedCitation":"[6], [24], [25]","previouslyFormattedCitation":"[6], [24], [25]"},"properties":{"noteIndex":0},"schema":"https://github.com/citation-style-language/schema/raw/master/csl-citation.json"}</w:instrText>
      </w:r>
      <w:r w:rsidR="004552EB">
        <w:fldChar w:fldCharType="separate"/>
      </w:r>
      <w:r w:rsidR="004552EB" w:rsidRPr="004552EB">
        <w:rPr>
          <w:noProof/>
        </w:rPr>
        <w:t>[6], [24], [25]</w:t>
      </w:r>
      <w:r w:rsidR="004552EB">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D45BDE">
        <w:t xml:space="preserve"> and</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4552EB">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E01122">
        <w:fldChar w:fldCharType="separate"/>
      </w:r>
      <w:r w:rsidR="004552EB" w:rsidRPr="004552EB">
        <w:rPr>
          <w:noProof/>
        </w:rPr>
        <w:t>[25]</w:t>
      </w:r>
      <w:r w:rsidR="00E01122">
        <w:fldChar w:fldCharType="end"/>
      </w:r>
      <w:r w:rsidR="00E01122">
        <w:t>.</w:t>
      </w:r>
      <w:r w:rsidR="001F7B44">
        <w:t xml:space="preserve"> </w:t>
      </w:r>
      <w:r w:rsidR="008A2114">
        <w:t xml:space="preserve">We also plan </w:t>
      </w:r>
      <w:r w:rsidR="00D45BDE">
        <w:t xml:space="preserve">to </w:t>
      </w:r>
      <w:r w:rsidR="00D45BDE">
        <w:lastRenderedPageBreak/>
        <w:t>try out the LSTM algorithm similarly to</w:t>
      </w:r>
      <w:r w:rsidR="008A2114">
        <w:t xml:space="preserve"> the CNN using the ANNSTLF structure. </w:t>
      </w:r>
      <w:r w:rsidR="001F7B44">
        <w:t>The computational graph of the LSTM consists of five critical elements: 1) input gate, 2) forget gate, 3) output gate, 4) cell</w:t>
      </w:r>
      <w:r w:rsidR="00D45BDE">
        <w:t>,</w:t>
      </w:r>
      <w:r w:rsidR="001F7B44">
        <w:t xml:space="preserve"> and 5) state output. The cell memory state is responsible for operations such as writing, reading, and erasing. The equations below give a mathematical representation of the model </w:t>
      </w:r>
      <w:r w:rsidR="001F7B44">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1F7B44">
        <w:fldChar w:fldCharType="separate"/>
      </w:r>
      <w:r w:rsidR="004552EB" w:rsidRPr="004552EB">
        <w:rPr>
          <w:noProof/>
        </w:rPr>
        <w:t>[6]</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41" type="#_x0000_t75" style="width:236.25pt;height:35.25pt" o:ole="">
            <v:imagedata r:id="rId46" o:title=""/>
          </v:shape>
          <o:OLEObject Type="Embed" ProgID="Equation.DSMT4" ShapeID="_x0000_i1041" DrawAspect="Content" ObjectID="_1684225760" r:id="rId47"/>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r w:rsidR="000B70F3">
        <w:fldChar w:fldCharType="begin"/>
      </w:r>
      <w:r w:rsidR="000B70F3">
        <w:instrText xml:space="preserve"> SEQ MTEqn \c \* Arabic \* MERGEFORMAT </w:instrText>
      </w:r>
      <w:r w:rsidR="000B70F3">
        <w:fldChar w:fldCharType="separate"/>
      </w:r>
      <w:r w:rsidR="009F25A7">
        <w:rPr>
          <w:noProof/>
        </w:rPr>
        <w:instrText>4</w:instrText>
      </w:r>
      <w:r w:rsidR="000B70F3">
        <w:rPr>
          <w:noProof/>
        </w:rPr>
        <w:fldChar w:fldCharType="end"/>
      </w:r>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42" type="#_x0000_t75" style="width:240pt;height:34.5pt" o:ole="">
            <v:imagedata r:id="rId48" o:title=""/>
          </v:shape>
          <o:OLEObject Type="Embed" ProgID="Equation.DSMT4" ShapeID="_x0000_i1042" DrawAspect="Content" ObjectID="_1684225761" r:id="rId49"/>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fldSimple w:instr=" SEQ MTEqn \c \* Arabic \* MERGEFORMAT ">
        <w:r w:rsidR="009F25A7">
          <w:rPr>
            <w:noProof/>
          </w:rPr>
          <w:instrText>5</w:instrText>
        </w:r>
      </w:fldSimple>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43" type="#_x0000_t75" style="width:235.5pt;height:34.5pt" o:ole="">
            <v:imagedata r:id="rId50" o:title=""/>
          </v:shape>
          <o:OLEObject Type="Embed" ProgID="Equation.DSMT4" ShapeID="_x0000_i1043" DrawAspect="Content" ObjectID="_1684225762" r:id="rId5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6</w:instrText>
        </w:r>
      </w:fldSimple>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44" type="#_x0000_t75" style="width:240pt;height:33pt" o:ole="">
            <v:imagedata r:id="rId52" o:title=""/>
          </v:shape>
          <o:OLEObject Type="Embed" ProgID="Equation.DSMT4" ShapeID="_x0000_i1044" DrawAspect="Content" ObjectID="_1684225763" r:id="rId53"/>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7</w:instrText>
        </w:r>
      </w:fldSimple>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45" type="#_x0000_t75" style="width:192pt;height:27.75pt" o:ole="">
            <v:imagedata r:id="rId54" o:title=""/>
          </v:shape>
          <o:OLEObject Type="Embed" ProgID="Equation.DSMT4" ShapeID="_x0000_i1045" DrawAspect="Content" ObjectID="_1684225764" r:id="rId5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8</w:instrText>
        </w:r>
      </w:fldSimple>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46" type="#_x0000_t75" style="width:128.25pt;height:26.25pt" o:ole="">
            <v:imagedata r:id="rId56" o:title=""/>
          </v:shape>
          <o:OLEObject Type="Embed" ProgID="Equation.DSMT4" ShapeID="_x0000_i1046" DrawAspect="Content" ObjectID="_1684225765" r:id="rId57"/>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9</w:instrText>
        </w:r>
      </w:fldSimple>
      <w:r w:rsidR="009F25A7">
        <w:instrText>)</w:instrText>
      </w:r>
      <w:r w:rsidR="009F25A7">
        <w:fldChar w:fldCharType="end"/>
      </w:r>
    </w:p>
    <w:p w14:paraId="25F31C3B" w14:textId="573858A0" w:rsidR="00CC1AC1" w:rsidRDefault="00CC1AC1" w:rsidP="00CC1AC1">
      <w:pPr>
        <w:pStyle w:val="BodyText"/>
      </w:pPr>
      <w:r>
        <w:tab/>
      </w:r>
      <w:r w:rsidR="00484F58">
        <w:t xml:space="preserve">Where </w:t>
      </w:r>
      <w:r w:rsidR="00484F58" w:rsidRPr="002A526D">
        <w:rPr>
          <w:position w:val="-12"/>
        </w:rPr>
        <w:object w:dxaOrig="240" w:dyaOrig="360" w14:anchorId="2CBE60D5">
          <v:shape id="_x0000_i1047" type="#_x0000_t75" style="width:12pt;height:18.75pt" o:ole="">
            <v:imagedata r:id="rId58" o:title=""/>
          </v:shape>
          <o:OLEObject Type="Embed" ProgID="Equation.DSMT4" ShapeID="_x0000_i1047" DrawAspect="Content" ObjectID="_1684225766" r:id="rId59"/>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48" type="#_x0000_t75" style="width:15.75pt;height:18.75pt" o:ole="">
            <v:imagedata r:id="rId60" o:title=""/>
          </v:shape>
          <o:OLEObject Type="Embed" ProgID="Equation.DSMT4" ShapeID="_x0000_i1048" DrawAspect="Content" ObjectID="_1684225767" r:id="rId61"/>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49" type="#_x0000_t75" style="width:12.75pt;height:18.75pt" o:ole="">
            <v:imagedata r:id="rId62" o:title=""/>
          </v:shape>
          <o:OLEObject Type="Embed" ProgID="Equation.DSMT4" ShapeID="_x0000_i1049" DrawAspect="Content" ObjectID="_1684225768" r:id="rId63"/>
        </w:object>
      </w:r>
      <w:r w:rsidR="00484F58">
        <w:t xml:space="preserve"> </w:t>
      </w:r>
      <w:r w:rsidR="0059521E">
        <w:t>represents</w:t>
      </w:r>
      <w:r w:rsidR="00484F58">
        <w:t xml:space="preserve"> the output gate</w:t>
      </w:r>
      <w:r w:rsidR="006143C7">
        <w:t>’</w:t>
      </w:r>
      <w:r w:rsidR="00484F58">
        <w:t xml:space="preserve">s input, </w:t>
      </w:r>
      <w:r w:rsidR="00484F58" w:rsidRPr="00484F58">
        <w:rPr>
          <w:position w:val="-6"/>
        </w:rPr>
        <w:object w:dxaOrig="260" w:dyaOrig="279" w14:anchorId="2C4C3774">
          <v:shape id="_x0000_i1050" type="#_x0000_t75" style="width:12.75pt;height:14.25pt" o:ole="">
            <v:imagedata r:id="rId64" o:title=""/>
          </v:shape>
          <o:OLEObject Type="Embed" ProgID="Equation.DSMT4" ShapeID="_x0000_i1050" DrawAspect="Content" ObjectID="_1684225769" r:id="rId65"/>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51" type="#_x0000_t75" style="width:14.25pt;height:18.75pt" o:ole="">
            <v:imagedata r:id="rId66" o:title=""/>
          </v:shape>
          <o:OLEObject Type="Embed" ProgID="Equation.DSMT4" ShapeID="_x0000_i1051" DrawAspect="Content" ObjectID="_1684225770" r:id="rId67"/>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52" type="#_x0000_t75" style="width:6.75pt;height:12pt" o:ole="">
            <v:imagedata r:id="rId68" o:title=""/>
          </v:shape>
          <o:OLEObject Type="Embed" ProgID="Equation.DSMT4" ShapeID="_x0000_i1052" DrawAspect="Content" ObjectID="_1684225771" r:id="rId69"/>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53" type="#_x0000_t75" style="width:12pt;height:18.75pt" o:ole="">
            <v:imagedata r:id="rId70" o:title=""/>
          </v:shape>
          <o:OLEObject Type="Embed" ProgID="Equation.DSMT4" ShapeID="_x0000_i1053" DrawAspect="Content" ObjectID="_1684225772" r:id="rId71"/>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The input gate</w:t>
      </w:r>
      <w:r w:rsidR="006143C7">
        <w:t>’</w:t>
      </w:r>
      <w:r w:rsidR="00484F58" w:rsidRPr="00484F58">
        <w:t xml:space="preserve">s decision to use a sigmoid feature with </w:t>
      </w:r>
      <w:r w:rsidR="00291D35">
        <w:t xml:space="preserve">an </w:t>
      </w:r>
      <w:r w:rsidR="00484F58" w:rsidRPr="00484F58">
        <w:t xml:space="preserve">on/off state will change the memory state. There will be no improvement in the state cell memory </w:t>
      </w:r>
      <w:r w:rsidR="00670F10" w:rsidRPr="00484F58">
        <w:rPr>
          <w:position w:val="-12"/>
        </w:rPr>
        <w:object w:dxaOrig="279" w:dyaOrig="360" w14:anchorId="35021BE9">
          <v:shape id="_x0000_i1054" type="#_x0000_t75" style="width:14.25pt;height:18.75pt" o:ole="">
            <v:imagedata r:id="rId66" o:title=""/>
          </v:shape>
          <o:OLEObject Type="Embed" ProgID="Equation.DSMT4" ShapeID="_x0000_i1054" DrawAspect="Content" ObjectID="_1684225773" r:id="rId72"/>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59521E">
        <w:fldChar w:fldCharType="separate"/>
      </w:r>
      <w:r w:rsidR="004552EB" w:rsidRPr="004552EB">
        <w:rPr>
          <w:noProof/>
        </w:rPr>
        <w:t>[6]</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220" w:name="_Toc71471477"/>
      <w:r>
        <w:lastRenderedPageBreak/>
        <w:t>Data Sets and Metrics for Evaluation</w:t>
      </w:r>
      <w:bookmarkEnd w:id="218"/>
      <w:bookmarkEnd w:id="219"/>
      <w:bookmarkEnd w:id="220"/>
    </w:p>
    <w:p w14:paraId="449A1C6B" w14:textId="0956240A"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John Energy </w:t>
      </w:r>
      <w:r>
        <w:fldChar w:fldCharType="begin" w:fldLock="1"/>
      </w:r>
      <w:r w:rsidR="003364F3">
        <w:instrText>ADDIN CSL_CITATION {"citationItems":[{"id":"ITEM-1","itemData":{"URL":"https://www.sjenergy.com/","accessed":{"date-parts":[["2021","1","5"]]},"id":"ITEM-1","issued":{"date-parts":[["0"]]},"title":"Saint John Energy","type":"webpage"},"uris":["http://www.mendeley.com/documents/?uuid=2d66098b-17f1-3789-a9c4-e2d5277e9551"]}],"mendeley":{"formattedCitation":"[52]","plainTextFormattedCitation":"[52]","previouslyFormattedCitation":"[52]"},"properties":{"noteIndex":0},"schema":"https://github.com/citation-style-language/schema/raw/master/csl-citation.json"}</w:instrText>
      </w:r>
      <w:r>
        <w:fldChar w:fldCharType="separate"/>
      </w:r>
      <w:r w:rsidR="003364F3" w:rsidRPr="003364F3">
        <w:rPr>
          <w:noProof/>
        </w:rPr>
        <w:t>[52]</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Canada</w:t>
      </w:r>
      <w:r w:rsidR="006143C7">
        <w:t>’</w:t>
      </w:r>
      <w:r w:rsidR="004D738A">
        <w:t>s</w:t>
      </w:r>
      <w:r w:rsidR="00496FDC">
        <w:t xml:space="preserve"> website </w:t>
      </w:r>
      <w:r w:rsidR="004D738A">
        <w:fldChar w:fldCharType="begin" w:fldLock="1"/>
      </w:r>
      <w:r w:rsidR="003364F3">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[53]","plainTextFormattedCitation":"[53]","previouslyFormattedCitation":"[53]"},"properties":{"noteIndex":0},"schema":"https://github.com/citation-style-language/schema/raw/master/csl-citation.json"}</w:instrText>
      </w:r>
      <w:r w:rsidR="004D738A">
        <w:fldChar w:fldCharType="separate"/>
      </w:r>
      <w:r w:rsidR="003364F3" w:rsidRPr="003364F3">
        <w:rPr>
          <w:noProof/>
        </w:rPr>
        <w:t>[53]</w:t>
      </w:r>
      <w:r w:rsidR="004D738A">
        <w:fldChar w:fldCharType="end"/>
      </w:r>
      <w:r w:rsidR="00C16A0C">
        <w:t>.</w:t>
      </w:r>
      <w:r w:rsidR="004D738A">
        <w:t xml:space="preserve"> </w:t>
      </w:r>
    </w:p>
    <w:p w14:paraId="4563D5C1" w14:textId="36E74AEC"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model</w:t>
      </w:r>
      <w:r w:rsidR="001200C0">
        <w:t>’</w:t>
      </w:r>
      <w:r w:rsidR="001200C0" w:rsidRPr="001200C0">
        <w:t>s 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lastRenderedPageBreak/>
        <w:t xml:space="preserve"> </w:t>
      </w:r>
      <w:bookmarkStart w:id="221" w:name="_Toc69470502"/>
      <w:bookmarkStart w:id="222" w:name="_Toc69470957"/>
      <w:bookmarkStart w:id="223" w:name="_Toc71471478"/>
      <w:r w:rsidR="001D4D50">
        <w:t>Contributions</w:t>
      </w:r>
      <w:bookmarkEnd w:id="221"/>
      <w:bookmarkEnd w:id="222"/>
      <w:bookmarkEnd w:id="223"/>
    </w:p>
    <w:p w14:paraId="63A73F47" w14:textId="2E1C132E"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59878F06" w:rsidR="00F114CC" w:rsidRDefault="00F114CC" w:rsidP="00F114CC">
      <w:pPr>
        <w:pStyle w:val="Heading1"/>
      </w:pPr>
      <w:bookmarkStart w:id="224" w:name="_Toc71471479"/>
      <w:r>
        <w:lastRenderedPageBreak/>
        <w:t>References</w:t>
      </w:r>
      <w:bookmarkEnd w:id="224"/>
    </w:p>
    <w:p w14:paraId="17E191DB" w14:textId="01105177" w:rsidR="009E7574" w:rsidRPr="009E7574" w:rsidRDefault="005C54B3" w:rsidP="009E7574">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9E7574" w:rsidRPr="009E7574">
        <w:rPr>
          <w:rFonts w:cs="Calibri"/>
          <w:noProof/>
          <w:szCs w:val="24"/>
        </w:rPr>
        <w:t>[1]</w:t>
      </w:r>
      <w:r w:rsidR="009E7574" w:rsidRPr="009E7574">
        <w:rPr>
          <w:rFonts w:cs="Calibri"/>
          <w:noProof/>
          <w:szCs w:val="24"/>
        </w:rPr>
        <w:tab/>
        <w:t xml:space="preserve">T. Hong and S. Fan, “Probabilistic electric load forecasting: A tutorial review,” </w:t>
      </w:r>
      <w:r w:rsidR="009E7574" w:rsidRPr="009E7574">
        <w:rPr>
          <w:rFonts w:cs="Calibri"/>
          <w:i/>
          <w:iCs/>
          <w:noProof/>
          <w:szCs w:val="24"/>
        </w:rPr>
        <w:t>Int. J. Forecast.</w:t>
      </w:r>
      <w:r w:rsidR="009E7574" w:rsidRPr="009E7574">
        <w:rPr>
          <w:rFonts w:cs="Calibri"/>
          <w:noProof/>
          <w:szCs w:val="24"/>
        </w:rPr>
        <w:t>, vol. 32, no. 3, pp. 914–938, 2016, doi: 10.1016/j.ijforecast.2015.11.011.</w:t>
      </w:r>
    </w:p>
    <w:p w14:paraId="43A530D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w:t>
      </w:r>
      <w:r w:rsidRPr="009E7574">
        <w:rPr>
          <w:rFonts w:cs="Calibri"/>
          <w:noProof/>
          <w:szCs w:val="24"/>
        </w:rPr>
        <w:tab/>
        <w:t>S. Saurabh, H. Shoeb, and A. B. Mohammad, “Short Term Load Forecasting Using Artificial Neural Network,” pp. 159–163, 2017.</w:t>
      </w:r>
    </w:p>
    <w:p w14:paraId="334F570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w:t>
      </w:r>
      <w:r w:rsidRPr="009E7574">
        <w:rPr>
          <w:rFonts w:cs="Calibri"/>
          <w:noProof/>
          <w:szCs w:val="24"/>
        </w:rPr>
        <w:tab/>
        <w:t>K. Amarasinghe, D. L. Marino, and M. Manic, “Deep neural networks for energy load forecasting,” 2017, doi: 10.1109/ISIE.2017.8001465.</w:t>
      </w:r>
    </w:p>
    <w:p w14:paraId="05C9DCB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w:t>
      </w:r>
      <w:r w:rsidRPr="009E7574">
        <w:rPr>
          <w:rFonts w:cs="Calibri"/>
          <w:noProof/>
          <w:szCs w:val="24"/>
        </w:rPr>
        <w:tab/>
        <w:t xml:space="preserve">J. Zhang, Y. M. Wei, D. Li, Z. Tan, and J. Zhou, “Short term electricity load forecasting using a hybrid model,” </w:t>
      </w:r>
      <w:r w:rsidRPr="009E7574">
        <w:rPr>
          <w:rFonts w:cs="Calibri"/>
          <w:i/>
          <w:iCs/>
          <w:noProof/>
          <w:szCs w:val="24"/>
        </w:rPr>
        <w:t>Energy</w:t>
      </w:r>
      <w:r w:rsidRPr="009E7574">
        <w:rPr>
          <w:rFonts w:cs="Calibri"/>
          <w:noProof/>
          <w:szCs w:val="24"/>
        </w:rPr>
        <w:t>, 2018, doi: 10.1016/j.energy.2018.06.012.</w:t>
      </w:r>
    </w:p>
    <w:p w14:paraId="2C243A8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w:t>
      </w:r>
      <w:r w:rsidRPr="009E7574">
        <w:rPr>
          <w:rFonts w:cs="Calibri"/>
          <w:noProof/>
          <w:szCs w:val="24"/>
        </w:rPr>
        <w:tab/>
        <w:t xml:space="preserve">C. Kuster, Y. Rezgui, and M. Mourshed, “Electrical load forecasting models: A critical systematic review,” </w:t>
      </w:r>
      <w:r w:rsidRPr="009E7574">
        <w:rPr>
          <w:rFonts w:cs="Calibri"/>
          <w:i/>
          <w:iCs/>
          <w:noProof/>
          <w:szCs w:val="24"/>
        </w:rPr>
        <w:t>Sustainable Cities and Society</w:t>
      </w:r>
      <w:r w:rsidRPr="009E7574">
        <w:rPr>
          <w:rFonts w:cs="Calibri"/>
          <w:noProof/>
          <w:szCs w:val="24"/>
        </w:rPr>
        <w:t>. 2017, doi: 10.1016/j.scs.2017.08.009.</w:t>
      </w:r>
    </w:p>
    <w:p w14:paraId="04E6512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[6]</w:t>
      </w:r>
      <w:r w:rsidRPr="009E7574">
        <w:rPr>
          <w:rFonts w:cs="Calibri"/>
          <w:noProof/>
          <w:szCs w:val="24"/>
        </w:rPr>
        <w:tab/>
        <w:t xml:space="preserve">A. Almalaq and G. Edwards, “A review of deep learning methods applied on load forecasting,” </w:t>
      </w:r>
      <w:r w:rsidRPr="009E7574">
        <w:rPr>
          <w:rFonts w:cs="Calibri"/>
          <w:i/>
          <w:iCs/>
          <w:noProof/>
          <w:szCs w:val="24"/>
        </w:rPr>
        <w:t>Proc. - 16th IEEE Int. Conf. Mach. Learn. Appl. ICMLA 2017</w:t>
      </w:r>
      <w:r w:rsidRPr="009E7574">
        <w:rPr>
          <w:rFonts w:cs="Calibri"/>
          <w:noProof/>
          <w:szCs w:val="24"/>
        </w:rPr>
        <w:t>, vol. 2017-Decem, pp. 511–516, 2017, doi: 10.1109/ICMLA.2017.0-110.</w:t>
      </w:r>
    </w:p>
    <w:p w14:paraId="12C3B4D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[7]</w:t>
      </w:r>
      <w:r w:rsidRPr="009E7574">
        <w:rPr>
          <w:rFonts w:cs="Calibri"/>
          <w:noProof/>
          <w:szCs w:val="24"/>
        </w:rPr>
        <w:tab/>
        <w:t xml:space="preserve">B. Yildiz, J. I. Bilbao, and A. B. Sproul, “A review and analysis of regression and machine learning models on commercial building electricity load forecasting,” </w:t>
      </w:r>
      <w:r w:rsidRPr="009E7574">
        <w:rPr>
          <w:rFonts w:cs="Calibri"/>
          <w:i/>
          <w:iCs/>
          <w:noProof/>
          <w:szCs w:val="24"/>
        </w:rPr>
        <w:t>Renewable and Sustainable Energy Reviews</w:t>
      </w:r>
      <w:r w:rsidRPr="009E7574">
        <w:rPr>
          <w:rFonts w:cs="Calibri"/>
          <w:noProof/>
          <w:szCs w:val="24"/>
        </w:rPr>
        <w:t>. 2017, doi: 10.1016/j.rser.2017.02.023.</w:t>
      </w:r>
    </w:p>
    <w:p w14:paraId="78FD38A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[8]</w:t>
      </w:r>
      <w:r w:rsidRPr="009E7574">
        <w:rPr>
          <w:rFonts w:cs="Calibri"/>
          <w:noProof/>
          <w:szCs w:val="24"/>
        </w:rPr>
        <w:tab/>
        <w:t>A. Baliyan, K. Gaurav, and S. Kumar Mishra, “A review of short term load forecasting using artificial neural network models,” 2015, doi: 10.1016/j.procs.2015.04.160.</w:t>
      </w:r>
    </w:p>
    <w:p w14:paraId="2573406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[9]</w:t>
      </w:r>
      <w:r w:rsidRPr="009E7574">
        <w:rPr>
          <w:rFonts w:cs="Calibri"/>
          <w:noProof/>
          <w:szCs w:val="24"/>
        </w:rPr>
        <w:tab/>
        <w:t xml:space="preserve">I. K. Nti, M. Teimeh, O. Nyarko-Boateng, and A. F. Adekoya, “Electricity load forecasting: </w:t>
      </w:r>
      <w:r w:rsidRPr="009E7574">
        <w:rPr>
          <w:rFonts w:cs="Calibri"/>
          <w:noProof/>
          <w:szCs w:val="24"/>
        </w:rPr>
        <w:lastRenderedPageBreak/>
        <w:t xml:space="preserve">a systematic review,” </w:t>
      </w:r>
      <w:r w:rsidRPr="009E7574">
        <w:rPr>
          <w:rFonts w:cs="Calibri"/>
          <w:i/>
          <w:iCs/>
          <w:noProof/>
          <w:szCs w:val="24"/>
        </w:rPr>
        <w:t>J. Electr. Syst. Inf. Technol.</w:t>
      </w:r>
      <w:r w:rsidRPr="009E7574">
        <w:rPr>
          <w:rFonts w:cs="Calibri"/>
          <w:noProof/>
          <w:szCs w:val="24"/>
        </w:rPr>
        <w:t>, 2020, doi: 10.1186/s43067-020-00021-8.</w:t>
      </w:r>
    </w:p>
    <w:p w14:paraId="5179775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[10]</w:t>
      </w:r>
      <w:r w:rsidRPr="009E7574">
        <w:rPr>
          <w:rFonts w:cs="Calibri"/>
          <w:noProof/>
          <w:szCs w:val="24"/>
        </w:rPr>
        <w:tab/>
        <w:t xml:space="preserve">Z. Deng, B. Wang, Y. Xu, T. Xu, C. Liu, and Z. Zhu, “Multi-scale convolutional neural network with time-cognition for multi-step short-Term load forecasting,” </w:t>
      </w:r>
      <w:r w:rsidRPr="009E7574">
        <w:rPr>
          <w:rFonts w:cs="Calibri"/>
          <w:i/>
          <w:iCs/>
          <w:noProof/>
          <w:szCs w:val="24"/>
        </w:rPr>
        <w:t>IEEE Access</w:t>
      </w:r>
      <w:r w:rsidRPr="009E7574">
        <w:rPr>
          <w:rFonts w:cs="Calibri"/>
          <w:noProof/>
          <w:szCs w:val="24"/>
        </w:rPr>
        <w:t>, vol. 7, pp. 88058–88071, 2019, doi: 10.1109/ACCESS.2019.2926137.</w:t>
      </w:r>
    </w:p>
    <w:p w14:paraId="3BE3537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[11]</w:t>
      </w:r>
      <w:r w:rsidRPr="009E7574">
        <w:rPr>
          <w:rFonts w:cs="Calibri"/>
          <w:noProof/>
          <w:szCs w:val="24"/>
        </w:rPr>
        <w:tab/>
        <w:t xml:space="preserve">T. Hong, J. Wilson, and J. Xie, “Long term probabilistic load forecasting and normalization with hourly information,” </w:t>
      </w:r>
      <w:r w:rsidRPr="009E7574">
        <w:rPr>
          <w:rFonts w:cs="Calibri"/>
          <w:i/>
          <w:iCs/>
          <w:noProof/>
          <w:szCs w:val="24"/>
        </w:rPr>
        <w:t>IEEE Trans. Smart Grid</w:t>
      </w:r>
      <w:r w:rsidRPr="009E7574">
        <w:rPr>
          <w:rFonts w:cs="Calibri"/>
          <w:noProof/>
          <w:szCs w:val="24"/>
        </w:rPr>
        <w:t>, vol. 5, no. 1, pp. 456–462, 2014, doi: 10.1109/TSG.2013.2274373.</w:t>
      </w:r>
    </w:p>
    <w:p w14:paraId="1B05CB6F"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[12]</w:t>
      </w:r>
      <w:r w:rsidRPr="009E7574">
        <w:rPr>
          <w:rFonts w:cs="Calibri"/>
          <w:noProof/>
          <w:szCs w:val="24"/>
        </w:rPr>
        <w:tab/>
        <w:t>S. Kumar, S. Mishra, and S. Gupta, “Short term load forecasting using ANN and multiple linear regression,” 2016, doi: 10.1109/CICT.2016.44.</w:t>
      </w:r>
    </w:p>
    <w:p w14:paraId="485A149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[13]</w:t>
      </w:r>
      <w:r w:rsidRPr="009E7574">
        <w:rPr>
          <w:rFonts w:cs="Calibri"/>
          <w:noProof/>
          <w:szCs w:val="24"/>
        </w:rPr>
        <w:tab/>
        <w:t xml:space="preserve">A. Y. Saber and A. K. M. R. Alam, “Short term load forecasting using multiple linear regression for big data,” </w:t>
      </w:r>
      <w:r w:rsidRPr="009E7574">
        <w:rPr>
          <w:rFonts w:cs="Calibri"/>
          <w:i/>
          <w:iCs/>
          <w:noProof/>
          <w:szCs w:val="24"/>
        </w:rPr>
        <w:t>2017 IEEE Symp. Ser. Comput. Intell. SSCI 2017 - Proc.</w:t>
      </w:r>
      <w:r w:rsidRPr="009E7574">
        <w:rPr>
          <w:rFonts w:cs="Calibri"/>
          <w:noProof/>
          <w:szCs w:val="24"/>
        </w:rPr>
        <w:t>, vol. 2018-Janua, pp. 1–6, 2018, doi: 10.1109/SSCI.2017.8285261.</w:t>
      </w:r>
    </w:p>
    <w:p w14:paraId="42D42E8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[14]</w:t>
      </w:r>
      <w:r w:rsidRPr="009E7574">
        <w:rPr>
          <w:rFonts w:cs="Calibri"/>
          <w:noProof/>
          <w:szCs w:val="24"/>
        </w:rPr>
        <w:tab/>
        <w:t>P. Ji, D. Xiong, P. Wang, and J. Chen, “A study on exponential smoothing model for load forecasting,” 2012, doi: 10.1109/APPEEC.2012.6307555.</w:t>
      </w:r>
    </w:p>
    <w:p w14:paraId="6109FD2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[15]</w:t>
      </w:r>
      <w:r w:rsidRPr="009E7574">
        <w:rPr>
          <w:rFonts w:cs="Calibri"/>
          <w:noProof/>
          <w:szCs w:val="24"/>
        </w:rPr>
        <w:tab/>
        <w:t xml:space="preserve">J. F. Rendon-Sanchez and L. M. de Menezes, “Structural combination of seasonal exponential smoothing forecasts applied to load forecasting,” </w:t>
      </w:r>
      <w:r w:rsidRPr="009E7574">
        <w:rPr>
          <w:rFonts w:cs="Calibri"/>
          <w:i/>
          <w:iCs/>
          <w:noProof/>
          <w:szCs w:val="24"/>
        </w:rPr>
        <w:t>Eur. J. Oper. Res.</w:t>
      </w:r>
      <w:r w:rsidRPr="009E7574">
        <w:rPr>
          <w:rFonts w:cs="Calibri"/>
          <w:noProof/>
          <w:szCs w:val="24"/>
        </w:rPr>
        <w:t>, 2019, doi: 10.1016/j.ejor.2018.12.013.</w:t>
      </w:r>
    </w:p>
    <w:p w14:paraId="5741DAFF"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[16]</w:t>
      </w:r>
      <w:r w:rsidRPr="009E7574">
        <w:rPr>
          <w:rFonts w:cs="Calibri"/>
          <w:noProof/>
          <w:szCs w:val="24"/>
        </w:rPr>
        <w:tab/>
        <w:t>L. Tang, Y. Yi, and Y. Peng, “An ensemble deep learning model for short-term load forecasting based on ARIMA and LSTM,” 2019, doi: 10.1109/SmartGridComm.2019.8909756.</w:t>
      </w:r>
    </w:p>
    <w:p w14:paraId="147B3EF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[17]</w:t>
      </w:r>
      <w:r w:rsidRPr="009E7574">
        <w:rPr>
          <w:rFonts w:cs="Calibri"/>
          <w:noProof/>
          <w:szCs w:val="24"/>
        </w:rPr>
        <w:tab/>
        <w:t xml:space="preserve">B. Nepal, M. Yamaha, A. Yokoe, and T. Yamaji, “Electricity load forecasting using clustering and ARIMA model for energy management in buildings,” </w:t>
      </w:r>
      <w:r w:rsidRPr="009E7574">
        <w:rPr>
          <w:rFonts w:cs="Calibri"/>
          <w:i/>
          <w:iCs/>
          <w:noProof/>
          <w:szCs w:val="24"/>
        </w:rPr>
        <w:t>Japan Archit. Rev.</w:t>
      </w:r>
      <w:r w:rsidRPr="009E7574">
        <w:rPr>
          <w:rFonts w:cs="Calibri"/>
          <w:noProof/>
          <w:szCs w:val="24"/>
        </w:rPr>
        <w:t>, 2020, doi: 10.1002/2475-8876.12135.</w:t>
      </w:r>
    </w:p>
    <w:p w14:paraId="572AFA1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[18]</w:t>
      </w:r>
      <w:r w:rsidRPr="009E7574">
        <w:rPr>
          <w:rFonts w:cs="Calibri"/>
          <w:noProof/>
          <w:szCs w:val="24"/>
        </w:rPr>
        <w:tab/>
        <w:t>A. Badri, Z. Ameli, and A. Motie Birjandi, “Application of artificial neural networks and fuzzy logic methods for short term load forecasting,” 2012, doi: 10.1016/j.egypro.2011.12.965.</w:t>
      </w:r>
    </w:p>
    <w:p w14:paraId="26C85FCE"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[19]</w:t>
      </w:r>
      <w:r w:rsidRPr="009E7574">
        <w:rPr>
          <w:rFonts w:cs="Calibri"/>
          <w:noProof/>
          <w:szCs w:val="24"/>
        </w:rPr>
        <w:tab/>
        <w:t xml:space="preserve">P. H. Kuo and C. J. Huang, “A high precision artificial neural networks model for short-Term energy load forecasting,” </w:t>
      </w:r>
      <w:r w:rsidRPr="009E7574">
        <w:rPr>
          <w:rFonts w:cs="Calibri"/>
          <w:i/>
          <w:iCs/>
          <w:noProof/>
          <w:szCs w:val="24"/>
        </w:rPr>
        <w:t>Energies</w:t>
      </w:r>
      <w:r w:rsidRPr="009E7574">
        <w:rPr>
          <w:rFonts w:cs="Calibri"/>
          <w:noProof/>
          <w:szCs w:val="24"/>
        </w:rPr>
        <w:t>, 2018, doi: 10.3390/en11010213.</w:t>
      </w:r>
    </w:p>
    <w:p w14:paraId="70101E7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[20]</w:t>
      </w:r>
      <w:r w:rsidRPr="009E7574">
        <w:rPr>
          <w:rFonts w:cs="Calibri"/>
          <w:noProof/>
          <w:szCs w:val="24"/>
        </w:rPr>
        <w:tab/>
        <w:t xml:space="preserve">T. Hong and P. Wang, “Fuzzy interaction regression for short term load forecasting,” </w:t>
      </w:r>
      <w:r w:rsidRPr="009E7574">
        <w:rPr>
          <w:rFonts w:cs="Calibri"/>
          <w:i/>
          <w:iCs/>
          <w:noProof/>
          <w:szCs w:val="24"/>
        </w:rPr>
        <w:t>Fuzzy Optim. Decis. Mak.</w:t>
      </w:r>
      <w:r w:rsidRPr="009E7574">
        <w:rPr>
          <w:rFonts w:cs="Calibri"/>
          <w:noProof/>
          <w:szCs w:val="24"/>
        </w:rPr>
        <w:t>, 2014, doi: 10.1007/s10700-013-9166-9.</w:t>
      </w:r>
    </w:p>
    <w:p w14:paraId="356D1FF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[21]</w:t>
      </w:r>
      <w:r w:rsidRPr="009E7574">
        <w:rPr>
          <w:rFonts w:cs="Calibri"/>
          <w:noProof/>
          <w:szCs w:val="24"/>
        </w:rPr>
        <w:tab/>
        <w:t xml:space="preserve">M. Hanmandlu and B. K. Chauhan, “Load forecasting using hybrid models,” </w:t>
      </w:r>
      <w:r w:rsidRPr="009E7574">
        <w:rPr>
          <w:rFonts w:cs="Calibri"/>
          <w:i/>
          <w:iCs/>
          <w:noProof/>
          <w:szCs w:val="24"/>
        </w:rPr>
        <w:t>IEEE Trans. Power Syst.</w:t>
      </w:r>
      <w:r w:rsidRPr="009E7574">
        <w:rPr>
          <w:rFonts w:cs="Calibri"/>
          <w:noProof/>
          <w:szCs w:val="24"/>
        </w:rPr>
        <w:t>, 2011, doi: 10.1109/TPWRS.2010.2048585.</w:t>
      </w:r>
    </w:p>
    <w:p w14:paraId="366FCF59"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[22]</w:t>
      </w:r>
      <w:r w:rsidRPr="009E7574">
        <w:rPr>
          <w:rFonts w:cs="Calibri"/>
          <w:noProof/>
          <w:szCs w:val="24"/>
        </w:rPr>
        <w:tab/>
        <w:t xml:space="preserve">A. Yang, W. Li, and X. Yang, “Short-term electricity load forecasting based on feature selection and Least Squares Support Vector Machines,” </w:t>
      </w:r>
      <w:r w:rsidRPr="009E7574">
        <w:rPr>
          <w:rFonts w:cs="Calibri"/>
          <w:i/>
          <w:iCs/>
          <w:noProof/>
          <w:szCs w:val="24"/>
        </w:rPr>
        <w:t>Knowledge-Based Syst.</w:t>
      </w:r>
      <w:r w:rsidRPr="009E7574">
        <w:rPr>
          <w:rFonts w:cs="Calibri"/>
          <w:noProof/>
          <w:szCs w:val="24"/>
        </w:rPr>
        <w:t>, 2019, doi: 10.1016/j.knosys.2018.08.027.</w:t>
      </w:r>
    </w:p>
    <w:p w14:paraId="7A725EE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[23]</w:t>
      </w:r>
      <w:r w:rsidRPr="009E7574">
        <w:rPr>
          <w:rFonts w:cs="Calibri"/>
          <w:noProof/>
          <w:szCs w:val="24"/>
        </w:rPr>
        <w:tab/>
        <w:t>V. Mayrink and H. S. Hippert, “A hybrid method using Exponential Smoothing and Gradient Boosting for electrical short-term load forecasting,” 2017, doi: 10.1109/LA-CCI.2016.7885697.</w:t>
      </w:r>
    </w:p>
    <w:p w14:paraId="10AF880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[24]</w:t>
      </w:r>
      <w:r w:rsidRPr="009E7574">
        <w:rPr>
          <w:rFonts w:cs="Calibri"/>
          <w:noProof/>
          <w:szCs w:val="24"/>
        </w:rPr>
        <w:tab/>
        <w:t xml:space="preserve">D. L. Marino, K. Amarasinghe, and M. Manic, “Building energy load forecasting using Deep Neural Networks,” </w:t>
      </w:r>
      <w:r w:rsidRPr="009E7574">
        <w:rPr>
          <w:rFonts w:cs="Calibri"/>
          <w:i/>
          <w:iCs/>
          <w:noProof/>
          <w:szCs w:val="24"/>
        </w:rPr>
        <w:t>IECON Proc. (Industrial Electron. Conf.</w:t>
      </w:r>
      <w:r w:rsidRPr="009E7574">
        <w:rPr>
          <w:rFonts w:cs="Calibri"/>
          <w:noProof/>
          <w:szCs w:val="24"/>
        </w:rPr>
        <w:t>, pp. 7046–7051, 2016, doi: 10.1109/IECON.2016.7793413.</w:t>
      </w:r>
    </w:p>
    <w:p w14:paraId="390252B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[25]</w:t>
      </w:r>
      <w:r w:rsidRPr="009E7574">
        <w:rPr>
          <w:rFonts w:cs="Calibri"/>
          <w:noProof/>
          <w:szCs w:val="24"/>
        </w:rPr>
        <w:tab/>
        <w:t xml:space="preserve">M. Munem, T. M. Rubaith Bashar, M. H. Roni, M. Shahriar, T. B. Shawkat, and H. Rahaman, “Electric power load forecasting based on multivariate LSTM neural network using bayesian optimization,” </w:t>
      </w:r>
      <w:r w:rsidRPr="009E7574">
        <w:rPr>
          <w:rFonts w:cs="Calibri"/>
          <w:i/>
          <w:iCs/>
          <w:noProof/>
          <w:szCs w:val="24"/>
        </w:rPr>
        <w:t>2020 IEEE Electr. Power Energy Conf. EPEC 2020</w:t>
      </w:r>
      <w:r w:rsidRPr="009E7574">
        <w:rPr>
          <w:rFonts w:cs="Calibri"/>
          <w:noProof/>
          <w:szCs w:val="24"/>
        </w:rPr>
        <w:t>, vol. 3, 2020, doi: 10.1109/EPEC48502.2020.9320123.</w:t>
      </w:r>
    </w:p>
    <w:p w14:paraId="292C8FC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[26]</w:t>
      </w:r>
      <w:r w:rsidRPr="009E7574">
        <w:rPr>
          <w:rFonts w:cs="Calibri"/>
          <w:noProof/>
          <w:szCs w:val="24"/>
        </w:rPr>
        <w:tab/>
        <w:t xml:space="preserve">H. J. Sadaei, P. C. de Lima e Silva, F. G. Guimarães, and M. H. Lee, “Short-term load forecasting by using a combined method of convolutional neural networks and fuzzy time series,” </w:t>
      </w:r>
      <w:r w:rsidRPr="009E7574">
        <w:rPr>
          <w:rFonts w:cs="Calibri"/>
          <w:i/>
          <w:iCs/>
          <w:noProof/>
          <w:szCs w:val="24"/>
        </w:rPr>
        <w:t>Energy</w:t>
      </w:r>
      <w:r w:rsidRPr="009E7574">
        <w:rPr>
          <w:rFonts w:cs="Calibri"/>
          <w:noProof/>
          <w:szCs w:val="24"/>
        </w:rPr>
        <w:t>, 2019, doi: 10.1016/j.energy.2019.03.081.</w:t>
      </w:r>
    </w:p>
    <w:p w14:paraId="2D946F7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[27]</w:t>
      </w:r>
      <w:r w:rsidRPr="009E7574">
        <w:rPr>
          <w:rFonts w:cs="Calibri"/>
          <w:noProof/>
          <w:szCs w:val="24"/>
        </w:rPr>
        <w:tab/>
        <w:t>I. Koprinska, D. Wu, and Z. Wang, “Convolutional Neural Networks for Energy Time Series Forecasting,” 2018, doi: 10.1109/IJCNN.2018.8489399.</w:t>
      </w:r>
    </w:p>
    <w:p w14:paraId="32857F4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[28]</w:t>
      </w:r>
      <w:r w:rsidRPr="009E7574">
        <w:rPr>
          <w:rFonts w:cs="Calibri"/>
          <w:noProof/>
          <w:szCs w:val="24"/>
        </w:rPr>
        <w:tab/>
        <w:t>M. Vos, C. Bender-Saebelkampf, and S. Albayrak, “Residential Short-Term Load Forecasting Using Convolutional Neural Networks,” 2018, doi: 10.1109/SmartGridComm.2018.8587494.</w:t>
      </w:r>
    </w:p>
    <w:p w14:paraId="4670861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[29]</w:t>
      </w:r>
      <w:r w:rsidRPr="009E7574">
        <w:rPr>
          <w:rFonts w:cs="Calibri"/>
          <w:noProof/>
          <w:szCs w:val="24"/>
        </w:rPr>
        <w:tab/>
        <w:t>W. He, “Load Forecasting via Deep Neural Networks,” 2017, doi: 10.1016/j.procs.2017.11.374.</w:t>
      </w:r>
    </w:p>
    <w:p w14:paraId="65D5A64E"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[30]</w:t>
      </w:r>
      <w:r w:rsidRPr="009E7574">
        <w:rPr>
          <w:rFonts w:cs="Calibri"/>
          <w:noProof/>
          <w:szCs w:val="24"/>
        </w:rPr>
        <w:tab/>
        <w:t xml:space="preserve">G. H. Yann LeCun, Yoshua Bengio, “Deep learning (2015), Y. LeCun, Y. Bengio and G. Hinton,” </w:t>
      </w:r>
      <w:r w:rsidRPr="009E7574">
        <w:rPr>
          <w:rFonts w:cs="Calibri"/>
          <w:i/>
          <w:iCs/>
          <w:noProof/>
          <w:szCs w:val="24"/>
        </w:rPr>
        <w:t>Nature</w:t>
      </w:r>
      <w:r w:rsidRPr="009E7574">
        <w:rPr>
          <w:rFonts w:cs="Calibri"/>
          <w:noProof/>
          <w:szCs w:val="24"/>
        </w:rPr>
        <w:t>, 2015.</w:t>
      </w:r>
    </w:p>
    <w:p w14:paraId="5059D8C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[31]</w:t>
      </w:r>
      <w:r w:rsidRPr="009E7574">
        <w:rPr>
          <w:rFonts w:cs="Calibri"/>
          <w:noProof/>
          <w:szCs w:val="24"/>
        </w:rPr>
        <w:tab/>
        <w:t>A. Gasparin, S. Lukovic, and C. Alippi, “Deep Learning for Time Series Forecasting: The Electric Load Case,” 2019, [Online]. Available: http://arxiv.org/abs/1907.09207.</w:t>
      </w:r>
    </w:p>
    <w:p w14:paraId="21DE06F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[32]</w:t>
      </w:r>
      <w:r w:rsidRPr="009E7574">
        <w:rPr>
          <w:rFonts w:cs="Calibri"/>
          <w:noProof/>
          <w:szCs w:val="24"/>
        </w:rPr>
        <w:tab/>
        <w:t>T. Hong, P. Wang, and H. L. Willis, “A naïve multiple linear regression benchmark for short term load forecasting,” 2011, doi: 10.1109/PES.2011.6038881.</w:t>
      </w:r>
    </w:p>
    <w:p w14:paraId="5DBED054"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[33]</w:t>
      </w:r>
      <w:r w:rsidRPr="009E7574">
        <w:rPr>
          <w:rFonts w:cs="Calibri"/>
          <w:noProof/>
          <w:szCs w:val="24"/>
        </w:rPr>
        <w:tab/>
        <w:t xml:space="preserve">K. Methaprayoon, W. J. Lee, S. Rasmiddatta, J. R. Liao, and R. J. Ross, “Multistage artificial neural network short-term load forecasting engine with front-end weather forecast,” </w:t>
      </w:r>
      <w:r w:rsidRPr="009E7574">
        <w:rPr>
          <w:rFonts w:cs="Calibri"/>
          <w:i/>
          <w:iCs/>
          <w:noProof/>
          <w:szCs w:val="24"/>
        </w:rPr>
        <w:t>IEEE Trans. Ind. Appl.</w:t>
      </w:r>
      <w:r w:rsidRPr="009E7574">
        <w:rPr>
          <w:rFonts w:cs="Calibri"/>
          <w:noProof/>
          <w:szCs w:val="24"/>
        </w:rPr>
        <w:t>, 2007, doi: 10.1109/TIA.2007.908190.</w:t>
      </w:r>
    </w:p>
    <w:p w14:paraId="7C4B1E19"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[34]</w:t>
      </w:r>
      <w:r w:rsidRPr="009E7574">
        <w:rPr>
          <w:rFonts w:cs="Calibri"/>
          <w:noProof/>
          <w:szCs w:val="24"/>
        </w:rPr>
        <w:tab/>
        <w:t>A. K. Singh, Ibraheem, S. Khatoon, M. Muazzam, and D. K. Chaturvedi, “Load forecasting techniques and methodologies: A review,” 2012, doi: 10.1109/ICPCES.2012.6508132.</w:t>
      </w:r>
    </w:p>
    <w:p w14:paraId="68CEA16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[35]</w:t>
      </w:r>
      <w:r w:rsidRPr="009E7574">
        <w:rPr>
          <w:rFonts w:cs="Calibri"/>
          <w:noProof/>
          <w:szCs w:val="24"/>
        </w:rPr>
        <w:tab/>
        <w:t xml:space="preserve">P. Wang, B. Liu, and T. Hong, “Electric load forecasting with recency effect: A big data approach,” </w:t>
      </w:r>
      <w:r w:rsidRPr="009E7574">
        <w:rPr>
          <w:rFonts w:cs="Calibri"/>
          <w:i/>
          <w:iCs/>
          <w:noProof/>
          <w:szCs w:val="24"/>
        </w:rPr>
        <w:t>Int. J. Forecast.</w:t>
      </w:r>
      <w:r w:rsidRPr="009E7574">
        <w:rPr>
          <w:rFonts w:cs="Calibri"/>
          <w:noProof/>
          <w:szCs w:val="24"/>
        </w:rPr>
        <w:t>, 2016, doi: 10.1016/j.ijforecast.2015.09.006.</w:t>
      </w:r>
    </w:p>
    <w:p w14:paraId="5A1239F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[36]</w:t>
      </w:r>
      <w:r w:rsidRPr="009E7574">
        <w:rPr>
          <w:rFonts w:cs="Calibri"/>
          <w:noProof/>
          <w:szCs w:val="24"/>
        </w:rPr>
        <w:tab/>
        <w:t>A. Bracale, G. Carpinelli, P. De Falco, and T. Hong, “Short-term industrial load forecasting: A case study in an Italian factory,” 2017, doi: 10.1109/ISGTEurope.2017.8260176.</w:t>
      </w:r>
    </w:p>
    <w:p w14:paraId="084795C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[37]</w:t>
      </w:r>
      <w:r w:rsidRPr="009E7574">
        <w:rPr>
          <w:rFonts w:cs="Calibri"/>
          <w:noProof/>
          <w:szCs w:val="24"/>
        </w:rPr>
        <w:tab/>
        <w:t xml:space="preserve">M. Rana and I. Koprinska, “Forecasting electricity load with advanced wavelet neural networks,” </w:t>
      </w:r>
      <w:r w:rsidRPr="009E7574">
        <w:rPr>
          <w:rFonts w:cs="Calibri"/>
          <w:i/>
          <w:iCs/>
          <w:noProof/>
          <w:szCs w:val="24"/>
        </w:rPr>
        <w:t>Neurocomputing</w:t>
      </w:r>
      <w:r w:rsidRPr="009E7574">
        <w:rPr>
          <w:rFonts w:cs="Calibri"/>
          <w:noProof/>
          <w:szCs w:val="24"/>
        </w:rPr>
        <w:t>, 2016, doi: 10.1016/j.neucom.2015.12.004.</w:t>
      </w:r>
    </w:p>
    <w:p w14:paraId="3D489D6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[38]</w:t>
      </w:r>
      <w:r w:rsidRPr="009E7574">
        <w:rPr>
          <w:rFonts w:cs="Calibri"/>
          <w:noProof/>
          <w:szCs w:val="24"/>
        </w:rPr>
        <w:tab/>
        <w:t xml:space="preserve">Da Liu, K. Sun, H. Huang, and P. Tang, “Monthly load forecasting based on economic data by decomposition integration theory,” </w:t>
      </w:r>
      <w:r w:rsidRPr="009E7574">
        <w:rPr>
          <w:rFonts w:cs="Calibri"/>
          <w:i/>
          <w:iCs/>
          <w:noProof/>
          <w:szCs w:val="24"/>
        </w:rPr>
        <w:t>Sustain.</w:t>
      </w:r>
      <w:r w:rsidRPr="009E7574">
        <w:rPr>
          <w:rFonts w:cs="Calibri"/>
          <w:noProof/>
          <w:szCs w:val="24"/>
        </w:rPr>
        <w:t>, 2018, doi: 10.3390/su10093282.</w:t>
      </w:r>
    </w:p>
    <w:p w14:paraId="25CA2F5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[39]</w:t>
      </w:r>
      <w:r w:rsidRPr="009E7574">
        <w:rPr>
          <w:rFonts w:cs="Calibri"/>
          <w:noProof/>
          <w:szCs w:val="24"/>
        </w:rPr>
        <w:tab/>
        <w:t>A. Shadkam, “USING SARIMAX TO FORECAST ELECTRICITY DEMAND AND CONSUMPTION,” 2020.</w:t>
      </w:r>
    </w:p>
    <w:p w14:paraId="5885D5D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[40]</w:t>
      </w:r>
      <w:r w:rsidRPr="009E7574">
        <w:rPr>
          <w:rFonts w:cs="Calibri"/>
          <w:noProof/>
          <w:szCs w:val="24"/>
        </w:rPr>
        <w:tab/>
        <w:t xml:space="preserve">R. Weron, </w:t>
      </w:r>
      <w:r w:rsidRPr="009E7574">
        <w:rPr>
          <w:rFonts w:cs="Calibri"/>
          <w:i/>
          <w:iCs/>
          <w:noProof/>
          <w:szCs w:val="24"/>
        </w:rPr>
        <w:t>Modeling and ForecastingElectricity Loads and Prices</w:t>
      </w:r>
      <w:r w:rsidRPr="009E7574">
        <w:rPr>
          <w:rFonts w:cs="Calibri"/>
          <w:noProof/>
          <w:szCs w:val="24"/>
        </w:rPr>
        <w:t>. 2013.</w:t>
      </w:r>
    </w:p>
    <w:p w14:paraId="2168B74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[41]</w:t>
      </w:r>
      <w:r w:rsidRPr="009E7574">
        <w:rPr>
          <w:rFonts w:cs="Calibri"/>
          <w:noProof/>
          <w:szCs w:val="24"/>
        </w:rPr>
        <w:tab/>
        <w:t xml:space="preserve">R. Bonetto and M. Rossi, “Parallel multi-step ahead power demand forecasting through NAR neural networks,” </w:t>
      </w:r>
      <w:r w:rsidRPr="009E7574">
        <w:rPr>
          <w:rFonts w:cs="Calibri"/>
          <w:i/>
          <w:iCs/>
          <w:noProof/>
          <w:szCs w:val="24"/>
        </w:rPr>
        <w:t>2016 IEEE Int. Conf. Smart Grid Commun. SmartGridComm 2016</w:t>
      </w:r>
      <w:r w:rsidRPr="009E7574">
        <w:rPr>
          <w:rFonts w:cs="Calibri"/>
          <w:noProof/>
          <w:szCs w:val="24"/>
        </w:rPr>
        <w:t>, pp. 314–319, Dec. 2016, doi: 10.1109/SmartGridComm.2016.7778780.</w:t>
      </w:r>
    </w:p>
    <w:p w14:paraId="494AE38C"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[42]</w:t>
      </w:r>
      <w:r w:rsidRPr="009E7574">
        <w:rPr>
          <w:rFonts w:cs="Calibri"/>
          <w:noProof/>
          <w:szCs w:val="24"/>
        </w:rPr>
        <w:tab/>
        <w:t xml:space="preserve">K. Goswami, A. Ganguly, and A. K. Sil, “Day ahead forecasting and peak load management </w:t>
      </w:r>
      <w:r w:rsidRPr="009E7574">
        <w:rPr>
          <w:rFonts w:cs="Calibri"/>
          <w:noProof/>
          <w:szCs w:val="24"/>
        </w:rPr>
        <w:lastRenderedPageBreak/>
        <w:t xml:space="preserve">using multivariate auto regression technique,” </w:t>
      </w:r>
      <w:r w:rsidRPr="009E7574">
        <w:rPr>
          <w:rFonts w:cs="Calibri"/>
          <w:i/>
          <w:iCs/>
          <w:noProof/>
          <w:szCs w:val="24"/>
        </w:rPr>
        <w:t>Proc. 2018 IEEE Appl. Signal Process. Conf. ASPCON 2018</w:t>
      </w:r>
      <w:r w:rsidRPr="009E7574">
        <w:rPr>
          <w:rFonts w:cs="Calibri"/>
          <w:noProof/>
          <w:szCs w:val="24"/>
        </w:rPr>
        <w:t>, no. 1, pp. 279–282, 2018, doi: 10.1109/ASPCON.2018.8748661.</w:t>
      </w:r>
    </w:p>
    <w:p w14:paraId="59084EC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[43]</w:t>
      </w:r>
      <w:r w:rsidRPr="009E7574">
        <w:rPr>
          <w:rFonts w:cs="Calibri"/>
          <w:noProof/>
          <w:szCs w:val="24"/>
        </w:rPr>
        <w:tab/>
        <w:t xml:space="preserve">T. Hong, M. Gui, M. E. Baran, and H. L. Willis, “Modeling and forecasting hourly electric load by multiple linear regression with interactions,” </w:t>
      </w:r>
      <w:r w:rsidRPr="009E7574">
        <w:rPr>
          <w:rFonts w:cs="Calibri"/>
          <w:i/>
          <w:iCs/>
          <w:noProof/>
          <w:szCs w:val="24"/>
        </w:rPr>
        <w:t>IEEE PES Gen. Meet. PES 2010</w:t>
      </w:r>
      <w:r w:rsidRPr="009E7574">
        <w:rPr>
          <w:rFonts w:cs="Calibri"/>
          <w:noProof/>
          <w:szCs w:val="24"/>
        </w:rPr>
        <w:t>, pp. 1–8, 2010, doi: 10.1109/PES.2010.5589959.</w:t>
      </w:r>
    </w:p>
    <w:p w14:paraId="2EC2BE6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[44]</w:t>
      </w:r>
      <w:r w:rsidRPr="009E7574">
        <w:rPr>
          <w:rFonts w:cs="Calibri"/>
          <w:noProof/>
          <w:szCs w:val="24"/>
        </w:rPr>
        <w:tab/>
        <w:t xml:space="preserve">R. Weron, </w:t>
      </w:r>
      <w:r w:rsidRPr="009E7574">
        <w:rPr>
          <w:rFonts w:cs="Calibri"/>
          <w:i/>
          <w:iCs/>
          <w:noProof/>
          <w:szCs w:val="24"/>
        </w:rPr>
        <w:t>Modeling and forecasting electricity loads and prices: A statistical approach</w:t>
      </w:r>
      <w:r w:rsidRPr="009E7574">
        <w:rPr>
          <w:rFonts w:cs="Calibri"/>
          <w:noProof/>
          <w:szCs w:val="24"/>
        </w:rPr>
        <w:t>. wiley, 2006.</w:t>
      </w:r>
    </w:p>
    <w:p w14:paraId="000F18F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[45]</w:t>
      </w:r>
      <w:r w:rsidRPr="009E7574">
        <w:rPr>
          <w:rFonts w:cs="Calibri"/>
          <w:noProof/>
          <w:szCs w:val="24"/>
        </w:rPr>
        <w:tab/>
        <w:t>X. Sun, Z. Ouyang, and D. Yue, “Short-term load forecasting based on multivariate linear regression,” 2017, doi: 10.1109/EI2.2017.8245401.</w:t>
      </w:r>
    </w:p>
    <w:p w14:paraId="5E3C666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[46]</w:t>
      </w:r>
      <w:r w:rsidRPr="009E7574">
        <w:rPr>
          <w:rFonts w:cs="Calibri"/>
          <w:noProof/>
          <w:szCs w:val="24"/>
        </w:rPr>
        <w:tab/>
        <w:t xml:space="preserve">G. Dudek, “Pattern-based local linear regression models for short-term load forecasting,” </w:t>
      </w:r>
      <w:r w:rsidRPr="009E7574">
        <w:rPr>
          <w:rFonts w:cs="Calibri"/>
          <w:i/>
          <w:iCs/>
          <w:noProof/>
          <w:szCs w:val="24"/>
        </w:rPr>
        <w:t>Electr. Power Syst. Res.</w:t>
      </w:r>
      <w:r w:rsidRPr="009E7574">
        <w:rPr>
          <w:rFonts w:cs="Calibri"/>
          <w:noProof/>
          <w:szCs w:val="24"/>
        </w:rPr>
        <w:t>, 2016, doi: 10.1016/j.epsr.2015.09.001.</w:t>
      </w:r>
    </w:p>
    <w:p w14:paraId="4E319EF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[47]</w:t>
      </w:r>
      <w:r w:rsidRPr="009E7574">
        <w:rPr>
          <w:rFonts w:cs="Calibri"/>
          <w:noProof/>
          <w:szCs w:val="24"/>
        </w:rPr>
        <w:tab/>
        <w:t xml:space="preserve">A. Khotanzad, R. Afkhami-Rohani, and R. Af, “ANNSTLF - Artificial neural network short-term load forecaster - generation three,” </w:t>
      </w:r>
      <w:r w:rsidRPr="009E7574">
        <w:rPr>
          <w:rFonts w:cs="Calibri"/>
          <w:i/>
          <w:iCs/>
          <w:noProof/>
          <w:szCs w:val="24"/>
        </w:rPr>
        <w:t>IEEE Trans. Power Syst.</w:t>
      </w:r>
      <w:r w:rsidRPr="009E7574">
        <w:rPr>
          <w:rFonts w:cs="Calibri"/>
          <w:noProof/>
          <w:szCs w:val="24"/>
        </w:rPr>
        <w:t>, vol. 13, no. 4, pp. 1413–1422, 1998, doi: 10.1109/59.736285.</w:t>
      </w:r>
    </w:p>
    <w:p w14:paraId="60AC428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[48]</w:t>
      </w:r>
      <w:r w:rsidRPr="009E7574">
        <w:rPr>
          <w:rFonts w:cs="Calibri"/>
          <w:noProof/>
          <w:szCs w:val="24"/>
        </w:rPr>
        <w:tab/>
        <w:t xml:space="preserve">A. Khotanzad, E. Zhou, and H. Elragal, “A neuro-fuzzy approach to short-term load forecasting in a price-sensitive environment,” </w:t>
      </w:r>
      <w:r w:rsidRPr="009E7574">
        <w:rPr>
          <w:rFonts w:cs="Calibri"/>
          <w:i/>
          <w:iCs/>
          <w:noProof/>
          <w:szCs w:val="24"/>
        </w:rPr>
        <w:t>IEEE Trans. Power Syst.</w:t>
      </w:r>
      <w:r w:rsidRPr="009E7574">
        <w:rPr>
          <w:rFonts w:cs="Calibri"/>
          <w:noProof/>
          <w:szCs w:val="24"/>
        </w:rPr>
        <w:t>, vol. 17, no. 4, pp. 1273–1282, Nov. 2002, doi: 10.1109/TPWRS.2002.804999.</w:t>
      </w:r>
    </w:p>
    <w:p w14:paraId="4B80CB8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[49]</w:t>
      </w:r>
      <w:r w:rsidRPr="009E7574">
        <w:rPr>
          <w:rFonts w:cs="Calibri"/>
          <w:noProof/>
          <w:szCs w:val="24"/>
        </w:rPr>
        <w:tab/>
        <w:t>P. R. J. Campbell and K. Adamson, “Methodologies for load forecasting,” 2006, doi: 10.1109/IS.2006.348523.</w:t>
      </w:r>
    </w:p>
    <w:p w14:paraId="270C9A0A"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[50]</w:t>
      </w:r>
      <w:r w:rsidRPr="009E7574">
        <w:rPr>
          <w:rFonts w:cs="Calibri"/>
          <w:noProof/>
          <w:szCs w:val="24"/>
        </w:rPr>
        <w:tab/>
        <w:t xml:space="preserve">M. Imani and H. Ghassemian, “Sequence to Image Transform Based Convolutional Neural </w:t>
      </w:r>
      <w:r w:rsidRPr="009E7574">
        <w:rPr>
          <w:rFonts w:cs="Calibri"/>
          <w:noProof/>
          <w:szCs w:val="24"/>
        </w:rPr>
        <w:lastRenderedPageBreak/>
        <w:t>Network for Load Forecasting,” 2019, doi: 10.1109/IranianCEE.2019.8786456.</w:t>
      </w:r>
    </w:p>
    <w:p w14:paraId="297E3A9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[51]</w:t>
      </w:r>
      <w:r w:rsidRPr="009E7574">
        <w:rPr>
          <w:rFonts w:cs="Calibri"/>
          <w:noProof/>
          <w:szCs w:val="24"/>
        </w:rPr>
        <w:tab/>
        <w:t>N. Singh, C. Vyjayanthi, and C. Modi, “Multi-step Short-term Electric Load Forecasting using 2D Convolutional Neural Networks,” 2020, doi: 10.1109/HYDCON48903.2020.9242917.</w:t>
      </w:r>
    </w:p>
    <w:p w14:paraId="6A9B6FBA"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[52]</w:t>
      </w:r>
      <w:r w:rsidRPr="009E7574">
        <w:rPr>
          <w:rFonts w:cs="Calibri"/>
          <w:noProof/>
          <w:szCs w:val="24"/>
        </w:rPr>
        <w:tab/>
        <w:t>“Saint John Energy.” https://www.sjenergy.com/ (accessed Jan. 05, 2021).</w:t>
      </w:r>
    </w:p>
    <w:p w14:paraId="681A127A" w14:textId="77777777" w:rsidR="009E7574" w:rsidRPr="009E7574" w:rsidRDefault="009E7574" w:rsidP="009E7574">
      <w:pPr>
        <w:widowControl w:val="0"/>
        <w:autoSpaceDE w:val="0"/>
        <w:autoSpaceDN w:val="0"/>
        <w:adjustRightInd w:val="0"/>
        <w:spacing w:after="120" w:line="480" w:lineRule="auto"/>
        <w:ind w:left="640" w:hanging="640"/>
        <w:rPr>
          <w:rFonts w:cs="Calibri"/>
          <w:noProof/>
        </w:rPr>
      </w:pPr>
      <w:r w:rsidRPr="009E7574">
        <w:rPr>
          <w:rFonts w:cs="Calibri"/>
          <w:noProof/>
          <w:szCs w:val="24"/>
        </w:rPr>
        <w:t>[53]</w:t>
      </w:r>
      <w:r w:rsidRPr="009E7574">
        <w:rPr>
          <w:rFonts w:cs="Calibri"/>
          <w:noProof/>
          <w:szCs w:val="24"/>
        </w:rPr>
        <w:tab/>
        <w:t>“Historical Climate Data - Climate - Environment and Climate Change Canada.” https://climate.weather.gc.ca/ (accessed Jan. 05,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7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9" w:author="Dawn MacIsaac" w:date="2021-05-12T07:51:00Z" w:initials="DM">
    <w:p w14:paraId="21D22678" w14:textId="12A029C0" w:rsidR="00760D69" w:rsidRDefault="00760D69">
      <w:pPr>
        <w:pStyle w:val="CommentText"/>
      </w:pPr>
      <w:r>
        <w:rPr>
          <w:rStyle w:val="CommentReference"/>
        </w:rPr>
        <w:annotationRef/>
      </w:r>
      <w:r>
        <w:t xml:space="preserve">In general in this section, can you describe all 4 in terms of what they aim to do concretely to </w:t>
      </w:r>
      <w:r w:rsidR="00E24FC3">
        <w:t>load data, then provide the mathematical description, then say what advantages/disadvantages are true for each?</w:t>
      </w:r>
    </w:p>
  </w:comment>
  <w:comment w:id="157" w:author="Julian L Cardenas Barrera" w:date="2021-01-18T09:55:00Z" w:initials="JLCB">
    <w:p w14:paraId="72F493CF" w14:textId="4C194A4B" w:rsidR="007909C9" w:rsidRDefault="007909C9">
      <w:pPr>
        <w:pStyle w:val="CommentText"/>
      </w:pPr>
      <w:r>
        <w:rPr>
          <w:rStyle w:val="CommentReference"/>
        </w:rPr>
        <w:annotationRef/>
      </w:r>
      <w:r>
        <w:t xml:space="preserve">Consider providing ideas or examples of the accuracy achieved by  methods </w:t>
      </w:r>
      <w:proofErr w:type="spellStart"/>
      <w:r>
        <w:t>udsing</w:t>
      </w:r>
      <w:proofErr w:type="spellEnd"/>
      <w:r>
        <w:t xml:space="preserve"> this model</w:t>
      </w:r>
    </w:p>
  </w:comment>
  <w:comment w:id="165" w:author="Dawn MacIsaac" w:date="2021-05-12T07:30:00Z" w:initials="DM">
    <w:p w14:paraId="183BA300" w14:textId="562F07D8" w:rsidR="00EC27D7" w:rsidRDefault="00EC27D7">
      <w:pPr>
        <w:pStyle w:val="CommentText"/>
      </w:pPr>
      <w:r>
        <w:rPr>
          <w:rStyle w:val="CommentReference"/>
        </w:rPr>
        <w:annotationRef/>
      </w:r>
      <w:r>
        <w:t>You need to define this</w:t>
      </w:r>
    </w:p>
  </w:comment>
  <w:comment w:id="166" w:author="Dawn MacIsaac" w:date="2021-05-12T07:30:00Z" w:initials="DM">
    <w:p w14:paraId="72386848" w14:textId="77777777" w:rsidR="00EC27D7" w:rsidRDefault="00EC27D7">
      <w:pPr>
        <w:pStyle w:val="CommentText"/>
      </w:pPr>
      <w:r>
        <w:rPr>
          <w:rStyle w:val="CommentReference"/>
        </w:rPr>
        <w:annotationRef/>
      </w:r>
      <w:r>
        <w:t xml:space="preserve">Again…don’t talk in terms of ‘formula and equations’, talk in terms of models and mathematical relationships.  </w:t>
      </w:r>
    </w:p>
    <w:p w14:paraId="62F845C2" w14:textId="77777777" w:rsidR="00EC27D7" w:rsidRDefault="00EC27D7">
      <w:pPr>
        <w:pStyle w:val="CommentText"/>
      </w:pPr>
    </w:p>
    <w:p w14:paraId="654CE06A" w14:textId="00095810" w:rsidR="00EC27D7" w:rsidRDefault="00EC27D7">
      <w:pPr>
        <w:pStyle w:val="CommentText"/>
      </w:pPr>
      <w:r>
        <w:t>What happens before the ‘final equation’ is used?</w:t>
      </w:r>
    </w:p>
  </w:comment>
  <w:comment w:id="167" w:author="Dawn MacIsaac" w:date="2021-05-12T07:31:00Z" w:initials="DM">
    <w:p w14:paraId="44A79C01" w14:textId="679F4871" w:rsidR="00EC27D7" w:rsidRDefault="00EC27D7">
      <w:pPr>
        <w:pStyle w:val="CommentText"/>
      </w:pPr>
      <w:r>
        <w:rPr>
          <w:rStyle w:val="CommentReference"/>
        </w:rPr>
        <w:annotationRef/>
      </w:r>
      <w:r>
        <w:t xml:space="preserve">Don’t use the term ‘can be seen’ – this is a tonal thing…it </w:t>
      </w:r>
      <w:r w:rsidR="00CF644F">
        <w:t xml:space="preserve">presumes you know what the reader can and cannot do.  Instead, use terms which reflect what you know to be true (so talk in terms of what you are providing):  </w:t>
      </w:r>
    </w:p>
    <w:p w14:paraId="695BF87D" w14:textId="64AB0259" w:rsidR="00CF644F" w:rsidRDefault="00CF644F">
      <w:pPr>
        <w:pStyle w:val="CommentText"/>
      </w:pPr>
    </w:p>
    <w:p w14:paraId="0F85EE5F" w14:textId="76458C71" w:rsidR="00CF644F" w:rsidRDefault="00CF644F">
      <w:pPr>
        <w:pStyle w:val="CommentText"/>
      </w:pPr>
      <w:bookmarkStart w:id="168" w:name="_Hlk73550640"/>
      <w:r>
        <w:t>The final stage of the ARIMA model is show mathematically below</w:t>
      </w:r>
      <w:bookmarkEnd w:id="168"/>
      <w:r>
        <w:t>:</w:t>
      </w:r>
    </w:p>
    <w:p w14:paraId="01841ACF" w14:textId="6D18BEC8" w:rsidR="00CF644F" w:rsidRDefault="00CF644F">
      <w:pPr>
        <w:pStyle w:val="CommentText"/>
      </w:pPr>
    </w:p>
  </w:comment>
  <w:comment w:id="169"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lag1?   </w:t>
      </w:r>
    </w:p>
    <w:p w14:paraId="595EB8F8" w14:textId="77777777" w:rsidR="00CF644F" w:rsidRDefault="00CF644F">
      <w:pPr>
        <w:pStyle w:val="CommentText"/>
      </w:pPr>
    </w:p>
    <w:p w14:paraId="6529B24D" w14:textId="467BF583" w:rsidR="00CF644F" w:rsidRDefault="00CF644F">
      <w:pPr>
        <w:pStyle w:val="CommentText"/>
      </w:pPr>
      <w:r>
        <w:t>Its probably best to define lag, and then refer to yt-1 in those terms.</w:t>
      </w:r>
    </w:p>
  </w:comment>
  <w:comment w:id="170"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171"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(2)…</w:t>
      </w:r>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172"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 w:id="173" w:author="Dawn MacIsaac" w:date="2021-05-12T07:38:00Z" w:initials="DM">
    <w:p w14:paraId="5B6FBAB0" w14:textId="77777777" w:rsidR="00CF644F" w:rsidRDefault="00CF644F">
      <w:pPr>
        <w:pStyle w:val="CommentText"/>
      </w:pPr>
      <w:r>
        <w:rPr>
          <w:rStyle w:val="CommentReference"/>
        </w:rPr>
        <w:annotationRef/>
      </w:r>
      <w:r>
        <w:t xml:space="preserve">Where implies a point in space.  An ARIMA model is not a point in space.  I don’t know what you mean here.  </w:t>
      </w:r>
    </w:p>
    <w:p w14:paraId="5C0773A1" w14:textId="77777777" w:rsidR="00CF644F" w:rsidRDefault="00CF644F">
      <w:pPr>
        <w:pStyle w:val="CommentText"/>
      </w:pPr>
    </w:p>
    <w:p w14:paraId="79FECF1B" w14:textId="6F0E57A9" w:rsidR="00CF644F" w:rsidRDefault="00CF644F">
      <w:pPr>
        <w:pStyle w:val="CommentText"/>
      </w:pPr>
      <w:r>
        <w:t>And I also don’t know what you mean by ‘differenced to make it stationary’…you are going to have to be more clear in your explanation.</w:t>
      </w:r>
    </w:p>
  </w:comment>
  <w:comment w:id="174" w:author="Dawn MacIsaac" w:date="2021-05-12T07:40:00Z" w:initials="DM">
    <w:p w14:paraId="1445D6FF" w14:textId="1A253F4E" w:rsidR="00CF644F" w:rsidRDefault="00CF644F">
      <w:pPr>
        <w:pStyle w:val="CommentText"/>
      </w:pPr>
      <w:r>
        <w:rPr>
          <w:rStyle w:val="CommentReference"/>
        </w:rPr>
        <w:annotationRef/>
      </w:r>
      <w:r>
        <w:t>You haven’t defined what these are</w:t>
      </w:r>
    </w:p>
  </w:comment>
  <w:comment w:id="175" w:author="Dawn MacIsaac" w:date="2021-05-12T07:40:00Z" w:initials="DM">
    <w:p w14:paraId="21FA5CB1" w14:textId="55C2E020" w:rsidR="00CF644F" w:rsidRDefault="00CF644F">
      <w:pPr>
        <w:pStyle w:val="CommentText"/>
      </w:pPr>
      <w:r>
        <w:rPr>
          <w:rStyle w:val="CommentReference"/>
        </w:rPr>
        <w:annotationRef/>
      </w:r>
      <w:r>
        <w:t>Why does this necessitate stationarity?</w:t>
      </w:r>
    </w:p>
  </w:comment>
  <w:comment w:id="176" w:author="Dawn MacIsaac" w:date="2021-05-12T07:41:00Z" w:initials="DM">
    <w:p w14:paraId="301D1FC4" w14:textId="18F0AFED" w:rsidR="00CF644F" w:rsidRDefault="00CF644F">
      <w:pPr>
        <w:pStyle w:val="CommentText"/>
      </w:pPr>
      <w:r>
        <w:rPr>
          <w:rStyle w:val="CommentReference"/>
        </w:rPr>
        <w:annotationRef/>
      </w:r>
      <w:r>
        <w:t>Either explain or provide a reference.</w:t>
      </w:r>
    </w:p>
  </w:comment>
  <w:comment w:id="177"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178"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(you  mention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182" w:author="Dawn MacIsaac" w:date="2021-05-12T07:45:00Z" w:initials="DM">
    <w:p w14:paraId="3C369B1D" w14:textId="5256185F" w:rsidR="00760D69" w:rsidRDefault="00760D69">
      <w:pPr>
        <w:pStyle w:val="CommentText"/>
      </w:pPr>
      <w:r>
        <w:rPr>
          <w:rStyle w:val="CommentReference"/>
        </w:rPr>
        <w:annotationRef/>
      </w:r>
      <w:r>
        <w:t>Two references isn’t enough to make this point.</w:t>
      </w:r>
    </w:p>
  </w:comment>
  <w:comment w:id="183" w:author="Dawn MacIsaac" w:date="2021-05-12T07:48:00Z" w:initials="DM">
    <w:p w14:paraId="4A179A9C" w14:textId="77777777" w:rsidR="00760D69" w:rsidRDefault="00760D69">
      <w:pPr>
        <w:pStyle w:val="CommentText"/>
      </w:pPr>
      <w:r>
        <w:rPr>
          <w:rStyle w:val="CommentReference"/>
        </w:rPr>
        <w:annotationRef/>
      </w:r>
      <w:r>
        <w:t>What kind of alternatives…and do you mean multiple linear regression models (or strictly linear?).</w:t>
      </w:r>
    </w:p>
    <w:p w14:paraId="57B7C868" w14:textId="77777777" w:rsidR="00760D69" w:rsidRDefault="00760D69">
      <w:pPr>
        <w:pStyle w:val="CommentText"/>
      </w:pPr>
    </w:p>
    <w:p w14:paraId="4B074A3B" w14:textId="77777777" w:rsidR="00760D69" w:rsidRDefault="00760D69">
      <w:pPr>
        <w:pStyle w:val="CommentText"/>
      </w:pPr>
      <w:r>
        <w:t>If you mean – other approaches to forecasting, I don’t think that is appropriate here…unless you say the same thing in the other sections.</w:t>
      </w:r>
    </w:p>
    <w:p w14:paraId="2C3D6339" w14:textId="77777777" w:rsidR="00760D69" w:rsidRDefault="00760D69">
      <w:pPr>
        <w:pStyle w:val="CommentText"/>
      </w:pPr>
    </w:p>
    <w:p w14:paraId="7A3A3E68" w14:textId="460CB942" w:rsidR="00760D69" w:rsidRDefault="00760D69">
      <w:pPr>
        <w:pStyle w:val="CommentText"/>
      </w:pPr>
      <w:r>
        <w:t>The more important thing is why are they still popular…and what advantages/disadvantages to they provide/create over the other two already described</w:t>
      </w:r>
    </w:p>
  </w:comment>
  <w:comment w:id="187" w:author="Dawn MacIsaac" w:date="2021-05-12T07:53:00Z" w:initials="DM">
    <w:p w14:paraId="256E64AC" w14:textId="410D4A9F" w:rsidR="00E24FC3" w:rsidRDefault="00E24FC3">
      <w:pPr>
        <w:pStyle w:val="CommentText"/>
      </w:pPr>
      <w:r>
        <w:rPr>
          <w:rStyle w:val="CommentReference"/>
        </w:rPr>
        <w:annotationRef/>
      </w:r>
      <w:r>
        <w:t>List the authors and then say in [ref].</w:t>
      </w:r>
    </w:p>
  </w:comment>
  <w:comment w:id="188" w:author="Dawn MacIsaac" w:date="2021-05-12T07:58:00Z" w:initials="DM">
    <w:p w14:paraId="0AA2EC31" w14:textId="7620541F" w:rsidR="00E24FC3" w:rsidRDefault="00E24FC3">
      <w:pPr>
        <w:pStyle w:val="CommentText"/>
      </w:pPr>
      <w:r>
        <w:rPr>
          <w:rStyle w:val="CommentReference"/>
        </w:rPr>
        <w:annotationRef/>
      </w:r>
      <w:r>
        <w:t>Over what – other ANN implemented STLFs, or other types of forecasters?</w:t>
      </w:r>
    </w:p>
  </w:comment>
  <w:comment w:id="190" w:author="Dawn MacIsaac" w:date="2021-05-12T08:01:00Z" w:initials="DM">
    <w:p w14:paraId="66F834BB" w14:textId="2C867C91" w:rsidR="00E24FC3" w:rsidRDefault="00E24FC3">
      <w:pPr>
        <w:pStyle w:val="CommentText"/>
      </w:pPr>
      <w:r>
        <w:rPr>
          <w:rStyle w:val="CommentReference"/>
        </w:rPr>
        <w:annotationRef/>
      </w:r>
      <w:r>
        <w:t xml:space="preserve">I don’t think the ANNSTLF is itself a </w:t>
      </w:r>
      <w:proofErr w:type="spellStart"/>
      <w:r>
        <w:t>multii</w:t>
      </w:r>
      <w:proofErr w:type="spellEnd"/>
      <w:r>
        <w:t xml:space="preserve">-layer </w:t>
      </w:r>
      <w:proofErr w:type="spellStart"/>
      <w:r>
        <w:t>pereceptron</w:t>
      </w:r>
      <w:proofErr w:type="spellEnd"/>
      <w:r>
        <w:t xml:space="preserve">…I think it combines two such MLPS.  You need to be clear and specific </w:t>
      </w:r>
      <w:r w:rsidR="007A5682">
        <w:t>when you describe these.</w:t>
      </w:r>
    </w:p>
  </w:comment>
  <w:comment w:id="191" w:author="Dawn MacIsaac" w:date="2021-05-12T08:01:00Z" w:initials="DM">
    <w:p w14:paraId="432F2E14" w14:textId="5694564B" w:rsidR="00E24FC3" w:rsidRDefault="00E24FC3">
      <w:pPr>
        <w:pStyle w:val="CommentText"/>
      </w:pPr>
      <w:r>
        <w:rPr>
          <w:rStyle w:val="CommentReference"/>
        </w:rPr>
        <w:annotationRef/>
      </w:r>
      <w:r>
        <w:t>I don’t know what this means.</w:t>
      </w:r>
      <w:r w:rsidR="007A5682">
        <w:t xml:space="preserve">  Do you mean they are both MLPs with identical structure?</w:t>
      </w:r>
    </w:p>
  </w:comment>
  <w:comment w:id="193" w:author="Dawn MacIsaac" w:date="2021-05-12T07:12:00Z" w:initials="DM">
    <w:p w14:paraId="2941D067" w14:textId="77777777" w:rsidR="005A0598" w:rsidRDefault="005A0598" w:rsidP="005A0598">
      <w:pPr>
        <w:pStyle w:val="CommentText"/>
      </w:pPr>
      <w:r>
        <w:rPr>
          <w:rStyle w:val="CommentReference"/>
        </w:rPr>
        <w:annotationRef/>
      </w:r>
      <w:r>
        <w:t>I think we need to differentiate between ones we implement and ones we borrow.</w:t>
      </w:r>
    </w:p>
  </w:comment>
  <w:comment w:id="194" w:author="Dawn MacIsaac" w:date="2021-05-12T08:10:00Z" w:initials="DM">
    <w:p w14:paraId="13BF57EF" w14:textId="37F42071" w:rsidR="007A5682" w:rsidRDefault="007A5682">
      <w:pPr>
        <w:pStyle w:val="CommentText"/>
      </w:pPr>
      <w:r>
        <w:rPr>
          <w:rStyle w:val="CommentReference"/>
        </w:rPr>
        <w:annotationRef/>
      </w:r>
      <w:r>
        <w:t>You need to do something to introduce this section.  You have finished describing the benchmark component of your investigation, and now you are going to describe your deep learning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2678" w15:done="0"/>
  <w15:commentEx w15:paraId="72F493CF" w15:done="0"/>
  <w15:commentEx w15:paraId="183BA300" w15:done="0"/>
  <w15:commentEx w15:paraId="654CE06A" w15:done="0"/>
  <w15:commentEx w15:paraId="01841ACF" w15:done="0"/>
  <w15:commentEx w15:paraId="6529B24D" w15:done="0"/>
  <w15:commentEx w15:paraId="1C868366" w15:done="0"/>
  <w15:commentEx w15:paraId="665AB3B0" w15:done="0"/>
  <w15:commentEx w15:paraId="3B5252DD" w15:done="1"/>
  <w15:commentEx w15:paraId="79FECF1B" w15:done="0"/>
  <w15:commentEx w15:paraId="1445D6FF" w15:done="0"/>
  <w15:commentEx w15:paraId="21FA5CB1" w15:done="0"/>
  <w15:commentEx w15:paraId="301D1FC4" w15:done="0"/>
  <w15:commentEx w15:paraId="6499C840" w15:done="0"/>
  <w15:commentEx w15:paraId="25E2C76E" w15:done="0"/>
  <w15:commentEx w15:paraId="3C369B1D" w15:done="0"/>
  <w15:commentEx w15:paraId="7A3A3E68" w15:done="0"/>
  <w15:commentEx w15:paraId="256E64AC" w15:done="0"/>
  <w15:commentEx w15:paraId="0AA2EC31" w15:done="0"/>
  <w15:commentEx w15:paraId="66F834BB" w15:done="0"/>
  <w15:commentEx w15:paraId="432F2E14" w15:done="0"/>
  <w15:commentEx w15:paraId="2941D067" w15:done="0"/>
  <w15:commentEx w15:paraId="13BF5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079C" w16cex:dateUtc="2021-05-12T10:51:00Z"/>
  <w16cex:commentExtensible w16cex:durableId="23AFD9A0" w16cex:dateUtc="2021-01-18T13:55:00Z"/>
  <w16cex:commentExtensible w16cex:durableId="2446028F" w16cex:dateUtc="2021-05-12T10:30:00Z"/>
  <w16cex:commentExtensible w16cex:durableId="244602A4" w16cex:dateUtc="2021-05-12T10:30:00Z"/>
  <w16cex:commentExtensible w16cex:durableId="244602EA" w16cex:dateUtc="2021-05-12T10:31:00Z"/>
  <w16cex:commentExtensible w16cex:durableId="2446037D" w16cex:dateUtc="2021-05-12T10:34:00Z"/>
  <w16cex:commentExtensible w16cex:durableId="244603BE" w16cex:dateUtc="2021-05-12T10:35:00Z"/>
  <w16cex:commentExtensible w16cex:durableId="2446041F" w16cex:dateUtc="2021-05-12T10:37:00Z"/>
  <w16cex:commentExtensible w16cex:durableId="23AFD78C" w16cex:dateUtc="2021-01-18T13:46:00Z"/>
  <w16cex:commentExtensible w16cex:durableId="24460491" w16cex:dateUtc="2021-05-12T10:38:00Z"/>
  <w16cex:commentExtensible w16cex:durableId="244604F0" w16cex:dateUtc="2021-05-12T10:40:00Z"/>
  <w16cex:commentExtensible w16cex:durableId="24460507" w16cex:dateUtc="2021-05-12T10:40:00Z"/>
  <w16cex:commentExtensible w16cex:durableId="24460523" w16cex:dateUtc="2021-05-12T10:41:00Z"/>
  <w16cex:commentExtensible w16cex:durableId="24460546" w16cex:dateUtc="2021-05-12T10:41:00Z"/>
  <w16cex:commentExtensible w16cex:durableId="2446056E" w16cex:dateUtc="2021-05-12T10:42:00Z"/>
  <w16cex:commentExtensible w16cex:durableId="24460625" w16cex:dateUtc="2021-05-12T10:45:00Z"/>
  <w16cex:commentExtensible w16cex:durableId="244606D3" w16cex:dateUtc="2021-05-12T10:48:00Z"/>
  <w16cex:commentExtensible w16cex:durableId="24460806" w16cex:dateUtc="2021-05-12T10:53:00Z"/>
  <w16cex:commentExtensible w16cex:durableId="24460942" w16cex:dateUtc="2021-05-12T10:58:00Z"/>
  <w16cex:commentExtensible w16cex:durableId="244609ED" w16cex:dateUtc="2021-05-12T11:01:00Z"/>
  <w16cex:commentExtensible w16cex:durableId="244609D7" w16cex:dateUtc="2021-05-12T11:01:00Z"/>
  <w16cex:commentExtensible w16cex:durableId="2445FE7A" w16cex:dateUtc="2021-05-12T10:12:00Z"/>
  <w16cex:commentExtensible w16cex:durableId="24460C03" w16cex:dateUtc="2021-05-1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2678" w16cid:durableId="2446079C"/>
  <w16cid:commentId w16cid:paraId="72F493CF" w16cid:durableId="23AFD9A0"/>
  <w16cid:commentId w16cid:paraId="183BA300" w16cid:durableId="2446028F"/>
  <w16cid:commentId w16cid:paraId="654CE06A" w16cid:durableId="244602A4"/>
  <w16cid:commentId w16cid:paraId="01841ACF" w16cid:durableId="244602EA"/>
  <w16cid:commentId w16cid:paraId="6529B24D" w16cid:durableId="2446037D"/>
  <w16cid:commentId w16cid:paraId="1C868366" w16cid:durableId="244603BE"/>
  <w16cid:commentId w16cid:paraId="665AB3B0" w16cid:durableId="2446041F"/>
  <w16cid:commentId w16cid:paraId="3B5252DD" w16cid:durableId="23AFD78C"/>
  <w16cid:commentId w16cid:paraId="79FECF1B" w16cid:durableId="24460491"/>
  <w16cid:commentId w16cid:paraId="1445D6FF" w16cid:durableId="244604F0"/>
  <w16cid:commentId w16cid:paraId="21FA5CB1" w16cid:durableId="24460507"/>
  <w16cid:commentId w16cid:paraId="301D1FC4" w16cid:durableId="24460523"/>
  <w16cid:commentId w16cid:paraId="6499C840" w16cid:durableId="24460546"/>
  <w16cid:commentId w16cid:paraId="25E2C76E" w16cid:durableId="2446056E"/>
  <w16cid:commentId w16cid:paraId="3C369B1D" w16cid:durableId="24460625"/>
  <w16cid:commentId w16cid:paraId="7A3A3E68" w16cid:durableId="244606D3"/>
  <w16cid:commentId w16cid:paraId="256E64AC" w16cid:durableId="24460806"/>
  <w16cid:commentId w16cid:paraId="0AA2EC31" w16cid:durableId="24460942"/>
  <w16cid:commentId w16cid:paraId="66F834BB" w16cid:durableId="244609ED"/>
  <w16cid:commentId w16cid:paraId="432F2E14" w16cid:durableId="244609D7"/>
  <w16cid:commentId w16cid:paraId="2941D067" w16cid:durableId="2445FE7A"/>
  <w16cid:commentId w16cid:paraId="13BF57EF" w16cid:durableId="24460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5694" w14:textId="77777777" w:rsidR="000B70F3" w:rsidRDefault="000B70F3" w:rsidP="00B7638D">
      <w:pPr>
        <w:spacing w:after="0"/>
      </w:pPr>
      <w:r>
        <w:separator/>
      </w:r>
    </w:p>
  </w:endnote>
  <w:endnote w:type="continuationSeparator" w:id="0">
    <w:p w14:paraId="54E21ACC" w14:textId="77777777" w:rsidR="000B70F3" w:rsidRDefault="000B70F3"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7909C9" w:rsidRDefault="007909C9"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73435878"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D67089">
      <w:rPr>
        <w:noProof/>
      </w:rPr>
      <w:t>2021-Jun-03</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D67089">
      <w:rPr>
        <w:noProof/>
      </w:rPr>
      <w:t>10:39 AM</w:t>
    </w:r>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6638D9E6"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9F25A7">
      <w:rPr>
        <w:noProof/>
      </w:rPr>
      <w:t>2021-May-08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94D1A" w14:textId="77777777" w:rsidR="000B70F3" w:rsidRDefault="000B70F3" w:rsidP="00B7638D">
      <w:pPr>
        <w:spacing w:after="0"/>
      </w:pPr>
      <w:r>
        <w:separator/>
      </w:r>
    </w:p>
  </w:footnote>
  <w:footnote w:type="continuationSeparator" w:id="0">
    <w:p w14:paraId="3937C9E6" w14:textId="77777777" w:rsidR="000B70F3" w:rsidRDefault="000B70F3"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sqwFALiIKOItAAAA"/>
  </w:docVars>
  <w:rsids>
    <w:rsidRoot w:val="00474369"/>
    <w:rsid w:val="000007D4"/>
    <w:rsid w:val="00004A04"/>
    <w:rsid w:val="00011F91"/>
    <w:rsid w:val="00013CAA"/>
    <w:rsid w:val="00013E74"/>
    <w:rsid w:val="00026A0B"/>
    <w:rsid w:val="000279C1"/>
    <w:rsid w:val="00037CDC"/>
    <w:rsid w:val="0004030A"/>
    <w:rsid w:val="00047A5D"/>
    <w:rsid w:val="00057550"/>
    <w:rsid w:val="00057DB8"/>
    <w:rsid w:val="000601C1"/>
    <w:rsid w:val="00061F72"/>
    <w:rsid w:val="0007250D"/>
    <w:rsid w:val="00077A5A"/>
    <w:rsid w:val="000808D2"/>
    <w:rsid w:val="000817C2"/>
    <w:rsid w:val="000818E8"/>
    <w:rsid w:val="00086D5B"/>
    <w:rsid w:val="00092995"/>
    <w:rsid w:val="00096DD7"/>
    <w:rsid w:val="000A5EBB"/>
    <w:rsid w:val="000B2B5E"/>
    <w:rsid w:val="000B2EFD"/>
    <w:rsid w:val="000B6A93"/>
    <w:rsid w:val="000B70F3"/>
    <w:rsid w:val="000C0FD4"/>
    <w:rsid w:val="000C4024"/>
    <w:rsid w:val="000C752F"/>
    <w:rsid w:val="000D0E78"/>
    <w:rsid w:val="000D161E"/>
    <w:rsid w:val="000D6F2C"/>
    <w:rsid w:val="000E0559"/>
    <w:rsid w:val="000E1F7E"/>
    <w:rsid w:val="000E3479"/>
    <w:rsid w:val="000E54FC"/>
    <w:rsid w:val="000E5E65"/>
    <w:rsid w:val="000E6695"/>
    <w:rsid w:val="000F0111"/>
    <w:rsid w:val="000F7391"/>
    <w:rsid w:val="00103205"/>
    <w:rsid w:val="00103A2E"/>
    <w:rsid w:val="001054E8"/>
    <w:rsid w:val="00106F05"/>
    <w:rsid w:val="00112176"/>
    <w:rsid w:val="0011242E"/>
    <w:rsid w:val="001137B8"/>
    <w:rsid w:val="00115BA5"/>
    <w:rsid w:val="001200C0"/>
    <w:rsid w:val="001255E0"/>
    <w:rsid w:val="00131B30"/>
    <w:rsid w:val="00137BF5"/>
    <w:rsid w:val="00141E5D"/>
    <w:rsid w:val="0014562C"/>
    <w:rsid w:val="00150F71"/>
    <w:rsid w:val="00152ED0"/>
    <w:rsid w:val="00156D66"/>
    <w:rsid w:val="00163EC7"/>
    <w:rsid w:val="00176564"/>
    <w:rsid w:val="001844B8"/>
    <w:rsid w:val="00191404"/>
    <w:rsid w:val="00193FEC"/>
    <w:rsid w:val="00196D71"/>
    <w:rsid w:val="001A6717"/>
    <w:rsid w:val="001B22D6"/>
    <w:rsid w:val="001B34A4"/>
    <w:rsid w:val="001B39EB"/>
    <w:rsid w:val="001B497E"/>
    <w:rsid w:val="001B4D23"/>
    <w:rsid w:val="001B6E75"/>
    <w:rsid w:val="001C3E0A"/>
    <w:rsid w:val="001D4D50"/>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8B9"/>
    <w:rsid w:val="00211911"/>
    <w:rsid w:val="00216B8A"/>
    <w:rsid w:val="00223951"/>
    <w:rsid w:val="002255EF"/>
    <w:rsid w:val="00226852"/>
    <w:rsid w:val="002271BE"/>
    <w:rsid w:val="00233E2B"/>
    <w:rsid w:val="0023458A"/>
    <w:rsid w:val="00236024"/>
    <w:rsid w:val="00241055"/>
    <w:rsid w:val="00244EF1"/>
    <w:rsid w:val="00245686"/>
    <w:rsid w:val="00247033"/>
    <w:rsid w:val="00251926"/>
    <w:rsid w:val="002547B6"/>
    <w:rsid w:val="002601FB"/>
    <w:rsid w:val="0027096E"/>
    <w:rsid w:val="00281AD5"/>
    <w:rsid w:val="00283D82"/>
    <w:rsid w:val="0028482D"/>
    <w:rsid w:val="0028613D"/>
    <w:rsid w:val="00290D82"/>
    <w:rsid w:val="00290E38"/>
    <w:rsid w:val="002917FD"/>
    <w:rsid w:val="00291D35"/>
    <w:rsid w:val="00292A9B"/>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3F80"/>
    <w:rsid w:val="0033574B"/>
    <w:rsid w:val="003360C6"/>
    <w:rsid w:val="003364F3"/>
    <w:rsid w:val="003365D3"/>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1801"/>
    <w:rsid w:val="0040606D"/>
    <w:rsid w:val="0042268C"/>
    <w:rsid w:val="00426CEF"/>
    <w:rsid w:val="00427763"/>
    <w:rsid w:val="00431E0E"/>
    <w:rsid w:val="00437A70"/>
    <w:rsid w:val="00443EEA"/>
    <w:rsid w:val="0045473B"/>
    <w:rsid w:val="004552E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45E4"/>
    <w:rsid w:val="004C668D"/>
    <w:rsid w:val="004D2A88"/>
    <w:rsid w:val="004D3525"/>
    <w:rsid w:val="004D738A"/>
    <w:rsid w:val="004E299F"/>
    <w:rsid w:val="004F0E12"/>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907A9"/>
    <w:rsid w:val="00591C87"/>
    <w:rsid w:val="00592F24"/>
    <w:rsid w:val="0059521E"/>
    <w:rsid w:val="005A0598"/>
    <w:rsid w:val="005A346E"/>
    <w:rsid w:val="005A3728"/>
    <w:rsid w:val="005A3EA6"/>
    <w:rsid w:val="005A7733"/>
    <w:rsid w:val="005B2298"/>
    <w:rsid w:val="005C103F"/>
    <w:rsid w:val="005C54B3"/>
    <w:rsid w:val="005C774F"/>
    <w:rsid w:val="005D7AB2"/>
    <w:rsid w:val="005E4014"/>
    <w:rsid w:val="005F2806"/>
    <w:rsid w:val="005F3AD8"/>
    <w:rsid w:val="005F66D2"/>
    <w:rsid w:val="005F684C"/>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D2E84"/>
    <w:rsid w:val="006D3264"/>
    <w:rsid w:val="006E1298"/>
    <w:rsid w:val="006E4D91"/>
    <w:rsid w:val="006E6C16"/>
    <w:rsid w:val="006F4213"/>
    <w:rsid w:val="006F4982"/>
    <w:rsid w:val="007009C9"/>
    <w:rsid w:val="00700E02"/>
    <w:rsid w:val="00701D0B"/>
    <w:rsid w:val="0070246D"/>
    <w:rsid w:val="00703AE4"/>
    <w:rsid w:val="00704ADA"/>
    <w:rsid w:val="007053E1"/>
    <w:rsid w:val="00707CE2"/>
    <w:rsid w:val="0071314A"/>
    <w:rsid w:val="00713443"/>
    <w:rsid w:val="00724B00"/>
    <w:rsid w:val="00727B45"/>
    <w:rsid w:val="007305DB"/>
    <w:rsid w:val="007316D1"/>
    <w:rsid w:val="00740089"/>
    <w:rsid w:val="00741DE2"/>
    <w:rsid w:val="0074377A"/>
    <w:rsid w:val="00744AF7"/>
    <w:rsid w:val="0074525D"/>
    <w:rsid w:val="007510C8"/>
    <w:rsid w:val="00751101"/>
    <w:rsid w:val="00755D21"/>
    <w:rsid w:val="00760935"/>
    <w:rsid w:val="00760D69"/>
    <w:rsid w:val="00764982"/>
    <w:rsid w:val="00764CAD"/>
    <w:rsid w:val="00765C78"/>
    <w:rsid w:val="00777158"/>
    <w:rsid w:val="00780D40"/>
    <w:rsid w:val="007838C9"/>
    <w:rsid w:val="007839FF"/>
    <w:rsid w:val="00785EC4"/>
    <w:rsid w:val="007900AB"/>
    <w:rsid w:val="007909C9"/>
    <w:rsid w:val="00793FA7"/>
    <w:rsid w:val="007948B5"/>
    <w:rsid w:val="00794946"/>
    <w:rsid w:val="00794D71"/>
    <w:rsid w:val="007A26A5"/>
    <w:rsid w:val="007A27D8"/>
    <w:rsid w:val="007A5682"/>
    <w:rsid w:val="007A6959"/>
    <w:rsid w:val="007B3A6F"/>
    <w:rsid w:val="007B54A2"/>
    <w:rsid w:val="007C00A1"/>
    <w:rsid w:val="007C1F0C"/>
    <w:rsid w:val="007C4952"/>
    <w:rsid w:val="007C75B6"/>
    <w:rsid w:val="007E314F"/>
    <w:rsid w:val="007E39E6"/>
    <w:rsid w:val="007E4E7B"/>
    <w:rsid w:val="0080231C"/>
    <w:rsid w:val="0080293D"/>
    <w:rsid w:val="00805AC9"/>
    <w:rsid w:val="00822DF2"/>
    <w:rsid w:val="00824D1F"/>
    <w:rsid w:val="00826E15"/>
    <w:rsid w:val="00831657"/>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6504D"/>
    <w:rsid w:val="00975A54"/>
    <w:rsid w:val="00975F57"/>
    <w:rsid w:val="009763B0"/>
    <w:rsid w:val="00976863"/>
    <w:rsid w:val="00976C01"/>
    <w:rsid w:val="00982D22"/>
    <w:rsid w:val="00984583"/>
    <w:rsid w:val="00985D23"/>
    <w:rsid w:val="00991DCC"/>
    <w:rsid w:val="009958B5"/>
    <w:rsid w:val="00995FB9"/>
    <w:rsid w:val="009A249D"/>
    <w:rsid w:val="009A24F6"/>
    <w:rsid w:val="009A2ACC"/>
    <w:rsid w:val="009A3A83"/>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B7A"/>
    <w:rsid w:val="00A24C06"/>
    <w:rsid w:val="00A263F0"/>
    <w:rsid w:val="00A2763B"/>
    <w:rsid w:val="00A2795C"/>
    <w:rsid w:val="00A279D1"/>
    <w:rsid w:val="00A31163"/>
    <w:rsid w:val="00A319CF"/>
    <w:rsid w:val="00A3428B"/>
    <w:rsid w:val="00A35C6B"/>
    <w:rsid w:val="00A40178"/>
    <w:rsid w:val="00A52756"/>
    <w:rsid w:val="00A54362"/>
    <w:rsid w:val="00A56E3B"/>
    <w:rsid w:val="00A60F2B"/>
    <w:rsid w:val="00A6231A"/>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E25AE"/>
    <w:rsid w:val="00AF3452"/>
    <w:rsid w:val="00AF629C"/>
    <w:rsid w:val="00B00DE6"/>
    <w:rsid w:val="00B05236"/>
    <w:rsid w:val="00B10003"/>
    <w:rsid w:val="00B135E9"/>
    <w:rsid w:val="00B14CEF"/>
    <w:rsid w:val="00B2512C"/>
    <w:rsid w:val="00B25D3D"/>
    <w:rsid w:val="00B351A4"/>
    <w:rsid w:val="00B37811"/>
    <w:rsid w:val="00B405DF"/>
    <w:rsid w:val="00B426D0"/>
    <w:rsid w:val="00B43C24"/>
    <w:rsid w:val="00B504A5"/>
    <w:rsid w:val="00B5196F"/>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0C28"/>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4CB8"/>
    <w:rsid w:val="00CC5B49"/>
    <w:rsid w:val="00CC6218"/>
    <w:rsid w:val="00CD31A4"/>
    <w:rsid w:val="00CD5C2F"/>
    <w:rsid w:val="00CE14A3"/>
    <w:rsid w:val="00CE1DD1"/>
    <w:rsid w:val="00CE6F14"/>
    <w:rsid w:val="00CF23A5"/>
    <w:rsid w:val="00CF27D0"/>
    <w:rsid w:val="00CF644F"/>
    <w:rsid w:val="00D02080"/>
    <w:rsid w:val="00D025CE"/>
    <w:rsid w:val="00D173B7"/>
    <w:rsid w:val="00D175D6"/>
    <w:rsid w:val="00D17695"/>
    <w:rsid w:val="00D2016A"/>
    <w:rsid w:val="00D2303B"/>
    <w:rsid w:val="00D273AB"/>
    <w:rsid w:val="00D3437E"/>
    <w:rsid w:val="00D353BF"/>
    <w:rsid w:val="00D367DD"/>
    <w:rsid w:val="00D45BDE"/>
    <w:rsid w:val="00D4789A"/>
    <w:rsid w:val="00D502C5"/>
    <w:rsid w:val="00D53ADA"/>
    <w:rsid w:val="00D53C97"/>
    <w:rsid w:val="00D563AD"/>
    <w:rsid w:val="00D67089"/>
    <w:rsid w:val="00D70769"/>
    <w:rsid w:val="00D773EB"/>
    <w:rsid w:val="00D77DE7"/>
    <w:rsid w:val="00D8099D"/>
    <w:rsid w:val="00D820C1"/>
    <w:rsid w:val="00D83F29"/>
    <w:rsid w:val="00D84B2E"/>
    <w:rsid w:val="00D91163"/>
    <w:rsid w:val="00DA1C10"/>
    <w:rsid w:val="00DA1D38"/>
    <w:rsid w:val="00DB2EFC"/>
    <w:rsid w:val="00DB64AD"/>
    <w:rsid w:val="00DB66DB"/>
    <w:rsid w:val="00DB6706"/>
    <w:rsid w:val="00DB721B"/>
    <w:rsid w:val="00DC6183"/>
    <w:rsid w:val="00DC623D"/>
    <w:rsid w:val="00DD4F28"/>
    <w:rsid w:val="00DE0E28"/>
    <w:rsid w:val="00DE28D3"/>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7CC3"/>
    <w:rsid w:val="00F35AC0"/>
    <w:rsid w:val="00F36A2D"/>
    <w:rsid w:val="00F36CD8"/>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57E2"/>
    <w:rsid w:val="00F90688"/>
    <w:rsid w:val="00F96BDC"/>
    <w:rsid w:val="00FA1319"/>
    <w:rsid w:val="00FA7872"/>
    <w:rsid w:val="00FB046D"/>
    <w:rsid w:val="00FC660C"/>
    <w:rsid w:val="00FD2F2C"/>
    <w:rsid w:val="00FD3BF6"/>
    <w:rsid w:val="00FD3DC0"/>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comments" Target="comments.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4.wmf"/><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357</TotalTime>
  <Pages>1</Pages>
  <Words>36810</Words>
  <Characters>209819</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246137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dmac</dc:creator>
  <cp:lastModifiedBy>Dawn MacIsaac</cp:lastModifiedBy>
  <cp:revision>27</cp:revision>
  <cp:lastPrinted>2013-05-03T14:51:00Z</cp:lastPrinted>
  <dcterms:created xsi:type="dcterms:W3CDTF">2021-05-31T10:27:00Z</dcterms:created>
  <dcterms:modified xsi:type="dcterms:W3CDTF">2021-06-03T14:41:00Z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