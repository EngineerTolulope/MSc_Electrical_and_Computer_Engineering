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AA870" w14:textId="2C5E6962" w:rsidR="00764CAD" w:rsidRDefault="0035799E" w:rsidP="008C6DC2">
      <w:r>
        <w:fldChar w:fldCharType="begin"/>
      </w:r>
      <w:r>
        <w:instrText xml:space="preserve"> MACROBUTTON MTEditEquationSection2 </w:instrText>
      </w:r>
      <w:r w:rsidRPr="0035799E">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301CB505" w14:textId="77777777" w:rsidR="00426CEF" w:rsidRDefault="00426CEF" w:rsidP="008C6DC2"/>
    <w:p w14:paraId="58593C9C" w14:textId="77777777" w:rsidR="00B405DF" w:rsidRDefault="00B405DF" w:rsidP="008C6DC2"/>
    <w:p w14:paraId="7277048F" w14:textId="77777777" w:rsidR="00B405DF" w:rsidRDefault="00B405DF" w:rsidP="008C6DC2"/>
    <w:p w14:paraId="5AF6E49F" w14:textId="5C2287F3" w:rsidR="00426CEF" w:rsidRDefault="00426CEF" w:rsidP="008C6DC2"/>
    <w:p w14:paraId="4CAD9F92" w14:textId="33C666F2" w:rsidR="00F745E9" w:rsidRDefault="00D3437E" w:rsidP="008C6DC2">
      <w:r>
        <w:rPr>
          <w:noProof/>
        </w:rPr>
        <w:drawing>
          <wp:anchor distT="0" distB="0" distL="114300" distR="114300" simplePos="0" relativeHeight="251659264" behindDoc="0" locked="0" layoutInCell="1" allowOverlap="1" wp14:anchorId="0CD42AEE" wp14:editId="3F836CD7">
            <wp:simplePos x="0" y="0"/>
            <wp:positionH relativeFrom="column">
              <wp:posOffset>5381626</wp:posOffset>
            </wp:positionH>
            <wp:positionV relativeFrom="paragraph">
              <wp:posOffset>108616</wp:posOffset>
            </wp:positionV>
            <wp:extent cx="998220" cy="1047084"/>
            <wp:effectExtent l="0" t="0" r="0" b="127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5687" cy="105491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CF8EE3" w14:textId="77777777" w:rsidR="00F745E9" w:rsidRDefault="00F745E9" w:rsidP="008C6DC2"/>
    <w:p w14:paraId="24A9750E" w14:textId="77777777" w:rsidR="00F745E9" w:rsidRDefault="00F745E9" w:rsidP="008C6DC2"/>
    <w:p w14:paraId="13FC64B8" w14:textId="77777777" w:rsidR="00426CEF" w:rsidRDefault="00426CEF" w:rsidP="008C6DC2"/>
    <w:p w14:paraId="54B09706" w14:textId="77777777" w:rsidR="00426CEF" w:rsidRPr="0011242E" w:rsidRDefault="001E348F" w:rsidP="00E94918">
      <w:pPr>
        <w:pStyle w:val="Coverpretitle"/>
        <w:rPr>
          <w:sz w:val="28"/>
          <w:szCs w:val="28"/>
        </w:rPr>
      </w:pPr>
      <w:r w:rsidRPr="0011242E">
        <w:rPr>
          <w:sz w:val="28"/>
          <w:szCs w:val="28"/>
        </w:rPr>
        <w:t>Electrical and Computer Engineering</w:t>
      </w:r>
    </w:p>
    <w:p w14:paraId="159E9327" w14:textId="01DB877F" w:rsidR="008C6DC2" w:rsidRDefault="00724B00" w:rsidP="001D4D50">
      <w:pPr>
        <w:pStyle w:val="CoverTitle"/>
      </w:pPr>
      <w:r>
        <w:t>Deep Learning Techniques</w:t>
      </w:r>
      <w:r w:rsidR="008F35C3">
        <w:t xml:space="preserve"> </w:t>
      </w:r>
      <w:r w:rsidR="009054A6">
        <w:t>in</w:t>
      </w:r>
      <w:r w:rsidR="008F35C3">
        <w:t xml:space="preserve"> Load Forecasting</w:t>
      </w:r>
    </w:p>
    <w:p w14:paraId="7F800E10" w14:textId="21B554EA" w:rsidR="00B135E9" w:rsidRDefault="005A3EA6" w:rsidP="00B135E9">
      <w:pPr>
        <w:pStyle w:val="CoverSubtitle"/>
        <w:jc w:val="right"/>
      </w:pPr>
      <w:r>
        <w:t>A p</w:t>
      </w:r>
      <w:r w:rsidR="00BF577E">
        <w:t>roposal</w:t>
      </w:r>
      <w:r w:rsidR="001E348F">
        <w:t xml:space="preserve"> in partial fulfi</w:t>
      </w:r>
      <w:r w:rsidR="00E42B0E">
        <w:t>l</w:t>
      </w:r>
      <w:r w:rsidR="001E348F">
        <w:t xml:space="preserve">lment of the </w:t>
      </w:r>
      <w:proofErr w:type="spellStart"/>
      <w:r w:rsidR="001E348F">
        <w:t>M</w:t>
      </w:r>
      <w:r w:rsidR="00B61089">
        <w:t>S</w:t>
      </w:r>
      <w:r w:rsidR="001E348F">
        <w:t>cE</w:t>
      </w:r>
      <w:proofErr w:type="spell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1B27D318" w14:textId="77777777" w:rsidTr="005C103F">
        <w:tc>
          <w:tcPr>
            <w:tcW w:w="3432" w:type="dxa"/>
          </w:tcPr>
          <w:p w14:paraId="6EA88647" w14:textId="77777777" w:rsidR="005C103F" w:rsidRPr="005C103F" w:rsidRDefault="005C103F" w:rsidP="00B135E9">
            <w:pPr>
              <w:pStyle w:val="authorship"/>
            </w:pPr>
          </w:p>
        </w:tc>
        <w:tc>
          <w:tcPr>
            <w:tcW w:w="3432" w:type="dxa"/>
          </w:tcPr>
          <w:p w14:paraId="52344568" w14:textId="77777777" w:rsidR="005C103F" w:rsidRPr="005C103F" w:rsidRDefault="005C103F" w:rsidP="00B135E9">
            <w:pPr>
              <w:pStyle w:val="authorship"/>
            </w:pPr>
          </w:p>
        </w:tc>
        <w:tc>
          <w:tcPr>
            <w:tcW w:w="3432" w:type="dxa"/>
          </w:tcPr>
          <w:p w14:paraId="3A578B1C" w14:textId="1DECD85E" w:rsidR="00B135E9" w:rsidRDefault="00B135E9" w:rsidP="00B135E9">
            <w:pPr>
              <w:pStyle w:val="authorship"/>
            </w:pPr>
            <w:r>
              <w:t>Version &lt;</w:t>
            </w:r>
            <w:r w:rsidR="002C4C99">
              <w:t>3.</w:t>
            </w:r>
            <w:r w:rsidR="0027096E">
              <w:t>1</w:t>
            </w:r>
            <w:r>
              <w:t>&gt;</w:t>
            </w:r>
          </w:p>
          <w:p w14:paraId="4B809354" w14:textId="02C60063" w:rsidR="005C103F" w:rsidRDefault="005C103F" w:rsidP="00B135E9">
            <w:pPr>
              <w:pStyle w:val="authorship"/>
            </w:pPr>
            <w:r w:rsidRPr="005C103F">
              <w:t xml:space="preserve">Created:  </w:t>
            </w:r>
            <w:r w:rsidR="007948B5">
              <w:fldChar w:fldCharType="begin">
                <w:ffData>
                  <w:name w:val="createDate"/>
                  <w:enabled/>
                  <w:calcOnExit/>
                  <w:textInput>
                    <w:default w:val="2020 Dec-14"/>
                  </w:textInput>
                </w:ffData>
              </w:fldChar>
            </w:r>
            <w:bookmarkStart w:id="0" w:name="createDate"/>
            <w:r w:rsidR="007948B5" w:rsidRPr="00AD134E">
              <w:instrText xml:space="preserve"> FORMTEXT </w:instrText>
            </w:r>
            <w:r w:rsidR="007948B5">
              <w:fldChar w:fldCharType="separate"/>
            </w:r>
            <w:r w:rsidR="009F25A7">
              <w:rPr>
                <w:noProof/>
              </w:rPr>
              <w:t>2020 Dec-14</w:t>
            </w:r>
            <w:r w:rsidR="007948B5">
              <w:fldChar w:fldCharType="end"/>
            </w:r>
            <w:bookmarkEnd w:id="0"/>
          </w:p>
          <w:p w14:paraId="1EA0D569" w14:textId="32C7ECC5" w:rsidR="00B135E9" w:rsidRPr="005C103F" w:rsidRDefault="00B135E9" w:rsidP="00156D66">
            <w:pPr>
              <w:pStyle w:val="authorship"/>
            </w:pPr>
            <w:r>
              <w:t xml:space="preserve">Updated:  </w:t>
            </w:r>
            <w:r w:rsidR="00AD134E">
              <w:fldChar w:fldCharType="begin">
                <w:ffData>
                  <w:name w:val="updateDate"/>
                  <w:enabled/>
                  <w:calcOnExit w:val="0"/>
                  <w:textInput>
                    <w:default w:val="2021-May-08"/>
                  </w:textInput>
                </w:ffData>
              </w:fldChar>
            </w:r>
            <w:bookmarkStart w:id="1" w:name="updateDate"/>
            <w:r w:rsidR="00AD134E" w:rsidRPr="00AD134E">
              <w:instrText xml:space="preserve"> FORMTEXT </w:instrText>
            </w:r>
            <w:r w:rsidR="00AD134E">
              <w:fldChar w:fldCharType="separate"/>
            </w:r>
            <w:r w:rsidR="009F25A7">
              <w:rPr>
                <w:noProof/>
              </w:rPr>
              <w:t>2021-May-08</w:t>
            </w:r>
            <w:r w:rsidR="00AD134E">
              <w:fldChar w:fldCharType="end"/>
            </w:r>
            <w:bookmarkEnd w:id="1"/>
            <w:r>
              <w:t xml:space="preserve">  </w:t>
            </w:r>
          </w:p>
        </w:tc>
      </w:tr>
    </w:tbl>
    <w:p w14:paraId="61DA112A" w14:textId="77777777" w:rsidR="005C103F" w:rsidRDefault="005C103F" w:rsidP="00AA0E78">
      <w:pPr>
        <w:pStyle w:val="CoverSubtitle"/>
      </w:pPr>
    </w:p>
    <w:p w14:paraId="05D1631C" w14:textId="77777777" w:rsidR="005C103F" w:rsidRDefault="0034281E" w:rsidP="0034281E">
      <w:pPr>
        <w:pStyle w:val="CoverSubtitle"/>
        <w:tabs>
          <w:tab w:val="left" w:pos="3450"/>
        </w:tabs>
        <w:jc w:val="left"/>
      </w:pPr>
      <w:r>
        <w:tab/>
      </w:r>
    </w:p>
    <w:p w14:paraId="4CD3DD65" w14:textId="77777777" w:rsidR="005C103F" w:rsidRDefault="005C103F" w:rsidP="00AA0E78">
      <w:pPr>
        <w:pStyle w:val="CoverSubtitle"/>
      </w:pPr>
    </w:p>
    <w:p w14:paraId="76E15CAE" w14:textId="65D1509A" w:rsidR="00F745E9" w:rsidRDefault="009E62A1" w:rsidP="009E62A1">
      <w:pPr>
        <w:pStyle w:val="CoverSubtitle"/>
        <w:tabs>
          <w:tab w:val="left" w:pos="8160"/>
        </w:tabs>
        <w:jc w:val="left"/>
      </w:pPr>
      <w:r>
        <w:tab/>
      </w:r>
    </w:p>
    <w:p w14:paraId="3EAD7C1E" w14:textId="77777777" w:rsidR="00F745E9" w:rsidRDefault="00F745E9" w:rsidP="00AA0E78">
      <w:pPr>
        <w:pStyle w:val="CoverSubtitle"/>
      </w:pPr>
    </w:p>
    <w:p w14:paraId="207F5CF2" w14:textId="77777777" w:rsidR="00F745E9" w:rsidRDefault="00F745E9" w:rsidP="00AA0E78">
      <w:pPr>
        <w:pStyle w:val="CoverSubtitle"/>
      </w:pPr>
    </w:p>
    <w:p w14:paraId="511D85C8" w14:textId="77777777" w:rsidR="00F745E9" w:rsidRDefault="00F745E9" w:rsidP="00AA0E78">
      <w:pPr>
        <w:pStyle w:val="CoverSubtitle"/>
      </w:pPr>
    </w:p>
    <w:tbl>
      <w:tblPr>
        <w:tblStyle w:val="TableGrid"/>
        <w:tblpPr w:leftFromText="180" w:rightFromText="180" w:vertAnchor="text" w:horzAnchor="margin"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A24C06" w14:paraId="212A40DF" w14:textId="77777777" w:rsidTr="00A24C06">
        <w:trPr>
          <w:trHeight w:val="71"/>
        </w:trPr>
        <w:tc>
          <w:tcPr>
            <w:tcW w:w="3340" w:type="dxa"/>
          </w:tcPr>
          <w:p w14:paraId="2E8CBC4F" w14:textId="77777777" w:rsidR="00A24C06" w:rsidRDefault="00A24C06" w:rsidP="00A24C06">
            <w:pPr>
              <w:pStyle w:val="authorship"/>
              <w:jc w:val="both"/>
            </w:pPr>
          </w:p>
          <w:p w14:paraId="6820E11D" w14:textId="77777777" w:rsidR="00A24C06" w:rsidRPr="005C103F" w:rsidRDefault="00A24C06" w:rsidP="00A24C06">
            <w:pPr>
              <w:pStyle w:val="authorship"/>
              <w:jc w:val="left"/>
            </w:pPr>
          </w:p>
        </w:tc>
        <w:tc>
          <w:tcPr>
            <w:tcW w:w="4130" w:type="dxa"/>
          </w:tcPr>
          <w:p w14:paraId="5068FB23" w14:textId="77777777" w:rsidR="00A24C06" w:rsidRDefault="00A24C06" w:rsidP="00A24C06">
            <w:pPr>
              <w:pStyle w:val="authorship"/>
              <w:jc w:val="left"/>
            </w:pPr>
          </w:p>
          <w:p w14:paraId="6677533E" w14:textId="77777777" w:rsidR="00A24C06" w:rsidRPr="005C103F" w:rsidRDefault="00A24C06" w:rsidP="00A24C06">
            <w:pPr>
              <w:pStyle w:val="authorship"/>
            </w:pPr>
            <w:r>
              <w:t>Supervised By:</w:t>
            </w:r>
          </w:p>
        </w:tc>
        <w:tc>
          <w:tcPr>
            <w:tcW w:w="2610" w:type="dxa"/>
            <w:tcBorders>
              <w:left w:val="nil"/>
            </w:tcBorders>
          </w:tcPr>
          <w:p w14:paraId="0AC15016" w14:textId="77777777" w:rsidR="00A24C06" w:rsidRDefault="00A24C06" w:rsidP="00A24C06">
            <w:pPr>
              <w:pStyle w:val="authorship"/>
              <w:jc w:val="center"/>
            </w:pPr>
            <w:r>
              <w:t>Tolulope Olugbenga</w:t>
            </w:r>
          </w:p>
          <w:p w14:paraId="352A184F" w14:textId="53793675" w:rsidR="00A24C06" w:rsidRDefault="00A24C06" w:rsidP="00A24C06">
            <w:pPr>
              <w:pStyle w:val="authorship"/>
              <w:jc w:val="both"/>
            </w:pPr>
            <w:r>
              <w:t>Dr</w:t>
            </w:r>
            <w:r w:rsidR="00C6637B">
              <w:t>.</w:t>
            </w:r>
            <w:r>
              <w:t xml:space="preserve"> Dawn MacIsaac, PhD</w:t>
            </w:r>
          </w:p>
          <w:p w14:paraId="2AF37102" w14:textId="095D1848" w:rsidR="00A24C06" w:rsidRDefault="00A24C06" w:rsidP="00A24C06">
            <w:pPr>
              <w:pStyle w:val="authorship"/>
              <w:jc w:val="both"/>
            </w:pPr>
            <w:r>
              <w:t>Dr</w:t>
            </w:r>
            <w:r w:rsidR="00C6637B">
              <w:t>.</w:t>
            </w:r>
            <w:r>
              <w:t xml:space="preserve"> Julian Cardenas, PhD</w:t>
            </w:r>
          </w:p>
          <w:p w14:paraId="58431931" w14:textId="77777777" w:rsidR="00A24C06" w:rsidRDefault="00A24C06" w:rsidP="00A24C06">
            <w:pPr>
              <w:pStyle w:val="authorship"/>
              <w:jc w:val="both"/>
            </w:pPr>
          </w:p>
        </w:tc>
      </w:tr>
    </w:tbl>
    <w:sdt>
      <w:sdtPr>
        <w:rPr>
          <w:rFonts w:ascii="Calibri" w:hAnsi="Calibri"/>
          <w:b w:val="0"/>
          <w:bCs w:val="0"/>
          <w:sz w:val="24"/>
          <w:szCs w:val="22"/>
          <w:lang w:val="en-CA" w:eastAsia="en-CA"/>
        </w:rPr>
        <w:id w:val="-889729849"/>
        <w:docPartObj>
          <w:docPartGallery w:val="Table of Contents"/>
          <w:docPartUnique/>
        </w:docPartObj>
      </w:sdtPr>
      <w:sdtEndPr>
        <w:rPr>
          <w:noProof/>
        </w:rPr>
      </w:sdtEndPr>
      <w:sdtContent>
        <w:p w14:paraId="6706A968" w14:textId="13C41C3E" w:rsidR="00D3437E" w:rsidRDefault="00D3437E" w:rsidP="00765C78">
          <w:pPr>
            <w:pStyle w:val="TOCHeading"/>
            <w:numPr>
              <w:ilvl w:val="0"/>
              <w:numId w:val="0"/>
            </w:numPr>
            <w:ind w:left="432" w:hanging="432"/>
            <w:jc w:val="center"/>
          </w:pPr>
          <w:r>
            <w:t>Table of Contents</w:t>
          </w:r>
        </w:p>
        <w:p w14:paraId="558FE12A" w14:textId="5A5AA6A5" w:rsidR="003360C6" w:rsidRDefault="00D3437E">
          <w:pPr>
            <w:pStyle w:val="TOC1"/>
            <w:tabs>
              <w:tab w:val="left" w:pos="450"/>
              <w:tab w:val="right" w:leader="dot" w:pos="10070"/>
            </w:tabs>
            <w:rPr>
              <w:rFonts w:asciiTheme="minorHAnsi" w:eastAsiaTheme="minorEastAsia" w:hAnsiTheme="minorHAnsi" w:cstheme="minorBidi"/>
              <w:b w:val="0"/>
              <w:noProof/>
              <w:sz w:val="22"/>
              <w:lang w:val="en-US" w:eastAsia="en-US"/>
            </w:rPr>
          </w:pPr>
          <w:r>
            <w:fldChar w:fldCharType="begin"/>
          </w:r>
          <w:r>
            <w:instrText xml:space="preserve"> TOC \o "1-3" \h \z \u </w:instrText>
          </w:r>
          <w:r>
            <w:fldChar w:fldCharType="separate"/>
          </w:r>
          <w:hyperlink w:anchor="_Toc71471468" w:history="1">
            <w:r w:rsidR="003360C6" w:rsidRPr="00D45129">
              <w:rPr>
                <w:rStyle w:val="Hyperlink"/>
                <w:noProof/>
              </w:rPr>
              <w:t>1</w:t>
            </w:r>
            <w:r w:rsidR="003360C6">
              <w:rPr>
                <w:rFonts w:asciiTheme="minorHAnsi" w:eastAsiaTheme="minorEastAsia" w:hAnsiTheme="minorHAnsi" w:cstheme="minorBidi"/>
                <w:b w:val="0"/>
                <w:noProof/>
                <w:sz w:val="22"/>
                <w:lang w:val="en-US" w:eastAsia="en-US"/>
              </w:rPr>
              <w:tab/>
            </w:r>
            <w:r w:rsidR="003360C6" w:rsidRPr="00D45129">
              <w:rPr>
                <w:rStyle w:val="Hyperlink"/>
                <w:noProof/>
              </w:rPr>
              <w:t>Load Forecasting Overview</w:t>
            </w:r>
            <w:r w:rsidR="003360C6">
              <w:rPr>
                <w:noProof/>
                <w:webHidden/>
              </w:rPr>
              <w:tab/>
            </w:r>
            <w:r w:rsidR="003360C6">
              <w:rPr>
                <w:noProof/>
                <w:webHidden/>
              </w:rPr>
              <w:fldChar w:fldCharType="begin"/>
            </w:r>
            <w:r w:rsidR="003360C6">
              <w:rPr>
                <w:noProof/>
                <w:webHidden/>
              </w:rPr>
              <w:instrText xml:space="preserve"> PAGEREF _Toc71471468 \h </w:instrText>
            </w:r>
            <w:r w:rsidR="003360C6">
              <w:rPr>
                <w:noProof/>
                <w:webHidden/>
              </w:rPr>
            </w:r>
            <w:r w:rsidR="003360C6">
              <w:rPr>
                <w:noProof/>
                <w:webHidden/>
              </w:rPr>
              <w:fldChar w:fldCharType="separate"/>
            </w:r>
            <w:r w:rsidR="009F25A7">
              <w:rPr>
                <w:noProof/>
                <w:webHidden/>
              </w:rPr>
              <w:t>1</w:t>
            </w:r>
            <w:r w:rsidR="003360C6">
              <w:rPr>
                <w:noProof/>
                <w:webHidden/>
              </w:rPr>
              <w:fldChar w:fldCharType="end"/>
            </w:r>
          </w:hyperlink>
        </w:p>
        <w:p w14:paraId="0BBDF6A1" w14:textId="439704BE" w:rsidR="003360C6" w:rsidRDefault="00143A40">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69" w:history="1">
            <w:r w:rsidR="003360C6" w:rsidRPr="00D45129">
              <w:rPr>
                <w:rStyle w:val="Hyperlink"/>
                <w:noProof/>
              </w:rPr>
              <w:t>2</w:t>
            </w:r>
            <w:r w:rsidR="003360C6">
              <w:rPr>
                <w:rFonts w:asciiTheme="minorHAnsi" w:eastAsiaTheme="minorEastAsia" w:hAnsiTheme="minorHAnsi" w:cstheme="minorBidi"/>
                <w:b w:val="0"/>
                <w:noProof/>
                <w:sz w:val="22"/>
                <w:lang w:val="en-US" w:eastAsia="en-US"/>
              </w:rPr>
              <w:tab/>
            </w:r>
            <w:r w:rsidR="003360C6" w:rsidRPr="00D45129">
              <w:rPr>
                <w:rStyle w:val="Hyperlink"/>
                <w:noProof/>
              </w:rPr>
              <w:t>Investigation</w:t>
            </w:r>
            <w:r w:rsidR="003360C6">
              <w:rPr>
                <w:noProof/>
                <w:webHidden/>
              </w:rPr>
              <w:tab/>
            </w:r>
            <w:r w:rsidR="003360C6">
              <w:rPr>
                <w:noProof/>
                <w:webHidden/>
              </w:rPr>
              <w:fldChar w:fldCharType="begin"/>
            </w:r>
            <w:r w:rsidR="003360C6">
              <w:rPr>
                <w:noProof/>
                <w:webHidden/>
              </w:rPr>
              <w:instrText xml:space="preserve"> PAGEREF _Toc71471469 \h </w:instrText>
            </w:r>
            <w:r w:rsidR="003360C6">
              <w:rPr>
                <w:noProof/>
                <w:webHidden/>
              </w:rPr>
            </w:r>
            <w:r w:rsidR="003360C6">
              <w:rPr>
                <w:noProof/>
                <w:webHidden/>
              </w:rPr>
              <w:fldChar w:fldCharType="separate"/>
            </w:r>
            <w:r w:rsidR="009F25A7">
              <w:rPr>
                <w:noProof/>
                <w:webHidden/>
              </w:rPr>
              <w:t>4</w:t>
            </w:r>
            <w:r w:rsidR="003360C6">
              <w:rPr>
                <w:noProof/>
                <w:webHidden/>
              </w:rPr>
              <w:fldChar w:fldCharType="end"/>
            </w:r>
          </w:hyperlink>
        </w:p>
        <w:p w14:paraId="11AB4752" w14:textId="25F72890" w:rsidR="003360C6" w:rsidRDefault="00143A40">
          <w:pPr>
            <w:pStyle w:val="TOC2"/>
            <w:rPr>
              <w:rFonts w:asciiTheme="minorHAnsi" w:eastAsiaTheme="minorEastAsia" w:hAnsiTheme="minorHAnsi" w:cstheme="minorBidi"/>
              <w:sz w:val="22"/>
              <w:lang w:val="en-US" w:eastAsia="en-US"/>
            </w:rPr>
          </w:pPr>
          <w:hyperlink w:anchor="_Toc71471470" w:history="1">
            <w:r w:rsidR="003360C6" w:rsidRPr="00D45129">
              <w:rPr>
                <w:rStyle w:val="Hyperlink"/>
              </w:rPr>
              <w:t>2.1</w:t>
            </w:r>
            <w:r w:rsidR="003360C6">
              <w:rPr>
                <w:rFonts w:asciiTheme="minorHAnsi" w:eastAsiaTheme="minorEastAsia" w:hAnsiTheme="minorHAnsi" w:cstheme="minorBidi"/>
                <w:sz w:val="22"/>
                <w:lang w:val="en-US" w:eastAsia="en-US"/>
              </w:rPr>
              <w:tab/>
            </w:r>
            <w:r w:rsidR="003360C6" w:rsidRPr="00D45129">
              <w:rPr>
                <w:rStyle w:val="Hyperlink"/>
              </w:rPr>
              <w:t>The Benchmark Algorithms</w:t>
            </w:r>
            <w:r w:rsidR="003360C6">
              <w:rPr>
                <w:webHidden/>
              </w:rPr>
              <w:tab/>
            </w:r>
            <w:r w:rsidR="003360C6">
              <w:rPr>
                <w:webHidden/>
              </w:rPr>
              <w:fldChar w:fldCharType="begin"/>
            </w:r>
            <w:r w:rsidR="003360C6">
              <w:rPr>
                <w:webHidden/>
              </w:rPr>
              <w:instrText xml:space="preserve"> PAGEREF _Toc71471470 \h </w:instrText>
            </w:r>
            <w:r w:rsidR="003360C6">
              <w:rPr>
                <w:webHidden/>
              </w:rPr>
            </w:r>
            <w:r w:rsidR="003360C6">
              <w:rPr>
                <w:webHidden/>
              </w:rPr>
              <w:fldChar w:fldCharType="separate"/>
            </w:r>
            <w:r w:rsidR="009F25A7">
              <w:rPr>
                <w:webHidden/>
              </w:rPr>
              <w:t>4</w:t>
            </w:r>
            <w:r w:rsidR="003360C6">
              <w:rPr>
                <w:webHidden/>
              </w:rPr>
              <w:fldChar w:fldCharType="end"/>
            </w:r>
          </w:hyperlink>
        </w:p>
        <w:p w14:paraId="72DBDD8B" w14:textId="3154154A" w:rsidR="003360C6" w:rsidRDefault="00143A40">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1" w:history="1">
            <w:r w:rsidR="003360C6" w:rsidRPr="00D45129">
              <w:rPr>
                <w:rStyle w:val="Hyperlink"/>
                <w:noProof/>
              </w:rPr>
              <w:t>2.1-a</w:t>
            </w:r>
            <w:r w:rsidR="003360C6">
              <w:rPr>
                <w:rFonts w:asciiTheme="minorHAnsi" w:eastAsiaTheme="minorEastAsia" w:hAnsiTheme="minorHAnsi" w:cstheme="minorBidi"/>
                <w:noProof/>
                <w:sz w:val="22"/>
                <w:lang w:val="en-US" w:eastAsia="en-US"/>
              </w:rPr>
              <w:tab/>
            </w:r>
            <w:r w:rsidR="003360C6" w:rsidRPr="00D45129">
              <w:rPr>
                <w:rStyle w:val="Hyperlink"/>
                <w:noProof/>
              </w:rPr>
              <w:t>Seasonal Naïve Forecaster (SNF)</w:t>
            </w:r>
            <w:r w:rsidR="003360C6">
              <w:rPr>
                <w:noProof/>
                <w:webHidden/>
              </w:rPr>
              <w:tab/>
            </w:r>
            <w:r w:rsidR="003360C6">
              <w:rPr>
                <w:noProof/>
                <w:webHidden/>
              </w:rPr>
              <w:fldChar w:fldCharType="begin"/>
            </w:r>
            <w:r w:rsidR="003360C6">
              <w:rPr>
                <w:noProof/>
                <w:webHidden/>
              </w:rPr>
              <w:instrText xml:space="preserve"> PAGEREF _Toc71471471 \h </w:instrText>
            </w:r>
            <w:r w:rsidR="003360C6">
              <w:rPr>
                <w:noProof/>
                <w:webHidden/>
              </w:rPr>
            </w:r>
            <w:r w:rsidR="003360C6">
              <w:rPr>
                <w:noProof/>
                <w:webHidden/>
              </w:rPr>
              <w:fldChar w:fldCharType="separate"/>
            </w:r>
            <w:r w:rsidR="009F25A7">
              <w:rPr>
                <w:noProof/>
                <w:webHidden/>
              </w:rPr>
              <w:t>5</w:t>
            </w:r>
            <w:r w:rsidR="003360C6">
              <w:rPr>
                <w:noProof/>
                <w:webHidden/>
              </w:rPr>
              <w:fldChar w:fldCharType="end"/>
            </w:r>
          </w:hyperlink>
        </w:p>
        <w:p w14:paraId="77CF05A5" w14:textId="7AEBED45" w:rsidR="003360C6" w:rsidRDefault="00143A40">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2" w:history="1">
            <w:r w:rsidR="003360C6" w:rsidRPr="00D45129">
              <w:rPr>
                <w:rStyle w:val="Hyperlink"/>
                <w:noProof/>
              </w:rPr>
              <w:t>2.1-b</w:t>
            </w:r>
            <w:r w:rsidR="003360C6">
              <w:rPr>
                <w:rFonts w:asciiTheme="minorHAnsi" w:eastAsiaTheme="minorEastAsia" w:hAnsiTheme="minorHAnsi" w:cstheme="minorBidi"/>
                <w:noProof/>
                <w:sz w:val="22"/>
                <w:lang w:val="en-US" w:eastAsia="en-US"/>
              </w:rPr>
              <w:tab/>
            </w:r>
            <w:r w:rsidR="003360C6" w:rsidRPr="00D45129">
              <w:rPr>
                <w:rStyle w:val="Hyperlink"/>
                <w:noProof/>
              </w:rPr>
              <w:t>Auto-Regressive Integrated Moving Average with Exogenous Variables (ARIMAX)</w:t>
            </w:r>
            <w:r w:rsidR="003360C6">
              <w:rPr>
                <w:noProof/>
                <w:webHidden/>
              </w:rPr>
              <w:tab/>
            </w:r>
            <w:r w:rsidR="003360C6">
              <w:rPr>
                <w:noProof/>
                <w:webHidden/>
              </w:rPr>
              <w:fldChar w:fldCharType="begin"/>
            </w:r>
            <w:r w:rsidR="003360C6">
              <w:rPr>
                <w:noProof/>
                <w:webHidden/>
              </w:rPr>
              <w:instrText xml:space="preserve"> PAGEREF _Toc71471472 \h </w:instrText>
            </w:r>
            <w:r w:rsidR="003360C6">
              <w:rPr>
                <w:noProof/>
                <w:webHidden/>
              </w:rPr>
            </w:r>
            <w:r w:rsidR="003360C6">
              <w:rPr>
                <w:noProof/>
                <w:webHidden/>
              </w:rPr>
              <w:fldChar w:fldCharType="separate"/>
            </w:r>
            <w:r w:rsidR="009F25A7">
              <w:rPr>
                <w:noProof/>
                <w:webHidden/>
              </w:rPr>
              <w:t>6</w:t>
            </w:r>
            <w:r w:rsidR="003360C6">
              <w:rPr>
                <w:noProof/>
                <w:webHidden/>
              </w:rPr>
              <w:fldChar w:fldCharType="end"/>
            </w:r>
          </w:hyperlink>
        </w:p>
        <w:p w14:paraId="5C18775C" w14:textId="6EBA63D7" w:rsidR="003360C6" w:rsidRDefault="00143A40">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3" w:history="1">
            <w:r w:rsidR="003360C6" w:rsidRPr="00D45129">
              <w:rPr>
                <w:rStyle w:val="Hyperlink"/>
                <w:noProof/>
              </w:rPr>
              <w:t>2.1-c</w:t>
            </w:r>
            <w:r w:rsidR="003360C6">
              <w:rPr>
                <w:rFonts w:asciiTheme="minorHAnsi" w:eastAsiaTheme="minorEastAsia" w:hAnsiTheme="minorHAnsi" w:cstheme="minorBidi"/>
                <w:noProof/>
                <w:sz w:val="22"/>
                <w:lang w:val="en-US" w:eastAsia="en-US"/>
              </w:rPr>
              <w:tab/>
            </w:r>
            <w:r w:rsidR="003360C6" w:rsidRPr="00D45129">
              <w:rPr>
                <w:rStyle w:val="Hyperlink"/>
                <w:noProof/>
              </w:rPr>
              <w:t>Multiple Linear Regression</w:t>
            </w:r>
            <w:r w:rsidR="003360C6">
              <w:rPr>
                <w:noProof/>
                <w:webHidden/>
              </w:rPr>
              <w:tab/>
            </w:r>
            <w:r w:rsidR="003360C6">
              <w:rPr>
                <w:noProof/>
                <w:webHidden/>
              </w:rPr>
              <w:fldChar w:fldCharType="begin"/>
            </w:r>
            <w:r w:rsidR="003360C6">
              <w:rPr>
                <w:noProof/>
                <w:webHidden/>
              </w:rPr>
              <w:instrText xml:space="preserve"> PAGEREF _Toc71471473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31A7FE55" w14:textId="1884240A" w:rsidR="003360C6" w:rsidRDefault="00143A40">
          <w:pPr>
            <w:pStyle w:val="TOC3"/>
            <w:tabs>
              <w:tab w:val="left" w:pos="1100"/>
              <w:tab w:val="right" w:leader="dot" w:pos="10070"/>
            </w:tabs>
            <w:rPr>
              <w:rFonts w:asciiTheme="minorHAnsi" w:eastAsiaTheme="minorEastAsia" w:hAnsiTheme="minorHAnsi" w:cstheme="minorBidi"/>
              <w:noProof/>
              <w:sz w:val="22"/>
              <w:lang w:val="en-US" w:eastAsia="en-US"/>
            </w:rPr>
          </w:pPr>
          <w:hyperlink w:anchor="_Toc71471474" w:history="1">
            <w:r w:rsidR="003360C6" w:rsidRPr="00D45129">
              <w:rPr>
                <w:rStyle w:val="Hyperlink"/>
                <w:noProof/>
              </w:rPr>
              <w:t>2.1-d</w:t>
            </w:r>
            <w:r w:rsidR="003360C6">
              <w:rPr>
                <w:rFonts w:asciiTheme="minorHAnsi" w:eastAsiaTheme="minorEastAsia" w:hAnsiTheme="minorHAnsi" w:cstheme="minorBidi"/>
                <w:noProof/>
                <w:sz w:val="22"/>
                <w:lang w:val="en-US" w:eastAsia="en-US"/>
              </w:rPr>
              <w:tab/>
            </w:r>
            <w:r w:rsidR="003360C6" w:rsidRPr="00D45129">
              <w:rPr>
                <w:rStyle w:val="Hyperlink"/>
                <w:noProof/>
              </w:rPr>
              <w:t>Artificial Neural Network Short Term Load Forecaster (ANNSTLF) – Generation Three</w:t>
            </w:r>
            <w:r w:rsidR="003360C6">
              <w:rPr>
                <w:noProof/>
                <w:webHidden/>
              </w:rPr>
              <w:tab/>
            </w:r>
            <w:r w:rsidR="003360C6">
              <w:rPr>
                <w:noProof/>
                <w:webHidden/>
              </w:rPr>
              <w:fldChar w:fldCharType="begin"/>
            </w:r>
            <w:r w:rsidR="003360C6">
              <w:rPr>
                <w:noProof/>
                <w:webHidden/>
              </w:rPr>
              <w:instrText xml:space="preserve"> PAGEREF _Toc71471474 \h </w:instrText>
            </w:r>
            <w:r w:rsidR="003360C6">
              <w:rPr>
                <w:noProof/>
                <w:webHidden/>
              </w:rPr>
            </w:r>
            <w:r w:rsidR="003360C6">
              <w:rPr>
                <w:noProof/>
                <w:webHidden/>
              </w:rPr>
              <w:fldChar w:fldCharType="separate"/>
            </w:r>
            <w:r w:rsidR="009F25A7">
              <w:rPr>
                <w:noProof/>
                <w:webHidden/>
              </w:rPr>
              <w:t>7</w:t>
            </w:r>
            <w:r w:rsidR="003360C6">
              <w:rPr>
                <w:noProof/>
                <w:webHidden/>
              </w:rPr>
              <w:fldChar w:fldCharType="end"/>
            </w:r>
          </w:hyperlink>
        </w:p>
        <w:p w14:paraId="14D4CAAA" w14:textId="3633C26E" w:rsidR="003360C6" w:rsidRDefault="00143A40">
          <w:pPr>
            <w:pStyle w:val="TOC2"/>
            <w:rPr>
              <w:rFonts w:asciiTheme="minorHAnsi" w:eastAsiaTheme="minorEastAsia" w:hAnsiTheme="minorHAnsi" w:cstheme="minorBidi"/>
              <w:sz w:val="22"/>
              <w:lang w:val="en-US" w:eastAsia="en-US"/>
            </w:rPr>
          </w:pPr>
          <w:hyperlink w:anchor="_Toc71471475" w:history="1">
            <w:r w:rsidR="003360C6" w:rsidRPr="00D45129">
              <w:rPr>
                <w:rStyle w:val="Hyperlink"/>
              </w:rPr>
              <w:t>2.2</w:t>
            </w:r>
            <w:r w:rsidR="003360C6">
              <w:rPr>
                <w:rFonts w:asciiTheme="minorHAnsi" w:eastAsiaTheme="minorEastAsia" w:hAnsiTheme="minorHAnsi" w:cstheme="minorBidi"/>
                <w:sz w:val="22"/>
                <w:lang w:val="en-US" w:eastAsia="en-US"/>
              </w:rPr>
              <w:tab/>
            </w:r>
            <w:r w:rsidR="003360C6" w:rsidRPr="00D45129">
              <w:rPr>
                <w:rStyle w:val="Hyperlink"/>
              </w:rPr>
              <w:t>Convolutional Neural Networks (CNN)</w:t>
            </w:r>
            <w:r w:rsidR="003360C6">
              <w:rPr>
                <w:webHidden/>
              </w:rPr>
              <w:tab/>
            </w:r>
            <w:r w:rsidR="003360C6">
              <w:rPr>
                <w:webHidden/>
              </w:rPr>
              <w:fldChar w:fldCharType="begin"/>
            </w:r>
            <w:r w:rsidR="003360C6">
              <w:rPr>
                <w:webHidden/>
              </w:rPr>
              <w:instrText xml:space="preserve"> PAGEREF _Toc71471475 \h </w:instrText>
            </w:r>
            <w:r w:rsidR="003360C6">
              <w:rPr>
                <w:webHidden/>
              </w:rPr>
            </w:r>
            <w:r w:rsidR="003360C6">
              <w:rPr>
                <w:webHidden/>
              </w:rPr>
              <w:fldChar w:fldCharType="separate"/>
            </w:r>
            <w:r w:rsidR="009F25A7">
              <w:rPr>
                <w:webHidden/>
              </w:rPr>
              <w:t>9</w:t>
            </w:r>
            <w:r w:rsidR="003360C6">
              <w:rPr>
                <w:webHidden/>
              </w:rPr>
              <w:fldChar w:fldCharType="end"/>
            </w:r>
          </w:hyperlink>
        </w:p>
        <w:p w14:paraId="426F8FAF" w14:textId="5071929D" w:rsidR="003360C6" w:rsidRDefault="00143A40">
          <w:pPr>
            <w:pStyle w:val="TOC2"/>
            <w:rPr>
              <w:rFonts w:asciiTheme="minorHAnsi" w:eastAsiaTheme="minorEastAsia" w:hAnsiTheme="minorHAnsi" w:cstheme="minorBidi"/>
              <w:sz w:val="22"/>
              <w:lang w:val="en-US" w:eastAsia="en-US"/>
            </w:rPr>
          </w:pPr>
          <w:hyperlink w:anchor="_Toc71471476" w:history="1">
            <w:r w:rsidR="003360C6" w:rsidRPr="00D45129">
              <w:rPr>
                <w:rStyle w:val="Hyperlink"/>
              </w:rPr>
              <w:t>2.3</w:t>
            </w:r>
            <w:r w:rsidR="003360C6">
              <w:rPr>
                <w:rFonts w:asciiTheme="minorHAnsi" w:eastAsiaTheme="minorEastAsia" w:hAnsiTheme="minorHAnsi" w:cstheme="minorBidi"/>
                <w:sz w:val="22"/>
                <w:lang w:val="en-US" w:eastAsia="en-US"/>
              </w:rPr>
              <w:tab/>
            </w:r>
            <w:r w:rsidR="003360C6" w:rsidRPr="00D45129">
              <w:rPr>
                <w:rStyle w:val="Hyperlink"/>
              </w:rPr>
              <w:t>Long Short-Term Memory (LSTM)</w:t>
            </w:r>
            <w:r w:rsidR="003360C6">
              <w:rPr>
                <w:webHidden/>
              </w:rPr>
              <w:tab/>
            </w:r>
            <w:r w:rsidR="003360C6">
              <w:rPr>
                <w:webHidden/>
              </w:rPr>
              <w:fldChar w:fldCharType="begin"/>
            </w:r>
            <w:r w:rsidR="003360C6">
              <w:rPr>
                <w:webHidden/>
              </w:rPr>
              <w:instrText xml:space="preserve"> PAGEREF _Toc71471476 \h </w:instrText>
            </w:r>
            <w:r w:rsidR="003360C6">
              <w:rPr>
                <w:webHidden/>
              </w:rPr>
            </w:r>
            <w:r w:rsidR="003360C6">
              <w:rPr>
                <w:webHidden/>
              </w:rPr>
              <w:fldChar w:fldCharType="separate"/>
            </w:r>
            <w:r w:rsidR="009F25A7">
              <w:rPr>
                <w:webHidden/>
              </w:rPr>
              <w:t>9</w:t>
            </w:r>
            <w:r w:rsidR="003360C6">
              <w:rPr>
                <w:webHidden/>
              </w:rPr>
              <w:fldChar w:fldCharType="end"/>
            </w:r>
          </w:hyperlink>
        </w:p>
        <w:p w14:paraId="4CE801B1" w14:textId="4C9270F2" w:rsidR="003360C6" w:rsidRDefault="00143A40">
          <w:pPr>
            <w:pStyle w:val="TOC2"/>
            <w:rPr>
              <w:rFonts w:asciiTheme="minorHAnsi" w:eastAsiaTheme="minorEastAsia" w:hAnsiTheme="minorHAnsi" w:cstheme="minorBidi"/>
              <w:sz w:val="22"/>
              <w:lang w:val="en-US" w:eastAsia="en-US"/>
            </w:rPr>
          </w:pPr>
          <w:hyperlink w:anchor="_Toc71471477" w:history="1">
            <w:r w:rsidR="003360C6" w:rsidRPr="00D45129">
              <w:rPr>
                <w:rStyle w:val="Hyperlink"/>
              </w:rPr>
              <w:t>2.4</w:t>
            </w:r>
            <w:r w:rsidR="003360C6">
              <w:rPr>
                <w:rFonts w:asciiTheme="minorHAnsi" w:eastAsiaTheme="minorEastAsia" w:hAnsiTheme="minorHAnsi" w:cstheme="minorBidi"/>
                <w:sz w:val="22"/>
                <w:lang w:val="en-US" w:eastAsia="en-US"/>
              </w:rPr>
              <w:tab/>
            </w:r>
            <w:r w:rsidR="003360C6" w:rsidRPr="00D45129">
              <w:rPr>
                <w:rStyle w:val="Hyperlink"/>
              </w:rPr>
              <w:t>Data Sets and Metrics for Evaluation</w:t>
            </w:r>
            <w:r w:rsidR="003360C6">
              <w:rPr>
                <w:webHidden/>
              </w:rPr>
              <w:tab/>
            </w:r>
            <w:r w:rsidR="003360C6">
              <w:rPr>
                <w:webHidden/>
              </w:rPr>
              <w:fldChar w:fldCharType="begin"/>
            </w:r>
            <w:r w:rsidR="003360C6">
              <w:rPr>
                <w:webHidden/>
              </w:rPr>
              <w:instrText xml:space="preserve"> PAGEREF _Toc71471477 \h </w:instrText>
            </w:r>
            <w:r w:rsidR="003360C6">
              <w:rPr>
                <w:webHidden/>
              </w:rPr>
            </w:r>
            <w:r w:rsidR="003360C6">
              <w:rPr>
                <w:webHidden/>
              </w:rPr>
              <w:fldChar w:fldCharType="separate"/>
            </w:r>
            <w:r w:rsidR="009F25A7">
              <w:rPr>
                <w:webHidden/>
              </w:rPr>
              <w:t>10</w:t>
            </w:r>
            <w:r w:rsidR="003360C6">
              <w:rPr>
                <w:webHidden/>
              </w:rPr>
              <w:fldChar w:fldCharType="end"/>
            </w:r>
          </w:hyperlink>
        </w:p>
        <w:p w14:paraId="7B95CA53" w14:textId="113B7F53" w:rsidR="003360C6" w:rsidRDefault="00143A40">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8" w:history="1">
            <w:r w:rsidR="003360C6" w:rsidRPr="00D45129">
              <w:rPr>
                <w:rStyle w:val="Hyperlink"/>
                <w:noProof/>
              </w:rPr>
              <w:t>3</w:t>
            </w:r>
            <w:r w:rsidR="003360C6">
              <w:rPr>
                <w:rFonts w:asciiTheme="minorHAnsi" w:eastAsiaTheme="minorEastAsia" w:hAnsiTheme="minorHAnsi" w:cstheme="minorBidi"/>
                <w:b w:val="0"/>
                <w:noProof/>
                <w:sz w:val="22"/>
                <w:lang w:val="en-US" w:eastAsia="en-US"/>
              </w:rPr>
              <w:tab/>
            </w:r>
            <w:r w:rsidR="003360C6" w:rsidRPr="00D45129">
              <w:rPr>
                <w:rStyle w:val="Hyperlink"/>
                <w:noProof/>
              </w:rPr>
              <w:t>Contributions</w:t>
            </w:r>
            <w:r w:rsidR="003360C6">
              <w:rPr>
                <w:noProof/>
                <w:webHidden/>
              </w:rPr>
              <w:tab/>
            </w:r>
            <w:r w:rsidR="003360C6">
              <w:rPr>
                <w:noProof/>
                <w:webHidden/>
              </w:rPr>
              <w:fldChar w:fldCharType="begin"/>
            </w:r>
            <w:r w:rsidR="003360C6">
              <w:rPr>
                <w:noProof/>
                <w:webHidden/>
              </w:rPr>
              <w:instrText xml:space="preserve"> PAGEREF _Toc71471478 \h </w:instrText>
            </w:r>
            <w:r w:rsidR="003360C6">
              <w:rPr>
                <w:noProof/>
                <w:webHidden/>
              </w:rPr>
            </w:r>
            <w:r w:rsidR="003360C6">
              <w:rPr>
                <w:noProof/>
                <w:webHidden/>
              </w:rPr>
              <w:fldChar w:fldCharType="separate"/>
            </w:r>
            <w:r w:rsidR="009F25A7">
              <w:rPr>
                <w:noProof/>
                <w:webHidden/>
              </w:rPr>
              <w:t>11</w:t>
            </w:r>
            <w:r w:rsidR="003360C6">
              <w:rPr>
                <w:noProof/>
                <w:webHidden/>
              </w:rPr>
              <w:fldChar w:fldCharType="end"/>
            </w:r>
          </w:hyperlink>
        </w:p>
        <w:p w14:paraId="3C7FC8FD" w14:textId="64655AFC" w:rsidR="003360C6" w:rsidRDefault="00143A40">
          <w:pPr>
            <w:pStyle w:val="TOC1"/>
            <w:tabs>
              <w:tab w:val="left" w:pos="450"/>
              <w:tab w:val="right" w:leader="dot" w:pos="10070"/>
            </w:tabs>
            <w:rPr>
              <w:rFonts w:asciiTheme="minorHAnsi" w:eastAsiaTheme="minorEastAsia" w:hAnsiTheme="minorHAnsi" w:cstheme="minorBidi"/>
              <w:b w:val="0"/>
              <w:noProof/>
              <w:sz w:val="22"/>
              <w:lang w:val="en-US" w:eastAsia="en-US"/>
            </w:rPr>
          </w:pPr>
          <w:hyperlink w:anchor="_Toc71471479" w:history="1">
            <w:r w:rsidR="003360C6" w:rsidRPr="00D45129">
              <w:rPr>
                <w:rStyle w:val="Hyperlink"/>
                <w:noProof/>
              </w:rPr>
              <w:t>4</w:t>
            </w:r>
            <w:r w:rsidR="003360C6">
              <w:rPr>
                <w:rFonts w:asciiTheme="minorHAnsi" w:eastAsiaTheme="minorEastAsia" w:hAnsiTheme="minorHAnsi" w:cstheme="minorBidi"/>
                <w:b w:val="0"/>
                <w:noProof/>
                <w:sz w:val="22"/>
                <w:lang w:val="en-US" w:eastAsia="en-US"/>
              </w:rPr>
              <w:tab/>
            </w:r>
            <w:r w:rsidR="003360C6" w:rsidRPr="00D45129">
              <w:rPr>
                <w:rStyle w:val="Hyperlink"/>
                <w:noProof/>
              </w:rPr>
              <w:t>References</w:t>
            </w:r>
            <w:r w:rsidR="003360C6">
              <w:rPr>
                <w:noProof/>
                <w:webHidden/>
              </w:rPr>
              <w:tab/>
            </w:r>
            <w:r w:rsidR="003360C6">
              <w:rPr>
                <w:noProof/>
                <w:webHidden/>
              </w:rPr>
              <w:fldChar w:fldCharType="begin"/>
            </w:r>
            <w:r w:rsidR="003360C6">
              <w:rPr>
                <w:noProof/>
                <w:webHidden/>
              </w:rPr>
              <w:instrText xml:space="preserve"> PAGEREF _Toc71471479 \h </w:instrText>
            </w:r>
            <w:r w:rsidR="003360C6">
              <w:rPr>
                <w:noProof/>
                <w:webHidden/>
              </w:rPr>
            </w:r>
            <w:r w:rsidR="003360C6">
              <w:rPr>
                <w:noProof/>
                <w:webHidden/>
              </w:rPr>
              <w:fldChar w:fldCharType="separate"/>
            </w:r>
            <w:r w:rsidR="009F25A7">
              <w:rPr>
                <w:noProof/>
                <w:webHidden/>
              </w:rPr>
              <w:t>13</w:t>
            </w:r>
            <w:r w:rsidR="003360C6">
              <w:rPr>
                <w:noProof/>
                <w:webHidden/>
              </w:rPr>
              <w:fldChar w:fldCharType="end"/>
            </w:r>
          </w:hyperlink>
        </w:p>
        <w:p w14:paraId="059DF0F2" w14:textId="0D4E6F0D" w:rsidR="00D3437E" w:rsidRDefault="00D3437E">
          <w:r>
            <w:rPr>
              <w:b/>
              <w:bCs/>
              <w:noProof/>
            </w:rPr>
            <w:fldChar w:fldCharType="end"/>
          </w:r>
        </w:p>
      </w:sdtContent>
    </w:sdt>
    <w:p w14:paraId="6C69D7C0" w14:textId="77777777" w:rsidR="003C39F4" w:rsidRDefault="003C39F4" w:rsidP="004648A0"/>
    <w:p w14:paraId="0E68E444" w14:textId="77777777" w:rsidR="003C39F4" w:rsidRDefault="003C39F4" w:rsidP="00AA0E78">
      <w:pPr>
        <w:pStyle w:val="ContentsHeading"/>
      </w:pPr>
      <w:bookmarkStart w:id="2" w:name="_Toc69470476"/>
    </w:p>
    <w:p w14:paraId="55DBFE8C" w14:textId="66DB7168" w:rsidR="00D4789A" w:rsidRDefault="003C39F4" w:rsidP="00AA0E78">
      <w:pPr>
        <w:pStyle w:val="ContentsHeading"/>
        <w:rPr>
          <w:rStyle w:val="Strong"/>
        </w:rPr>
      </w:pPr>
      <w:r>
        <w:t>Table of Figures</w:t>
      </w:r>
      <w:bookmarkEnd w:id="2"/>
    </w:p>
    <w:p w14:paraId="05182C2B" w14:textId="7D835C4D" w:rsidR="003C39F4" w:rsidRDefault="003C39F4">
      <w:pPr>
        <w:pStyle w:val="TableofFigures"/>
        <w:tabs>
          <w:tab w:val="right" w:leader="dot" w:pos="10070"/>
        </w:tabs>
        <w:rPr>
          <w:noProof/>
        </w:rPr>
      </w:pPr>
      <w:r>
        <w:rPr>
          <w:rStyle w:val="Strong"/>
        </w:rPr>
        <w:fldChar w:fldCharType="begin"/>
      </w:r>
      <w:r>
        <w:rPr>
          <w:rStyle w:val="Strong"/>
        </w:rPr>
        <w:instrText xml:space="preserve"> TOC \h \z \c "Figure" </w:instrText>
      </w:r>
      <w:r>
        <w:rPr>
          <w:rStyle w:val="Strong"/>
        </w:rPr>
        <w:fldChar w:fldCharType="separate"/>
      </w:r>
      <w:hyperlink w:anchor="_Toc70354493" w:history="1">
        <w:r w:rsidRPr="006E77E6">
          <w:rPr>
            <w:rStyle w:val="Hyperlink"/>
            <w:noProof/>
          </w:rPr>
          <w:t>Figure 1:- The Block Diagram of the third generation ANNSTLF [25]</w:t>
        </w:r>
        <w:r>
          <w:rPr>
            <w:noProof/>
            <w:webHidden/>
          </w:rPr>
          <w:tab/>
        </w:r>
        <w:r>
          <w:rPr>
            <w:noProof/>
            <w:webHidden/>
          </w:rPr>
          <w:fldChar w:fldCharType="begin"/>
        </w:r>
        <w:r>
          <w:rPr>
            <w:noProof/>
            <w:webHidden/>
          </w:rPr>
          <w:instrText xml:space="preserve"> PAGEREF _Toc70354493 \h </w:instrText>
        </w:r>
        <w:r>
          <w:rPr>
            <w:noProof/>
            <w:webHidden/>
          </w:rPr>
        </w:r>
        <w:r>
          <w:rPr>
            <w:noProof/>
            <w:webHidden/>
          </w:rPr>
          <w:fldChar w:fldCharType="separate"/>
        </w:r>
        <w:r w:rsidR="009F25A7">
          <w:rPr>
            <w:noProof/>
            <w:webHidden/>
          </w:rPr>
          <w:t>8</w:t>
        </w:r>
        <w:r>
          <w:rPr>
            <w:noProof/>
            <w:webHidden/>
          </w:rPr>
          <w:fldChar w:fldCharType="end"/>
        </w:r>
      </w:hyperlink>
    </w:p>
    <w:p w14:paraId="73C12FC0" w14:textId="0B632FC9" w:rsidR="00401801" w:rsidRDefault="003C39F4" w:rsidP="00765C78">
      <w:pPr>
        <w:pStyle w:val="ContentsHeading"/>
        <w:jc w:val="left"/>
        <w:rPr>
          <w:rStyle w:val="Strong"/>
          <w:b/>
          <w:color w:val="auto"/>
          <w:sz w:val="24"/>
        </w:rPr>
      </w:pPr>
      <w:r>
        <w:rPr>
          <w:rStyle w:val="Strong"/>
        </w:rPr>
        <w:fldChar w:fldCharType="end"/>
      </w:r>
    </w:p>
    <w:p w14:paraId="6D9A481B" w14:textId="77777777" w:rsidR="00401801" w:rsidRDefault="00401801" w:rsidP="00AA0E78">
      <w:pPr>
        <w:pStyle w:val="ContentsHeading"/>
        <w:rPr>
          <w:rStyle w:val="Strong"/>
        </w:rPr>
      </w:pPr>
    </w:p>
    <w:p w14:paraId="5551D25C" w14:textId="217E64E9" w:rsidR="00103A2E" w:rsidRDefault="00103A2E" w:rsidP="00103A2E">
      <w:pPr>
        <w:pStyle w:val="ContentsHeading"/>
        <w:jc w:val="left"/>
        <w:rPr>
          <w:rStyle w:val="Strong"/>
        </w:rPr>
        <w:sectPr w:rsidR="00103A2E" w:rsidSect="00401801">
          <w:footerReference w:type="default" r:id="rId9"/>
          <w:pgSz w:w="12240" w:h="15840"/>
          <w:pgMar w:top="1080" w:right="1080" w:bottom="1080" w:left="1080" w:header="720" w:footer="720" w:gutter="0"/>
          <w:pgNumType w:fmt="lowerRoman" w:start="1"/>
          <w:cols w:space="720"/>
          <w:docGrid w:linePitch="360"/>
        </w:sectPr>
      </w:pPr>
    </w:p>
    <w:p w14:paraId="3EFFE5C5" w14:textId="77777777" w:rsidR="00401801" w:rsidRDefault="009B203E" w:rsidP="00975A54">
      <w:pPr>
        <w:pStyle w:val="Title"/>
        <w:pBdr>
          <w:top w:val="single" w:sz="8" w:space="1" w:color="C00000"/>
          <w:bottom w:val="single" w:sz="8" w:space="1" w:color="C00000"/>
        </w:pBdr>
      </w:pPr>
      <w:r>
        <w:lastRenderedPageBreak/>
        <w:t>&lt;Title&gt;</w:t>
      </w:r>
    </w:p>
    <w:p w14:paraId="2A67BBBC" w14:textId="2726E1C1" w:rsidR="004648A0" w:rsidRDefault="003C747B" w:rsidP="00765C78">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9F25A7">
        <w:rPr>
          <w:noProof/>
        </w:rPr>
        <w:t>2021-May-08</w:t>
      </w:r>
      <w:r w:rsidR="002D616C">
        <w:fldChar w:fldCharType="end"/>
      </w:r>
      <w:r w:rsidRPr="00C11C21">
        <w:t xml:space="preserve"> by </w:t>
      </w:r>
      <w:r w:rsidR="009B203E">
        <w:t>&lt;Author&gt;</w:t>
      </w:r>
      <w:bookmarkStart w:id="3" w:name="_Toc69470477"/>
    </w:p>
    <w:p w14:paraId="5E353781" w14:textId="77777777" w:rsidR="004648A0" w:rsidRPr="00CC48D2" w:rsidRDefault="004648A0" w:rsidP="004648A0">
      <w:pPr>
        <w:pStyle w:val="Heading1"/>
      </w:pPr>
      <w:bookmarkStart w:id="4" w:name="_Toc69470941"/>
      <w:bookmarkStart w:id="5" w:name="_Toc71471468"/>
      <w:bookmarkEnd w:id="3"/>
      <w:r>
        <w:t>Load Forecasting Overview</w:t>
      </w:r>
      <w:bookmarkEnd w:id="4"/>
      <w:bookmarkEnd w:id="5"/>
    </w:p>
    <w:p w14:paraId="129A2CCD" w14:textId="5B5DB282" w:rsidR="009C3E14" w:rsidRDefault="002F30FB" w:rsidP="002F30FB">
      <w:pPr>
        <w:pStyle w:val="BodyText"/>
        <w:ind w:firstLine="288"/>
      </w:pPr>
      <w:bookmarkStart w:id="6" w:name="_Toc69470478"/>
      <w:bookmarkStart w:id="7" w:name="_Toc69470511"/>
      <w:bookmarkStart w:id="8" w:name="_Toc69470543"/>
      <w:bookmarkStart w:id="9" w:name="_Toc69470575"/>
      <w:bookmarkStart w:id="10" w:name="_Toc69470613"/>
      <w:bookmarkStart w:id="11" w:name="_Toc69470645"/>
      <w:bookmarkStart w:id="12" w:name="_Toc69470683"/>
      <w:bookmarkStart w:id="13" w:name="_Toc69470715"/>
      <w:bookmarkStart w:id="14" w:name="_Toc69470753"/>
      <w:bookmarkStart w:id="15" w:name="_Toc69470785"/>
      <w:bookmarkStart w:id="16" w:name="_Toc69470817"/>
      <w:bookmarkStart w:id="17" w:name="_Toc69470856"/>
      <w:bookmarkStart w:id="18" w:name="_Toc69470479"/>
      <w:bookmarkStart w:id="19" w:name="_Toc69470512"/>
      <w:bookmarkStart w:id="20" w:name="_Toc69470544"/>
      <w:bookmarkStart w:id="21" w:name="_Toc69470576"/>
      <w:bookmarkStart w:id="22" w:name="_Toc69470614"/>
      <w:bookmarkStart w:id="23" w:name="_Toc69470646"/>
      <w:bookmarkStart w:id="24" w:name="_Toc69470684"/>
      <w:bookmarkStart w:id="25" w:name="_Toc69470716"/>
      <w:bookmarkStart w:id="26" w:name="_Toc69470754"/>
      <w:bookmarkStart w:id="27" w:name="_Toc69470786"/>
      <w:bookmarkStart w:id="28" w:name="_Toc69470818"/>
      <w:bookmarkStart w:id="29" w:name="_Toc69470857"/>
      <w:bookmarkStart w:id="30" w:name="_Toc69470480"/>
      <w:bookmarkStart w:id="31" w:name="_Toc69470513"/>
      <w:bookmarkStart w:id="32" w:name="_Toc69470545"/>
      <w:bookmarkStart w:id="33" w:name="_Toc69470577"/>
      <w:bookmarkStart w:id="34" w:name="_Toc69470615"/>
      <w:bookmarkStart w:id="35" w:name="_Toc69470647"/>
      <w:bookmarkStart w:id="36" w:name="_Toc69470685"/>
      <w:bookmarkStart w:id="37" w:name="_Toc69470717"/>
      <w:bookmarkStart w:id="38" w:name="_Toc69470755"/>
      <w:bookmarkStart w:id="39" w:name="_Toc69470787"/>
      <w:bookmarkStart w:id="40" w:name="_Toc69470819"/>
      <w:bookmarkStart w:id="41" w:name="_Toc69470858"/>
      <w:bookmarkStart w:id="42" w:name="_Toc69470481"/>
      <w:bookmarkStart w:id="43" w:name="_Toc69470514"/>
      <w:bookmarkStart w:id="44" w:name="_Toc69470546"/>
      <w:bookmarkStart w:id="45" w:name="_Toc69470578"/>
      <w:bookmarkStart w:id="46" w:name="_Toc69470616"/>
      <w:bookmarkStart w:id="47" w:name="_Toc69470648"/>
      <w:bookmarkStart w:id="48" w:name="_Toc69470686"/>
      <w:bookmarkStart w:id="49" w:name="_Toc69470718"/>
      <w:bookmarkStart w:id="50" w:name="_Toc69470756"/>
      <w:bookmarkStart w:id="51" w:name="_Toc69470788"/>
      <w:bookmarkStart w:id="52" w:name="_Toc69470820"/>
      <w:bookmarkStart w:id="53" w:name="_Toc69470859"/>
      <w:bookmarkStart w:id="54" w:name="_Toc69470482"/>
      <w:bookmarkStart w:id="55" w:name="_Toc69470515"/>
      <w:bookmarkStart w:id="56" w:name="_Toc69470547"/>
      <w:bookmarkStart w:id="57" w:name="_Toc69470579"/>
      <w:bookmarkStart w:id="58" w:name="_Toc69470617"/>
      <w:bookmarkStart w:id="59" w:name="_Toc69470649"/>
      <w:bookmarkStart w:id="60" w:name="_Toc69470687"/>
      <w:bookmarkStart w:id="61" w:name="_Toc69470719"/>
      <w:bookmarkStart w:id="62" w:name="_Toc69470757"/>
      <w:bookmarkStart w:id="63" w:name="_Toc69470789"/>
      <w:bookmarkStart w:id="64" w:name="_Toc69470821"/>
      <w:bookmarkStart w:id="65" w:name="_Toc69470860"/>
      <w:bookmarkStart w:id="66" w:name="_Toc69470483"/>
      <w:bookmarkStart w:id="67" w:name="_Toc69470516"/>
      <w:bookmarkStart w:id="68" w:name="_Toc69470548"/>
      <w:bookmarkStart w:id="69" w:name="_Toc69470580"/>
      <w:bookmarkStart w:id="70" w:name="_Toc69470618"/>
      <w:bookmarkStart w:id="71" w:name="_Toc69470650"/>
      <w:bookmarkStart w:id="72" w:name="_Toc69470688"/>
      <w:bookmarkStart w:id="73" w:name="_Toc69470720"/>
      <w:bookmarkStart w:id="74" w:name="_Toc69470758"/>
      <w:bookmarkStart w:id="75" w:name="_Toc69470790"/>
      <w:bookmarkStart w:id="76" w:name="_Toc69470822"/>
      <w:bookmarkStart w:id="77" w:name="_Toc69470861"/>
      <w:bookmarkStart w:id="78" w:name="_Toc69470484"/>
      <w:bookmarkStart w:id="79" w:name="_Toc69470517"/>
      <w:bookmarkStart w:id="80" w:name="_Toc69470549"/>
      <w:bookmarkStart w:id="81" w:name="_Toc69470581"/>
      <w:bookmarkStart w:id="82" w:name="_Toc69470619"/>
      <w:bookmarkStart w:id="83" w:name="_Toc69470651"/>
      <w:bookmarkStart w:id="84" w:name="_Toc69470689"/>
      <w:bookmarkStart w:id="85" w:name="_Toc69470721"/>
      <w:bookmarkStart w:id="86" w:name="_Toc69470759"/>
      <w:bookmarkStart w:id="87" w:name="_Toc69470791"/>
      <w:bookmarkStart w:id="88" w:name="_Toc69470823"/>
      <w:bookmarkStart w:id="89" w:name="_Toc69470862"/>
      <w:bookmarkStart w:id="90" w:name="_Toc69470485"/>
      <w:bookmarkStart w:id="91" w:name="_Toc69470518"/>
      <w:bookmarkStart w:id="92" w:name="_Toc69470550"/>
      <w:bookmarkStart w:id="93" w:name="_Toc69470582"/>
      <w:bookmarkStart w:id="94" w:name="_Toc69470620"/>
      <w:bookmarkStart w:id="95" w:name="_Toc69470652"/>
      <w:bookmarkStart w:id="96" w:name="_Toc69470690"/>
      <w:bookmarkStart w:id="97" w:name="_Toc69470722"/>
      <w:bookmarkStart w:id="98" w:name="_Toc69470760"/>
      <w:bookmarkStart w:id="99" w:name="_Toc69470792"/>
      <w:bookmarkStart w:id="100" w:name="_Toc69470824"/>
      <w:bookmarkStart w:id="101" w:name="_Toc69470863"/>
      <w:bookmarkStart w:id="102" w:name="_Toc69470486"/>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r>
        <w:t xml:space="preserve"> Load forecasting is an integral part of </w:t>
      </w:r>
      <w:r w:rsidR="00E42B0E">
        <w:t xml:space="preserve">the </w:t>
      </w:r>
      <w:r>
        <w:t xml:space="preserve">planning and operation of electric utilities; it has played a vital role in the power industry for over a century. </w:t>
      </w:r>
      <w:r w:rsidR="007838C9">
        <w:t>F</w:t>
      </w:r>
      <w:r w:rsidR="007838C9" w:rsidRPr="003A5C8F">
        <w:t>or</w:t>
      </w:r>
      <w:r w:rsidR="007838C9">
        <w:t xml:space="preserve"> example, to have a</w:t>
      </w:r>
      <w:r w:rsidR="007838C9" w:rsidRPr="003A5C8F">
        <w:t xml:space="preserve"> stable supply of electricity, </w:t>
      </w:r>
      <w:r w:rsidR="007838C9">
        <w:t xml:space="preserve">reserve power must be prepared beforehand to serve consumers in the future (e.g., in case of high demand or failure in the </w:t>
      </w:r>
      <w:r w:rsidR="007838C9" w:rsidRPr="00061F72">
        <w:t>current</w:t>
      </w:r>
      <w:r w:rsidR="007838C9">
        <w:t xml:space="preserve"> grid supply).  </w:t>
      </w:r>
      <w:r w:rsidR="00E42B0E">
        <w:t>However,</w:t>
      </w:r>
      <w:r w:rsidR="001054E8">
        <w:t xml:space="preserve"> load forecasting can also be </w:t>
      </w:r>
      <w:r w:rsidR="00E42B0E">
        <w:t>help</w:t>
      </w:r>
      <w:r w:rsidR="001054E8">
        <w:t xml:space="preserve">ful to organizations other than electric utilities, such as load aggregators, power marketers, independent system operators, regulatory commissions, </w:t>
      </w:r>
      <w:r w:rsidR="000818E8">
        <w:t xml:space="preserve">and even </w:t>
      </w:r>
      <w:r w:rsidR="001054E8">
        <w:t xml:space="preserve">industrial/commercial companies, banks, trading firms, and insurance companies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Bazaz","non-dropping-particle":"","parse-names":false,"suffix":""}],"id":"ITEM-2","issued":{"date-parts":[["2017"]]},"page":"159-163","title":"Short Term Load Forecasting Using Artificial Neural Network","type":"article-journal"},"uris":["http://www.mendeley.com/documents/?uuid=62c3f67e-bc2d-4d5d-a8ad-91aa638d316e"]}],"mendeley":{"formattedCitation":"[1], [2]","plainTextFormattedCitation":"[1], [2]","previouslyFormattedCitation":"[1], [2]"},"properties":{"noteIndex":0},"schema":"https://github.com/citation-style-language/schema/raw/master/csl-citation.json"}</w:instrText>
      </w:r>
      <w:r w:rsidR="004552EB">
        <w:fldChar w:fldCharType="separate"/>
      </w:r>
      <w:r w:rsidR="004552EB" w:rsidRPr="004552EB">
        <w:rPr>
          <w:noProof/>
        </w:rPr>
        <w:t>[1], [2]</w:t>
      </w:r>
      <w:r w:rsidR="004552EB">
        <w:fldChar w:fldCharType="end"/>
      </w:r>
      <w:r w:rsidR="001054E8">
        <w:t>. These o</w:t>
      </w:r>
      <w:r w:rsidR="0011242E">
        <w:t>rganizations use</w:t>
      </w:r>
      <w:r>
        <w:t xml:space="preserve"> load forecasting </w:t>
      </w:r>
      <w:r w:rsidR="0011242E">
        <w:t xml:space="preserve">in </w:t>
      </w:r>
      <w:r>
        <w:t xml:space="preserve">power systems planning/operations, revenue projection, rate design, energy trading, </w:t>
      </w:r>
      <w:r w:rsidR="0011242E">
        <w:t>and other activities</w:t>
      </w:r>
      <w:r w:rsidR="003254E5">
        <w:t xml:space="preserve"> </w:t>
      </w:r>
      <w:r w:rsidR="009F6725">
        <w:fldChar w:fldCharType="begin" w:fldLock="1"/>
      </w:r>
      <w:r w:rsidR="00527687">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Society","id":"ITEM-3","issued":{"date-parts":[["2017"]]},"title":"Electrical load forecasting models: A critical systematic review","type":"article"},"uris":["http://www.mendeley.com/documents/?uuid=615d987e-400a-4457-a9c1-e419ac8b1f00"]}],"mendeley":{"formattedCitation":"[3]–[5]","plainTextFormattedCitation":"[3]–[5]","previouslyFormattedCitation":"[3]–[5]"},"properties":{"noteIndex":0},"schema":"https://github.com/citation-style-language/schema/raw/master/csl-citation.json"}</w:instrText>
      </w:r>
      <w:r w:rsidR="009F6725">
        <w:fldChar w:fldCharType="separate"/>
      </w:r>
      <w:r w:rsidR="00527687" w:rsidRPr="00527687">
        <w:rPr>
          <w:noProof/>
        </w:rPr>
        <w:t>[3]–[5]</w:t>
      </w:r>
      <w:r w:rsidR="009F6725">
        <w:fldChar w:fldCharType="end"/>
      </w:r>
      <w:r w:rsidR="009F6725">
        <w:t>.</w:t>
      </w:r>
      <w:r>
        <w:t xml:space="preserve"> </w:t>
      </w:r>
    </w:p>
    <w:p w14:paraId="44825881" w14:textId="765BE5EC" w:rsidR="002F30FB" w:rsidRDefault="00211911" w:rsidP="00C0493C">
      <w:pPr>
        <w:pStyle w:val="BodyText"/>
        <w:ind w:firstLine="288"/>
      </w:pPr>
      <w:r>
        <w:t xml:space="preserve">Electric load forecasting is well </w:t>
      </w:r>
      <w:r w:rsidR="003254E5">
        <w:t>studied</w:t>
      </w:r>
      <w:r>
        <w:t xml:space="preserve"> </w:t>
      </w:r>
      <w:r w:rsidR="00765C78">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forecasting","type":"article-journal","volume":"2017-Decem"},"uris":["http://www.mendeley.com/documents/?uuid=ddd0ca11-3b9c-4e4d-bde0-b315b5d9e154"]},{"id":"ITEM-3","itemData":{"DOI":"10.1016/j.rser.2017.02.023","ISSN":"18790690","abstract":"Electricity load forecasting is an important tool which can be utilized to enable effective control of commercial building electricity loads. Accurate forecasts of commercial building electricity loads can bring significant environmental and economic benefits by reducing electricity use and peak demand and the corresponding GHG emissions. This paper presents a review of different electricity load forecasting models with a particular focus on regression models, discussing different applications, most commonly used regression variables and methods to improve the performance and accuracy of the models. A comparison between the models is then presented for forecasting day ahead hourly electricity loads using real building and Campus data obtained from the Kensington Campus and Tyree Energy Technologies Building (TETB) at the University of New South Wales (UNSW). The results reveal that Artificial Neural Networks with Bayesian Regulation Backpropagation have the best overall root mean squared and mean absolute percentage error performance and almost all the models performed better predicting the overall Campus load than the single building load. The models were also tested on forecasting daily peak electricity demand. For each model, the obtained error for daily peak demand forecasts was higher than the average day ahead hourly forecasts. The regression models which were the main focus of the study performed fairly well in comparison to other more advanced machine learning models.","author":[{"dropping-particle":"","family":"Yildiz","given":"B.","non-dropping-particle":"","parse-names":false,"suffix":""},{"dropping-particle":"","family":"Bilbao","given":"J. I.","non-dropping-particle":"","parse-names":false,"suffix":""},{"dropping-particle":"","family":"Sproul","given":"A. B.","non-dropping-particle":"","parse-names":false,"suffix":""}],"container-title":"Renewable and Sustainable Energy Reviews","id":"ITEM-3","issued":{"date-parts":[["2017"]]},"title":"A review and analysis of regression and machine learning models on commercial building electricity load forecasting","type":"article"},"uris":["http://www.mendeley.com/documents/?uuid=3ed04135-1610-447e-8b7f-927a1b8a387c"]},{"id":"ITEM-4","itemData":{"DOI":"10.1016/j.procs.2015.04.160","ISSN":"18770509","abstract":"The electrical short term load forecasting has been emerged as one of the most essential field of research for efficient and reliable operation of power system in last few decades. It plays very significant role in the field of scheduling, contingency analysis, load flow analysis, planning and maintenance of power system. This paper addresses a review on recently published research work on different variants of artificial neural network in the field of short term load forecasting. In particular, the hybrid networks which is a combination of neural network with stochastic learning techniques such as genetic algorithm(GA), particle swarm optimization (PSO) etc. which has been successfully applied for short term load forecasting (STLF) is discussed thoroughly.","author":[{"dropping-particle":"","family":"Baliyan","given":"Arjun","non-dropping-particle":"","parse-names":false,"suffix":""},{"dropping-particle":"","family":"Gaurav","given":"Kumar","non-dropping-particle":"","parse-names":false,"suffix":""},{"dropping-particle":"","family":"Kumar Mishra","given":"Sudhansu","non-dropping-particle":"","parse-names":false,"suffix":""}],"container-title":"Procedia Computer Science","id":"ITEM-4","issued":{"date-parts":[["2015"]]},"title":"A review of short term load forecasting using artificial neural network models","type":"paper-conference"},"uris":["http://www.mendeley.com/documents/?uuid=551ddfd8-11e8-4840-a0d0-747025f85887"]}],"mendeley":{"formattedCitation":"[1], [6]–[8]","plainTextFormattedCitation":"[1], [6]–[8]","previouslyFormattedCitation":"[1], [6]–[8]"},"properties":{"noteIndex":0},"schema":"https://github.com/citation-style-language/schema/raw/master/csl-citation.json"}</w:instrText>
      </w:r>
      <w:r w:rsidR="00765C78">
        <w:fldChar w:fldCharType="separate"/>
      </w:r>
      <w:r w:rsidR="00527687" w:rsidRPr="00527687">
        <w:rPr>
          <w:noProof/>
        </w:rPr>
        <w:t>[1], [6]–[8]</w:t>
      </w:r>
      <w:r w:rsidR="00765C78">
        <w:fldChar w:fldCharType="end"/>
      </w:r>
      <w:r w:rsidR="00E42B0E">
        <w:t>,</w:t>
      </w:r>
      <w:r>
        <w:t xml:space="preserve"> and m</w:t>
      </w:r>
      <w:r w:rsidR="001054E8">
        <w:t xml:space="preserve">ost current research </w:t>
      </w:r>
      <w:r w:rsidR="00C6637B">
        <w:t>focuses</w:t>
      </w:r>
      <w:r w:rsidR="001054E8">
        <w:t xml:space="preserve"> on developing more accurate forecasts.  </w:t>
      </w:r>
      <w:r w:rsidR="00707CE2">
        <w:t>Load forecasting</w:t>
      </w:r>
      <w:r>
        <w:t xml:space="preserve"> is particularly </w:t>
      </w:r>
      <w:r w:rsidR="00057DB8">
        <w:t>relevant</w:t>
      </w:r>
      <w:r>
        <w:t xml:space="preserve"> in today</w:t>
      </w:r>
      <w:r w:rsidR="006143C7">
        <w:t>’</w:t>
      </w:r>
      <w:r>
        <w:t>s context</w:t>
      </w:r>
      <w:r w:rsidR="002F30FB">
        <w:t>, with the advent of new smart grid technologies.</w:t>
      </w:r>
      <w:r w:rsidR="009C3E14">
        <w:t xml:space="preserve"> </w:t>
      </w:r>
      <w:r w:rsidR="002F30FB">
        <w:t>The demand pattern</w:t>
      </w:r>
      <w:r>
        <w:t xml:space="preserve">s used to drive these technologies </w:t>
      </w:r>
      <w:r w:rsidR="00F547E6">
        <w:t xml:space="preserve">are </w:t>
      </w:r>
      <w:r w:rsidR="002F30FB">
        <w:t xml:space="preserve">complex due to </w:t>
      </w:r>
      <w:r w:rsidR="00F547E6">
        <w:t xml:space="preserve">the </w:t>
      </w:r>
      <w:r w:rsidR="002F30FB">
        <w:t>deregulation of energy markets</w:t>
      </w:r>
      <w:r w:rsidR="00C6637B">
        <w:t xml:space="preserve"> </w:t>
      </w:r>
      <w:r w:rsidR="00210196">
        <w:t>and</w:t>
      </w:r>
      <w:r w:rsidR="00061F72">
        <w:t xml:space="preserve"> </w:t>
      </w:r>
      <w:r w:rsidR="00210196">
        <w:t xml:space="preserve">the </w:t>
      </w:r>
      <w:r w:rsidR="00B426D0">
        <w:t xml:space="preserve">number of different random variables, often governed by human behavior, </w:t>
      </w:r>
      <w:r w:rsidR="00210196">
        <w:t xml:space="preserve">which </w:t>
      </w:r>
      <w:r w:rsidR="00B426D0">
        <w:t>need</w:t>
      </w:r>
      <w:r w:rsidR="00C6637B">
        <w:t>s</w:t>
      </w:r>
      <w:r w:rsidR="00B426D0">
        <w:t xml:space="preserve"> to be</w:t>
      </w:r>
      <w:r w:rsidR="00C6637B">
        <w:t xml:space="preserve"> considered</w:t>
      </w:r>
      <w:r w:rsidR="00B426D0">
        <w:t xml:space="preserve"> to predict</w:t>
      </w:r>
      <w:r w:rsidR="00F547E6">
        <w:t xml:space="preserve"> </w:t>
      </w:r>
      <w:r w:rsidR="002067E2">
        <w:t xml:space="preserve">future </w:t>
      </w:r>
      <w:r w:rsidR="00F547E6">
        <w:t>electricity demand</w:t>
      </w:r>
      <w:r>
        <w:t>. F</w:t>
      </w:r>
      <w:r w:rsidR="002F30FB">
        <w:t xml:space="preserve">inding an appropriate forecasting model for a specific electricity network is not a trivial task </w:t>
      </w:r>
      <w:r w:rsidR="004552EB">
        <w:fldChar w:fldCharType="begin" w:fldLock="1"/>
      </w:r>
      <w:r w:rsidR="004552EB">
        <w:instrText>ADDIN CSL_CITATION {"citationItems":[{"id":"ITEM-1","itemData":{"DOI":"10.1016/j.energy.2018.06.012","ISSN":"03605442","abstract":"Short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-1","issued":{"date-parts":[["2018"]]},"title":"Short term electricity load forecasting using a hybrid model","type":"article-journal"},"uris":["http://www.mendeley.com/documents/?uuid=f8112226-cf65-415b-b92a-11de7f66b4cc"]},{"id":"ITEM-2","itemData":{"DOI":"10.1016/j.scs.2017.08.009","ISSN":"22106707","abstract":"Electricity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Society","id":"ITEM-2","issued":{"date-parts":[["2017"]]},"title":"Electrical load forecasting models: A critical systematic review","type":"article"},"uris":["http://www.mendeley.com/documents/?uuid=615d987e-400a-4457-a9c1-e419ac8b1f00"]},{"id":"ITEM-3","itemData":{"DOI":"10.1186/s43067-020-00021-8","ISSN":"2314-7172","abstract":"The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Technology","id":"ITEM-3","issued":{"date-parts":[["2020"]]},"title":"Electricity load forecasting: a systematic review","type":"article-journal"},"uris":["http://www.mendeley.com/documents/?uuid=a4a08c2c-096c-4f5a-86be-386f6845def8"]}],"mendeley":{"formattedCitation":"[4], [5], [9]","plainTextFormattedCitation":"[4], [5], [9]","previouslyFormattedCitation":"[4], [5], [9]"},"properties":{"noteIndex":0},"schema":"https://github.com/citation-style-language/schema/raw/master/csl-citation.json"}</w:instrText>
      </w:r>
      <w:r w:rsidR="004552EB">
        <w:fldChar w:fldCharType="separate"/>
      </w:r>
      <w:r w:rsidR="004552EB" w:rsidRPr="004552EB">
        <w:rPr>
          <w:noProof/>
        </w:rPr>
        <w:t>[4], [5], [9]</w:t>
      </w:r>
      <w:r w:rsidR="004552EB">
        <w:fldChar w:fldCharType="end"/>
      </w:r>
      <w:r w:rsidR="009C3E14">
        <w:t xml:space="preserve">. </w:t>
      </w:r>
      <w:r w:rsidR="009A249D">
        <w:t>Different factors can affect load forecast</w:t>
      </w:r>
      <w:r w:rsidR="00B426D0">
        <w:t>s,</w:t>
      </w:r>
      <w:r w:rsidR="009A249D">
        <w:t xml:space="preserve"> such as the location of the area, the type of customers in the region, weather factors (</w:t>
      </w:r>
      <w:r w:rsidR="00E53D9F">
        <w:t>e.g</w:t>
      </w:r>
      <w:r w:rsidR="00707CE2">
        <w:t xml:space="preserve">., </w:t>
      </w:r>
      <w:r w:rsidR="009A249D">
        <w:t>temperature), the time of the day, day of the week, and other unpredictable factors (</w:t>
      </w:r>
      <w:r w:rsidR="00707CE2">
        <w:t xml:space="preserve">i.e., </w:t>
      </w:r>
      <w:r w:rsidR="009A249D">
        <w:t>coronavirus outbreak).</w:t>
      </w:r>
      <w:r w:rsidR="00E53D9F">
        <w:t xml:space="preserve">  Also, e</w:t>
      </w:r>
      <w:r w:rsidR="002F30FB">
        <w:t xml:space="preserve">lectricity demand </w:t>
      </w:r>
      <w:r w:rsidR="00707CE2">
        <w:t xml:space="preserve">can be </w:t>
      </w:r>
      <w:r w:rsidR="002F30FB">
        <w:t xml:space="preserve">assessed by </w:t>
      </w:r>
      <w:r w:rsidR="00092995">
        <w:t>tracking it</w:t>
      </w:r>
      <w:r w:rsidR="002F30FB">
        <w:t xml:space="preserve"> periodically</w:t>
      </w:r>
      <w:r w:rsidR="00092995">
        <w:t xml:space="preserve"> </w:t>
      </w:r>
      <w:r w:rsidR="000279C1">
        <w:t>- hourly</w:t>
      </w:r>
      <w:r w:rsidR="002F30FB">
        <w:t xml:space="preserve">, daily, weekly, </w:t>
      </w:r>
      <w:r w:rsidR="002F30FB">
        <w:lastRenderedPageBreak/>
        <w:t xml:space="preserve">monthly, </w:t>
      </w:r>
      <w:r w:rsidR="00092995">
        <w:t>or</w:t>
      </w:r>
      <w:r w:rsidR="002F30FB">
        <w:t xml:space="preserve"> yearly</w:t>
      </w:r>
      <w:r w:rsidR="00E53D9F">
        <w:t xml:space="preserve"> and forecasting </w:t>
      </w:r>
      <w:r w:rsidR="002F30FB">
        <w:t xml:space="preserve">processes can be </w:t>
      </w:r>
      <w:r w:rsidR="00A60F2B">
        <w:t>applied to various horizons</w:t>
      </w:r>
      <w:r w:rsidR="002F30FB">
        <w:t>: very short-term load forecasting (VSTLF</w:t>
      </w:r>
      <w:r w:rsidR="000808D2">
        <w:t>, &lt;1</w:t>
      </w:r>
      <w:r w:rsidR="00A60F2B">
        <w:t>-</w:t>
      </w:r>
      <w:r w:rsidR="000808D2">
        <w:t>day</w:t>
      </w:r>
      <w:r w:rsidR="002F30FB">
        <w:t>), short</w:t>
      </w:r>
      <w:r w:rsidR="0004030A">
        <w:t>-</w:t>
      </w:r>
      <w:r w:rsidR="002F30FB">
        <w:t>term load forecasting (STLF</w:t>
      </w:r>
      <w:r w:rsidR="000808D2">
        <w:t xml:space="preserve">, </w:t>
      </w:r>
      <w:r w:rsidR="00A60F2B">
        <w:t>&lt;</w:t>
      </w:r>
      <w:r w:rsidR="000808D2">
        <w:t>2-weeks</w:t>
      </w:r>
      <w:r w:rsidR="002F30FB">
        <w:t>), medium-term load forecasting (MTLF</w:t>
      </w:r>
      <w:r w:rsidR="00A60F2B">
        <w:t xml:space="preserve"> &lt;3-years</w:t>
      </w:r>
      <w:r w:rsidR="002F30FB">
        <w:t>), and long-term load forecasting (LTLF</w:t>
      </w:r>
      <w:r w:rsidR="000808D2">
        <w:t xml:space="preserve"> &gt;3years</w:t>
      </w:r>
      <w:r w:rsidR="002F30FB">
        <w:t xml:space="preserve">) </w:t>
      </w:r>
      <w:r w:rsidR="002F30FB">
        <w:fldChar w:fldCharType="begin" w:fldLock="1"/>
      </w:r>
      <w:r w:rsidR="004552E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2F30FB">
        <w:fldChar w:fldCharType="separate"/>
      </w:r>
      <w:r w:rsidR="00527687" w:rsidRPr="00527687">
        <w:rPr>
          <w:noProof/>
        </w:rPr>
        <w:t>[10]</w:t>
      </w:r>
      <w:r w:rsidR="002F30FB">
        <w:fldChar w:fldCharType="end"/>
      </w:r>
      <w:r w:rsidR="002F30FB">
        <w:t xml:space="preserve">. </w:t>
      </w:r>
      <w:r w:rsidR="00E53D9F">
        <w:t xml:space="preserve"> </w:t>
      </w:r>
      <w:r w:rsidR="002F30FB">
        <w:t>Short</w:t>
      </w:r>
      <w:r w:rsidR="00A60F2B">
        <w:t>er</w:t>
      </w:r>
      <w:r w:rsidR="0004030A">
        <w:t>-</w:t>
      </w:r>
      <w:r w:rsidR="002F30FB">
        <w:t xml:space="preserve">term forecasting has been the </w:t>
      </w:r>
      <w:r w:rsidR="00A60F2B">
        <w:t>focus</w:t>
      </w:r>
      <w:r w:rsidR="002F30FB">
        <w:t xml:space="preserve"> in most </w:t>
      </w:r>
      <w:r w:rsidR="00E53D9F">
        <w:t xml:space="preserve">current </w:t>
      </w:r>
      <w:r w:rsidR="003254E5">
        <w:t>research</w:t>
      </w:r>
      <w:r w:rsidR="00A60F2B">
        <w:t>, concentrating</w:t>
      </w:r>
      <w:r w:rsidR="002F30FB">
        <w:t xml:space="preserve"> on horizons of less than </w:t>
      </w:r>
      <w:r w:rsidR="00707CE2">
        <w:t>two</w:t>
      </w:r>
      <w:r w:rsidR="002F30FB">
        <w:t xml:space="preserve"> weeks </w:t>
      </w:r>
      <w:r w:rsidR="004552EB">
        <w:fldChar w:fldCharType="begin" w:fldLock="1"/>
      </w:r>
      <w:r w:rsidR="004552EB">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Access","id":"ITEM-2","issued":{"date-parts":[["2019"]]},"page":"88058-88071","publisher":"IEEE","title":"Multi-scale convolutional neural network with time-cognition for multi-step short-Term load forecasting","type":"article-journal","volume":"7"},"uris":["http://www.mendeley.com/documents/?uuid=697de639-9d9d-4960-b763-0e994c9f78f3"]},{"id":"ITEM-3","itemData":{"DOI":"10.1109/TSG.2013.2274373","ISSN":"19493053","abstract":"The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Grid","id":"ITEM-3","issue":"1","issued":{"date-parts":[["2014"]]},"page":"456-462","publisher":"IEEE","title":"Long term probabilistic load forecasting and normalization with hourly information","type":"article-journal","volume":"5"},"uris":["http://www.mendeley.com/documents/?uuid=3d2f3b02-12fc-417c-a746-0bb1d4ba5f98"]}],"mendeley":{"formattedCitation":"[1], [10], [11]","plainTextFormattedCitation":"[1], [10], [11]","previouslyFormattedCitation":"[1], [10], [11]"},"properties":{"noteIndex":0},"schema":"https://github.com/citation-style-language/schema/raw/master/csl-citation.json"}</w:instrText>
      </w:r>
      <w:r w:rsidR="004552EB">
        <w:fldChar w:fldCharType="separate"/>
      </w:r>
      <w:r w:rsidR="004552EB" w:rsidRPr="004552EB">
        <w:rPr>
          <w:noProof/>
        </w:rPr>
        <w:t>[1], [10], [11]</w:t>
      </w:r>
      <w:r w:rsidR="004552EB">
        <w:fldChar w:fldCharType="end"/>
      </w:r>
      <w:r w:rsidR="002271BE" w:rsidDel="002271BE">
        <w:t xml:space="preserve"> </w:t>
      </w:r>
    </w:p>
    <w:p w14:paraId="5DA28953" w14:textId="72B16AB6" w:rsidR="00CE1DD1" w:rsidRDefault="00152ED0" w:rsidP="00CE1DD1">
      <w:pPr>
        <w:pStyle w:val="BodyText"/>
        <w:ind w:firstLine="288"/>
        <w:rPr>
          <w:lang w:val="en-US"/>
        </w:rPr>
      </w:pPr>
      <w:r>
        <w:t xml:space="preserve">Both </w:t>
      </w:r>
      <w:r w:rsidR="00427763">
        <w:t xml:space="preserve">statistical </w:t>
      </w:r>
      <w:r>
        <w:t xml:space="preserve">techniques </w:t>
      </w:r>
      <w:r w:rsidR="00427763">
        <w:t xml:space="preserve">and </w:t>
      </w:r>
      <w:del w:id="103" w:author="Dawn MacIsaac" w:date="2021-06-05T08:24:00Z">
        <w:r w:rsidDel="00026D6B">
          <w:delText>artificial intelligence</w:delText>
        </w:r>
        <w:r w:rsidR="008C0A9B" w:rsidDel="00026D6B">
          <w:delText xml:space="preserve"> (AI)</w:delText>
        </w:r>
      </w:del>
      <w:ins w:id="104" w:author="Dawn MacIsaac" w:date="2021-06-05T08:24:00Z">
        <w:r w:rsidR="00026D6B">
          <w:t>machine learning (ML)</w:t>
        </w:r>
      </w:ins>
      <w:r>
        <w:t xml:space="preserve"> have been applied to provide load forecasts</w:t>
      </w:r>
      <w:r w:rsidR="00707CE2">
        <w:t>,</w:t>
      </w:r>
      <w:r>
        <w:t xml:space="preserve"> and with the advent of </w:t>
      </w:r>
      <w:r w:rsidR="00C6637B">
        <w:t>the</w:t>
      </w:r>
      <w:r w:rsidR="00E4065F">
        <w:t xml:space="preserve"> widespread</w:t>
      </w:r>
      <w:r w:rsidR="002271BE">
        <w:t xml:space="preserve"> </w:t>
      </w:r>
      <w:r>
        <w:t xml:space="preserve">application of data science, the </w:t>
      </w:r>
      <w:r w:rsidR="007C1F0C">
        <w:t>boundary between the</w:t>
      </w:r>
      <w:r>
        <w:t>se</w:t>
      </w:r>
      <w:r w:rsidR="007C1F0C">
        <w:t xml:space="preserve"> two </w:t>
      </w:r>
      <w:r>
        <w:t xml:space="preserve">approaches </w:t>
      </w:r>
      <w:r w:rsidR="007C1F0C">
        <w:t xml:space="preserve">is becoming more equivocal </w:t>
      </w:r>
      <w:r w:rsidR="007C1F0C">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7C1F0C">
        <w:fldChar w:fldCharType="separate"/>
      </w:r>
      <w:r w:rsidR="00527687" w:rsidRPr="00527687">
        <w:rPr>
          <w:noProof/>
        </w:rPr>
        <w:t>[1]</w:t>
      </w:r>
      <w:r w:rsidR="007C1F0C">
        <w:fldChar w:fldCharType="end"/>
      </w:r>
      <w:r w:rsidR="007C1F0C">
        <w:t>.</w:t>
      </w:r>
      <w:r w:rsidR="008C0A9B">
        <w:t xml:space="preserve"> </w:t>
      </w:r>
      <w:r w:rsidR="002C4098">
        <w:rPr>
          <w:lang w:val="en-US"/>
        </w:rPr>
        <w:t xml:space="preserve">Examples of statistical techniques </w:t>
      </w:r>
      <w:r w:rsidR="008C0A9B">
        <w:rPr>
          <w:lang w:val="en-US"/>
        </w:rPr>
        <w:t xml:space="preserve">applied to electrical load </w:t>
      </w:r>
      <w:r w:rsidR="009E24ED">
        <w:rPr>
          <w:lang w:val="en-US"/>
        </w:rPr>
        <w:t>forecasting</w:t>
      </w:r>
      <w:r w:rsidR="008C0A9B">
        <w:rPr>
          <w:lang w:val="en-US"/>
        </w:rPr>
        <w:t xml:space="preserve"> include m</w:t>
      </w:r>
      <w:r w:rsidR="009A4A94">
        <w:rPr>
          <w:lang w:val="en-US"/>
        </w:rPr>
        <w:t xml:space="preserve">ultiple </w:t>
      </w:r>
      <w:r w:rsidR="008C0A9B">
        <w:rPr>
          <w:lang w:val="en-US"/>
        </w:rPr>
        <w:t>linear regression analysis</w:t>
      </w:r>
      <w:r w:rsidR="00233E2B">
        <w:rPr>
          <w:lang w:val="en-US"/>
        </w:rPr>
        <w:t xml:space="preserve"> </w:t>
      </w:r>
      <w:r w:rsidR="004552EB">
        <w:rPr>
          <w:lang w:val="en-US"/>
        </w:rPr>
        <w:fldChar w:fldCharType="begin" w:fldLock="1"/>
      </w:r>
      <w:r w:rsidR="004552EB">
        <w:rPr>
          <w:lang w:val="en-US"/>
        </w:rPr>
        <w:instrText>ADDIN CSL_CITATION {"citationItems":[{"id":"ITEM-1","itemData":{"DOI":"10.1109/CICT.2016.44","ISBN":"9781509002108","abstract":"Energy demand forecasting is of great importance in the management of power systems. In this paper artificial neural network technique (ANN) and multiple linear regressions method is used for forecasting the load curve. Algorithms using these techniques have been programmed using MATLAB and applied to the case study. The efficiency of both the model is determined from the load curve and the load is predicted as a testing sample.","author":[{"dropping-particle":"","family":"Kumar","given":"Sharad","non-dropping-particle":"","parse-names":false,"suffix":""},{"dropping-particle":"","family":"Mishra","given":"Shashank","non-dropping-particle":"","parse-names":false,"suffix":""},{"dropping-particle":"","family":"Gupta","given":"Shashank","non-dropping-particle":"","parse-names":false,"suffix":""}],"container-title":"Proceedings - 2016 2nd International Conference on Computational Intelligence and Communication Technology, CICT 2016","id":"ITEM-1","issued":{"date-parts":[["2016"]]},"title":"Short term load forecasting using ANN and multiple linear regression","type":"paper-conference"},"uris":["http://www.mendeley.com/documents/?uuid=2cbd335a-5397-437d-9756-f9c743e1978f"]},{"id":"ITEM-2","itemData":{"DOI":"10.1109/SSCI.2017.8285261","ISBN":"9781538627259","abstract":"This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data","type":"article-journal","volume":"2018-Janua"},"uris":["http://www.mendeley.com/documents/?uuid=3dedc393-6528-4e37-8c9f-c6f79840e1fe"]}],"mendeley":{"formattedCitation":"[12], [13]","plainTextFormattedCitation":"[12], [13]","previouslyFormattedCitation":"[12], [13]"},"properties":{"noteIndex":0},"schema":"https://github.com/citation-style-language/schema/raw/master/csl-citation.json"}</w:instrText>
      </w:r>
      <w:r w:rsidR="004552EB">
        <w:rPr>
          <w:lang w:val="en-US"/>
        </w:rPr>
        <w:fldChar w:fldCharType="separate"/>
      </w:r>
      <w:r w:rsidR="004552EB" w:rsidRPr="004552EB">
        <w:rPr>
          <w:noProof/>
          <w:lang w:val="en-US"/>
        </w:rPr>
        <w:t>[12], [13]</w:t>
      </w:r>
      <w:r w:rsidR="004552EB">
        <w:rPr>
          <w:lang w:val="en-US"/>
        </w:rPr>
        <w:fldChar w:fldCharType="end"/>
      </w:r>
      <w:r w:rsidR="009A4A94">
        <w:rPr>
          <w:lang w:val="en-US"/>
        </w:rPr>
        <w:t xml:space="preserve"> </w:t>
      </w:r>
      <w:r w:rsidR="008C0A9B">
        <w:rPr>
          <w:lang w:val="en-US"/>
        </w:rPr>
        <w:t>e</w:t>
      </w:r>
      <w:r w:rsidR="009A4A94">
        <w:rPr>
          <w:lang w:val="en-US"/>
        </w:rPr>
        <w:t xml:space="preserve">xponential </w:t>
      </w:r>
      <w:r w:rsidR="008C0A9B">
        <w:rPr>
          <w:lang w:val="en-US"/>
        </w:rPr>
        <w:t>s</w:t>
      </w:r>
      <w:r w:rsidR="009A4A94">
        <w:rPr>
          <w:lang w:val="en-US"/>
        </w:rPr>
        <w:t>moothing</w:t>
      </w:r>
      <w:r w:rsidR="00847AFB">
        <w:rPr>
          <w:lang w:val="en-US"/>
        </w:rPr>
        <w:t xml:space="preserve"> </w:t>
      </w:r>
      <w:r w:rsidR="00847AFB">
        <w:rPr>
          <w:lang w:val="en-US"/>
        </w:rPr>
        <w:fldChar w:fldCharType="begin" w:fldLock="1"/>
      </w:r>
      <w:r w:rsidR="00527687">
        <w:rPr>
          <w:lang w:val="en-US"/>
        </w:rPr>
        <w:instrText>ADDIN CSL_CITATION {"citationItems":[{"id":"ITEM-1","itemData":{"DOI":"10.1109/APPEEC.2012.6307555","ISBN":"9781457705472","ISSN":"21574839","abstract":"Exponential smoothing model is one of the main load forecasting models of power systems, the accuracy of the model depends on smoothing coefficient. In this paper, a study on how to seek the best smoothing coefficient is given. The results show that using the principle of weighting more on near data and weighting less on far data to seek the optimal smoothing coefficient can get a better result. Based on the result, a method of how to weight more on near data and weight less on far data is proposed. A practical example of load forecasting with the method is also shown here. © 2012 IEEE.","author":[{"dropping-particle":"","family":"Ji","given":"Peirong","non-dropping-particle":"","parse-names":false,"suffix":""},{"dropping-particle":"","family":"Xiong","given":"Di","non-dropping-particle":"","parse-names":false,"suffix":""},{"dropping-particle":"","family":"Wang","given":"Peng","non-dropping-particle":"","parse-names":false,"suffix":""},{"dropping-particle":"","family":"Chen","given":"Juan","non-dropping-particle":"","parse-names":false,"suffix":""}],"container-title":"Asia-Pacific Power and Energy Engineering Conference, APPEEC","id":"ITEM-1","issued":{"date-parts":[["2012"]]},"title":"A study on exponential smoothing model for load forecasting","type":"paper-conference"},"uris":["http://www.mendeley.com/documents/?uuid=be77df21-3615-4771-90f2-0d2ca40e1ba4"]},{"id":"ITEM-2","itemData":{"DOI":"10.1016/j.ejor.2018.12.013","ISSN":"03772217","abstract":"This article draws from research on ensembles in computational intelligence to propose structural combinations of forecasts, which are point forecast combinations that are based on information from the parameters of the individual models that generated the forecasts. Two types of structural combination are proposed which use seasonal exponential smoothing as base models, and are applied to forecast short-term electricity demand. Although forecasting performance may depend on how ensembles are generated, results show that the proposed combinations can outperform competitive benchmarks. The methods can be used to forecast other seasonal data and be extended to different types of forecasting models.","author":[{"dropping-particle":"","family":"Rendon-Sanchez","given":"Juan F.","non-dropping-particle":"","parse-names":false,"suffix":""},{"dropping-particle":"","family":"Menezes","given":"Lilian M.","non-dropping-particle":"de","parse-names":false,"suffix":""}],"container-title":"European Journal of Operational Research","id":"ITEM-2","issued":{"date-parts":[["2019"]]},"title":"Structural combination of seasonal exponential smoothing forecasts applied to load forecasting","type":"article-journal"},"uris":["http://www.mendeley.com/documents/?uuid=53245019-974b-4e58-9957-513582620681"]}],"mendeley":{"formattedCitation":"[14], [15]","plainTextFormattedCitation":"[14], [15]","previouslyFormattedCitation":"[14], [15]"},"properties":{"noteIndex":0},"schema":"https://github.com/citation-style-language/schema/raw/master/csl-citation.json"}</w:instrText>
      </w:r>
      <w:r w:rsidR="00847AFB">
        <w:rPr>
          <w:lang w:val="en-US"/>
        </w:rPr>
        <w:fldChar w:fldCharType="separate"/>
      </w:r>
      <w:r w:rsidR="00527687" w:rsidRPr="00527687">
        <w:rPr>
          <w:noProof/>
          <w:lang w:val="en-US"/>
        </w:rPr>
        <w:t>[14], [15]</w:t>
      </w:r>
      <w:r w:rsidR="00847AFB">
        <w:rPr>
          <w:lang w:val="en-US"/>
        </w:rPr>
        <w:fldChar w:fldCharType="end"/>
      </w:r>
      <w:r w:rsidR="009A4A94">
        <w:rPr>
          <w:lang w:val="en-US"/>
        </w:rPr>
        <w:t>,</w:t>
      </w:r>
      <w:r w:rsidR="008C0A9B">
        <w:rPr>
          <w:lang w:val="en-US"/>
        </w:rPr>
        <w:t xml:space="preserve"> and</w:t>
      </w:r>
      <w:r w:rsidR="009A4A94">
        <w:rPr>
          <w:lang w:val="en-US"/>
        </w:rPr>
        <w:t xml:space="preserve"> </w:t>
      </w:r>
      <w:r w:rsidR="008C0A9B">
        <w:rPr>
          <w:lang w:val="en-US"/>
        </w:rPr>
        <w:t>auto</w:t>
      </w:r>
      <w:r w:rsidR="0004030A">
        <w:rPr>
          <w:lang w:val="en-US"/>
        </w:rPr>
        <w:t>-</w:t>
      </w:r>
      <w:r w:rsidR="008C0A9B">
        <w:rPr>
          <w:lang w:val="en-US"/>
        </w:rPr>
        <w:t xml:space="preserve">regressive integrated moving average </w:t>
      </w:r>
      <w:r w:rsidR="009A4A94">
        <w:rPr>
          <w:lang w:val="en-US"/>
        </w:rPr>
        <w:t>(ARIMA)</w:t>
      </w:r>
      <w:r w:rsidR="008C0A9B">
        <w:rPr>
          <w:lang w:val="en-US"/>
        </w:rPr>
        <w:t xml:space="preserve"> modeling </w:t>
      </w:r>
      <w:r w:rsidR="00F547E6">
        <w:rPr>
          <w:lang w:val="en-US"/>
        </w:rPr>
        <w:fldChar w:fldCharType="begin" w:fldLock="1"/>
      </w:r>
      <w:r w:rsidR="00527687">
        <w:rPr>
          <w:lang w:val="en-US"/>
        </w:rPr>
        <w:instrText>ADDIN CSL_CITATION {"citationItems":[{"id":"ITEM-1","itemData":{"DOI":"10.1109/SmartGridComm.2019.8909756","ISBN":"9781538680995","abstract":"Electrical load forecasting is an important part of power system planning and operation, which can guide the power enterprises to arrange generation plan reasonably, reduce the cost of power generation, and provide a reference for power grid reconstruction and optimization. However, due to the complicated inner non-linear property and seasonality pattern of electrical load, accurate short-term load forecasting (STLF) is of big challenge. In this paper, we firstly study the large time-span quasi-periodicity of load sequences, including the inner correlation of a short load segment and the quasi-periodicity among the load segments spanning different time duration from a week to a month. Then, an ensemble method is proposed, which combines Auto-regressive Integrated Moving Average (ARIMA) and Long Short Term Memory (LSTM) in order to fully exploit the large time-span quasi-periodicity of the loads. Here, ARIMA model captures the stationary pattern of the load segments, while LSTM extracts the complicated non-linear relations of load segments. The proposed method is evaluated on a data set of load consumption in Toronto, and the results show the proposed method outperforms the existing popular STLF models with a small payload of computational complexity.","author":[{"dropping-particle":"","family":"Tang","given":"Lingling","non-dropping-particle":"","parse-names":false,"suffix":""},{"dropping-particle":"","family":"Yi","given":"Yulin","non-dropping-particle":"","parse-names":false,"suffix":""},{"dropping-particle":"","family":"Peng","given":"Yuexing","non-dropping-particle":"","parse-names":false,"suffix":""}],"container-title":"2019 IEEE International Conference on Communications, Control, and Computing Technologies for Smart Grids, SmartGridComm 2019","id":"ITEM-1","issued":{"date-parts":[["2019"]]},"title":"An ensemble deep learning model for short-term load forecasting based on ARIMA and LSTM","type":"paper-conference"},"uris":["http://www.mendeley.com/documents/?uuid=78df86c1-0272-4d2b-8718-8eeed54895a8"]},{"id":"ITEM-2","itemData":{"DOI":"10.1002/2475-8876.12135","ISSN":"2475-8876","abstract":"Understanding the energy consumption patterns of buildings and investing efforts toward energy load reduction is important for optimizing resources and conserving energy in buildings. In this research, we proposed a forecasting method for the electricity load of university buildings using a hybrid model comprising a clustering technique and the autoregressive integrated moving average (ARIMA) model. The novel approach includes clustering data of an entire year, including the forecasting day using K-means clustering, and using the result to forecast the electricity peak load of university buildings. The combination of clustering and the ARIMA model has proved to increase the performance of forecasting rather than that using the ARIMA model alone. Forecasting electricity peak load with appreciable accuracy several hours before peak hours can provide the management authorities with sufficient time to design strategies for peak load reduction. This method can also be implemented in the demand response for reducing electricity bills by avoiding electricity usage during the high electricity rate hours.","author":[{"dropping-particle":"","family":"Nepal","given":"Bishnu","non-dropping-particle":"","parse-names":false,"suffix":""},{"dropping-particle":"","family":"Yamaha","given":"Motoi","non-dropping-particle":"","parse-names":false,"suffix":""},{"dropping-particle":"","family":"Yokoe","given":"Aya","non-dropping-particle":"","parse-names":false,"suffix":""},{"dropping-particle":"","family":"Yamaji","given":"Toshiya","non-dropping-particle":"","parse-names":false,"suffix":""}],"container-title":"Japan Architectural Review","id":"ITEM-2","issued":{"date-parts":[["2020"]]},"title":"Electricity load forecasting using clustering and ARIMA model for energy management in buildings","type":"article-journal"},"uris":["http://www.mendeley.com/documents/?uuid=4b3da0e0-2ae3-40df-a6a1-7ee745710b04"]}],"mendeley":{"formattedCitation":"[16], [17]","plainTextFormattedCitation":"[16], [17]","previouslyFormattedCitation":"[16], [17]"},"properties":{"noteIndex":0},"schema":"https://github.com/citation-style-language/schema/raw/master/csl-citation.json"}</w:instrText>
      </w:r>
      <w:r w:rsidR="00F547E6">
        <w:rPr>
          <w:lang w:val="en-US"/>
        </w:rPr>
        <w:fldChar w:fldCharType="separate"/>
      </w:r>
      <w:r w:rsidR="00527687" w:rsidRPr="00527687">
        <w:rPr>
          <w:noProof/>
          <w:lang w:val="en-US"/>
        </w:rPr>
        <w:t>[16], [17]</w:t>
      </w:r>
      <w:r w:rsidR="00F547E6">
        <w:rPr>
          <w:lang w:val="en-US"/>
        </w:rPr>
        <w:fldChar w:fldCharType="end"/>
      </w:r>
      <w:r w:rsidR="009A4A94">
        <w:rPr>
          <w:lang w:val="en-US"/>
        </w:rPr>
        <w:t>.</w:t>
      </w:r>
      <w:r w:rsidR="008C0A9B">
        <w:rPr>
          <w:lang w:val="en-US"/>
        </w:rPr>
        <w:t xml:space="preserve">  </w:t>
      </w:r>
      <w:del w:id="105" w:author="Dawn MacIsaac" w:date="2021-06-05T08:24:00Z">
        <w:r w:rsidR="008C0A9B" w:rsidDel="00026D6B">
          <w:rPr>
            <w:lang w:val="en-US"/>
          </w:rPr>
          <w:delText xml:space="preserve">AI </w:delText>
        </w:r>
      </w:del>
      <w:ins w:id="106" w:author="Dawn MacIsaac" w:date="2021-06-05T08:24:00Z">
        <w:r w:rsidR="00026D6B">
          <w:rPr>
            <w:lang w:val="en-US"/>
          </w:rPr>
          <w:t>ML</w:t>
        </w:r>
        <w:r w:rsidR="00026D6B">
          <w:rPr>
            <w:lang w:val="en-US"/>
          </w:rPr>
          <w:t xml:space="preserve"> </w:t>
        </w:r>
      </w:ins>
      <w:r w:rsidR="008C0A9B">
        <w:rPr>
          <w:lang w:val="en-US"/>
        </w:rPr>
        <w:t>algorithms</w:t>
      </w:r>
      <w:r w:rsidR="006E1298">
        <w:rPr>
          <w:lang w:val="en-US"/>
        </w:rPr>
        <w:t xml:space="preserve"> are </w:t>
      </w:r>
      <w:r w:rsidR="00707CE2">
        <w:rPr>
          <w:lang w:val="en-US"/>
        </w:rPr>
        <w:t>more intelligent</w:t>
      </w:r>
      <w:r w:rsidR="006E1298">
        <w:rPr>
          <w:lang w:val="en-US"/>
        </w:rPr>
        <w:t xml:space="preserve"> and </w:t>
      </w:r>
      <w:r w:rsidR="00936FA3">
        <w:rPr>
          <w:lang w:val="en-US"/>
        </w:rPr>
        <w:t xml:space="preserve">can be </w:t>
      </w:r>
      <w:r w:rsidR="006E1298">
        <w:rPr>
          <w:lang w:val="en-US"/>
        </w:rPr>
        <w:t xml:space="preserve">better, as </w:t>
      </w:r>
      <w:r w:rsidR="009E24ED">
        <w:rPr>
          <w:lang w:val="en-US"/>
        </w:rPr>
        <w:t xml:space="preserve">they </w:t>
      </w:r>
      <w:r w:rsidR="008C0A9B">
        <w:rPr>
          <w:lang w:val="en-US"/>
        </w:rPr>
        <w:t xml:space="preserve">provide </w:t>
      </w:r>
      <w:r w:rsidR="00F520F9">
        <w:rPr>
          <w:lang w:val="en-US"/>
        </w:rPr>
        <w:t xml:space="preserve">the </w:t>
      </w:r>
      <w:r w:rsidR="008C0A9B">
        <w:rPr>
          <w:lang w:val="en-US"/>
        </w:rPr>
        <w:t>capacity to</w:t>
      </w:r>
      <w:r w:rsidR="006E1298">
        <w:rPr>
          <w:lang w:val="en-US"/>
        </w:rPr>
        <w:t xml:space="preserve"> learn and adapt to the non-linear and complex relationships between load and other influencing factors (</w:t>
      </w:r>
      <w:r w:rsidR="00936FA3">
        <w:rPr>
          <w:lang w:val="en-US"/>
        </w:rPr>
        <w:t>e.g</w:t>
      </w:r>
      <w:r w:rsidR="006E1298">
        <w:rPr>
          <w:lang w:val="en-US"/>
        </w:rPr>
        <w:t>.</w:t>
      </w:r>
      <w:r w:rsidR="001B4D23">
        <w:rPr>
          <w:lang w:val="en-US"/>
        </w:rPr>
        <w:t>,</w:t>
      </w:r>
      <w:r w:rsidR="006E1298">
        <w:rPr>
          <w:lang w:val="en-US"/>
        </w:rPr>
        <w:t xml:space="preserve"> weather, time of day) automatically </w:t>
      </w:r>
      <w:r w:rsidR="006E1298">
        <w:rPr>
          <w:lang w:val="en-US"/>
        </w:rPr>
        <w:fldChar w:fldCharType="begin" w:fldLock="1"/>
      </w:r>
      <w:r w:rsidR="004552EB">
        <w:rPr>
          <w:lang w:val="en-US"/>
        </w:rPr>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rsidR="006E1298">
        <w:rPr>
          <w:lang w:val="en-US"/>
        </w:rPr>
        <w:fldChar w:fldCharType="separate"/>
      </w:r>
      <w:r w:rsidR="004552EB" w:rsidRPr="004552EB">
        <w:rPr>
          <w:noProof/>
          <w:lang w:val="en-US"/>
        </w:rPr>
        <w:t>[10]</w:t>
      </w:r>
      <w:r w:rsidR="006E1298">
        <w:rPr>
          <w:lang w:val="en-US"/>
        </w:rPr>
        <w:fldChar w:fldCharType="end"/>
      </w:r>
      <w:r w:rsidR="006E1298">
        <w:rPr>
          <w:lang w:val="en-US"/>
        </w:rPr>
        <w:t xml:space="preserve">. </w:t>
      </w:r>
      <w:r w:rsidR="0057768D">
        <w:rPr>
          <w:lang w:val="en-US"/>
        </w:rPr>
        <w:t>Artificial Neural Networks</w:t>
      </w:r>
      <w:r w:rsidR="005A3728">
        <w:rPr>
          <w:lang w:val="en-US"/>
        </w:rPr>
        <w:t xml:space="preserve"> </w:t>
      </w:r>
      <w:ins w:id="107" w:author="Dawn MacIsaac" w:date="2021-06-05T08:51:00Z">
        <w:r w:rsidR="001D7735">
          <w:rPr>
            <w:lang w:val="en-US"/>
          </w:rPr>
          <w:t>(</w:t>
        </w:r>
        <w:proofErr w:type="spellStart"/>
        <w:r w:rsidR="001D7735">
          <w:rPr>
            <w:lang w:val="en-US"/>
          </w:rPr>
          <w:t>ANNs</w:t>
        </w:r>
        <w:proofErr w:type="spellEnd"/>
        <w:r w:rsidR="001D7735">
          <w:rPr>
            <w:lang w:val="en-US"/>
          </w:rPr>
          <w:t xml:space="preserve">) </w:t>
        </w:r>
      </w:ins>
      <w:r w:rsidR="005A3728">
        <w:rPr>
          <w:lang w:val="en-US"/>
        </w:rPr>
        <w:fldChar w:fldCharType="begin" w:fldLock="1"/>
      </w:r>
      <w:r w:rsidR="004552EB">
        <w:rPr>
          <w:lang w:val="en-US"/>
        </w:rPr>
        <w:instrText>ADDIN CSL_CITATION {"citationItems":[{"id":"ITEM-1","itemData":{"DOI":"10.1016/j.egypro.2011.12.965","ISSN":"18766102","abstract":"Accurate load forecasting is a great help for electric companies to make the best decisions in terms of unit commitment, generation and maintenance planning, etc. It is necessary that electric generation companies have prior knowledge of future demand with great accuracy. Some data mining algorithms play the greater role to predict the load forecasting. This paper investigates the application of artificial neural networks (ANN) and fuzzy logic (FL) as forecasting tools for predicting the load demand in short term category. In this case the forecasting is day ahead and it is observed that ANN represents the more accurate results in comparison to FL. Finally application of ANN in medium term load forecasting is implemented and the results are compared. © 2011 Published by Elsevier Ltd.","author":[{"dropping-particle":"","family":"Badri","given":"A.","non-dropping-particle":"","parse-names":false,"suffix":""},{"dropping-particle":"","family":"Ameli","given":"Z.","non-dropping-particle":"","parse-names":false,"suffix":""},{"dropping-particle":"","family":"Motie Birjandi","given":"A.","non-dropping-particle":"","parse-names":false,"suffix":""}],"container-title":"Energy Procedia","id":"ITEM-1","issued":{"date-parts":[["2012"]]},"title":"Application of artificial neural networks and fuzzy logic methods for short term load forecasting","type":"paper-conference"},"uris":["http://www.mendeley.com/documents/?uuid=2203ebff-8645-4136-9ba9-ba867323dc1d"]}],"mendeley":{"formattedCitation":"[18]","plainTextFormattedCitation":"[18]","previouslyFormattedCitation":"[18]"},"properties":{"noteIndex":0},"schema":"https://github.com/citation-style-language/schema/raw/master/csl-citation.json"}</w:instrText>
      </w:r>
      <w:r w:rsidR="005A3728">
        <w:rPr>
          <w:lang w:val="en-US"/>
        </w:rPr>
        <w:fldChar w:fldCharType="separate"/>
      </w:r>
      <w:r w:rsidR="004552EB" w:rsidRPr="004552EB">
        <w:rPr>
          <w:noProof/>
          <w:lang w:val="en-US"/>
        </w:rPr>
        <w:t>[18]</w:t>
      </w:r>
      <w:r w:rsidR="005A3728">
        <w:rPr>
          <w:lang w:val="en-US"/>
        </w:rPr>
        <w:fldChar w:fldCharType="end"/>
      </w:r>
      <w:r w:rsidR="005A3728">
        <w:rPr>
          <w:lang w:val="en-US"/>
        </w:rPr>
        <w:fldChar w:fldCharType="begin" w:fldLock="1"/>
      </w:r>
      <w:r w:rsidR="004552EB">
        <w:rPr>
          <w:lang w:val="en-US"/>
        </w:rPr>
        <w:instrText>ADDIN CSL_CITATION {"citationItems":[{"id":"ITEM-1","itemData":{"DOI":"10.3390/en11010213","ISSN":"19961073","abstract":"One of the most important research topics in smart grid technology is load forecasting, because accuracy of load forecasting highly influences reliability of the smart grid systems. In the past, load forecasting was obtained by traditional analysis techniques such as time series analysis and linear regression. Since the load forecast focuses on aggregated electricity consumption patterns, researchers have recently integrated deep learning approaches with machine learning techniques. In this study, an accurate deep neural network algorithm for short-Term load forecasting (STLF) is introduced. The forecasting performance of proposed algorithm is compared with performances of five artificial intelligence algorithms that are commonly used in load forecasting. The Mean Absolute Percentage Error (MAPE) and Cumulative Variation of Root Mean Square Error (CV-RMSE) are used as accuracy evaluation indexes. The experiment results show that MAPE and CV-RMSE of proposed algorithm are 9.77% and 11.66%, respectively, displaying very high forecasting accuracy.","author":[{"dropping-particle":"","family":"Kuo","given":"Ping Huan","non-dropping-particle":"","parse-names":false,"suffix":""},{"dropping-particle":"","family":"Huang","given":"Chiou Jye","non-dropping-particle":"","parse-names":false,"suffix":""}],"container-title":"Energies","id":"ITEM-1","issued":{"date-parts":[["2018"]]},"title":"A high precision artificial neural networks model for short-Term energy load forecasting","type":"article-journal"},"uris":["http://www.mendeley.com/documents/?uuid=e3c847d0-b7c8-4635-b231-a4638120c750"]}],"mendeley":{"formattedCitation":"[19]","plainTextFormattedCitation":"[19]","previouslyFormattedCitation":"[19]"},"properties":{"noteIndex":0},"schema":"https://github.com/citation-style-language/schema/raw/master/csl-citation.json"}</w:instrText>
      </w:r>
      <w:r w:rsidR="005A3728">
        <w:rPr>
          <w:lang w:val="en-US"/>
        </w:rPr>
        <w:fldChar w:fldCharType="separate"/>
      </w:r>
      <w:r w:rsidR="004552EB" w:rsidRPr="004552EB">
        <w:rPr>
          <w:noProof/>
          <w:lang w:val="en-US"/>
        </w:rPr>
        <w:t>[19]</w:t>
      </w:r>
      <w:r w:rsidR="005A3728">
        <w:rPr>
          <w:lang w:val="en-US"/>
        </w:rPr>
        <w:fldChar w:fldCharType="end"/>
      </w:r>
      <w:r w:rsidR="0057768D">
        <w:rPr>
          <w:lang w:val="en-US"/>
        </w:rPr>
        <w:t>, Fuzzy Regression Models</w:t>
      </w:r>
      <w:r w:rsidR="00527687">
        <w:rPr>
          <w:lang w:val="en-US"/>
        </w:rPr>
        <w:t xml:space="preserve"> </w:t>
      </w:r>
      <w:r w:rsidR="00527687">
        <w:rPr>
          <w:lang w:val="en-US"/>
        </w:rPr>
        <w:fldChar w:fldCharType="begin" w:fldLock="1"/>
      </w:r>
      <w:r w:rsidR="004552EB">
        <w:rPr>
          <w:lang w:val="en-US"/>
        </w:rPr>
        <w:instrText>ADDIN CSL_CITATION {"citationItems":[{"id":"ITEM-1","itemData":{"DOI":"10.1007/s10700-013-9166-9","ISSN":"15732908","abstract":"Electric load forecasting is a fundamental business process and wellestablished analytical problem in the utility industry. Due to various characteristics of electricity demand series and the business needs, electric load forecasting is a classical textbook example and popular application field in the forecasting community. During the past 30 plus years, many statistical and artificial intelligence techniques have been applied to short term load forecasting (STLF) with varying degrees of success. Although fuzzy regression has been tried for STLF for about a decade, most research work is still focused at the theoretical level, leaving little value for practical applications. A primary reason is that inadequate attention has been paid to the improvement of the underlying linear model. This application-oriented paper proposes a fuzzy interaction regression approach to STLF. Through comparisons to three models (two fuzzy regression models and one multiple linear regression model) without interaction effects, the proposed approach shows superior performance over its counterparts. This paper also offers critical comments to a notable but questionable paper in this field. Finally, tips for practicing forecasting using fuzzy regression are discussed. © Springer Science+Business Media New York 2013.","author":[{"dropping-particle":"","family":"Hong","given":"Tao","non-dropping-particle":"","parse-names":false,"suffix":""},{"dropping-particle":"","family":"Wang","given":"Pu","non-dropping-particle":"","parse-names":false,"suffix":""}],"container-title":"Fuzzy Optimization and Decision Making","id":"ITEM-1","issued":{"date-parts":[["2014"]]},"title":"Fuzzy interaction regression for short term load forecasting","type":"article-journal"},"uris":["http://www.mendeley.com/documents/?uuid=eec041b9-acf8-4d1f-810e-4767ab9ce7fb"]},{"id":"ITEM-2","itemData":{"DOI":"10.1109/TPWRS.2010.2048585","ISSN":"08858950","abstract":"This paper presents two hybrid neural networks derived from fuzzy neural networks (FNN): wavelet fuzzy neural network (WFNN) using the fuzzified wavelet features as the inputs to FNN and fuzzy neural network (FNCI) employing the Choquet integral as the outputs of FNN. The learning through FNCI is simplified by the use of q-measure and the speed of convergence of the parameters is increased by reinforced learning. The underlying fuzzy models of these hybrid networks are a modified form of fuzzy rules of Takagi-Sugeno model. The number of fuzzy rules is found from a fuzzy curve corresponding to each input-output by counting the total number of peaks and troughs in the curve. The models can forecast hourly load with a lead time of 1 h as they deal with short-term load forecasting. The results of the two hybrid networks using Indian utility data are compared with ANFIS and other conventional methods. The performance of the proposed WFNN is found superior to all the other compared methods. © 2010 IEEE.","author":[{"dropping-particle":"","family":"Hanmandlu","given":"Madasu","non-dropping-particle":"","parse-names":false,"suffix":""},{"dropping-particle":"","family":"Chauhan","given":"Bhavesh Kumar","non-dropping-particle":"","parse-names":false,"suffix":""}],"container-title":"IEEE Transactions on Power Systems","id":"ITEM-2","issued":{"date-parts":[["2011"]]},"title":"Load forecasting using hybrid models","type":"article-journal"},"uris":["http://www.mendeley.com/documents/?uuid=2df0b6f9-b63b-45fe-b8c5-bc9f3603d5de"]}],"mendeley":{"formattedCitation":"[20], [21]","plainTextFormattedCitation":"[20], [21]","previouslyFormattedCitation":"[20], [21]"},"properties":{"noteIndex":0},"schema":"https://github.com/citation-style-language/schema/raw/master/csl-citation.json"}</w:instrText>
      </w:r>
      <w:r w:rsidR="00527687">
        <w:rPr>
          <w:lang w:val="en-US"/>
        </w:rPr>
        <w:fldChar w:fldCharType="separate"/>
      </w:r>
      <w:r w:rsidR="004552EB" w:rsidRPr="004552EB">
        <w:rPr>
          <w:noProof/>
          <w:lang w:val="en-US"/>
        </w:rPr>
        <w:t>[20], [21]</w:t>
      </w:r>
      <w:r w:rsidR="00527687">
        <w:rPr>
          <w:lang w:val="en-US"/>
        </w:rPr>
        <w:fldChar w:fldCharType="end"/>
      </w:r>
      <w:r w:rsidR="0057768D">
        <w:rPr>
          <w:lang w:val="en-US"/>
        </w:rPr>
        <w:t>, Support Vector Machines</w:t>
      </w:r>
      <w:r w:rsidR="00527687">
        <w:rPr>
          <w:lang w:val="en-US"/>
        </w:rPr>
        <w:t xml:space="preserve"> </w:t>
      </w:r>
      <w:r w:rsidR="00527687">
        <w:rPr>
          <w:lang w:val="en-US"/>
        </w:rPr>
        <w:fldChar w:fldCharType="begin" w:fldLock="1"/>
      </w:r>
      <w:r w:rsidR="004552EB">
        <w:rPr>
          <w:lang w:val="en-US"/>
        </w:rPr>
        <w:instrText>ADDIN CSL_CITATION {"citationItems":[{"id":"ITEM-1","itemData":{"DOI":"10.1016/j.knosys.2018.08.027","ISSN":"09507051","abstract":"Short-Term Electricity Load Forecasting (STLF) has become one of the hot topics of energy research as it plays a crucial role in electricity markets and power systems. Few researches aim at selecting optimal input features (Feature Selection, FS) when forecasting model is established, although more and more intelligent hybrid models are developed to forecast real-time electricity load. In fact, a good FS is a key factor that influence prediction accuracy. Based on the idea of selecting optimal input features, a hybrid model, AS-GCLSSVM, is developed to forecast electricity load in this research, which combines ACF (AutoCorrelation Function) and LSSVM (Least Squares Support Vector Machines). ACF is applied to select the informative input variables, and LSSVM is for prediction. The parameters in LSSVM are optimized by GWO (Grey Wolf Optimization Algorithm) and CV (Cross Validation). The proposed model is to forecast the half-hour electricity load of the following week. Experimental results show that it is an effective approach that can improve the forecasting accuracy remarkably, compared with the benchmark models.","author":[{"dropping-particle":"","family":"Yang","given":"Ailing","non-dropping-particle":"","parse-names":false,"suffix":""},{"dropping-particle":"","family":"Li","given":"Weide","non-dropping-particle":"","parse-names":false,"suffix":""},{"dropping-particle":"","family":"Yang","given":"Xuan","non-dropping-particle":"","parse-names":false,"suffix":""}],"container-title":"Knowledge-Based Systems","id":"ITEM-1","issued":{"date-parts":[["2019"]]},"title":"Short-term electricity load forecasting based on feature selection and Least Squares Support Vector Machines","type":"article-journal"},"uris":["http://www.mendeley.com/documents/?uuid=2c933dca-4baf-44e4-b650-ef8e41e6ae0e"]}],"mendeley":{"formattedCitation":"[22]","plainTextFormattedCitation":"[22]","previouslyFormattedCitation":"[22]"},"properties":{"noteIndex":0},"schema":"https://github.com/citation-style-language/schema/raw/master/csl-citation.json"}</w:instrText>
      </w:r>
      <w:r w:rsidR="00527687">
        <w:rPr>
          <w:lang w:val="en-US"/>
        </w:rPr>
        <w:fldChar w:fldCharType="separate"/>
      </w:r>
      <w:r w:rsidR="004552EB" w:rsidRPr="004552EB">
        <w:rPr>
          <w:noProof/>
          <w:lang w:val="en-US"/>
        </w:rPr>
        <w:t>[22]</w:t>
      </w:r>
      <w:r w:rsidR="00527687">
        <w:rPr>
          <w:lang w:val="en-US"/>
        </w:rPr>
        <w:fldChar w:fldCharType="end"/>
      </w:r>
      <w:r w:rsidR="0057768D">
        <w:rPr>
          <w:lang w:val="en-US"/>
        </w:rPr>
        <w:t>, Gradient Boosting Machines</w:t>
      </w:r>
      <w:r w:rsidR="00527687">
        <w:rPr>
          <w:lang w:val="en-US"/>
        </w:rPr>
        <w:t xml:space="preserve"> </w:t>
      </w:r>
      <w:r w:rsidR="00527687">
        <w:rPr>
          <w:lang w:val="en-US"/>
        </w:rPr>
        <w:fldChar w:fldCharType="begin" w:fldLock="1"/>
      </w:r>
      <w:r w:rsidR="004552EB">
        <w:rPr>
          <w:lang w:val="en-US"/>
        </w:rPr>
        <w:instrText>ADDIN CSL_CITATION {"citationItems":[{"id":"ITEM-1","itemData":{"DOI":"10.1109/LA-CCI.2016.7885697","ISBN":"9781509051052","abstract":"Accurate load forecasts are required in most tasks of energy planning. In this paper we present a hybrid method for short-term load forecasting. We combined Exponential Smoothing, a classical method for time series forecasting, with Gradient Boosting, a powerful machine learning algorithm. The proposed model was tested with real data and the results showed a considerable improvement in forecasting accuracy.","author":[{"dropping-particle":"","family":"Mayrink","given":"Victor","non-dropping-particle":"","parse-names":false,"suffix":""},{"dropping-particle":"","family":"Hippert","given":"Henrique S.","non-dropping-particle":"","parse-names":false,"suffix":""}],"container-title":"2016 IEEE Latin American Conference on Computational Intelligence, LA-CCI 2016 - Proceedings","id":"ITEM-1","issued":{"date-parts":[["2017"]]},"title":"A hybrid method using Exponential Smoothing and Gradient Boosting for electrical short-term load forecasting","type":"paper-conference"},"uris":["http://www.mendeley.com/documents/?uuid=14080106-797e-4e97-b2da-44c5fbd9b1eb"]}],"mendeley":{"formattedCitation":"[23]","plainTextFormattedCitation":"[23]","previouslyFormattedCitation":"[23]"},"properties":{"noteIndex":0},"schema":"https://github.com/citation-style-language/schema/raw/master/csl-citation.json"}</w:instrText>
      </w:r>
      <w:r w:rsidR="00527687">
        <w:rPr>
          <w:lang w:val="en-US"/>
        </w:rPr>
        <w:fldChar w:fldCharType="separate"/>
      </w:r>
      <w:r w:rsidR="004552EB" w:rsidRPr="004552EB">
        <w:rPr>
          <w:noProof/>
          <w:lang w:val="en-US"/>
        </w:rPr>
        <w:t>[23]</w:t>
      </w:r>
      <w:r w:rsidR="00527687">
        <w:rPr>
          <w:lang w:val="en-US"/>
        </w:rPr>
        <w:fldChar w:fldCharType="end"/>
      </w:r>
      <w:r w:rsidR="00936FA3">
        <w:rPr>
          <w:lang w:val="en-US"/>
        </w:rPr>
        <w:t xml:space="preserve"> have all been applied to electrical load forecasting</w:t>
      </w:r>
      <w:r w:rsidR="0057768D">
        <w:rPr>
          <w:lang w:val="en-US"/>
        </w:rPr>
        <w:t xml:space="preserve">. </w:t>
      </w:r>
    </w:p>
    <w:p w14:paraId="2ECCF80E" w14:textId="64FA824B" w:rsidR="009A4A94" w:rsidRPr="00CE1DD1" w:rsidRDefault="004E299F" w:rsidP="00A122EE">
      <w:pPr>
        <w:pStyle w:val="BodyText"/>
        <w:ind w:firstLine="288"/>
        <w:rPr>
          <w:lang w:val="en-US"/>
        </w:rPr>
      </w:pPr>
      <w:r>
        <w:rPr>
          <w:lang w:val="en-US"/>
        </w:rPr>
        <w:t xml:space="preserve">In recent years, deep learning approaches have </w:t>
      </w:r>
      <w:r w:rsidR="008C0A9B">
        <w:rPr>
          <w:lang w:val="en-US"/>
        </w:rPr>
        <w:t xml:space="preserve">also </w:t>
      </w:r>
      <w:r>
        <w:rPr>
          <w:lang w:val="en-US"/>
        </w:rPr>
        <w:t>become enticing to researchers</w:t>
      </w:r>
      <w:r w:rsidR="008B285B">
        <w:rPr>
          <w:lang w:val="en-US"/>
        </w:rPr>
        <w:t xml:space="preserve"> in this field</w:t>
      </w:r>
      <w:r w:rsidR="008C0A9B" w:rsidRPr="009E24ED">
        <w:rPr>
          <w:lang w:val="en-US"/>
        </w:rPr>
        <w:t xml:space="preserve">.  The </w:t>
      </w:r>
      <w:r w:rsidR="009E24ED">
        <w:rPr>
          <w:lang w:val="en-US"/>
        </w:rPr>
        <w:t xml:space="preserve">Recurrent </w:t>
      </w:r>
      <w:r w:rsidR="00CA2667">
        <w:rPr>
          <w:lang w:val="en-US"/>
        </w:rPr>
        <w:t>Neural</w:t>
      </w:r>
      <w:r w:rsidR="009E24ED">
        <w:rPr>
          <w:lang w:val="en-US"/>
        </w:rPr>
        <w:t xml:space="preserve"> Network </w:t>
      </w:r>
      <w:del w:id="108" w:author="Dawn MacIsaac" w:date="2021-06-05T08:25:00Z">
        <w:r w:rsidR="009E24ED" w:rsidDel="00341F14">
          <w:rPr>
            <w:lang w:val="en-US"/>
          </w:rPr>
          <w:delText xml:space="preserve">(or </w:delText>
        </w:r>
      </w:del>
      <w:ins w:id="109" w:author="Dawn MacIsaac" w:date="2021-06-05T08:25:00Z">
        <w:r w:rsidR="00341F14">
          <w:rPr>
            <w:lang w:val="en-US"/>
          </w:rPr>
          <w:t>(</w:t>
        </w:r>
      </w:ins>
      <w:proofErr w:type="spellStart"/>
      <w:r w:rsidR="009E24ED">
        <w:rPr>
          <w:lang w:val="en-US"/>
        </w:rPr>
        <w:t>RNN</w:t>
      </w:r>
      <w:proofErr w:type="spellEnd"/>
      <w:r w:rsidR="009E24ED">
        <w:rPr>
          <w:lang w:val="en-US"/>
        </w:rPr>
        <w:t>) introduce</w:t>
      </w:r>
      <w:r w:rsidR="00DA1C10">
        <w:rPr>
          <w:lang w:val="en-US"/>
        </w:rPr>
        <w:t>d</w:t>
      </w:r>
      <w:r w:rsidR="009E24ED">
        <w:rPr>
          <w:lang w:val="en-US"/>
        </w:rPr>
        <w:t xml:space="preserve"> memory into neural networks,</w:t>
      </w:r>
      <w:r w:rsidR="00DA1C10">
        <w:rPr>
          <w:lang w:val="en-US"/>
        </w:rPr>
        <w:t xml:space="preserve"> which </w:t>
      </w:r>
      <w:r w:rsidR="00707CE2">
        <w:rPr>
          <w:lang w:val="en-US"/>
        </w:rPr>
        <w:t>helps model</w:t>
      </w:r>
      <w:r w:rsidR="00DA1C10">
        <w:rPr>
          <w:lang w:val="en-US"/>
        </w:rPr>
        <w:t xml:space="preserve"> sequential data</w:t>
      </w:r>
      <w:r w:rsidR="00CA2667">
        <w:rPr>
          <w:lang w:val="en-US"/>
        </w:rPr>
        <w:t>. However, RNNs ha</w:t>
      </w:r>
      <w:r w:rsidR="00F520F9">
        <w:rPr>
          <w:lang w:val="en-US"/>
        </w:rPr>
        <w:t>ve</w:t>
      </w:r>
      <w:r w:rsidR="00CA2667">
        <w:rPr>
          <w:lang w:val="en-US"/>
        </w:rPr>
        <w:t xml:space="preserve"> a weakness</w:t>
      </w:r>
      <w:r w:rsidR="00882BB3">
        <w:rPr>
          <w:lang w:val="en-US"/>
        </w:rPr>
        <w:t xml:space="preserve"> in that they are susceptible to the effects of </w:t>
      </w:r>
      <w:r w:rsidR="00CA2667">
        <w:rPr>
          <w:lang w:val="en-US"/>
        </w:rPr>
        <w:t>vanishing</w:t>
      </w:r>
      <w:r w:rsidR="00882BB3">
        <w:rPr>
          <w:lang w:val="en-US"/>
        </w:rPr>
        <w:t xml:space="preserve"> or </w:t>
      </w:r>
      <w:r w:rsidR="00CA2667">
        <w:rPr>
          <w:lang w:val="en-US"/>
        </w:rPr>
        <w:t xml:space="preserve">exploding gradient </w:t>
      </w:r>
      <w:r w:rsidR="004552EB">
        <w:rPr>
          <w:lang w:val="en-US"/>
        </w:rPr>
        <w:fldChar w:fldCharType="begin" w:fldLock="1"/>
      </w:r>
      <w:r w:rsidR="004552EB">
        <w:rPr>
          <w:lang w:val="en-US"/>
        </w:rPr>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forecasting","type":"article-journal","volume":"2017-Decem"},"uris":["http://www.mendeley.com/documents/?uuid=ddd0ca11-3b9c-4e4d-bde0-b315b5d9e154"]}],"mendeley":{"formattedCitation":"[6], [24]","plainTextFormattedCitation":"[6], [24]","previouslyFormattedCitation":"[6], [24]"},"properties":{"noteIndex":0},"schema":"https://github.com/citation-style-language/schema/raw/master/csl-citation.json"}</w:instrText>
      </w:r>
      <w:r w:rsidR="004552EB">
        <w:rPr>
          <w:lang w:val="en-US"/>
        </w:rPr>
        <w:fldChar w:fldCharType="separate"/>
      </w:r>
      <w:r w:rsidR="004552EB" w:rsidRPr="004552EB">
        <w:rPr>
          <w:noProof/>
          <w:lang w:val="en-US"/>
        </w:rPr>
        <w:t>[6], [24]</w:t>
      </w:r>
      <w:r w:rsidR="004552EB">
        <w:rPr>
          <w:lang w:val="en-US"/>
        </w:rPr>
        <w:fldChar w:fldCharType="end"/>
      </w:r>
      <w:r w:rsidR="00CA2667">
        <w:rPr>
          <w:lang w:val="en-US"/>
        </w:rPr>
        <w:t>. This</w:t>
      </w:r>
      <w:r w:rsidR="00707CE2">
        <w:rPr>
          <w:lang w:val="en-US"/>
        </w:rPr>
        <w:t xml:space="preserve"> </w:t>
      </w:r>
      <w:r w:rsidR="00882BB3">
        <w:rPr>
          <w:lang w:val="en-US"/>
        </w:rPr>
        <w:t xml:space="preserve">weakness </w:t>
      </w:r>
      <w:r w:rsidR="00CA2667">
        <w:rPr>
          <w:lang w:val="en-US"/>
        </w:rPr>
        <w:t xml:space="preserve">led to the </w:t>
      </w:r>
      <w:r w:rsidR="00882BB3">
        <w:rPr>
          <w:lang w:val="en-US"/>
        </w:rPr>
        <w:t xml:space="preserve">development </w:t>
      </w:r>
      <w:r w:rsidR="00CA2667">
        <w:rPr>
          <w:lang w:val="en-US"/>
        </w:rPr>
        <w:t xml:space="preserve">of </w:t>
      </w:r>
      <w:r w:rsidR="00882BB3">
        <w:rPr>
          <w:lang w:val="en-US"/>
        </w:rPr>
        <w:t xml:space="preserve">the </w:t>
      </w:r>
      <w:r w:rsidR="00CA2667">
        <w:rPr>
          <w:lang w:val="en-US"/>
        </w:rPr>
        <w:t>Long Short-Term Memory (LSTM)</w:t>
      </w:r>
      <w:r w:rsidR="00882BB3">
        <w:rPr>
          <w:lang w:val="en-US"/>
        </w:rPr>
        <w:t xml:space="preserve"> network</w:t>
      </w:r>
      <w:r w:rsidR="00CA2667">
        <w:rPr>
          <w:lang w:val="en-US"/>
        </w:rPr>
        <w:t xml:space="preserve">. </w:t>
      </w:r>
      <w:r w:rsidR="00882BB3">
        <w:rPr>
          <w:lang w:val="en-US"/>
        </w:rPr>
        <w:t xml:space="preserve">The </w:t>
      </w:r>
      <w:r w:rsidR="00CA2667">
        <w:rPr>
          <w:lang w:val="en-US"/>
        </w:rPr>
        <w:t xml:space="preserve">LSTM </w:t>
      </w:r>
      <w:r w:rsidR="00882BB3">
        <w:rPr>
          <w:lang w:val="en-US"/>
        </w:rPr>
        <w:t>provid</w:t>
      </w:r>
      <w:r w:rsidR="00E4065F">
        <w:rPr>
          <w:lang w:val="en-US"/>
        </w:rPr>
        <w:t>es</w:t>
      </w:r>
      <w:r w:rsidR="00CA2667">
        <w:rPr>
          <w:lang w:val="en-US"/>
        </w:rPr>
        <w:t xml:space="preserve"> a model capable of storing information for a</w:t>
      </w:r>
      <w:r w:rsidR="00707CE2">
        <w:rPr>
          <w:lang w:val="en-US"/>
        </w:rPr>
        <w:t>n extended</w:t>
      </w:r>
      <w:r w:rsidR="00CA2667">
        <w:rPr>
          <w:lang w:val="en-US"/>
        </w:rPr>
        <w:t xml:space="preserve"> period</w:t>
      </w:r>
      <w:r w:rsidR="00635DFD">
        <w:rPr>
          <w:lang w:val="en-US"/>
        </w:rPr>
        <w:t xml:space="preserve"> and better control of gradients</w:t>
      </w:r>
      <w:r w:rsidR="00CA2667">
        <w:rPr>
          <w:lang w:val="en-US"/>
        </w:rPr>
        <w:t>.</w:t>
      </w:r>
      <w:r w:rsidR="00740089">
        <w:rPr>
          <w:lang w:val="en-US"/>
        </w:rPr>
        <w:t xml:space="preserve"> </w:t>
      </w:r>
      <w:proofErr w:type="spellStart"/>
      <w:r w:rsidR="00740089">
        <w:rPr>
          <w:lang w:val="en-US"/>
        </w:rPr>
        <w:t>Munem</w:t>
      </w:r>
      <w:proofErr w:type="spellEnd"/>
      <w:r w:rsidR="00F520F9">
        <w:rPr>
          <w:lang w:val="en-US"/>
        </w:rPr>
        <w:fldChar w:fldCharType="begin" w:fldLock="1"/>
      </w:r>
      <w:r w:rsidR="004552EB">
        <w:rPr>
          <w:lang w:val="en-US"/>
        </w:rPr>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[25]","plainTextFormattedCitation":"[25]","previouslyFormattedCitation":"[25]"},"properties":{"noteIndex":0},"schema":"https://github.com/citation-style-language/schema/raw/master/csl-citation.json"}</w:instrText>
      </w:r>
      <w:r w:rsidR="00F520F9">
        <w:rPr>
          <w:lang w:val="en-US"/>
        </w:rPr>
        <w:fldChar w:fldCharType="separate"/>
      </w:r>
      <w:r w:rsidR="004552EB" w:rsidRPr="004552EB">
        <w:rPr>
          <w:noProof/>
          <w:lang w:val="en-US"/>
        </w:rPr>
        <w:t>[25]</w:t>
      </w:r>
      <w:r w:rsidR="00F520F9">
        <w:rPr>
          <w:lang w:val="en-US"/>
        </w:rPr>
        <w:fldChar w:fldCharType="end"/>
      </w:r>
      <w:r w:rsidR="00740089">
        <w:rPr>
          <w:lang w:val="en-US"/>
        </w:rPr>
        <w:t xml:space="preserve"> et al. argue that </w:t>
      </w:r>
      <w:r w:rsidR="00F520F9">
        <w:rPr>
          <w:lang w:val="en-US"/>
        </w:rPr>
        <w:t>LSTM</w:t>
      </w:r>
      <w:r w:rsidR="00740089">
        <w:rPr>
          <w:lang w:val="en-US"/>
        </w:rPr>
        <w:t xml:space="preserve"> </w:t>
      </w:r>
      <w:r w:rsidR="00707CE2">
        <w:rPr>
          <w:lang w:val="en-US"/>
        </w:rPr>
        <w:t>is</w:t>
      </w:r>
      <w:r w:rsidR="00740089">
        <w:rPr>
          <w:lang w:val="en-US"/>
        </w:rPr>
        <w:t xml:space="preserve"> better than other deep neural networks because of </w:t>
      </w:r>
      <w:r w:rsidR="00673ECD">
        <w:rPr>
          <w:lang w:val="en-US"/>
        </w:rPr>
        <w:t>its</w:t>
      </w:r>
      <w:r w:rsidR="00740089">
        <w:rPr>
          <w:lang w:val="en-US"/>
        </w:rPr>
        <w:t xml:space="preserve"> memory cell configuration. </w:t>
      </w:r>
      <w:r w:rsidR="00A122EE">
        <w:rPr>
          <w:lang w:val="en-US"/>
        </w:rPr>
        <w:lastRenderedPageBreak/>
        <w:t>Convolutional Neural Networks (CNNs) ha</w:t>
      </w:r>
      <w:r w:rsidR="00F520F9">
        <w:rPr>
          <w:lang w:val="en-US"/>
        </w:rPr>
        <w:t>ve</w:t>
      </w:r>
      <w:r w:rsidR="00A122EE">
        <w:rPr>
          <w:lang w:val="en-US"/>
        </w:rPr>
        <w:t xml:space="preserve"> also gained the attention of </w:t>
      </w:r>
      <w:r w:rsidR="00882BB3">
        <w:rPr>
          <w:lang w:val="en-US"/>
        </w:rPr>
        <w:t>researchers studying load forecasting</w:t>
      </w:r>
      <w:r w:rsidR="00824D1F">
        <w:rPr>
          <w:lang w:val="en-US"/>
        </w:rPr>
        <w:t xml:space="preserve"> </w:t>
      </w:r>
      <w:r w:rsidR="00B5196F">
        <w:rPr>
          <w:lang w:val="en-US"/>
        </w:rPr>
        <w:fldChar w:fldCharType="begin" w:fldLock="1"/>
      </w:r>
      <w:r w:rsidR="003364F3">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forecasting","type":"paper-conference"},"uris":["http://www.mendeley.com/documents/?uuid=d2b4f58a-e173-4874-a917-8321b05ccde1"]},{"id":"ITEM-2","itemData":{"DOI":"10.1016/j.energy.2019.03.081","ISSN":"03605442","abstract":"We propose a combined method that is based on the fuzzy time series (FTS) and convolutional neural networks (CNN) for short-term load forecasting (STLF). Accordingly, in the proposed method, multivariate time series data which include hourly load data, hourly temperature time series and fuzzified version of load time series, was converted into multi-channel images to be fed to a proposed deep learning CNN model with proper architecture. By using images which have been created from the sequenced values of multivariate time series, the proposed CNN model could determine and extract related important parameters, in an implicit and automatic way, without any need for human interaction and expert knowledge, and all by itself. By following this strategy, it was shown how employing the proposed method is easier than some traditional STLF models. Therefore it could be seen as one of the big difference between the proposed method and some state-of-the-art methodologies of STLF. Moreover, using fuzzy logic had great contribution to control over-fitting by expressing one dimension of time series by a fuzzy space, in a spectrum, and a shadow instead of presenting it with exact numbers. Various experiments on test data-sets support the efficiency of the proposed method.","author":[{"dropping-particle":"","family":"Sadaei","given":"Hossein Javedani","non-dropping-particle":"","parse-names":false,"suffix":""},{"dropping-particle":"","family":"Lima e Silva","given":"Petrônio Cândido","non-dropping-particle":"de","parse-names":false,"suffix":""},{"dropping-particle":"","family":"Guimarães","given":"Frederico Gadelha","non-dropping-particle":"","parse-names":false,"suffix":""},{"dropping-particle":"","family":"Lee","given":"Muhammad Hisyam","non-dropping-particle":"","parse-names":false,"suffix":""}],"container-title":"Energy","id":"ITEM-2","issued":{"date-parts":[["2019"]]},"title":"Short-term load forecasting by using a combined method of convolutional neural networks and fuzzy time series","type":"article-journal"},"uris":["http://www.mendeley.com/documents/?uuid=291d1144-0386-4fa9-98c8-a5cef64d5760"]},{"id":"ITEM-3","itemData":{"DOI":"10.1109/IJCNN.2018.8489399","ISBN":"9781509060146","abstract":"We investigate the application of convolutional neural networks for energy time series forecasting. In particular, we consider predicting the photovoltaic solar power and electricity load for the next day, from previous solar power and electricity loads. We compare the performance of convolutional neural networks with multilayer perceptron neural networks, which are one of the most popular and successful methods used for these tasks, and also with long short-term memory recurrent neural networks and a persistence baseline. The evaluation is conducted using four solar and electricity time series from three countries. Our results showed that the convolutional and multilayer perceptron neural networks performed similarly in terms of accuracy and training time, and outperformed the other models. This highlights the potential of convolutional neural networks for energy time series forecasting.","author":[{"dropping-particle":"","family":"Koprinska","given":"Irena","non-dropping-particle":"","parse-names":false,"suffix":""},{"dropping-particle":"","family":"Wu","given":"Dengsong","non-dropping-particle":"","parse-names":false,"suffix":""},{"dropping-particle":"","family":"Wang","given":"Zheng","non-dropping-particle":"","parse-names":false,"suffix":""}],"container-title":"Proceedings of the International Joint Conference on Neural Networks","id":"ITEM-3","issued":{"date-parts":[["2018"]]},"title":"Convolutional Neural Networks for Energy Time Series Forecasting","type":"paper-conference"},"uris":["http://www.mendeley.com/documents/?uuid=216a1c44-5291-4198-8b07-8d560a959417"]},{"id":"ITEM-4","itemData":{"DOI":"10.1109/SmartGridComm.2018.8587494","ISBN":"9781538679548","abstract":"Low aggregations of electric load profiles are more fluctuating, relative forecast errors are comparatively high, and it has been shown that different forecast models and feature configurations may be best suitable for specific households or buildings. However, at low aggregations, the monetary incentive for manual feature engineering and model selection is low, as benefits from forecast improvements are small. Convolutional Neural Networks (CNN) have proven to achieve high accuracy in an end-to-end fashion with minimal effort for manual feature selection. WaveNet, a CNN-based approach, has been developed to handle noisy time-series data for speech recognition and synthesis. In this work we explore if WaveNet is suitable for short-term forecasts of lowly aggregated electric loads. We find that WaveNet performs similarly to, and slightly better than, typical benchmark models for individual households, at the cost of higher model complexity. Preliminary experiments show that transfer learning can further improve results and decrease training times for individual households, as a pattern such as the correlation between outside temperature and load can be learned as general features. For aggregations of 10-200 households WaveNet improves most over the benchmarks, e.g., 13% compared to vanilla Artificial Neural Networks at 200 households, making it possibly suitable for aggregated load forecasting.","author":[{"dropping-particle":"","family":"Vos","given":"Marcus","non-dropping-particle":"","parse-names":false,"suffix":""},{"dropping-particle":"","family":"Bender-Saebelkampf","given":"Christian","non-dropping-particle":"","parse-names":false,"suffix":""},{"dropping-particle":"","family":"Albayrak","given":"Sahin","non-dropping-particle":"","parse-names":false,"suffix":""}],"container-title":"2018 IEEE International Conference on Communications, Control, and Computing Technologies for Smart Grids, SmartGridComm 2018","id":"ITEM-4","issued":{"date-parts":[["2018"]]},"title":"Residential Short-Term Load Forecasting Using Convolutional Neural Networks","type":"paper-conference"},"uris":["http://www.mendeley.com/documents/?uuid=362580c5-b345-4438-83a4-58ac5a4aaa26"]},{"id":"ITEM-5","itemData":{"DOI":"10.1016/j.procs.2017.11.374","ISSN":"18770509","abstract":"Nowadays, electricity plays a vital role in national economic and social development. Accurate load forecasting can help power companies to secure electricity supply and scheduling and reduce wastes since electricity is difficult to store. In this paper, we propose a novel Deep Neural Network architecture for short term load forecasting. We integrate multiple types of input features by using appropriate neural network components to process each of them. We use Convolutional Neural Network components to extract rich features from historical load sequence and use Recurrent Components to model the implicit dynamics. In addition, we use Dense layers to transform other types of features. Experimental results on a large data set containing hourly loads of a North China city show the superiority of our method. Moreover, the proposed method is quite flexible and can be applied to other time series prediction tasks.","author":[{"dropping-particle":"","family":"He","given":"Wan","non-dropping-particle":"","parse-names":false,"suffix":""}],"container-title":"Procedia Computer Science","id":"ITEM-5","issued":{"date-parts":[["2017"]]},"title":"Load Forecasting via Deep Neural Networks","type":"paper-conference"},"uris":["http://www.mendeley.com/documents/?uuid=014fdec6-7155-40c4-b39e-f1220c791961"]}],"mendeley":{"formattedCitation":"[3], [26]–[29]","plainTextFormattedCitation":"[3], [26]–[29]","previouslyFormattedCitation":"[3], [26]–[29]"},"properties":{"noteIndex":0},"schema":"https://github.com/citation-style-language/schema/raw/master/csl-citation.json"}</w:instrText>
      </w:r>
      <w:r w:rsidR="00B5196F">
        <w:rPr>
          <w:lang w:val="en-US"/>
        </w:rPr>
        <w:fldChar w:fldCharType="separate"/>
      </w:r>
      <w:r w:rsidR="00B5196F" w:rsidRPr="00B5196F">
        <w:rPr>
          <w:noProof/>
          <w:lang w:val="en-US"/>
        </w:rPr>
        <w:t>[3], [26]–[29]</w:t>
      </w:r>
      <w:r w:rsidR="00B5196F">
        <w:rPr>
          <w:lang w:val="en-US"/>
        </w:rPr>
        <w:fldChar w:fldCharType="end"/>
      </w:r>
      <w:r w:rsidR="00B5196F">
        <w:rPr>
          <w:lang w:val="en-US"/>
        </w:rPr>
        <w:t>.</w:t>
      </w:r>
      <w:r w:rsidR="00A122EE">
        <w:rPr>
          <w:lang w:val="en-US"/>
        </w:rPr>
        <w:t xml:space="preserve"> </w:t>
      </w:r>
      <w:r w:rsidR="00824D1F">
        <w:rPr>
          <w:lang w:val="en-US"/>
        </w:rPr>
        <w:t xml:space="preserve">The </w:t>
      </w:r>
      <w:r w:rsidR="00A122EE">
        <w:rPr>
          <w:lang w:val="en-US"/>
        </w:rPr>
        <w:t>CNN is a feed</w:t>
      </w:r>
      <w:r w:rsidR="00707CE2">
        <w:rPr>
          <w:lang w:val="en-US"/>
        </w:rPr>
        <w:t>-</w:t>
      </w:r>
      <w:r w:rsidR="00A122EE">
        <w:rPr>
          <w:lang w:val="en-US"/>
        </w:rPr>
        <w:t>forward network</w:t>
      </w:r>
      <w:r w:rsidR="00E67BEE">
        <w:rPr>
          <w:lang w:val="en-US"/>
        </w:rPr>
        <w:t xml:space="preserve"> </w:t>
      </w:r>
      <w:r w:rsidR="001B4D23">
        <w:rPr>
          <w:lang w:val="en-US"/>
        </w:rPr>
        <w:t>designed to process</w:t>
      </w:r>
      <w:r w:rsidR="00A122EE">
        <w:rPr>
          <w:lang w:val="en-US"/>
        </w:rPr>
        <w:t xml:space="preserve"> data with </w:t>
      </w:r>
      <w:r w:rsidR="00E4065F">
        <w:rPr>
          <w:lang w:val="en-US"/>
        </w:rPr>
        <w:t xml:space="preserve">a </w:t>
      </w:r>
      <w:r w:rsidR="00A122EE">
        <w:rPr>
          <w:lang w:val="en-US"/>
        </w:rPr>
        <w:t xml:space="preserve">grid topology; its </w:t>
      </w:r>
      <w:r w:rsidR="00707CE2">
        <w:rPr>
          <w:lang w:val="en-US"/>
        </w:rPr>
        <w:t>primary</w:t>
      </w:r>
      <w:r w:rsidR="00A122EE">
        <w:rPr>
          <w:lang w:val="en-US"/>
        </w:rPr>
        <w:t xml:space="preserve"> application has been for image classification</w:t>
      </w:r>
      <w:r w:rsidR="003365D3">
        <w:rPr>
          <w:lang w:val="en-US"/>
        </w:rPr>
        <w:t xml:space="preserve"> </w:t>
      </w:r>
      <w:r w:rsidR="004552EB">
        <w:rPr>
          <w:lang w:val="en-US"/>
        </w:rPr>
        <w:fldChar w:fldCharType="begin" w:fldLock="1"/>
      </w:r>
      <w:r w:rsidR="00B5196F">
        <w:rPr>
          <w:lang w:val="en-US"/>
        </w:rPr>
        <w:instrText>ADDIN CSL_CITATION {"citationItems":[{"id":"ITEM-1","itemData":{"abstract":"Deep learning allows computational models that are composed of multiple processing layers to learn representations of data with multiple levels of abstraction. These methods have dramatically improved the state-of-the-art in speech recognition, visual object recognition, object detection and many other domains such as drug discovery and genomics. Deep learning discovers intricate structure in large data sets by using the backpropagation algorithm to indicate how a machine should change its internal parameters that are used to compute the representation in each layer from the representation in the previous layer. Deep convolutional nets have brought about breakthroughs in processing images, video, speech and audio, whereas recurrent nets have shone light on sequential data such as text and speech.","author":[{"dropping-particle":"","family":"Yann LeCun, Yoshua Bengio","given":"Geoffrey Hinton","non-dropping-particle":"","parse-names":false,"suffix":""}],"container-title":"Nature","id":"ITEM-1","issued":{"date-parts":[["2015"]]},"title":"Deep learning (2015), Y. LeCun, Y. Bengio and G. Hinton","type":"article-journal"},"uris":["http://www.mendeley.com/documents/?uuid=b6147842-a8c0-4bc9-ad39-1672457cceb0"]},{"id":"ITEM-2","itemData":{"DOI":"10.1109/ISIE.2017.8001465","ISBN":"9781509014125","abstract":"Smartgrids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[30]","plainTextFormattedCitation":"[3], [30]","previouslyFormattedCitation":"[3], [30]"},"properties":{"noteIndex":0},"schema":"https://github.com/citation-style-language/schema/raw/master/csl-citation.json"}</w:instrText>
      </w:r>
      <w:r w:rsidR="004552EB">
        <w:rPr>
          <w:lang w:val="en-US"/>
        </w:rPr>
        <w:fldChar w:fldCharType="separate"/>
      </w:r>
      <w:r w:rsidR="00B5196F" w:rsidRPr="00B5196F">
        <w:rPr>
          <w:noProof/>
          <w:lang w:val="en-US"/>
        </w:rPr>
        <w:t>[3], [30]</w:t>
      </w:r>
      <w:r w:rsidR="004552EB">
        <w:rPr>
          <w:lang w:val="en-US"/>
        </w:rPr>
        <w:fldChar w:fldCharType="end"/>
      </w:r>
      <w:r w:rsidR="00A122EE">
        <w:rPr>
          <w:lang w:val="en-US"/>
        </w:rPr>
        <w:t>.</w:t>
      </w:r>
      <w:r w:rsidR="00E67BEE">
        <w:rPr>
          <w:lang w:val="en-US"/>
        </w:rPr>
        <w:t xml:space="preserve">  </w:t>
      </w:r>
      <w:r w:rsidR="00A122EE">
        <w:rPr>
          <w:lang w:val="en-US"/>
        </w:rPr>
        <w:t xml:space="preserve">CNNs </w:t>
      </w:r>
      <w:r w:rsidR="00E67BEE">
        <w:rPr>
          <w:lang w:val="en-US"/>
        </w:rPr>
        <w:t xml:space="preserve">can also be applied to time-series data using a 1D topology [ref].   For electrical load forecasting, they </w:t>
      </w:r>
      <w:r w:rsidR="00A122EE">
        <w:rPr>
          <w:lang w:val="en-US"/>
        </w:rPr>
        <w:t xml:space="preserve">are </w:t>
      </w:r>
      <w:r>
        <w:rPr>
          <w:lang w:val="en-US"/>
        </w:rPr>
        <w:t xml:space="preserve">known to boost the power of the ANN </w:t>
      </w:r>
      <w:r w:rsidR="00E67BEE">
        <w:rPr>
          <w:lang w:val="en-US"/>
        </w:rPr>
        <w:t xml:space="preserve">because they </w:t>
      </w:r>
      <w:r>
        <w:rPr>
          <w:lang w:val="en-US"/>
        </w:rPr>
        <w:t>ha</w:t>
      </w:r>
      <w:r w:rsidR="00E67BEE">
        <w:rPr>
          <w:lang w:val="en-US"/>
        </w:rPr>
        <w:t>ve</w:t>
      </w:r>
      <w:r>
        <w:rPr>
          <w:lang w:val="en-US"/>
        </w:rPr>
        <w:t xml:space="preserve"> deeper layers</w:t>
      </w:r>
      <w:r w:rsidR="001B4D23">
        <w:rPr>
          <w:lang w:val="en-US"/>
        </w:rPr>
        <w:t xml:space="preserve"> and have model parameters such as a receptive field length and dilation, which can help</w:t>
      </w:r>
      <w:r w:rsidR="00E67BEE">
        <w:rPr>
          <w:lang w:val="en-US"/>
        </w:rPr>
        <w:t xml:space="preserve"> </w:t>
      </w:r>
      <w:r>
        <w:rPr>
          <w:lang w:val="en-US"/>
        </w:rPr>
        <w:t xml:space="preserve">interpret load data better </w:t>
      </w:r>
      <w:r>
        <w:rPr>
          <w:lang w:val="en-US"/>
        </w:rPr>
        <w:fldChar w:fldCharType="begin" w:fldLock="1"/>
      </w:r>
      <w:r w:rsidR="00B5196F">
        <w:rPr>
          <w:lang w:val="en-US"/>
        </w:rPr>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forecasting","type":"article-journal","volume":"2017-Decem"},"uris":["http://www.mendeley.com/documents/?uuid=ddd0ca11-3b9c-4e4d-bde0-b315b5d9e154"]},{"id":"ITEM-2","itemData":{"abstract":"Management and efficient operations in critical infrastructure such as Smart Grids take huge advantage of accurate power load forecasting which, due to its nonlinear nature, remains a challenging task. Recently, deep learning has emerged in the machine learning field achieving impressive performance in a vast range of tasks, from image classification to machine translation. Applications of deep learning models to the electric load forecasting problem are gaining interest among researchers as well as the industry, but a comprehensive and sound comparison among different architectures is not yet available in the literature. This work aims at filling the gap by reviewing and experimentally evaluating on two real-world datasets the most recent trends in electric load forecasting, by contrasting deep learning architectures on short term forecast (one day ahead prediction). Specifically, we focus on feedforward and recurrent neural networks, sequence to sequence models and temporal convolutional neural networks along with architectural variants, which are known in the signal processing community but are novel to the load forecasting one.","author":[{"dropping-particle":"","family":"Gasparin","given":"Alberto","non-dropping-particle":"","parse-names":false,"suffix":""},{"dropping-particle":"","family":"Lukovic","given":"Slobodan","non-dropping-particle":"","parse-names":false,"suffix":""},{"dropping-particle":"","family":"Alippi","given":"Cesare","non-dropping-particle":"","parse-names":false,"suffix":""}],"id":"ITEM-2","issued":{"date-parts":[["2019"]]},"title":"Deep Learning for Time Series Forecasting: The Electric Load Case","type":"article-journal"},"uris":["http://www.mendeley.com/documents/?uuid=4a8c1706-d8f0-4d97-9d47-5aa499f14ccd"]}],"mendeley":{"formattedCitation":"[6], [31]","plainTextFormattedCitation":"[6], [31]","previouslyFormattedCitation":"[6], [31]"},"properties":{"noteIndex":0},"schema":"https://github.com/citation-style-language/schema/raw/master/csl-citation.json"}</w:instrText>
      </w:r>
      <w:r>
        <w:rPr>
          <w:lang w:val="en-US"/>
        </w:rPr>
        <w:fldChar w:fldCharType="separate"/>
      </w:r>
      <w:r w:rsidR="00B5196F" w:rsidRPr="00B5196F">
        <w:rPr>
          <w:noProof/>
          <w:lang w:val="en-US"/>
        </w:rPr>
        <w:t>[6], [31]</w:t>
      </w:r>
      <w:r>
        <w:rPr>
          <w:lang w:val="en-US"/>
        </w:rPr>
        <w:fldChar w:fldCharType="end"/>
      </w:r>
      <w:r>
        <w:rPr>
          <w:lang w:val="en-US"/>
        </w:rPr>
        <w:t xml:space="preserve">. </w:t>
      </w:r>
      <w:proofErr w:type="spellStart"/>
      <w:r w:rsidR="00F520F9">
        <w:rPr>
          <w:lang w:val="en-US"/>
        </w:rPr>
        <w:t>Amaradinghe</w:t>
      </w:r>
      <w:proofErr w:type="spellEnd"/>
      <w:r w:rsidR="00F520F9">
        <w:rPr>
          <w:lang w:val="en-US"/>
        </w:rPr>
        <w:fldChar w:fldCharType="begin" w:fldLock="1"/>
      </w:r>
      <w:r w:rsidR="00FD7FDE">
        <w:rPr>
          <w:lang w:val="en-US"/>
        </w:rPr>
        <w:instrText>ADDIN CSL_CITATION {"citationItems":[{"id":"ITEM-1","itemData":{"DOI":"10.1109/ISIE.2017.8001465","ISBN":"9781509014125","abstract":"Smartgrids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Electronics","id":"ITEM-1","issued":{"date-parts":[["2017"]]},"title":"Deep neural networks for energy load forecasting","type":"paper-conference"},"uris":["http://www.mendeley.com/documents/?uuid=d2b4f58a-e173-4874-a917-8321b05ccde1"]}],"mendeley":{"formattedCitation":"[3]","plainTextFormattedCitation":"[3]","previouslyFormattedCitation":"[3]"},"properties":{"noteIndex":0},"schema":"https://github.com/citation-style-language/schema/raw/master/csl-citation.json"}</w:instrText>
      </w:r>
      <w:r w:rsidR="00F520F9">
        <w:rPr>
          <w:lang w:val="en-US"/>
        </w:rPr>
        <w:fldChar w:fldCharType="separate"/>
      </w:r>
      <w:r w:rsidR="00F520F9" w:rsidRPr="00F520F9">
        <w:rPr>
          <w:noProof/>
          <w:lang w:val="en-US"/>
        </w:rPr>
        <w:t>[3]</w:t>
      </w:r>
      <w:r w:rsidR="00F520F9">
        <w:rPr>
          <w:lang w:val="en-US"/>
        </w:rPr>
        <w:fldChar w:fldCharType="end"/>
      </w:r>
      <w:r w:rsidR="00F520F9">
        <w:rPr>
          <w:lang w:val="en-US"/>
        </w:rPr>
        <w:t xml:space="preserve"> et al. compared the CNN with the LSTM, SVM, ANN</w:t>
      </w:r>
      <w:r w:rsidR="00707CE2">
        <w:rPr>
          <w:lang w:val="en-US"/>
        </w:rPr>
        <w:t>,</w:t>
      </w:r>
      <w:r w:rsidR="00F520F9">
        <w:rPr>
          <w:lang w:val="en-US"/>
        </w:rPr>
        <w:t xml:space="preserve"> and other algorithms for individual building level load forecasting. </w:t>
      </w:r>
      <w:r w:rsidR="00707CE2">
        <w:rPr>
          <w:lang w:val="en-US"/>
        </w:rPr>
        <w:t>The</w:t>
      </w:r>
      <w:r w:rsidR="00E67BEE">
        <w:rPr>
          <w:lang w:val="en-US"/>
        </w:rPr>
        <w:t>y</w:t>
      </w:r>
      <w:r w:rsidR="00F520F9">
        <w:rPr>
          <w:lang w:val="en-US"/>
        </w:rPr>
        <w:t xml:space="preserve"> concluded that CNN is a viable technique that produces accurate load forecasts. </w:t>
      </w:r>
    </w:p>
    <w:p w14:paraId="378B5EA4" w14:textId="0E7E4F3E" w:rsidR="00CF23A5" w:rsidRDefault="002B7B29" w:rsidP="00591C87">
      <w:pPr>
        <w:pStyle w:val="BodyText"/>
        <w:ind w:firstLine="288"/>
      </w:pPr>
      <w:r>
        <w:t xml:space="preserve">It is not likely that one approach will be </w:t>
      </w:r>
      <w:r w:rsidR="00707CE2">
        <w:t>help</w:t>
      </w:r>
      <w:r>
        <w:t>ful in all load forecasting scenarios.  T</w:t>
      </w:r>
      <w:r w:rsidR="00F07592" w:rsidRPr="003113EE">
        <w:t>ao</w:t>
      </w:r>
      <w:r w:rsidR="00F07592">
        <w:t xml:space="preserve"> Hong spoke about the myth of finding the best technique</w:t>
      </w:r>
      <w:r>
        <w:t xml:space="preserve"> </w:t>
      </w:r>
      <w:r>
        <w:fldChar w:fldCharType="begin" w:fldLock="1"/>
      </w:r>
      <w:r w:rsidR="00527687">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fldChar w:fldCharType="separate"/>
      </w:r>
      <w:r w:rsidR="00527687" w:rsidRPr="00527687">
        <w:rPr>
          <w:noProof/>
        </w:rPr>
        <w:t>[1]</w:t>
      </w:r>
      <w:r>
        <w:fldChar w:fldCharType="end"/>
      </w:r>
      <w:r>
        <w:t>.</w:t>
      </w:r>
      <w:r w:rsidR="00F07592">
        <w:t xml:space="preserve"> </w:t>
      </w:r>
      <w:r>
        <w:t>H</w:t>
      </w:r>
      <w:r w:rsidR="00F07592">
        <w:t xml:space="preserve">e concluded that it is </w:t>
      </w:r>
      <w:r w:rsidR="00707CE2">
        <w:t>essential that</w:t>
      </w:r>
      <w:r w:rsidR="00F07592">
        <w:t xml:space="preserve"> researchers and users know that a universally best technique does</w:t>
      </w:r>
      <w:r w:rsidR="00707CE2">
        <w:t xml:space="preserve"> no</w:t>
      </w:r>
      <w:r w:rsidR="00F07592">
        <w:t>t exist.</w:t>
      </w:r>
      <w:r w:rsidR="00B978A7">
        <w:t xml:space="preserve"> The </w:t>
      </w:r>
      <w:r>
        <w:t xml:space="preserve">approach applied to load forecast </w:t>
      </w:r>
      <w:r w:rsidR="00B978A7">
        <w:t xml:space="preserve">should be based on </w:t>
      </w:r>
      <w:r w:rsidR="00F56C98">
        <w:t>forecasting</w:t>
      </w:r>
      <w:r>
        <w:t xml:space="preserve"> </w:t>
      </w:r>
      <w:r w:rsidR="00B978A7">
        <w:t xml:space="preserve">needs and the dataset </w:t>
      </w:r>
      <w:r>
        <w:t xml:space="preserve">being </w:t>
      </w:r>
      <w:r w:rsidR="00707CE2">
        <w:t>analyzed</w:t>
      </w:r>
      <w:r w:rsidR="00B978A7">
        <w:t xml:space="preserve">. Different algorithms perform better or worse with different datasets. </w:t>
      </w:r>
      <w:r>
        <w:t>F</w:t>
      </w:r>
      <w:r w:rsidR="005C774F">
        <w:t xml:space="preserve">orecast errors differ significantly for different utilities, utility zones, different </w:t>
      </w:r>
      <w:r w:rsidR="00C1393C">
        <w:t xml:space="preserve">horizons, </w:t>
      </w:r>
      <w:r w:rsidR="00707CE2">
        <w:t>etc</w:t>
      </w:r>
      <w:r w:rsidR="005C774F">
        <w:t>.</w:t>
      </w:r>
      <w:r w:rsidR="000E3479">
        <w:t xml:space="preserve">  The purpose of this work is to compare deep learning forecasting against some conventional forecasters in use by utilities to determine if deep learning can better suit their needs. </w:t>
      </w:r>
      <w:r w:rsidR="00D502C5">
        <w:t xml:space="preserve"> </w:t>
      </w:r>
    </w:p>
    <w:p w14:paraId="02C9B672" w14:textId="0064F157" w:rsidR="001D4D50" w:rsidRDefault="001D4D50" w:rsidP="001D4D50">
      <w:pPr>
        <w:pStyle w:val="Heading1"/>
      </w:pPr>
      <w:bookmarkStart w:id="110" w:name="_Toc69470493"/>
      <w:bookmarkStart w:id="111" w:name="_Toc69470948"/>
      <w:bookmarkStart w:id="112" w:name="_Toc71471469"/>
      <w:r>
        <w:t>Investigation</w:t>
      </w:r>
      <w:bookmarkEnd w:id="110"/>
      <w:bookmarkEnd w:id="111"/>
      <w:bookmarkEnd w:id="112"/>
    </w:p>
    <w:p w14:paraId="281EC5F4" w14:textId="79656A55" w:rsidR="004552EB" w:rsidRDefault="000E3479" w:rsidP="00976C01">
      <w:pPr>
        <w:pStyle w:val="BodyText"/>
        <w:ind w:firstLine="288"/>
      </w:pPr>
      <w:r>
        <w:t>Th</w:t>
      </w:r>
      <w:r w:rsidR="001B4D23">
        <w:t>is work aim</w:t>
      </w:r>
      <w:r>
        <w:t>s to determine whether or not deep learning approaches</w:t>
      </w:r>
      <w:r w:rsidR="005A0598">
        <w:t xml:space="preserve"> </w:t>
      </w:r>
      <w:r>
        <w:t>can improve forecasting accuracy for particular data sets by comparing the accuracy of deep learning forecasters to some of the current forecasters used by utilities</w:t>
      </w:r>
      <w:r w:rsidR="007839FF">
        <w:t xml:space="preserve">.  </w:t>
      </w:r>
      <w:r w:rsidR="009A3A83">
        <w:t>Th</w:t>
      </w:r>
      <w:r w:rsidR="001B4D23">
        <w:t>is</w:t>
      </w:r>
      <w:r w:rsidR="009A3A83">
        <w:t xml:space="preserve"> work will focus on STLF </w:t>
      </w:r>
      <w:r w:rsidR="009A3A83">
        <w:lastRenderedPageBreak/>
        <w:t xml:space="preserve">horizons.  </w:t>
      </w:r>
      <w:r w:rsidR="007839FF">
        <w:t xml:space="preserve">Three data sets will be investigated.  Two sets come from </w:t>
      </w:r>
      <w:r w:rsidR="002B0FE8">
        <w:t xml:space="preserve">an </w:t>
      </w:r>
      <w:r w:rsidR="007839FF">
        <w:t xml:space="preserve">Independent </w:t>
      </w:r>
      <w:r w:rsidR="002B0FE8">
        <w:t xml:space="preserve">Electrical </w:t>
      </w:r>
      <w:r w:rsidR="007839FF">
        <w:t>System</w:t>
      </w:r>
      <w:r w:rsidR="002B0FE8">
        <w:t xml:space="preserve"> Operator in Ontario </w:t>
      </w:r>
      <w:r w:rsidR="0083359B">
        <w:t>and have been included because the data is publicly available</w:t>
      </w:r>
      <w:r w:rsidR="001B4D23">
        <w:t>,</w:t>
      </w:r>
      <w:r w:rsidR="0083359B">
        <w:t xml:space="preserve"> which helps with </w:t>
      </w:r>
      <w:r w:rsidR="001B4D23">
        <w:t xml:space="preserve">the </w:t>
      </w:r>
      <w:r w:rsidR="0083359B">
        <w:t xml:space="preserve">reproducibility of </w:t>
      </w:r>
      <w:r w:rsidR="001B4D23">
        <w:t>this</w:t>
      </w:r>
      <w:r w:rsidR="0083359B">
        <w:t xml:space="preserve"> work.  One set is from Ottawa</w:t>
      </w:r>
      <w:ins w:id="113" w:author="Dawn MacIsaac" w:date="2021-06-04T09:39:00Z">
        <w:r w:rsidR="000F1F43">
          <w:t xml:space="preserve"> [ref the access point]</w:t>
        </w:r>
      </w:ins>
      <w:r w:rsidR="0083359B">
        <w:t>, and the other is from Toronto</w:t>
      </w:r>
      <w:ins w:id="114" w:author="Dawn MacIsaac" w:date="2021-06-04T09:39:00Z">
        <w:r w:rsidR="000F1F43">
          <w:t xml:space="preserve"> [ref the access point]</w:t>
        </w:r>
      </w:ins>
      <w:r w:rsidR="00D45BDE">
        <w:t>,</w:t>
      </w:r>
      <w:r w:rsidR="0083359B">
        <w:t xml:space="preserve"> and </w:t>
      </w:r>
      <w:r w:rsidR="00D45BDE">
        <w:t xml:space="preserve">they </w:t>
      </w:r>
      <w:r w:rsidR="0083359B">
        <w:t xml:space="preserve">both consist of city-wide load aggregation measurements taken hourly, spanning </w:t>
      </w:r>
      <w:r w:rsidR="00D45BDE">
        <w:t>ten</w:t>
      </w:r>
      <w:r w:rsidR="0083359B">
        <w:t xml:space="preserve"> years from 2010-2019.  The third set comes </w:t>
      </w:r>
      <w:r w:rsidR="002B0FE8">
        <w:t xml:space="preserve">from </w:t>
      </w:r>
      <w:r w:rsidR="003F13DE">
        <w:t xml:space="preserve">Saint john Energy, </w:t>
      </w:r>
      <w:r w:rsidR="002B0FE8">
        <w:t>a municipally</w:t>
      </w:r>
      <w:r w:rsidR="00D45BDE">
        <w:t>-</w:t>
      </w:r>
      <w:r w:rsidR="002B0FE8">
        <w:t>owned utility</w:t>
      </w:r>
      <w:r w:rsidR="0083359B">
        <w:t xml:space="preserve"> reseller.</w:t>
      </w:r>
      <w:r w:rsidR="003F13DE">
        <w:t xml:space="preserve">  This data is included because the work proposed here supports efforts in a larger Smart Grid Technologies project underway </w:t>
      </w:r>
      <w:del w:id="115" w:author="Dawn MacIsaac" w:date="2021-06-05T08:29:00Z">
        <w:r w:rsidR="003F13DE" w:rsidDel="00341F14">
          <w:delText xml:space="preserve">here </w:delText>
        </w:r>
      </w:del>
      <w:r w:rsidR="003F13DE">
        <w:t>at UNB, which partners with that utility</w:t>
      </w:r>
      <w:ins w:id="116" w:author="Dawn MacIsaac" w:date="2021-06-04T09:40:00Z">
        <w:r w:rsidR="000F1F43">
          <w:t xml:space="preserve"> reseller</w:t>
        </w:r>
      </w:ins>
      <w:r w:rsidR="003F13DE">
        <w:t xml:space="preserve">. </w:t>
      </w:r>
      <w:r w:rsidR="0083359B">
        <w:t xml:space="preserve">  </w:t>
      </w:r>
      <w:r w:rsidR="003F13DE">
        <w:t xml:space="preserve">The Saint John Energy data set is smaller </w:t>
      </w:r>
      <w:r w:rsidR="00D45BDE">
        <w:t>than the others, spanning about 3.5 years, from 2018 to present, but otherwise matches with the</w:t>
      </w:r>
      <w:r w:rsidR="003F13DE">
        <w:t xml:space="preserve"> hourly measurements of Saint John load aggregates.</w:t>
      </w:r>
      <w:r w:rsidR="00191404">
        <w:t xml:space="preserve">  </w:t>
      </w:r>
      <w:r>
        <w:t>Four benchmark forecasters will be use</w:t>
      </w:r>
      <w:r w:rsidR="005A0598">
        <w:t>d</w:t>
      </w:r>
      <w:r>
        <w:t xml:space="preserve"> for comparison:  a Seasonal Naïve forecaster, a Multiple Linear Regression (MLR) forecaster, an Auto-Regressive Integrated Moving Average (ARIMAX) forecaster, and a forecaster based on a shallow Artificial Neural Network (ANN). These benchmark algorithms have been available for many years and have been implemented and used by researchers and utilities </w:t>
      </w:r>
      <w:r w:rsidR="004552EB">
        <w:fldChar w:fldCharType="begin" w:fldLock="1"/>
      </w:r>
      <w:r w:rsidR="00B5196F">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[32]–[34]","plainTextFormattedCitation":"[1], [4], [5], [9], [32]–[34]","previouslyFormattedCitation":"[1], [4], [5], [9], [32]–[34]"},"properties":{"noteIndex":0},"schema":"https://github.com/citation-style-language/schema/raw/master/csl-citation.json"}</w:instrText>
      </w:r>
      <w:r w:rsidR="004552EB">
        <w:fldChar w:fldCharType="separate"/>
      </w:r>
      <w:r w:rsidR="00B5196F" w:rsidRPr="00B5196F">
        <w:rPr>
          <w:noProof/>
        </w:rPr>
        <w:t>[1], [4], [5], [9], [32]–[34]</w:t>
      </w:r>
      <w:r w:rsidR="004552EB">
        <w:fldChar w:fldCharType="end"/>
      </w:r>
      <w:r w:rsidR="001F6577">
        <w:t>.</w:t>
      </w:r>
    </w:p>
    <w:p w14:paraId="5659DC26" w14:textId="48347695" w:rsidR="00CC5B49" w:rsidRDefault="00CC5B49" w:rsidP="00976C01">
      <w:pPr>
        <w:pStyle w:val="BodyText"/>
        <w:ind w:firstLine="288"/>
      </w:pPr>
      <w:r>
        <w:t xml:space="preserve">Three phases of this work are planned.  First, each of the benchmark algorithms will be implemented.  Then, one or more deep learning algorithms will be implemented, starting with a CNN.  Finally, </w:t>
      </w:r>
      <w:r w:rsidR="00D45BDE">
        <w:t xml:space="preserve">the </w:t>
      </w:r>
      <w:r>
        <w:t xml:space="preserve">performance of the </w:t>
      </w:r>
      <w:del w:id="117" w:author="Dawn MacIsaac" w:date="2021-06-04T09:42:00Z">
        <w:r w:rsidDel="000F1F43">
          <w:delText>CNN forecaster</w:delText>
        </w:r>
      </w:del>
      <w:ins w:id="118" w:author="Dawn MacIsaac" w:date="2021-06-04T09:42:00Z">
        <w:r w:rsidR="000F1F43">
          <w:t>deep learning forecasters</w:t>
        </w:r>
      </w:ins>
      <w:r>
        <w:t xml:space="preserve"> will be assessed by comparing </w:t>
      </w:r>
      <w:del w:id="119" w:author="Dawn MacIsaac" w:date="2021-06-04T09:42:00Z">
        <w:r w:rsidDel="000F1F43">
          <w:delText xml:space="preserve">it </w:delText>
        </w:r>
      </w:del>
      <w:ins w:id="120" w:author="Dawn MacIsaac" w:date="2021-06-04T09:42:00Z">
        <w:r w:rsidR="000F1F43">
          <w:t>them</w:t>
        </w:r>
        <w:r w:rsidR="000F1F43">
          <w:t xml:space="preserve"> </w:t>
        </w:r>
      </w:ins>
      <w:r>
        <w:t xml:space="preserve">against </w:t>
      </w:r>
      <w:r w:rsidR="00D45BDE">
        <w:t xml:space="preserve">the </w:t>
      </w:r>
      <w:r>
        <w:t xml:space="preserve">performance of the benchmark algorithms, using the data sets available.  Details of each of these phases </w:t>
      </w:r>
      <w:r w:rsidR="00D45BDE">
        <w:t>are</w:t>
      </w:r>
      <w:r>
        <w:t xml:space="preserve"> delineated below.</w:t>
      </w:r>
    </w:p>
    <w:p w14:paraId="02B633C3" w14:textId="5E943D97" w:rsidR="00191404" w:rsidDel="00347906" w:rsidRDefault="00191404" w:rsidP="00191404">
      <w:pPr>
        <w:pStyle w:val="BodyText"/>
        <w:numPr>
          <w:ilvl w:val="0"/>
          <w:numId w:val="49"/>
        </w:numPr>
        <w:rPr>
          <w:moveFrom w:id="121" w:author="Dawn MacIsaac" w:date="2021-06-05T09:46:00Z"/>
        </w:rPr>
      </w:pPr>
      <w:moveFromRangeStart w:id="122" w:author="Dawn MacIsaac" w:date="2021-06-05T09:46:00Z" w:name="move73778776"/>
      <w:moveFrom w:id="123" w:author="Dawn MacIsaac" w:date="2021-06-05T09:46:00Z">
        <w:r w:rsidDel="00347906">
          <w:t xml:space="preserve">Stage 2:  implement a CNN and assess its performance using the 3 data sets.  </w:t>
        </w:r>
      </w:moveFrom>
    </w:p>
    <w:p w14:paraId="0F0DD76F" w14:textId="08D82A1C" w:rsidR="00191404" w:rsidDel="00347906" w:rsidRDefault="00191404" w:rsidP="00191404">
      <w:pPr>
        <w:pStyle w:val="BodyText"/>
        <w:numPr>
          <w:ilvl w:val="1"/>
          <w:numId w:val="49"/>
        </w:numPr>
        <w:rPr>
          <w:moveFrom w:id="124" w:author="Dawn MacIsaac" w:date="2021-06-05T09:46:00Z"/>
        </w:rPr>
      </w:pPr>
      <w:moveFrom w:id="125" w:author="Dawn MacIsaac" w:date="2021-06-05T09:46:00Z">
        <w:r w:rsidDel="00347906">
          <w:t>2019 is forecasted, even though we have the data</w:t>
        </w:r>
        <w:r w:rsidR="00D45BDE" w:rsidDel="00347906">
          <w:t xml:space="preserve"> so that</w:t>
        </w:r>
        <w:r w:rsidDel="00347906">
          <w:t xml:space="preserve"> we can measure </w:t>
        </w:r>
        <w:r w:rsidR="00D45BDE" w:rsidDel="00347906">
          <w:t xml:space="preserve">the </w:t>
        </w:r>
        <w:r w:rsidDel="00347906">
          <w:t xml:space="preserve">accuracy.  Common ways to measure accuracy include MAPE, ME, MSE, RMSE, STD and will calculate all </w:t>
        </w:r>
        <w:r w:rsidR="00D45BDE" w:rsidDel="00347906">
          <w:t>to</w:t>
        </w:r>
        <w:r w:rsidDel="00347906">
          <w:t xml:space="preserve"> compare performance </w:t>
        </w:r>
        <w:r w:rsidR="00D45BDE" w:rsidDel="00347906">
          <w:t>against the benchmark algorithms and</w:t>
        </w:r>
        <w:r w:rsidDel="00347906">
          <w:t xml:space="preserve"> performance of other systems with the same horizon focus reported in the literature.</w:t>
        </w:r>
        <w:r w:rsidR="00CC5B49" w:rsidDel="00347906">
          <w:t xml:space="preserve">  We will also sample errors (explain) to </w:t>
        </w:r>
        <w:r w:rsidR="00D45BDE" w:rsidDel="00347906">
          <w:t>analyze performance further</w:t>
        </w:r>
        <w:r w:rsidR="00CC5B49" w:rsidDel="00347906">
          <w:t>.</w:t>
        </w:r>
      </w:moveFrom>
    </w:p>
    <w:p w14:paraId="1A8551D7" w14:textId="48EE9579" w:rsidR="00191404" w:rsidDel="00347906" w:rsidRDefault="00191404" w:rsidP="00191404">
      <w:pPr>
        <w:pStyle w:val="BodyText"/>
        <w:numPr>
          <w:ilvl w:val="0"/>
          <w:numId w:val="49"/>
        </w:numPr>
        <w:rPr>
          <w:moveFrom w:id="126" w:author="Dawn MacIsaac" w:date="2021-06-05T09:46:00Z"/>
        </w:rPr>
      </w:pPr>
      <w:moveFrom w:id="127" w:author="Dawn MacIsaac" w:date="2021-06-05T09:46:00Z">
        <w:r w:rsidDel="00347906">
          <w:t xml:space="preserve">Stage 3: assess </w:t>
        </w:r>
        <w:r w:rsidR="00D45BDE" w:rsidDel="00347906">
          <w:t xml:space="preserve">the </w:t>
        </w:r>
        <w:r w:rsidDel="00347906">
          <w:t>performance of LSTM</w:t>
        </w:r>
      </w:moveFrom>
    </w:p>
    <w:p w14:paraId="71E0785C" w14:textId="2B14C412" w:rsidR="000E6695" w:rsidRDefault="005A7733" w:rsidP="000E6695">
      <w:pPr>
        <w:pStyle w:val="Heading2"/>
      </w:pPr>
      <w:bookmarkStart w:id="128" w:name="_Toc71471470"/>
      <w:bookmarkStart w:id="129" w:name="_Toc69470494"/>
      <w:bookmarkStart w:id="130" w:name="_Toc69470949"/>
      <w:moveFromRangeEnd w:id="122"/>
      <w:commentRangeStart w:id="131"/>
      <w:r>
        <w:t xml:space="preserve">The </w:t>
      </w:r>
      <w:r w:rsidR="000E6695">
        <w:t>Benchmark Algorithms</w:t>
      </w:r>
      <w:bookmarkEnd w:id="128"/>
      <w:r w:rsidR="000E6695">
        <w:t xml:space="preserve"> </w:t>
      </w:r>
      <w:bookmarkEnd w:id="129"/>
      <w:bookmarkEnd w:id="130"/>
      <w:commentRangeEnd w:id="131"/>
      <w:r w:rsidR="00760D69">
        <w:rPr>
          <w:rStyle w:val="CommentReference"/>
          <w:rFonts w:ascii="Calibri" w:hAnsi="Calibri"/>
          <w:b w:val="0"/>
          <w:bCs w:val="0"/>
        </w:rPr>
        <w:commentReference w:id="131"/>
      </w:r>
    </w:p>
    <w:p w14:paraId="212346AA" w14:textId="3F5830C6" w:rsidR="005A0598" w:rsidRDefault="005A0598" w:rsidP="005A0598">
      <w:pPr>
        <w:pStyle w:val="BodyText"/>
        <w:ind w:firstLine="288"/>
      </w:pPr>
      <w:r>
        <w:t xml:space="preserve">Many publications lack detailed information about their experimental set-ups, making it challenging to conduct direct comparisons with reported results. The benchmark algorithms </w:t>
      </w:r>
      <w:r>
        <w:lastRenderedPageBreak/>
        <w:t>proposed for this work have been selected because they are rel</w:t>
      </w:r>
      <w:r w:rsidR="00D45BDE">
        <w:t>eva</w:t>
      </w:r>
      <w:r>
        <w:t>nt and because they are sufficiently well documented to reproduce</w:t>
      </w:r>
      <w:r w:rsidR="001F6577">
        <w:t xml:space="preserve"> </w:t>
      </w:r>
      <w:r w:rsidR="001F6577">
        <w:fldChar w:fldCharType="begin" w:fldLock="1"/>
      </w:r>
      <w:r w:rsidR="001F6577">
        <w:instrText>ADDIN CSL_CITATION {"citationItems":[{"id":"ITEM-1","itemData":{"DOI":"10.1109/PES.2011.6038881","ISBN":"9781457710018","ISSN":"19449925","abstract":"Benchmarking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Meeting","id":"ITEM-1","issued":{"date-parts":[["2011"]]},"title":"A naïve multiple linear regression benchmark for short term load forecasting","type":"paper-conference"},"uris":["http://www.mendeley.com/documents/?uuid=ef20fc6c-8fa8-4e31-9932-14d87e8c3d7a"]},{"id":"ITEM-2","itemData":{"DOI":"10.1016/j.energy.2018.06.012","ISSN":"03605442","abstract":"Short term electricity load forecasting is one of the most important issue for all market participants. Short term electricity load is affected by natural and social factors, which makes load forecasting more difficult. To improve the forecasting accuracy, a new hybrid model based on improved empirical mode decomposition (IEMD), autoregressive integrated moving average (ARIMA) and wavelet neural network (WNN) optimized by fruit fly optimization algorithm (FOA) is proposed and compared with some other models. Simulation results illustrate that the proposed model performs well in electricity load forecasting than other comparison models.","author":[{"dropping-particle":"","family":"Zhang","given":"Jinliang","non-dropping-particle":"","parse-names":false,"suffix":""},{"dropping-particle":"","family":"Wei","given":"Yi Ming","non-dropping-particle":"","parse-names":false,"suffix":""},{"dropping-particle":"","family":"Li","given":"Dezhi","non-dropping-particle":"","parse-names":false,"suffix":""},{"dropping-particle":"","family":"Tan","given":"Zhongfu","non-dropping-particle":"","parse-names":false,"suffix":""},{"dropping-particle":"","family":"Zhou","given":"Jianhua","non-dropping-particle":"","parse-names":false,"suffix":""}],"container-title":"Energy","id":"ITEM-2","issued":{"date-parts":[["2018"]]},"title":"Short term electricity load forecasting using a hybrid model","type":"article-journal"},"uris":["http://www.mendeley.com/documents/?uuid=f8112226-cf65-415b-b92a-11de7f66b4cc"]},{"id":"ITEM-3","itemData":{"DOI":"10.1109/TIA.2007.908190","ISSN":"00939994","abstract":"A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forecast","type":"article-journal"},"uris":["http://www.mendeley.com/documents/?uuid=57afba51-96cd-435b-b11f-1fe619a8fd2d"]},{"id":"ITEM-4","itemData":{"DOI":"10.1186/s43067-020-00021-8","ISSN":"2314-7172","abstract":"The economic growth of every nation is highly related to its electricity infrastructure, network, and availability since electricity has become the central part of everyday life in this modern world. Hence, the global demand for electricity for residential and commercial purposes has seen an incredible increase. On the other side, electricity prices keep fluctuating over the past years and not mentioning the inadequacy in electricity generation to meet global demand. As a solution to this, numerous studies aimed at estimating future electrical energy demand for residential and commercial purposes to enable electricity generators, distributors, and suppliers to plan effectively ahead and promote energy conservation among the users. Notwithstanding, load forecasting is one of the major problems facing the power industry since the inception of electric power. The current study tried to undertake a systematic and critical review of about seventy-seven (77) relevant previous works reported in academic journals over nine years (2010–2020) in electricity demand forecasting. Specifically, attention was given to the following themes: (i) The forecasting algorithms used and their fitting ability in this field, (ii) the theories and factors affecting electricity consumption and the origin of research work, (iii) the relevant accuracy and error metrics applied in electricity load forecasting, and (iv) the forecasting period. The results revealed that 90% out of the top nine models used in electricity forecasting was artificial intelligence based, with artificial neural network (ANN) representing 28%. In this scope, ANN models were primarily used for short-term electricity forecasting where electrical energy consumption patterns are complicated. Concerning the accuracy metrics used, it was observed that root-mean-square error (RMSE) (38%) was the most used error metric among electricity forecasters, followed by mean absolute percentage error MAPE (35%). The study further revealed that 50% of electricity demand forecasting was based on weather and economic parameters, 8.33% on household lifestyle, 38.33% on historical energy consumption, and 3.33% on stock indices. Finally, we recap the challenges and opportunities for further research in electricity load forecasting locally and globally.","author":[{"dropping-particle":"","family":"Nti","given":"Isaac Kofi","non-dropping-particle":"","parse-names":false,"suffix":""},{"dropping-particle":"","family":"Teimeh","given":"Moses","non-dropping-particle":"","parse-names":false,"suffix":""},{"dropping-particle":"","family":"Nyarko-Boateng","given":"Owusu","non-dropping-particle":"","parse-names":false,"suffix":""},{"dropping-particle":"","family":"Adekoya","given":"Adebayo Felix","non-dropping-particle":"","parse-names":false,"suffix":""}],"container-title":"Journal of Electrical Systems and Information Technology","id":"ITEM-4","issued":{"date-parts":[["2020"]]},"title":"Electricity load forecasting: a systematic review","type":"article-journal"},"uris":["http://www.mendeley.com/documents/?uuid=a4a08c2c-096c-4f5a-86be-386f6845def8"]},{"id":"ITEM-5","itemData":{"DOI":"10.1016/j.scs.2017.08.009","ISSN":"22106707","abstract":"Electricity forecasting is an essential component of smart grid, which has attracted increasing academic interest. Forecasting enables informed and efficient responses for electricity demand. However, various forecasting models exist making it difficult for inexperienced researchers to make an informed model selection. This paper presents a systematic review of forecasting models with the main purpose of identifying which model is best suited for a particular case or scenario. Over 113 different case studies reported across 41 academic papers have been used for the comparison. The timeframe, inputs, outputs, scale, data sample size, error type and value have been taken into account as criteria for the comparison. The review reveals that despite the relative simplicity of all reviewed models, the regression and/or multiple regression are still widely used and efficient for long and very long-term prediction. For short and very short-term prediction, machine-learning algorithms such as artificial neural networks, support vector machines, and time series analysis (including Autoregressive Integrated Moving Average (ARIMA) and the Autoregressive Moving Average (ARMA)) are favoured. The most widely employed independent variables are the building and occupancy characteristics and environmental data, especially in the machine learning models. In many cases, time series analysis and regressions rely on electricity historical data only, without the introduction of exogenous variables. Overall, if the singularity of the different cases made the comparison difficult, some trends are clearly identifiable. Considering the large amount of use cases studied, the meta-analysis of the references led to the identification of best practices within the expert community in relation to forecasting use for electricity consumption and power load prediction. Therefore, from the findings of the meta-analysis, a taxonomy has been defined in order to help researchers make an informed decision and choose the right model for their problem (long or short term, low or high resolution, building to country level).","author":[{"dropping-particle":"","family":"Kuster","given":"Corentin","non-dropping-particle":"","parse-names":false,"suffix":""},{"dropping-particle":"","family":"Rezgui","given":"Yacine","non-dropping-particle":"","parse-names":false,"suffix":""},{"dropping-particle":"","family":"Mourshed","given":"Monjur","non-dropping-particle":"","parse-names":false,"suffix":""}],"container-title":"Sustainable Cities and Society","id":"ITEM-5","issued":{"date-parts":[["2017"]]},"title":"Electrical load forecasting models: A critical systematic review","type":"article"},"uris":["http://www.mendeley.com/documents/?uuid=615d987e-400a-4457-a9c1-e419ac8b1f00"]},{"id":"ITEM-6","itemData":{"DOI":"10.1016/j.ijforecast.2015.11.011","ISSN":"01692070","abstract":"Load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Forecasting","id":"ITEM-6","issue":"3","issued":{"date-parts":[["2016"]]},"page":"914-938","title":"Probabilistic electric load forecasting: A tutorial review","type":"article-journal","volume":"32"},"uris":["http://www.mendeley.com/documents/?uuid=91cda470-9778-4f49-a8d8-e05029ecce55"]},{"id":"ITEM-7","itemData":{"DOI":"10.1109/ICPCES.2012.6508132","ISBN":"9781467310499","abstract":"Electricity demand forecasts are extremely important for energy suppliers and other participants in electric energy generation, transmission, distribution and markets. Accurate models for electric power load forecasting are essential to the operation and planning of a utility company. Load forecasts are extremely important for energy suppliers and other participants in electric energy generation, transmission, distribution and markets. This paper presents a review of electricity demand forecasting techniques. The various types of methodologies and models are included in the literature. Load forecasting can be broadly divided into three categories: short-term forecasts which are usually from one hour to one week, medium forecasts which are usually from a week to a year, and long-term forecasts which are longer than a year. Based on the various types of studies presented in these papers, the load forecasting techniques may be presented in three major groups: Traditional Forecasting technique, Modified Traditional Technique and Soft Computing Technique. © 2012 IEEE.","author":[{"dropping-particle":"","family":"Singh","given":"Arunesh Kumar","non-dropping-particle":"","parse-names":false,"suffix":""},{"dropping-particle":"","family":"Ibraheem","given":"","non-dropping-particle":"","parse-names":false,"suffix":""},{"dropping-particle":"","family":"Khatoon","given":"S.","non-dropping-particle":"","parse-names":false,"suffix":""},{"dropping-particle":"","family":"Muazzam","given":"Md","non-dropping-particle":"","parse-names":false,"suffix":""},{"dropping-particle":"","family":"Chaturvedi","given":"D. K.","non-dropping-particle":"","parse-names":false,"suffix":""}],"container-title":"ICPCES 2012 - 2012 2nd International Conference on Power, Control and Embedded Systems","id":"ITEM-7","issued":{"date-parts":[["2012"]]},"title":"Load forecasting techniques and methodologies: A review","type":"paper-conference"},"uris":["http://www.mendeley.com/documents/?uuid=722fcec8-b242-47fb-87e5-5ed75342bbce"]}],"mendeley":{"formattedCitation":"[1], [4], [5], [9], [32]–[34]","plainTextFormattedCitation":"[1], [4], [5], [9], [32]–[34]","previouslyFormattedCitation":"[1], [4], [5], [9], [32]–[34]"},"properties":{"noteIndex":0},"schema":"https://github.com/citation-style-language/schema/raw/master/csl-citation.json"}</w:instrText>
      </w:r>
      <w:r w:rsidR="001F6577">
        <w:fldChar w:fldCharType="separate"/>
      </w:r>
      <w:r w:rsidR="001F6577" w:rsidRPr="00B5196F">
        <w:rPr>
          <w:noProof/>
        </w:rPr>
        <w:t>[1], [4], [5], [9], [32]–[34]</w:t>
      </w:r>
      <w:r w:rsidR="001F6577">
        <w:fldChar w:fldCharType="end"/>
      </w:r>
      <w:r>
        <w:t>.</w:t>
      </w:r>
    </w:p>
    <w:p w14:paraId="631707D8" w14:textId="6F8086A7" w:rsidR="009B19B7" w:rsidRDefault="009B19B7" w:rsidP="009B19B7">
      <w:pPr>
        <w:pStyle w:val="Heading3"/>
      </w:pPr>
      <w:bookmarkStart w:id="132" w:name="_Toc69486063"/>
      <w:bookmarkStart w:id="133" w:name="_Toc69470495"/>
      <w:bookmarkStart w:id="134" w:name="_Toc69470950"/>
      <w:bookmarkStart w:id="135" w:name="_Toc71471471"/>
      <w:bookmarkEnd w:id="132"/>
      <w:r>
        <w:t xml:space="preserve">Seasonal Naïve </w:t>
      </w:r>
      <w:bookmarkEnd w:id="133"/>
      <w:bookmarkEnd w:id="134"/>
      <w:r w:rsidR="00F017C2">
        <w:t xml:space="preserve">Forecaster </w:t>
      </w:r>
      <w:del w:id="136" w:author="Dawn MacIsaac" w:date="2021-06-03T11:17:00Z">
        <w:r w:rsidR="00F017C2" w:rsidDel="005F3AD8">
          <w:delText>(SNF)</w:delText>
        </w:r>
      </w:del>
      <w:bookmarkEnd w:id="135"/>
    </w:p>
    <w:p w14:paraId="14B27734" w14:textId="699AF1F8" w:rsidR="009E6D1D" w:rsidDel="00D67089" w:rsidRDefault="009958B5" w:rsidP="00573A0E">
      <w:pPr>
        <w:pStyle w:val="BodyText"/>
        <w:ind w:firstLine="288"/>
        <w:rPr>
          <w:del w:id="137" w:author="Dawn MacIsaac" w:date="2021-06-03T11:05:00Z"/>
        </w:rPr>
      </w:pPr>
      <w:r>
        <w:t xml:space="preserve">The naïve forecaster is </w:t>
      </w:r>
      <w:ins w:id="138" w:author="Dawn MacIsaac" w:date="2021-06-04T09:46:00Z">
        <w:r w:rsidR="000F1F43">
          <w:t>a simple forecaster based on a random walk model</w:t>
        </w:r>
      </w:ins>
      <w:del w:id="139" w:author="Dawn MacIsaac" w:date="2021-06-04T09:46:00Z">
        <w:r w:rsidDel="000F1F43">
          <w:delText>the most cost-effective forecasting</w:delText>
        </w:r>
      </w:del>
      <w:r>
        <w:t xml:space="preserve"> </w:t>
      </w:r>
      <w:del w:id="140" w:author="Dawn MacIsaac" w:date="2021-06-04T09:48:00Z">
        <w:r w:rsidDel="008018DB">
          <w:delText>model</w:delText>
        </w:r>
      </w:del>
      <w:ins w:id="141" w:author="Dawn MacIsaac" w:date="2021-06-04T09:46:00Z">
        <w:r w:rsidR="000F1F43">
          <w:t>[ref]</w:t>
        </w:r>
      </w:ins>
      <w:r>
        <w:t>; it</w:t>
      </w:r>
      <w:r w:rsidR="009F5955">
        <w:t xml:space="preserve"> has</w:t>
      </w:r>
      <w:r>
        <w:t xml:space="preserve"> often </w:t>
      </w:r>
      <w:r w:rsidR="009F5955">
        <w:t xml:space="preserve">been </w:t>
      </w:r>
      <w:r w:rsidR="006143C7">
        <w:t>implemented</w:t>
      </w:r>
      <w:r>
        <w:t xml:space="preserve"> as a </w:t>
      </w:r>
      <w:ins w:id="142" w:author="Dawn MacIsaac" w:date="2021-06-03T10:59:00Z">
        <w:r w:rsidR="00D67089">
          <w:t xml:space="preserve">ground level </w:t>
        </w:r>
      </w:ins>
      <w:r>
        <w:t xml:space="preserve">benchmark for developing </w:t>
      </w:r>
      <w:del w:id="143" w:author="Dawn MacIsaac" w:date="2021-06-03T11:16:00Z">
        <w:r w:rsidDel="005F3AD8">
          <w:delText xml:space="preserve">much </w:delText>
        </w:r>
      </w:del>
      <w:r>
        <w:t xml:space="preserve">more sophisticated </w:t>
      </w:r>
      <w:del w:id="144" w:author="Dawn MacIsaac" w:date="2021-06-03T11:16:00Z">
        <w:r w:rsidDel="005F3AD8">
          <w:delText xml:space="preserve">models </w:delText>
        </w:r>
      </w:del>
      <w:ins w:id="145" w:author="Dawn MacIsaac" w:date="2021-06-03T11:16:00Z">
        <w:r w:rsidR="005F3AD8">
          <w:t xml:space="preserve">forecasters </w:t>
        </w:r>
      </w:ins>
      <w:r w:rsidR="003364F3">
        <w:fldChar w:fldCharType="begin" w:fldLock="1"/>
      </w:r>
      <w:r w:rsidR="009E7574">
        <w:instrText>ADDIN CSL_CITATION {"citationItems":[{"id":"ITEM-1","itemData":{"DOI":"10.1016/j.ijforecast.2015.09.006","ISSN":"01692070","abstract":"Temperature plays a key role in driving the electricity demand. We adopt the \"recency effect\", a term drawn from psychology, to represent the fact that the electricity demand is affected by the temperatures of the preceding hours. In the load forecasting literature, the temperature variables are often constructed in the form of lagged hourly temperatures and moving average temperatures. In the past, computing power has limited the amount of temperature variables that can be used in a load forecasting model. In this paper, we present a comprehensive study to model the recency effect using a big data approach. We take advantage of modern computing power to answer a fundamental question: how many lagged hourly temperatures and/or moving average temperatures are needed in a regression model in order to capture the recency effect fully without compromising the forecasting accuracy? Using a case study based on data from the load forecasting track of the Global Energy Forecasting Competition 2012, we first demonstrate that a model with the recency effect outperforms its counterpart (a.k.a. Tao's Vanilla Benchmark Model) by 18% to 21% for forecasting the load series at the top (aggregated) level. We then model the recency effect in order to customize load forecasting models at the bottom level of a geographic hierarchy, again showing a superiority over the benchmark model of 12% to 15% on average. Finally, we discuss four different implementations of the recency effect modeling by hour of a day. In addition, this paper also presents two interesting findings: 1) the naive models are not useful for benchmark purposes in load forecasting at aggregated level due to their lack of accuracy; and 2) slicing the data into 24 pieces to develop one model for each hour is not necessarily better than building one interaction regression model using all 24 hours together.","author":[{"dropping-particle":"","family":"Wang","given":"Pu","non-dropping-particle":"","parse-names":false,"suffix":""},{"dropping-particle":"","family":"Liu","given":"Bidong","non-dropping-particle":"","parse-names":false,"suffix":""},{"dropping-particle":"","family":"Hong","given":"Tao","non-dropping-particle":"","parse-names":false,"suffix":""}],"container-title":"International Journal of Forecasting","id":"ITEM-1","issued":{"date-parts":[["2016"]]},"title":"Electric load forecasting with recency effect: A big data approach","type":"article-journal"},"uris":["http://www.mendeley.com/documents/?uuid=0d80983a-c46c-4c06-b527-1e5fdd7d1c96"]},{"id":"ITEM-2","itemData":{"DOI":"10.1109/ISGTEurope.2017.8260176","ISBN":"9781538619537","abstract":"Excellence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Proceedings","id":"ITEM-2","issued":{"date-parts":[["2017"]]},"title":"Short-term industrial load forecasting: A case study in an Italian factory","type":"paper-conference"},"uris":["http://www.mendeley.com/documents/?uuid=0a4ef770-7b7e-4520-876a-79f93b122001"]},{"id":"ITEM-3","itemData":{"DOI":"10.1109/PES.2011.6038881","ISBN":"9781457710018","ISSN":"19449925","abstract":"Benchmarking issue in short term load forecasting has not received as much attention as it deserves. Although dozens of techniques have been reported to be applied to short term load forecasting, most of them are still on the theoretical level with insignificant practical value. None of them has been established to produce benchmarking models for comparative assessment. This paper proposes a naïve multiple linear regression benchmark for short term load forecasting, which is from the experience of helping a US utility develop the first in-house short term load forecasts. The proposed model has been served as a benchmark for this utility since 2009, and was in production use for a year with satisfying performance before a major upgrade. It has also been used for a Canadian utility for load forecasting purposes. In addition, it was reproduced by a group of graduate students from a creditable US university following the documented procedure. © 2011 IEEE.","author":[{"dropping-particle":"","family":"Hong","given":"Tao","non-dropping-particle":"","parse-names":false,"suffix":""},{"dropping-particle":"","family":"Wang","given":"Pu","non-dropping-particle":"","parse-names":false,"suffix":""},{"dropping-particle":"","family":"Willis","given":"H. Lee","non-dropping-particle":"","parse-names":false,"suffix":""}],"container-title":"IEEE Power and Energy Society General Meeting","id":"ITEM-3","issued":{"date-parts":[["2011"]]},"title":"A naïve multiple linear regression benchmark for short term load forecasting","type":"paper-conference"},"uris":["http://www.mendeley.com/documents/?uuid=ef20fc6c-8fa8-4e31-9932-14d87e8c3d7a"]},{"id":"ITEM-4","itemData":{"DOI":"10.1016/j.neucom.2015.12.004","ISSN":"18728286","abstract":"Electricity load forecasting is a key task in the planning and operation of power systems and electricity markets, and its importance increases with the advent of smart grids. In this paper, we present AWNN, a new approach for very short-term load forecasting. AWNN decomposes the complex electricity load data into components with different frequencies that are predicted separately. It uses an advanced wavelet transform with entropy cost function to select the best wavelet basis for data decomposition, mutual information for feature selection and neural networks for prediction. The performance of AWNN is comprehensively evaluated using Australian and Spanish electricity load data for one-step and multi-step ahead predictions, and compared with a number of benchmark algorithms and baselines.","author":[{"dropping-particle":"","family":"Rana","given":"Mashud","non-dropping-particle":"","parse-names":false,"suffix":""},{"dropping-particle":"","family":"Koprinska","given":"Irena","non-dropping-particle":"","parse-names":false,"suffix":""}],"container-title":"Neurocomputing","id":"ITEM-4","issued":{"date-parts":[["2016"]]},"title":"Forecasting electricity load with advanced wavelet neural networks","type":"article-journal"},"uris":["http://www.mendeley.com/documents/?uuid=acd10d2b-73b6-45e9-bef4-4efa9587b92a"]}],"mendeley":{"formattedCitation":"[32], [35]–[37]","plainTextFormattedCitation":"[32], [35]–[37]","previouslyFormattedCitation":"[32], [35]–[37]"},"properties":{"noteIndex":0},"schema":"https://github.com/citation-style-language/schema/raw/master/csl-citation.json"}</w:instrText>
      </w:r>
      <w:r w:rsidR="003364F3">
        <w:fldChar w:fldCharType="separate"/>
      </w:r>
      <w:r w:rsidR="003364F3" w:rsidRPr="003364F3">
        <w:rPr>
          <w:noProof/>
        </w:rPr>
        <w:t>[32], [35]–[37]</w:t>
      </w:r>
      <w:r w:rsidR="003364F3">
        <w:fldChar w:fldCharType="end"/>
      </w:r>
      <w:r w:rsidR="003364F3">
        <w:t xml:space="preserve">. </w:t>
      </w:r>
      <w:ins w:id="146" w:author="Dawn MacIsaac" w:date="2021-06-03T11:00:00Z">
        <w:r w:rsidR="00D67089">
          <w:t xml:space="preserve">  It is used to demonstr</w:t>
        </w:r>
      </w:ins>
      <w:ins w:id="147" w:author="Dawn MacIsaac" w:date="2021-06-03T11:01:00Z">
        <w:r w:rsidR="00D67089">
          <w:t>ate how much value is added by forecasters under comparison</w:t>
        </w:r>
      </w:ins>
      <w:ins w:id="148" w:author="Dawn MacIsaac" w:date="2021-06-03T11:02:00Z">
        <w:r w:rsidR="00D67089">
          <w:t xml:space="preserve"> – when </w:t>
        </w:r>
      </w:ins>
      <w:ins w:id="149" w:author="Dawn MacIsaac" w:date="2021-06-03T11:03:00Z">
        <w:r w:rsidR="00D67089">
          <w:t>a naïve forecaster outperforms a more complex forecast</w:t>
        </w:r>
      </w:ins>
      <w:ins w:id="150" w:author="Dawn MacIsaac" w:date="2021-06-03T11:16:00Z">
        <w:r w:rsidR="005F3AD8">
          <w:t>ing model</w:t>
        </w:r>
      </w:ins>
      <w:ins w:id="151" w:author="Dawn MacIsaac" w:date="2021-06-03T11:03:00Z">
        <w:r w:rsidR="00D67089">
          <w:t>, we know th</w:t>
        </w:r>
      </w:ins>
      <w:ins w:id="152" w:author="Dawn MacIsaac" w:date="2021-06-03T11:04:00Z">
        <w:r w:rsidR="00D67089">
          <w:t xml:space="preserve">at the </w:t>
        </w:r>
      </w:ins>
      <w:ins w:id="153" w:author="Dawn MacIsaac" w:date="2021-06-04T09:49:00Z">
        <w:r w:rsidR="008018DB">
          <w:t xml:space="preserve">complex </w:t>
        </w:r>
      </w:ins>
      <w:ins w:id="154" w:author="Dawn MacIsaac" w:date="2021-06-03T11:17:00Z">
        <w:r w:rsidR="005F3AD8">
          <w:t>model</w:t>
        </w:r>
      </w:ins>
      <w:ins w:id="155" w:author="Dawn MacIsaac" w:date="2021-06-03T11:04:00Z">
        <w:r w:rsidR="00D67089">
          <w:t xml:space="preserve"> </w:t>
        </w:r>
      </w:ins>
      <w:ins w:id="156" w:author="Dawn MacIsaac" w:date="2021-06-04T09:52:00Z">
        <w:r w:rsidR="008018DB">
          <w:t>offers little value</w:t>
        </w:r>
      </w:ins>
      <w:ins w:id="157" w:author="Dawn MacIsaac" w:date="2021-06-03T11:04:00Z">
        <w:r w:rsidR="00D67089">
          <w:t xml:space="preserve">.  </w:t>
        </w:r>
      </w:ins>
      <w:ins w:id="158" w:author="Dawn MacIsaac" w:date="2021-06-03T11:01:00Z">
        <w:r w:rsidR="00D67089">
          <w:t xml:space="preserve"> </w:t>
        </w:r>
      </w:ins>
      <w:proofErr w:type="spellStart"/>
      <w:r w:rsidR="009E7574">
        <w:t>Bracale</w:t>
      </w:r>
      <w:proofErr w:type="spellEnd"/>
      <w:r w:rsidR="009E7574">
        <w:t xml:space="preserve"> </w:t>
      </w:r>
      <w:r w:rsidR="009E7574">
        <w:fldChar w:fldCharType="begin" w:fldLock="1"/>
      </w:r>
      <w:r w:rsidR="009E7574">
        <w:instrText>ADDIN CSL_CITATION {"citationItems":[{"id":"ITEM-1","itemData":{"DOI":"10.1109/ISGTEurope.2017.8260176","ISBN":"9781538619537","abstract":"Excellence in the planning and operations of power systems largely relies on accurate forecasts of loads. Although load forecasting has been extensively studied over the past several decades, the scientific community has not yet paid much attention to industrial load forecasting. The electricity demand of factories depends on many factors, of which some are uncommon or not as important in the classical load forecasting models. For instance, the scheduled processes and work shifts are very important to forecasting short-term industrial loads. In this paper, we offer some insights into modeling industrial loads. We develop a set of multiple linear regression models for an Italian factory that manufactures transformers. The proposed models outperform two other benchmark models for forecasting industrial loads 24 hours in advance.","author":[{"dropping-particle":"","family":"Bracale","given":"Antonio","non-dropping-particle":"","parse-names":false,"suffix":""},{"dropping-particle":"","family":"Carpinelli","given":"Guido","non-dropping-particle":"","parse-names":false,"suffix":""},{"dropping-particle":"","family":"Falco","given":"Pasquale","non-dropping-particle":"De","parse-names":false,"suffix":""},{"dropping-particle":"","family":"Hong","given":"Tao","non-dropping-particle":"","parse-names":false,"suffix":""}],"container-title":"2017 IEEE PES Innovative Smart Grid Technologies Conference Europe, ISGT-Europe 2017 - Proceedings","id":"ITEM-1","issued":{"date-parts":[["2017"]]},"title":"Short-term industrial load forecasting: A case study in an Italian factory","type":"paper-conference"},"uris":["http://www.mendeley.com/documents/?uuid=0a4ef770-7b7e-4520-876a-79f93b122001"]}],"mendeley":{"formattedCitation":"[36]","plainTextFormattedCitation":"[36]"},"properties":{"noteIndex":0},"schema":"https://github.com/citation-style-language/schema/raw/master/csl-citation.json"}</w:instrText>
      </w:r>
      <w:r w:rsidR="009E7574">
        <w:fldChar w:fldCharType="separate"/>
      </w:r>
      <w:r w:rsidR="009E7574" w:rsidRPr="009E7574">
        <w:rPr>
          <w:noProof/>
        </w:rPr>
        <w:t>[36]</w:t>
      </w:r>
      <w:r w:rsidR="009E7574">
        <w:fldChar w:fldCharType="end"/>
      </w:r>
      <w:r w:rsidR="009E7574">
        <w:t xml:space="preserve"> et al. points out that;</w:t>
      </w:r>
      <w:r w:rsidR="009E7574" w:rsidRPr="009E7574">
        <w:t xml:space="preserve"> "The simplest method to anticipate the next value in a time series is to assume it will have the same values as the current value." </w:t>
      </w:r>
      <w:del w:id="159" w:author="Dawn MacIsaac" w:date="2021-06-04T09:53:00Z">
        <w:r w:rsidR="009E7574" w:rsidRPr="009E7574" w:rsidDel="008018DB">
          <w:delText>This assumption holds reasonably well for load forecasting and is the foundation of the</w:delText>
        </w:r>
      </w:del>
      <w:ins w:id="160" w:author="Dawn MacIsaac" w:date="2021-06-04T09:53:00Z">
        <w:r w:rsidR="008018DB">
          <w:t xml:space="preserve">which forms the basis of the </w:t>
        </w:r>
      </w:ins>
      <w:r w:rsidR="009E7574" w:rsidRPr="009E7574">
        <w:t xml:space="preserve"> naive forecaster.</w:t>
      </w:r>
      <w:del w:id="161" w:author="Dawn MacIsaac" w:date="2021-06-03T11:02:00Z">
        <w:r w:rsidR="009E7574" w:rsidRPr="009E7574" w:rsidDel="00D67089">
          <w:delText xml:space="preserve"> </w:delText>
        </w:r>
        <w:r w:rsidR="009E6D1D" w:rsidRPr="009E6D1D" w:rsidDel="00D67089">
          <w:delText>The naive forecaster is typically used as a baseline for other approaches since it demonstrates how much value is added to the present forecasting process.</w:delText>
        </w:r>
      </w:del>
      <w:del w:id="162" w:author="Dawn MacIsaac" w:date="2021-06-03T11:05:00Z">
        <w:r w:rsidR="009E6D1D" w:rsidRPr="009E6D1D" w:rsidDel="00D67089">
          <w:delText xml:space="preserve"> When the naive forecaster outperforms or is comparable to a more complex technique, we know that the technique is not a viable option.</w:delText>
        </w:r>
      </w:del>
    </w:p>
    <w:p w14:paraId="401B9F58" w14:textId="561B6CA9" w:rsidR="0074525D" w:rsidRPr="009E6D1D" w:rsidRDefault="00D67089" w:rsidP="009E6D1D">
      <w:pPr>
        <w:pStyle w:val="BodyText"/>
        <w:ind w:firstLine="288"/>
        <w:rPr>
          <w:b/>
          <w:bCs/>
        </w:rPr>
      </w:pPr>
      <w:ins w:id="163" w:author="Dawn MacIsaac" w:date="2021-06-03T11:05:00Z">
        <w:r>
          <w:t xml:space="preserve">  </w:t>
        </w:r>
      </w:ins>
      <w:ins w:id="164" w:author="Dawn MacIsaac" w:date="2021-06-03T11:07:00Z">
        <w:r>
          <w:t xml:space="preserve">The </w:t>
        </w:r>
      </w:ins>
      <w:ins w:id="165" w:author="Dawn MacIsaac" w:date="2021-06-03T11:10:00Z">
        <w:r w:rsidR="0053142E">
          <w:t>Seasonal</w:t>
        </w:r>
      </w:ins>
      <w:ins w:id="166" w:author="Dawn MacIsaac" w:date="2021-06-03T11:07:00Z">
        <w:r>
          <w:t xml:space="preserve"> Naïve Forecaster </w:t>
        </w:r>
      </w:ins>
      <w:ins w:id="167" w:author="Dawn MacIsaac" w:date="2021-06-03T11:17:00Z">
        <w:r w:rsidR="005F3AD8">
          <w:t>(</w:t>
        </w:r>
        <w:proofErr w:type="spellStart"/>
        <w:r w:rsidR="005F3AD8">
          <w:t>SNF</w:t>
        </w:r>
        <w:proofErr w:type="spellEnd"/>
        <w:r w:rsidR="005F3AD8">
          <w:t xml:space="preserve">) </w:t>
        </w:r>
      </w:ins>
      <w:ins w:id="168" w:author="Dawn MacIsaac" w:date="2021-06-03T11:07:00Z">
        <w:r>
          <w:t xml:space="preserve">improves on this </w:t>
        </w:r>
      </w:ins>
      <w:ins w:id="169" w:author="Dawn MacIsaac" w:date="2021-06-03T11:08:00Z">
        <w:r>
          <w:t>by taking season</w:t>
        </w:r>
      </w:ins>
      <w:ins w:id="170" w:author="Dawn MacIsaac" w:date="2021-06-03T11:09:00Z">
        <w:r>
          <w:t>al tr</w:t>
        </w:r>
        <w:r w:rsidR="0053142E">
          <w:t>ends i</w:t>
        </w:r>
      </w:ins>
      <w:ins w:id="171" w:author="Dawn MacIsaac" w:date="2021-06-03T11:08:00Z">
        <w:r>
          <w:t>nto</w:t>
        </w:r>
      </w:ins>
      <w:ins w:id="172" w:author="Dawn MacIsaac" w:date="2021-06-03T11:09:00Z">
        <w:r w:rsidR="0053142E">
          <w:t xml:space="preserve"> consideration</w:t>
        </w:r>
      </w:ins>
      <w:ins w:id="173" w:author="Dawn MacIsaac" w:date="2021-06-03T11:10:00Z">
        <w:r w:rsidR="0053142E">
          <w:t xml:space="preserve"> </w:t>
        </w:r>
        <w:r w:rsidR="0053142E">
          <w:fldChar w:fldCharType="begin" w:fldLock="1"/>
        </w:r>
        <w:r w:rsidR="0053142E">
          <w: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[38]","plainTextFormattedCitation":"[38]","previouslyFormattedCitation":"[38]"},"properties":{"noteIndex":0},"schema":"https://github.com/citation-style-language/schema/raw/master/csl-citation.json"}</w:instrText>
        </w:r>
        <w:r w:rsidR="0053142E">
          <w:fldChar w:fldCharType="separate"/>
        </w:r>
        <w:r w:rsidR="0053142E" w:rsidRPr="003364F3">
          <w:rPr>
            <w:noProof/>
          </w:rPr>
          <w:t>[38]</w:t>
        </w:r>
        <w:r w:rsidR="0053142E">
          <w:fldChar w:fldCharType="end"/>
        </w:r>
        <w:r w:rsidR="0053142E">
          <w:t>.</w:t>
        </w:r>
      </w:ins>
      <w:ins w:id="174" w:author="Dawn MacIsaac" w:date="2021-06-03T11:09:00Z">
        <w:r w:rsidR="0053142E">
          <w:t xml:space="preserve">  </w:t>
        </w:r>
      </w:ins>
      <w:del w:id="175" w:author="Dawn MacIsaac" w:date="2021-06-03T11:05:00Z">
        <w:r w:rsidR="009E7574" w:rsidRPr="009E7574" w:rsidDel="00D67089">
          <w:delText>Unsurprisingly, when the data has a significant seasonality, the naive forecaster is prone to significant errors.</w:delText>
        </w:r>
        <w:r w:rsidR="00573A0E" w:rsidDel="00D67089">
          <w:delText xml:space="preserve"> </w:delText>
        </w:r>
      </w:del>
      <w:del w:id="176" w:author="Dawn MacIsaac" w:date="2021-06-03T11:10:00Z">
        <w:r w:rsidR="00573A0E" w:rsidRPr="00573A0E" w:rsidDel="0053142E">
          <w:delText>When there is seasonality in the time series data, the seasonal naive forecaster is preferred since forecasts are equal to the value from the previous season (e.g., a week ago). SNF is particularly useful when the dataset has a high level of seasonality</w:delText>
        </w:r>
        <w:r w:rsidR="00573A0E" w:rsidDel="0053142E">
          <w:delText xml:space="preserve"> </w:delText>
        </w:r>
        <w:r w:rsidR="00573A0E" w:rsidDel="0053142E">
          <w:fldChar w:fldCharType="begin" w:fldLock="1"/>
        </w:r>
        <w:r w:rsidR="00573A0E" w:rsidDel="0053142E">
          <w:delInstrText>ADDIN CSL_CITATION {"citationItems":[{"id":"ITEM-1","itemData":{"DOI":"10.3390/su10093282","ISSN":"20711050","abstract":"Accurate load forecasting can help alleviate the impact of renewable-energy access to the network, facilitate the power plants to arrange unit maintenance and encourage the power broker companies to develop a reasonable quotation plan. However, the traditional prediction methods are insufficient for the analysis of load sequence fluctuations. The economic variables are not introduced into the input variable selection and the redundant information interferes with the final prediction results. In this paper, a set of the ensemble empirical mode is used to decompose the electricity consumption sequence. Appropriate economic variables are as selected as model input for each decomposition sequence to model separately according to its characteristics. Then the models are constructed by selecting the optimal parameters in the random forest. Finally, the result of the component prediction is reconstituted. Compared with random forest, support vector machine and seasonal naïve method, the example results show that the prediction accuracy of the model is better than that of the contrast models. The validity and feasibility of the method in the monthly load forecasting is verified.","author":[{"dropping-particle":"","family":"Liu","given":"","non-dropping-particle":"Da","parse-names":false,"suffix":""},{"dropping-particle":"","family":"Sun","given":"Kun","non-dropping-particle":"","parse-names":false,"suffix":""},{"dropping-particle":"","family":"Huang","given":"Han","non-dropping-particle":"","parse-names":false,"suffix":""},{"dropping-particle":"","family":"Tang","given":"Pingzhou","non-dropping-particle":"","parse-names":false,"suffix":""}],"container-title":"Sustainability (Switzerland)","id":"ITEM-1","issued":{"date-parts":[["2018"]]},"title":"Monthly load forecasting based on economic data by decomposition integration theory","type":"article-journal"},"uris":["http://www.mendeley.com/documents/?uuid=380a08f5-2bd8-44ce-bf85-fd50d15065ef"]}],"mendeley":{"formattedCitation":"[38]","plainTextFormattedCitation":"[38]","previouslyFormattedCitation":"[38]"},"properties":{"noteIndex":0},"schema":"https://github.com/citation-style-language/schema/raw/master/csl-citation.json"}</w:delInstrText>
        </w:r>
        <w:r w:rsidR="00573A0E" w:rsidDel="0053142E">
          <w:fldChar w:fldCharType="separate"/>
        </w:r>
        <w:r w:rsidR="00573A0E" w:rsidRPr="003364F3" w:rsidDel="0053142E">
          <w:rPr>
            <w:noProof/>
          </w:rPr>
          <w:delText>[38]</w:delText>
        </w:r>
        <w:r w:rsidR="00573A0E" w:rsidDel="0053142E">
          <w:fldChar w:fldCharType="end"/>
        </w:r>
        <w:r w:rsidR="00573A0E" w:rsidDel="0053142E">
          <w:delText xml:space="preserve">. </w:delText>
        </w:r>
        <w:r w:rsidR="00573A0E" w:rsidRPr="00573A0E" w:rsidDel="0053142E">
          <w:delText>While seasonality in the dataset can be difficult to handle, SNF presents a method for dealing with seasonal trends, making the naive forecaster a little more robust</w:delText>
        </w:r>
        <w:r w:rsidR="009E6D1D" w:rsidDel="0053142E">
          <w:delText>.</w:delText>
        </w:r>
        <w:r w:rsidR="009E6D1D" w:rsidRPr="009E6D1D" w:rsidDel="0053142E">
          <w:delText xml:space="preserve"> </w:delText>
        </w:r>
      </w:del>
      <w:r w:rsidR="009E6D1D" w:rsidRPr="009E6D1D">
        <w:t xml:space="preserve">The </w:t>
      </w:r>
      <w:proofErr w:type="spellStart"/>
      <w:r w:rsidR="009E6D1D" w:rsidRPr="009E6D1D">
        <w:t>SNF</w:t>
      </w:r>
      <w:proofErr w:type="spellEnd"/>
      <w:del w:id="177" w:author="Dawn MacIsaac" w:date="2021-06-03T11:17:00Z">
        <w:r w:rsidR="009E6D1D" w:rsidRPr="009E6D1D" w:rsidDel="005F3AD8">
          <w:delText xml:space="preserve"> model</w:delText>
        </w:r>
      </w:del>
      <w:r w:rsidR="009E6D1D" w:rsidRPr="009E6D1D">
        <w:t xml:space="preserve"> can be expressed by the simple mathematical relationship shown </w:t>
      </w:r>
      <w:del w:id="178" w:author="Dawn MacIsaac" w:date="2021-06-03T11:10:00Z">
        <w:r w:rsidR="009E6D1D" w:rsidRPr="009E6D1D" w:rsidDel="0053142E">
          <w:delText>below</w:delText>
        </w:r>
        <w:r w:rsidR="0074525D" w:rsidDel="0053142E">
          <w:delText>;</w:delText>
        </w:r>
      </w:del>
      <w:ins w:id="179" w:author="Dawn MacIsaac" w:date="2021-06-03T11:10:00Z">
        <w:r w:rsidR="0053142E">
          <w:t xml:space="preserve">in </w:t>
        </w:r>
      </w:ins>
      <w:ins w:id="180" w:author="Dawn MacIsaac" w:date="2021-06-03T11:11:00Z">
        <w:r w:rsidR="0053142E">
          <w:t>(1):</w:t>
        </w:r>
      </w:ins>
    </w:p>
    <w:p w14:paraId="3F1E9A9A" w14:textId="63B009E9" w:rsidR="0035799E" w:rsidRDefault="002B086F" w:rsidP="002B086F">
      <w:pPr>
        <w:pStyle w:val="MTDisplayEquation"/>
        <w:jc w:val="center"/>
        <w:pPrChange w:id="181" w:author="Dawn MacIsaac" w:date="2021-06-05T09:48:00Z">
          <w:pPr>
            <w:pStyle w:val="MTDisplayEquation"/>
            <w:jc w:val="center"/>
          </w:pPr>
        </w:pPrChange>
      </w:pPr>
      <m:oMath>
        <m:sSub>
          <m:sSubPr>
            <m:ctrlPr>
              <w:ins w:id="182" w:author="Dawn MacIsaac" w:date="2021-06-05T09:48:00Z">
                <w:rPr>
                  <w:rFonts w:ascii="Cambria Math"/>
                  <w:i/>
                  <w:noProof/>
                </w:rPr>
              </w:ins>
            </m:ctrlPr>
          </m:sSubPr>
          <m:e>
            <m:r>
              <w:ins w:id="183" w:author="Dawn MacIsaac" w:date="2021-06-05T09:48:00Z">
                <w:rPr>
                  <w:rFonts w:ascii="Cambria Math"/>
                  <w:noProof/>
                </w:rPr>
                <m:t>y</m:t>
              </w:ins>
            </m:r>
          </m:e>
          <m:sub>
            <m:r>
              <w:ins w:id="184" w:author="Dawn MacIsaac" w:date="2021-06-05T09:48:00Z">
                <w:rPr>
                  <w:rFonts w:ascii="Cambria Math"/>
                  <w:noProof/>
                </w:rPr>
                <m:t>t</m:t>
              </w:ins>
            </m:r>
          </m:sub>
        </m:sSub>
        <m:r>
          <w:ins w:id="185" w:author="Dawn MacIsaac" w:date="2021-06-05T09:48:00Z">
            <w:rPr>
              <w:rFonts w:ascii="Cambria Math"/>
              <w:noProof/>
            </w:rPr>
            <m:t>=</m:t>
          </w:ins>
        </m:r>
        <m:sSub>
          <m:sSubPr>
            <m:ctrlPr>
              <w:ins w:id="186" w:author="Dawn MacIsaac" w:date="2021-06-05T09:48:00Z">
                <w:rPr>
                  <w:rFonts w:ascii="Cambria Math"/>
                  <w:i/>
                  <w:noProof/>
                </w:rPr>
              </w:ins>
            </m:ctrlPr>
          </m:sSubPr>
          <m:e>
            <m:r>
              <w:ins w:id="187" w:author="Dawn MacIsaac" w:date="2021-06-05T09:48:00Z">
                <w:rPr>
                  <w:rFonts w:ascii="Cambria Math"/>
                  <w:noProof/>
                </w:rPr>
                <m:t>y</m:t>
              </w:ins>
            </m:r>
          </m:e>
          <m:sub>
            <m:r>
              <w:ins w:id="188" w:author="Dawn MacIsaac" w:date="2021-06-05T09:48:00Z">
                <w:rPr>
                  <w:rFonts w:ascii="Cambria Math"/>
                  <w:noProof/>
                </w:rPr>
                <m:t>t</m:t>
              </w:ins>
            </m:r>
            <m:r>
              <w:ins w:id="189" w:author="Dawn MacIsaac" w:date="2021-06-05T09:48:00Z">
                <w:rPr>
                  <w:rFonts w:ascii="Cambria Math"/>
                  <w:noProof/>
                </w:rPr>
                <m:t>-</m:t>
              </w:ins>
            </m:r>
            <m:r>
              <w:ins w:id="190" w:author="Dawn MacIsaac" w:date="2021-06-05T09:48:00Z">
                <w:rPr>
                  <w:rFonts w:ascii="Cambria Math"/>
                  <w:noProof/>
                </w:rPr>
                <m:t>m</m:t>
              </w:ins>
            </m:r>
          </m:sub>
        </m:sSub>
      </m:oMath>
      <w:del w:id="191" w:author="Dawn MacIsaac" w:date="2021-06-05T09:48:00Z">
        <w:r w:rsidR="00F857E2" w:rsidRPr="00F857E2" w:rsidDel="002B086F">
          <w:rPr>
            <w:noProof/>
            <w:position w:val="-12"/>
          </w:rPr>
          <w:object w:dxaOrig="880" w:dyaOrig="360" w14:anchorId="2C74BE6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1.05pt;height:28.5pt" o:ole="">
              <v:imagedata r:id="rId14" o:title=""/>
            </v:shape>
            <o:OLEObject Type="Embed" ProgID="Equation.DSMT4" ShapeID="_x0000_i1025" DrawAspect="Content" ObjectID="_1684392302" r:id="rId15"/>
          </w:object>
        </w:r>
      </w:del>
      <w:r w:rsidR="0035799E">
        <w:tab/>
      </w:r>
      <w:r w:rsidR="002118B9">
        <w:fldChar w:fldCharType="begin"/>
      </w:r>
      <w:r w:rsidR="002118B9">
        <w:instrText xml:space="preserve"> MACROBUTTON MTPlaceRef \* MERGEFORMAT </w:instrText>
      </w:r>
      <w:r w:rsidR="002118B9">
        <w:fldChar w:fldCharType="begin"/>
      </w:r>
      <w:r w:rsidR="002118B9">
        <w:instrText xml:space="preserve"> SEQ MTEqn \h \* MERGEFORMAT </w:instrText>
      </w:r>
      <w:r w:rsidR="002118B9">
        <w:fldChar w:fldCharType="end"/>
      </w:r>
      <w:r w:rsidR="002118B9">
        <w:instrText>(</w:instrText>
      </w:r>
      <w:fldSimple w:instr=" SEQ MTEqn \c \* Arabic \* MERGEFORMAT ">
        <w:r w:rsidR="009F25A7">
          <w:rPr>
            <w:noProof/>
          </w:rPr>
          <w:instrText>1</w:instrText>
        </w:r>
      </w:fldSimple>
      <w:r w:rsidR="002118B9">
        <w:instrText>)</w:instrText>
      </w:r>
      <w:r w:rsidR="002118B9">
        <w:fldChar w:fldCharType="end"/>
      </w:r>
    </w:p>
    <w:p w14:paraId="7EBCCADB" w14:textId="10AAFB31" w:rsidR="0074525D" w:rsidRDefault="0028613D" w:rsidP="0074525D">
      <w:pPr>
        <w:pStyle w:val="BodyText"/>
        <w:ind w:firstLine="288"/>
        <w:rPr>
          <w:ins w:id="192" w:author="Dawn MacIsaac" w:date="2021-06-03T12:48:00Z"/>
        </w:rPr>
      </w:pPr>
      <w:r>
        <w:t>w</w:t>
      </w:r>
      <w:r w:rsidR="0074525D">
        <w:t xml:space="preserve">here; </w:t>
      </w:r>
      <w:r w:rsidR="00141E5D" w:rsidRPr="005B159F">
        <w:rPr>
          <w:noProof/>
          <w:position w:val="-10"/>
        </w:rPr>
        <w:object w:dxaOrig="220" w:dyaOrig="260" w14:anchorId="3956B89D">
          <v:shape id="_x0000_i1026" type="#_x0000_t75" alt="" style="width:11.2pt;height:12.6pt;mso-width-percent:0;mso-height-percent:0;mso-width-percent:0;mso-height-percent:0" o:ole="">
            <v:imagedata r:id="rId16" o:title=""/>
          </v:shape>
          <o:OLEObject Type="Embed" ProgID="Equation.DSMT4" ShapeID="_x0000_i1026" DrawAspect="Content" ObjectID="_1684392303" r:id="rId17"/>
        </w:object>
      </w:r>
      <w:r w:rsidR="0074525D">
        <w:t xml:space="preserve"> is the time series</w:t>
      </w:r>
      <w:r w:rsidR="008D4F14">
        <w:t xml:space="preserve"> and</w:t>
      </w:r>
      <w:r w:rsidR="0074525D">
        <w:t xml:space="preserve"> </w:t>
      </w:r>
      <m:oMath>
        <m:r>
          <w:rPr>
            <w:rFonts w:ascii="Cambria Math" w:hAnsi="Cambria Math"/>
          </w:rPr>
          <m:t>m</m:t>
        </m:r>
      </m:oMath>
      <w:r w:rsidR="0074525D">
        <w:rPr>
          <w:rFonts w:eastAsiaTheme="minorEastAsia"/>
        </w:rPr>
        <w:t xml:space="preserve"> is the seasonal period</w:t>
      </w:r>
      <w:r w:rsidR="004C45E4">
        <w:rPr>
          <w:rFonts w:eastAsiaTheme="minorEastAsia"/>
        </w:rPr>
        <w:t xml:space="preserve"> (</w:t>
      </w:r>
      <w:r w:rsidR="00A31163">
        <w:rPr>
          <w:rFonts w:eastAsiaTheme="minorEastAsia"/>
        </w:rPr>
        <w:t xml:space="preserve">for </w:t>
      </w:r>
      <w:del w:id="193" w:author="Dawn MacIsaac" w:date="2021-06-03T11:11:00Z">
        <w:r w:rsidR="00592F24" w:rsidDel="0053142E">
          <w:rPr>
            <w:rFonts w:eastAsiaTheme="minorEastAsia"/>
          </w:rPr>
          <w:delText>an</w:delText>
        </w:r>
        <w:r w:rsidR="00A31163" w:rsidDel="0053142E">
          <w:rPr>
            <w:rFonts w:eastAsiaTheme="minorEastAsia"/>
          </w:rPr>
          <w:delText xml:space="preserve"> </w:delText>
        </w:r>
      </w:del>
      <w:r w:rsidR="00A31163">
        <w:rPr>
          <w:rFonts w:eastAsiaTheme="minorEastAsia"/>
        </w:rPr>
        <w:t xml:space="preserve">hourly data, </w:t>
      </w:r>
      <w:r w:rsidR="004C45E4">
        <w:rPr>
          <w:rFonts w:eastAsiaTheme="minorEastAsia"/>
        </w:rPr>
        <w:t>m=</w:t>
      </w:r>
      <w:r w:rsidR="00A31163">
        <w:rPr>
          <w:rFonts w:eastAsiaTheme="minorEastAsia"/>
        </w:rPr>
        <w:t>24</w:t>
      </w:r>
      <w:r w:rsidR="004C45E4">
        <w:rPr>
          <w:rFonts w:eastAsiaTheme="minorEastAsia"/>
        </w:rPr>
        <w:t xml:space="preserve"> </w:t>
      </w:r>
      <w:r w:rsidR="00A31163">
        <w:rPr>
          <w:rFonts w:eastAsiaTheme="minorEastAsia"/>
        </w:rPr>
        <w:t>if we are taking the hourly sample from the day before</w:t>
      </w:r>
      <w:r w:rsidR="004C45E4">
        <w:rPr>
          <w:rFonts w:eastAsiaTheme="minorEastAsia"/>
        </w:rPr>
        <w:t>)</w:t>
      </w:r>
      <w:r w:rsidR="0074525D">
        <w:rPr>
          <w:rFonts w:eastAsiaTheme="minorEastAsia"/>
        </w:rPr>
        <w:t xml:space="preserve">. </w:t>
      </w:r>
      <w:r w:rsidR="006143C7">
        <w:rPr>
          <w:rFonts w:eastAsiaTheme="minorEastAsia"/>
        </w:rPr>
        <w:t>T</w:t>
      </w:r>
      <w:r w:rsidR="0074525D">
        <w:rPr>
          <w:rFonts w:eastAsiaTheme="minorEastAsia"/>
        </w:rPr>
        <w:t xml:space="preserve">he </w:t>
      </w:r>
      <w:r w:rsidR="0074525D">
        <w:t>naive formula takes the last observed value as the future value, while the seasonal naive formula takes the value from the previous season.</w:t>
      </w:r>
      <w:ins w:id="194" w:author="Dawn MacIsaac" w:date="2021-06-03T11:13:00Z">
        <w:r w:rsidR="0053142E">
          <w:t xml:space="preserve"> </w:t>
        </w:r>
        <w:r w:rsidR="0053142E" w:rsidRPr="0053142E">
          <w:rPr>
            <w:highlight w:val="yellow"/>
            <w:rPrChange w:id="195" w:author="Dawn MacIsaac" w:date="2021-06-03T11:13:00Z">
              <w:rPr/>
            </w:rPrChange>
          </w:rPr>
          <w:t>[ad</w:t>
        </w:r>
      </w:ins>
      <w:ins w:id="196" w:author="Dawn MacIsaac" w:date="2021-06-03T12:49:00Z">
        <w:r w:rsidR="00AD4AA2">
          <w:rPr>
            <w:highlight w:val="yellow"/>
          </w:rPr>
          <w:t>d</w:t>
        </w:r>
      </w:ins>
      <w:ins w:id="197" w:author="Dawn MacIsaac" w:date="2021-06-03T11:13:00Z">
        <w:r w:rsidR="0053142E" w:rsidRPr="0053142E">
          <w:rPr>
            <w:highlight w:val="yellow"/>
            <w:rPrChange w:id="198" w:author="Dawn MacIsaac" w:date="2021-06-03T11:13:00Z">
              <w:rPr/>
            </w:rPrChange>
          </w:rPr>
          <w:t xml:space="preserve"> a statement about what kind of accuracies we can expect]</w:t>
        </w:r>
      </w:ins>
    </w:p>
    <w:p w14:paraId="638A44EE" w14:textId="203EAC14" w:rsidR="00AD4AA2" w:rsidRDefault="00AD4AA2" w:rsidP="00AD4AA2">
      <w:pPr>
        <w:pStyle w:val="Heading3"/>
        <w:rPr>
          <w:moveTo w:id="199" w:author="Dawn MacIsaac" w:date="2021-06-03T12:49:00Z"/>
        </w:rPr>
      </w:pPr>
      <w:moveToRangeStart w:id="200" w:author="Dawn MacIsaac" w:date="2021-06-03T12:49:00Z" w:name="move73616956"/>
      <w:commentRangeStart w:id="201"/>
      <w:moveTo w:id="202" w:author="Dawn MacIsaac" w:date="2021-06-03T12:49:00Z">
        <w:r>
          <w:t>Multiple Linear Regression</w:t>
        </w:r>
      </w:moveTo>
      <w:ins w:id="203" w:author="Dawn MacIsaac" w:date="2021-06-03T12:49:00Z">
        <w:r>
          <w:t xml:space="preserve"> Forecaster</w:t>
        </w:r>
      </w:ins>
      <w:commentRangeEnd w:id="201"/>
      <w:ins w:id="204" w:author="Dawn MacIsaac" w:date="2021-06-03T13:00:00Z">
        <w:r w:rsidR="006E5F84">
          <w:rPr>
            <w:rStyle w:val="CommentReference"/>
            <w:rFonts w:ascii="Calibri" w:hAnsi="Calibri"/>
            <w:bCs w:val="0"/>
            <w:u w:val="none"/>
          </w:rPr>
          <w:commentReference w:id="201"/>
        </w:r>
      </w:ins>
    </w:p>
    <w:p w14:paraId="4A834C4E" w14:textId="345C3D87" w:rsidR="00AD4AA2" w:rsidRDefault="00AD4AA2" w:rsidP="00AD4AA2">
      <w:pPr>
        <w:pStyle w:val="BodyText"/>
        <w:ind w:firstLine="288"/>
        <w:rPr>
          <w:moveTo w:id="205" w:author="Dawn MacIsaac" w:date="2021-06-03T12:49:00Z"/>
        </w:rPr>
      </w:pPr>
      <w:moveTo w:id="206" w:author="Dawn MacIsaac" w:date="2021-06-03T12:49:00Z">
        <w:r>
          <w:t xml:space="preserve">Multiple linear regression </w:t>
        </w:r>
      </w:moveTo>
      <w:ins w:id="207" w:author="Dawn MacIsaac" w:date="2021-06-03T12:49:00Z">
        <w:r>
          <w:t>(</w:t>
        </w:r>
        <w:proofErr w:type="spellStart"/>
        <w:r>
          <w:t>MLR</w:t>
        </w:r>
        <w:proofErr w:type="spellEnd"/>
        <w:r>
          <w:t xml:space="preserve">) </w:t>
        </w:r>
      </w:ins>
      <w:moveTo w:id="208" w:author="Dawn MacIsaac" w:date="2021-06-03T12:49:00Z">
        <w:r>
          <w:t xml:space="preserve">is one of the most commonly used statistical techniques for load forecasting </w:t>
        </w:r>
        <w:r>
          <w:fldChar w:fldCharType="begin" w:fldLock="1"/>
        </w:r>
        <w:r>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data","type":"article-journal","volume":"2018-Janua"},"uris":["http://www.mendeley.com/documents/?uuid=3dedc393-6528-4e37-8c9f-c6f79840e1fe"]}],"mendeley":{"formattedCitation":"[13], [43]","plainTextFormattedCitation":"[13], [43]","previouslyFormattedCitation":"[13], [43]"},"properties":{"noteIndex":0},"schema":"https://github.com/citation-style-language/schema/raw/master/csl-citation.json"}</w:instrText>
        </w:r>
        <w:r>
          <w:fldChar w:fldCharType="separate"/>
        </w:r>
        <w:r w:rsidRPr="003364F3">
          <w:rPr>
            <w:noProof/>
          </w:rPr>
          <w:t>[13], [43]</w:t>
        </w:r>
        <w:r>
          <w:fldChar w:fldCharType="end"/>
        </w:r>
        <w:commentRangeStart w:id="209"/>
        <w:commentRangeEnd w:id="209"/>
        <w:r>
          <w:rPr>
            <w:rStyle w:val="CommentReference"/>
          </w:rPr>
          <w:commentReference w:id="209"/>
        </w:r>
        <w:r>
          <w:t xml:space="preserve">. </w:t>
        </w:r>
        <w:del w:id="210" w:author="Dawn MacIsaac" w:date="2021-06-03T12:50:00Z">
          <w:r w:rsidDel="00AD4AA2">
            <w:delText xml:space="preserve">The idea of </w:delText>
          </w:r>
        </w:del>
        <w:proofErr w:type="spellStart"/>
        <w:r>
          <w:t>MLR</w:t>
        </w:r>
        <w:proofErr w:type="spellEnd"/>
        <w:r>
          <w:t xml:space="preserve"> </w:t>
        </w:r>
      </w:moveTo>
      <w:ins w:id="211" w:author="Dawn MacIsaac" w:date="2021-06-03T12:50:00Z">
        <w:r>
          <w:t xml:space="preserve">forecasters </w:t>
        </w:r>
      </w:ins>
      <w:moveTo w:id="212" w:author="Dawn MacIsaac" w:date="2021-06-03T12:49:00Z">
        <w:del w:id="213" w:author="Dawn MacIsaac" w:date="2021-06-03T12:50:00Z">
          <w:r w:rsidDel="00AD4AA2">
            <w:delText xml:space="preserve">is to </w:delText>
          </w:r>
        </w:del>
        <w:r>
          <w:t xml:space="preserve">model the relationships between a continuous dependent variable </w:t>
        </w:r>
        <w:del w:id="214" w:author="Dawn MacIsaac" w:date="2021-06-04T09:54:00Z">
          <w:r w:rsidDel="008018DB">
            <w:delText xml:space="preserve">(electricity demand) </w:delText>
          </w:r>
        </w:del>
        <w:r>
          <w:t>and one or more independent variables</w:t>
        </w:r>
      </w:moveTo>
      <w:ins w:id="215" w:author="Dawn MacIsaac" w:date="2021-06-04T09:55:00Z">
        <w:r w:rsidR="008018DB">
          <w:t>.</w:t>
        </w:r>
      </w:ins>
      <w:moveTo w:id="216" w:author="Dawn MacIsaac" w:date="2021-06-03T12:49:00Z">
        <w:r>
          <w:t xml:space="preserve"> </w:t>
        </w:r>
        <w:del w:id="217" w:author="Dawn MacIsaac" w:date="2021-06-04T09:55:00Z">
          <w:r w:rsidDel="008018DB">
            <w:delText>(i.e., temperature, the hour of the day, etc.)</w:delText>
          </w:r>
        </w:del>
        <w:r>
          <w:t xml:space="preserve"> </w:t>
        </w:r>
        <w:commentRangeStart w:id="218"/>
        <w:del w:id="219" w:author="Dawn MacIsaac" w:date="2021-06-04T09:55:00Z">
          <w:r w:rsidDel="008018DB">
            <w:delText xml:space="preserve">A common misunderstanding is that MLR models cannot model the non-linear relationships between the electrical load and weather variables, which turns out to be false </w:delText>
          </w:r>
          <w:r w:rsidDel="008018DB">
            <w:fldChar w:fldCharType="begin" w:fldLock="1"/>
          </w:r>
          <w:r w:rsidDel="008018DB">
            <w:del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[44]","plainTextFormattedCitation":"[1], [44]","previouslyFormattedCitation":"[1], [44]"},"properties":{"noteIndex":0},"schema":"https://github.com/citation-style-language/schema/raw/master/csl-citation.json"}</w:delInstrText>
          </w:r>
          <w:r w:rsidDel="008018DB">
            <w:fldChar w:fldCharType="separate"/>
          </w:r>
          <w:r w:rsidRPr="003364F3" w:rsidDel="008018DB">
            <w:rPr>
              <w:noProof/>
            </w:rPr>
            <w:delText>[1], [44]</w:delText>
          </w:r>
          <w:r w:rsidDel="008018DB">
            <w:fldChar w:fldCharType="end"/>
          </w:r>
          <w:r w:rsidDel="008018DB">
            <w:delText>. For example, polynomial regression models can describe non-linear relationships between dependent and independent variables using polynomials</w:delText>
          </w:r>
        </w:del>
      </w:moveTo>
      <w:commentRangeEnd w:id="218"/>
      <w:del w:id="220" w:author="Dawn MacIsaac" w:date="2021-06-04T09:55:00Z">
        <w:r w:rsidR="006E5F84" w:rsidDel="008018DB">
          <w:rPr>
            <w:rStyle w:val="CommentReference"/>
          </w:rPr>
          <w:commentReference w:id="218"/>
        </w:r>
      </w:del>
      <w:moveTo w:id="221" w:author="Dawn MacIsaac" w:date="2021-06-03T12:49:00Z">
        <w:del w:id="222" w:author="Dawn MacIsaac" w:date="2021-06-04T09:55:00Z">
          <w:r w:rsidDel="008018DB">
            <w:delText xml:space="preserve">. </w:delText>
          </w:r>
        </w:del>
      </w:moveTo>
      <w:ins w:id="223" w:author="Dawn MacIsaac" w:date="2021-06-04T09:55:00Z">
        <w:r w:rsidR="008018DB">
          <w:t xml:space="preserve"> </w:t>
        </w:r>
      </w:ins>
      <w:moveTo w:id="224" w:author="Dawn MacIsaac" w:date="2021-06-03T12:49:00Z">
        <w:r>
          <w:t xml:space="preserve">The equation below shows an </w:t>
        </w:r>
        <w:proofErr w:type="spellStart"/>
        <w:r>
          <w:t>MLR</w:t>
        </w:r>
        <w:proofErr w:type="spellEnd"/>
        <w:r>
          <w:t xml:space="preserve"> with two independent variables:</w:t>
        </w:r>
      </w:moveTo>
    </w:p>
    <w:p w14:paraId="2A13311E" w14:textId="2782CBAD" w:rsidR="00AD4AA2" w:rsidRDefault="002B086F" w:rsidP="002B086F">
      <w:pPr>
        <w:pStyle w:val="MTDisplayEquation"/>
        <w:jc w:val="center"/>
        <w:rPr>
          <w:moveTo w:id="225" w:author="Dawn MacIsaac" w:date="2021-06-03T12:49:00Z"/>
        </w:rPr>
        <w:pPrChange w:id="226" w:author="Dawn MacIsaac" w:date="2021-06-05T09:48:00Z">
          <w:pPr>
            <w:pStyle w:val="MTDisplayEquation"/>
            <w:jc w:val="center"/>
          </w:pPr>
        </w:pPrChange>
      </w:pPr>
      <m:oMath>
        <m:r>
          <w:ins w:id="227" w:author="Dawn MacIsaac" w:date="2021-06-05T09:48:00Z">
            <w:rPr>
              <w:rFonts w:ascii="Cambria Math"/>
              <w:noProof/>
            </w:rPr>
            <w:lastRenderedPageBreak/>
            <m:t>y=</m:t>
          </w:ins>
        </m:r>
        <m:sSub>
          <m:sSubPr>
            <m:ctrlPr>
              <w:ins w:id="228" w:author="Dawn MacIsaac" w:date="2021-06-05T09:48:00Z">
                <w:rPr>
                  <w:rFonts w:ascii="Cambria Math"/>
                  <w:i/>
                  <w:noProof/>
                </w:rPr>
              </w:ins>
            </m:ctrlPr>
          </m:sSubPr>
          <m:e>
            <m:r>
              <w:ins w:id="229" w:author="Dawn MacIsaac" w:date="2021-06-05T09:48:00Z">
                <w:rPr>
                  <w:rFonts w:ascii="Cambria Math"/>
                  <w:noProof/>
                </w:rPr>
                <m:t>β</m:t>
              </w:ins>
            </m:r>
          </m:e>
          <m:sub>
            <m:r>
              <w:ins w:id="230" w:author="Dawn MacIsaac" w:date="2021-06-05T09:48:00Z">
                <w:rPr>
                  <w:rFonts w:ascii="Cambria Math"/>
                  <w:noProof/>
                </w:rPr>
                <m:t>0</m:t>
              </w:ins>
            </m:r>
          </m:sub>
        </m:sSub>
        <m:r>
          <w:ins w:id="231" w:author="Dawn MacIsaac" w:date="2021-06-05T09:48:00Z">
            <w:rPr>
              <w:rFonts w:ascii="Cambria Math"/>
              <w:noProof/>
            </w:rPr>
            <m:t>+</m:t>
          </w:ins>
        </m:r>
        <m:sSub>
          <m:sSubPr>
            <m:ctrlPr>
              <w:ins w:id="232" w:author="Dawn MacIsaac" w:date="2021-06-05T09:48:00Z">
                <w:rPr>
                  <w:rFonts w:ascii="Cambria Math"/>
                  <w:i/>
                  <w:noProof/>
                </w:rPr>
              </w:ins>
            </m:ctrlPr>
          </m:sSubPr>
          <m:e>
            <m:r>
              <w:ins w:id="233" w:author="Dawn MacIsaac" w:date="2021-06-05T09:48:00Z">
                <w:rPr>
                  <w:rFonts w:ascii="Cambria Math"/>
                  <w:noProof/>
                </w:rPr>
                <m:t>β</m:t>
              </w:ins>
            </m:r>
          </m:e>
          <m:sub>
            <m:r>
              <w:ins w:id="234" w:author="Dawn MacIsaac" w:date="2021-06-05T09:48:00Z">
                <w:rPr>
                  <w:rFonts w:ascii="Cambria Math"/>
                  <w:noProof/>
                </w:rPr>
                <m:t>1</m:t>
              </w:ins>
            </m:r>
          </m:sub>
        </m:sSub>
        <m:sSub>
          <m:sSubPr>
            <m:ctrlPr>
              <w:ins w:id="235" w:author="Dawn MacIsaac" w:date="2021-06-05T09:48:00Z">
                <w:rPr>
                  <w:rFonts w:ascii="Cambria Math"/>
                  <w:i/>
                  <w:noProof/>
                </w:rPr>
              </w:ins>
            </m:ctrlPr>
          </m:sSubPr>
          <m:e>
            <m:r>
              <w:ins w:id="236" w:author="Dawn MacIsaac" w:date="2021-06-05T09:48:00Z">
                <w:rPr>
                  <w:rFonts w:ascii="Cambria Math"/>
                  <w:noProof/>
                </w:rPr>
                <m:t>x</m:t>
              </w:ins>
            </m:r>
          </m:e>
          <m:sub>
            <m:r>
              <w:ins w:id="237" w:author="Dawn MacIsaac" w:date="2021-06-05T09:48:00Z">
                <w:rPr>
                  <w:rFonts w:ascii="Cambria Math"/>
                  <w:noProof/>
                </w:rPr>
                <m:t>1</m:t>
              </w:ins>
            </m:r>
          </m:sub>
        </m:sSub>
        <m:r>
          <w:ins w:id="238" w:author="Dawn MacIsaac" w:date="2021-06-05T09:48:00Z">
            <w:rPr>
              <w:rFonts w:ascii="Cambria Math"/>
              <w:noProof/>
            </w:rPr>
            <m:t>+</m:t>
          </w:ins>
        </m:r>
        <m:sSub>
          <m:sSubPr>
            <m:ctrlPr>
              <w:ins w:id="239" w:author="Dawn MacIsaac" w:date="2021-06-05T09:48:00Z">
                <w:rPr>
                  <w:rFonts w:ascii="Cambria Math"/>
                  <w:i/>
                  <w:noProof/>
                </w:rPr>
              </w:ins>
            </m:ctrlPr>
          </m:sSubPr>
          <m:e>
            <m:r>
              <w:ins w:id="240" w:author="Dawn MacIsaac" w:date="2021-06-05T09:48:00Z">
                <w:rPr>
                  <w:rFonts w:ascii="Cambria Math"/>
                  <w:noProof/>
                </w:rPr>
                <m:t>β</m:t>
              </w:ins>
            </m:r>
          </m:e>
          <m:sub>
            <m:r>
              <w:ins w:id="241" w:author="Dawn MacIsaac" w:date="2021-06-05T09:48:00Z">
                <w:rPr>
                  <w:rFonts w:ascii="Cambria Math"/>
                  <w:noProof/>
                </w:rPr>
                <m:t>2</m:t>
              </w:ins>
            </m:r>
          </m:sub>
        </m:sSub>
        <m:sSub>
          <m:sSubPr>
            <m:ctrlPr>
              <w:ins w:id="242" w:author="Dawn MacIsaac" w:date="2021-06-05T09:48:00Z">
                <w:rPr>
                  <w:rFonts w:ascii="Cambria Math"/>
                  <w:i/>
                  <w:noProof/>
                </w:rPr>
              </w:ins>
            </m:ctrlPr>
          </m:sSubPr>
          <m:e>
            <m:r>
              <w:ins w:id="243" w:author="Dawn MacIsaac" w:date="2021-06-05T09:48:00Z">
                <w:rPr>
                  <w:rFonts w:ascii="Cambria Math"/>
                  <w:noProof/>
                </w:rPr>
                <m:t>x</m:t>
              </w:ins>
            </m:r>
          </m:e>
          <m:sub>
            <m:r>
              <w:ins w:id="244" w:author="Dawn MacIsaac" w:date="2021-06-05T09:48:00Z">
                <w:rPr>
                  <w:rFonts w:ascii="Cambria Math"/>
                  <w:noProof/>
                </w:rPr>
                <m:t>2</m:t>
              </w:ins>
            </m:r>
          </m:sub>
        </m:sSub>
        <m:r>
          <w:ins w:id="245" w:author="Dawn MacIsaac" w:date="2021-06-05T09:48:00Z">
            <w:rPr>
              <w:rFonts w:ascii="Cambria Math"/>
              <w:noProof/>
            </w:rPr>
            <m:t>+e</m:t>
          </w:ins>
        </m:r>
      </m:oMath>
      <w:moveTo w:id="246" w:author="Dawn MacIsaac" w:date="2021-06-03T12:49:00Z">
        <w:del w:id="247" w:author="Dawn MacIsaac" w:date="2021-06-05T09:48:00Z">
          <w:r w:rsidR="00AD4AA2" w:rsidRPr="00A40178" w:rsidDel="002B086F">
            <w:rPr>
              <w:noProof/>
              <w:position w:val="-12"/>
            </w:rPr>
            <w:object w:dxaOrig="2260" w:dyaOrig="360" w14:anchorId="39FAA155">
              <v:shape id="_x0000_i1027" type="#_x0000_t75" alt="" style="width:183.75pt;height:29.45pt;mso-width-percent:0;mso-height-percent:0;mso-width-percent:0;mso-height-percent:0" o:ole="">
                <v:imagedata r:id="rId18" o:title=""/>
              </v:shape>
              <o:OLEObject Type="Embed" ProgID="Equation.DSMT4" ShapeID="_x0000_i1027" DrawAspect="Content" ObjectID="_1684392304" r:id="rId19"/>
            </w:object>
          </w:r>
        </w:del>
        <w:r w:rsidR="00AD4AA2">
          <w:tab/>
        </w:r>
        <w:r w:rsidR="00AD4AA2">
          <w:fldChar w:fldCharType="begin"/>
        </w:r>
        <w:r w:rsidR="00AD4AA2">
          <w:instrText xml:space="preserve"> MACROBUTTON MTPlaceRef \* MERGEFORMAT </w:instrText>
        </w:r>
        <w:r w:rsidR="00AD4AA2">
          <w:fldChar w:fldCharType="begin"/>
        </w:r>
        <w:r w:rsidR="00AD4AA2">
          <w:instrText xml:space="preserve"> SEQ MTEqn \h \* MERGEFORMAT </w:instrText>
        </w:r>
        <w:r w:rsidR="00AD4AA2">
          <w:fldChar w:fldCharType="end"/>
        </w:r>
        <w:r w:rsidR="00AD4AA2">
          <w:instrText>(</w:instrText>
        </w:r>
        <w:r w:rsidR="00AD4AA2">
          <w:fldChar w:fldCharType="begin"/>
        </w:r>
        <w:r w:rsidR="00AD4AA2">
          <w:instrText xml:space="preserve"> SEQ MTEqn \c \* Arabic \* MERGEFORMAT </w:instrText>
        </w:r>
        <w:r w:rsidR="00AD4AA2">
          <w:fldChar w:fldCharType="separate"/>
        </w:r>
        <w:r w:rsidR="00AD4AA2">
          <w:rPr>
            <w:noProof/>
          </w:rPr>
          <w:instrText>3</w:instrText>
        </w:r>
        <w:r w:rsidR="00AD4AA2">
          <w:rPr>
            <w:noProof/>
          </w:rPr>
          <w:fldChar w:fldCharType="end"/>
        </w:r>
        <w:r w:rsidR="00AD4AA2">
          <w:instrText>)</w:instrText>
        </w:r>
        <w:r w:rsidR="00AD4AA2">
          <w:fldChar w:fldCharType="end"/>
        </w:r>
      </w:moveTo>
    </w:p>
    <w:p w14:paraId="3D500B23" w14:textId="0CE60358" w:rsidR="00AD4AA2" w:rsidDel="002962F2" w:rsidRDefault="00AD4AA2" w:rsidP="00AD4AA2">
      <w:pPr>
        <w:pStyle w:val="BodyText"/>
        <w:rPr>
          <w:del w:id="248" w:author="Dawn MacIsaac" w:date="2021-06-05T09:47:00Z"/>
          <w:moveTo w:id="249" w:author="Dawn MacIsaac" w:date="2021-06-03T12:49:00Z"/>
        </w:rPr>
      </w:pPr>
      <w:moveTo w:id="250" w:author="Dawn MacIsaac" w:date="2021-06-03T12:49:00Z">
        <w:del w:id="251" w:author="Dawn MacIsaac" w:date="2021-06-04T09:56:00Z">
          <w:r w:rsidDel="008018DB">
            <w:tab/>
          </w:r>
        </w:del>
      </w:moveTo>
      <w:ins w:id="252" w:author="Dawn MacIsaac" w:date="2021-06-03T13:00:00Z">
        <w:r w:rsidR="006E5F84">
          <w:t>I</w:t>
        </w:r>
      </w:ins>
      <w:ins w:id="253" w:author="Dawn MacIsaac" w:date="2021-06-03T13:01:00Z">
        <w:r w:rsidR="006E5F84">
          <w:t xml:space="preserve">n the case of load forecasting, </w:t>
        </w:r>
      </w:ins>
      <w:moveTo w:id="254" w:author="Dawn MacIsaac" w:date="2021-06-03T12:49:00Z">
        <w:del w:id="255" w:author="Dawn MacIsaac" w:date="2021-06-03T13:01:00Z">
          <w:r w:rsidDel="006E5F84">
            <w:delText xml:space="preserve">Where </w:delText>
          </w:r>
        </w:del>
        <w:r w:rsidRPr="006143C7">
          <w:rPr>
            <w:position w:val="-10"/>
          </w:rPr>
          <w:object w:dxaOrig="220" w:dyaOrig="260" w14:anchorId="5F0C1E35">
            <v:shape id="_x0000_i1028" type="#_x0000_t75" style="width:11.2pt;height:12.6pt" o:ole="">
              <v:imagedata r:id="rId20" o:title=""/>
            </v:shape>
            <o:OLEObject Type="Embed" ProgID="Equation.DSMT4" ShapeID="_x0000_i1028" DrawAspect="Content" ObjectID="_1684392305" r:id="rId21"/>
          </w:object>
        </w:r>
        <w:r>
          <w:t xml:space="preserve"> is the </w:t>
        </w:r>
        <w:del w:id="256" w:author="Dawn MacIsaac" w:date="2021-06-03T13:01:00Z">
          <w:r w:rsidDel="006E5F84">
            <w:delText>dependent variable</w:delText>
          </w:r>
        </w:del>
      </w:moveTo>
      <w:ins w:id="257" w:author="Dawn MacIsaac" w:date="2021-06-03T13:01:00Z">
        <w:r w:rsidR="006E5F84">
          <w:t>load</w:t>
        </w:r>
      </w:ins>
      <w:moveTo w:id="258" w:author="Dawn MacIsaac" w:date="2021-06-03T12:49:00Z">
        <w:r>
          <w:t xml:space="preserve">, </w:t>
        </w:r>
        <w:r w:rsidRPr="006143C7">
          <w:rPr>
            <w:position w:val="-12"/>
          </w:rPr>
          <w:object w:dxaOrig="240" w:dyaOrig="360" w14:anchorId="6EEFB968">
            <v:shape id="_x0000_i1029" type="#_x0000_t75" style="width:12.15pt;height:18.25pt" o:ole="">
              <v:imagedata r:id="rId22" o:title=""/>
            </v:shape>
            <o:OLEObject Type="Embed" ProgID="Equation.DSMT4" ShapeID="_x0000_i1029" DrawAspect="Content" ObjectID="_1684392306" r:id="rId23"/>
          </w:object>
        </w:r>
        <w:r>
          <w:t xml:space="preserve">and </w:t>
        </w:r>
        <w:r w:rsidRPr="006143C7">
          <w:rPr>
            <w:position w:val="-12"/>
          </w:rPr>
          <w:object w:dxaOrig="260" w:dyaOrig="360" w14:anchorId="7DA8C908">
            <v:shape id="_x0000_i1030" type="#_x0000_t75" style="width:12.6pt;height:18.25pt" o:ole="">
              <v:imagedata r:id="rId24" o:title=""/>
            </v:shape>
            <o:OLEObject Type="Embed" ProgID="Equation.DSMT4" ShapeID="_x0000_i1030" DrawAspect="Content" ObjectID="_1684392307" r:id="rId25"/>
          </w:object>
        </w:r>
        <w:r>
          <w:t xml:space="preserve"> are </w:t>
        </w:r>
        <w:del w:id="259" w:author="Dawn MacIsaac" w:date="2021-06-03T13:01:00Z">
          <w:r w:rsidDel="006E5F84">
            <w:delText xml:space="preserve">the </w:delText>
          </w:r>
        </w:del>
        <w:r>
          <w:t>independent variables</w:t>
        </w:r>
      </w:moveTo>
      <w:ins w:id="260" w:author="Dawn MacIsaac" w:date="2021-06-03T13:01:00Z">
        <w:r w:rsidR="006E5F84">
          <w:t xml:space="preserve"> such as temperature a</w:t>
        </w:r>
      </w:ins>
      <w:ins w:id="261" w:author="Dawn MacIsaac" w:date="2021-06-03T13:02:00Z">
        <w:r w:rsidR="006E5F84">
          <w:t>nd time-of-day</w:t>
        </w:r>
      </w:ins>
      <w:moveTo w:id="262" w:author="Dawn MacIsaac" w:date="2021-06-03T12:49:00Z">
        <w:r>
          <w:t xml:space="preserve">, </w:t>
        </w:r>
        <w:r w:rsidRPr="00A40178">
          <w:rPr>
            <w:noProof/>
            <w:position w:val="-10"/>
          </w:rPr>
          <w:object w:dxaOrig="240" w:dyaOrig="320" w14:anchorId="4F353AA8">
            <v:shape id="_x0000_i1031" type="#_x0000_t75" alt="" style="width:12.15pt;height:15.9pt;mso-width-percent:0;mso-height-percent:0;mso-width-percent:0;mso-height-percent:0" o:ole="">
              <v:imagedata r:id="rId26" o:title=""/>
            </v:shape>
            <o:OLEObject Type="Embed" ProgID="Equation.DSMT4" ShapeID="_x0000_i1031" DrawAspect="Content" ObjectID="_1684392308" r:id="rId27"/>
          </w:object>
        </w:r>
        <w:del w:id="263" w:author="Dawn MacIsaac" w:date="2021-06-03T13:02:00Z">
          <w:r w:rsidDel="006E5F84">
            <w:delText>’</w:delText>
          </w:r>
        </w:del>
        <w:r>
          <w:t xml:space="preserve">s are </w:t>
        </w:r>
        <w:del w:id="264" w:author="Dawn MacIsaac" w:date="2021-06-04T09:56:00Z">
          <w:r w:rsidDel="008018DB">
            <w:delText>parameters</w:delText>
          </w:r>
        </w:del>
      </w:moveTo>
      <w:ins w:id="265" w:author="Dawn MacIsaac" w:date="2021-06-04T09:56:00Z">
        <w:r w:rsidR="008018DB">
          <w:t>coefficients</w:t>
        </w:r>
      </w:ins>
      <w:moveTo w:id="266" w:author="Dawn MacIsaac" w:date="2021-06-03T12:49:00Z">
        <w:r>
          <w:t xml:space="preserve"> to be estimated, and </w:t>
        </w:r>
        <w:r w:rsidRPr="00A40178">
          <w:rPr>
            <w:noProof/>
            <w:position w:val="-6"/>
          </w:rPr>
          <w:object w:dxaOrig="180" w:dyaOrig="220" w14:anchorId="48181785">
            <v:shape id="_x0000_i1032" type="#_x0000_t75" alt="" style="width:8.9pt;height:11.2pt;mso-width-percent:0;mso-height-percent:0;mso-width-percent:0;mso-height-percent:0" o:ole="">
              <v:imagedata r:id="rId28" o:title=""/>
            </v:shape>
            <o:OLEObject Type="Embed" ProgID="Equation.DSMT4" ShapeID="_x0000_i1032" DrawAspect="Content" ObjectID="_1684392309" r:id="rId29"/>
          </w:object>
        </w:r>
        <w:r>
          <w:t xml:space="preserve">is </w:t>
        </w:r>
        <w:del w:id="267" w:author="Dawn MacIsaac" w:date="2021-06-04T09:57:00Z">
          <w:r w:rsidDel="008018DB">
            <w:delText>the</w:delText>
          </w:r>
        </w:del>
      </w:moveTo>
      <w:ins w:id="268" w:author="Dawn MacIsaac" w:date="2021-06-04T09:57:00Z">
        <w:r w:rsidR="008018DB">
          <w:t>an</w:t>
        </w:r>
      </w:ins>
      <w:moveTo w:id="269" w:author="Dawn MacIsaac" w:date="2021-06-03T12:49:00Z">
        <w:r>
          <w:t xml:space="preserve"> error</w:t>
        </w:r>
      </w:moveTo>
      <w:ins w:id="270" w:author="Dawn MacIsaac" w:date="2021-06-04T09:57:00Z">
        <w:r w:rsidR="008018DB">
          <w:t xml:space="preserve"> term</w:t>
        </w:r>
      </w:ins>
      <w:moveTo w:id="271" w:author="Dawn MacIsaac" w:date="2021-06-03T12:49:00Z">
        <w:r>
          <w:t xml:space="preserve">. The error term </w:t>
        </w:r>
        <w:r w:rsidRPr="00A40178">
          <w:rPr>
            <w:noProof/>
            <w:position w:val="-6"/>
          </w:rPr>
          <w:object w:dxaOrig="180" w:dyaOrig="220" w14:anchorId="5F4B3703">
            <v:shape id="_x0000_i1033" type="#_x0000_t75" alt="" style="width:8.9pt;height:11.2pt;mso-width-percent:0;mso-height-percent:0;mso-width-percent:0;mso-height-percent:0" o:ole="">
              <v:imagedata r:id="rId28" o:title=""/>
            </v:shape>
            <o:OLEObject Type="Embed" ProgID="Equation.DSMT4" ShapeID="_x0000_i1033" DrawAspect="Content" ObjectID="_1684392310" r:id="rId30"/>
          </w:object>
        </w:r>
        <w:r>
          <w:t xml:space="preserve"> represents a se</w:t>
        </w:r>
        <w:commentRangeStart w:id="272"/>
        <w:r>
          <w:t xml:space="preserve">t of random variables </w:t>
        </w:r>
      </w:moveTo>
      <w:commentRangeEnd w:id="272"/>
      <w:r w:rsidR="006E5F84">
        <w:rPr>
          <w:rStyle w:val="CommentReference"/>
        </w:rPr>
        <w:commentReference w:id="272"/>
      </w:r>
      <w:moveTo w:id="273" w:author="Dawn MacIsaac" w:date="2021-06-03T12:49:00Z">
        <w:r>
          <w:t xml:space="preserve">that are independent and identically distributed and have a mean of zero.  </w:t>
        </w:r>
        <w:proofErr w:type="spellStart"/>
        <w:r>
          <w:t>MLR</w:t>
        </w:r>
        <w:proofErr w:type="spellEnd"/>
        <w:r>
          <w:t xml:space="preserve"> models are fitted such that the sum-of-squares of differences of actual and forecasted values are </w:t>
        </w:r>
        <w:commentRangeStart w:id="274"/>
        <w:del w:id="275" w:author="Dawn MacIsaac" w:date="2021-06-04T09:57:00Z">
          <w:r w:rsidDel="008018DB">
            <w:delText>reduced</w:delText>
          </w:r>
        </w:del>
      </w:moveTo>
      <w:commentRangeEnd w:id="274"/>
      <w:del w:id="276" w:author="Dawn MacIsaac" w:date="2021-06-04T09:57:00Z">
        <w:r w:rsidR="006E5F84" w:rsidDel="008018DB">
          <w:rPr>
            <w:rStyle w:val="CommentReference"/>
          </w:rPr>
          <w:commentReference w:id="274"/>
        </w:r>
      </w:del>
      <w:ins w:id="277" w:author="Dawn MacIsaac" w:date="2021-06-04T09:57:00Z">
        <w:r w:rsidR="008018DB">
          <w:t>minimized</w:t>
        </w:r>
      </w:ins>
      <w:moveTo w:id="278" w:author="Dawn MacIsaac" w:date="2021-06-03T12:49:00Z">
        <w:r>
          <w:t xml:space="preserve">. Although a large number of </w:t>
        </w:r>
        <w:commentRangeStart w:id="279"/>
        <w:commentRangeStart w:id="280"/>
        <w:r>
          <w:t>alternatives are currently available</w:t>
        </w:r>
        <w:commentRangeEnd w:id="279"/>
        <w:r>
          <w:rPr>
            <w:rStyle w:val="CommentReference"/>
          </w:rPr>
          <w:commentReference w:id="279"/>
        </w:r>
      </w:moveTo>
      <w:commentRangeEnd w:id="280"/>
      <w:r w:rsidR="006E5F84">
        <w:rPr>
          <w:rStyle w:val="CommentReference"/>
        </w:rPr>
        <w:commentReference w:id="280"/>
      </w:r>
      <w:moveTo w:id="281" w:author="Dawn MacIsaac" w:date="2021-06-03T12:49:00Z">
        <w:r>
          <w:t xml:space="preserve">, </w:t>
        </w:r>
        <w:commentRangeStart w:id="282"/>
        <w:r>
          <w:t xml:space="preserve">linear regression models </w:t>
        </w:r>
      </w:moveTo>
      <w:commentRangeEnd w:id="282"/>
      <w:r w:rsidR="006E5F84">
        <w:rPr>
          <w:rStyle w:val="CommentReference"/>
        </w:rPr>
        <w:commentReference w:id="282"/>
      </w:r>
      <w:moveTo w:id="283" w:author="Dawn MacIsaac" w:date="2021-06-03T12:49:00Z">
        <w:r>
          <w:t xml:space="preserve">are still quite popular </w:t>
        </w:r>
        <w:r>
          <w:fldChar w:fldCharType="begin" w:fldLock="1"/>
        </w:r>
        <w:r>
          <w:instrText>ADDIN CSL_CITATION {"citationItems":[{"id":"ITEM-1","itemData":{"DOI":"10.1109/EI2.2017.8245401","ISBN":"9781538614273","abstract":"With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Proceedings","id":"ITEM-1","issued":{"date-parts":[["2017"]]},"title":"Short-term load forecasting based on multivariate linear regression","type":"paper-conference"},"uris":["http://www.mendeley.com/documents/?uuid=73d6e616-beed-4c64-b794-67dd31e16ca0"]},{"id":"ITEM-2","itemData":{"DOI":"10.1016/j.epsr.2015.09.001","ISSN":"03787796","abstract":"In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Research","id":"ITEM-2","issued":{"date-parts":[["2016"]]},"title":"Pattern-based local linear regression models for short-term load forecasting","type":"article-journal"},"uris":["http://www.mendeley.com/documents/?uuid=ae7b4506-1c4f-457c-b602-37506169d0ce"]},{"id":"ITEM-3","itemData":{"DOI":"10.1002/9781118673362","ISBN":"9781118673362","abstract":"©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Approach","id":"ITEM-3","issued":{"date-parts":[["2006","7","29"]]},"number-of-pages":"1-178","publisher":"wiley","title":"Modeling and forecasting electricity loads and prices: A statistical approach","type":"book"},"uris":["http://www.mendeley.com/documents/?uuid=250e5707-461b-4997-b893-92830cf2db47"]},{"id":"ITEM-4","itemData":{"DOI":"10.1109/TSG.2013.2274373","ISSN":"19493053","abstract":"The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Grid","id":"ITEM-4","issue":"1","issued":{"date-parts":[["2014"]]},"page":"456-462","publisher":"IEEE","title":"Long term probabilistic load forecasting and normalization with hourly information","type":"article-journal","volume":"5"},"uris":["http://www.mendeley.com/documents/?uuid=3d2f3b02-12fc-417c-a746-0bb1d4ba5f98"]},{"id":"ITEM-5","itemData":{"DOI":"10.1109/SSCI.2017.8285261","ISBN":"9781538627259","abstract":"This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Proceedings","id":"ITEM-5","issued":{"date-parts":[["2018"]]},"page":"1-6","title":"Short term load forecasting using multiple linear regression for big data","type":"article-journal","volume":"2018-Janua"},"uris":["http://www.mendeley.com/documents/?uuid=3dedc393-6528-4e37-8c9f-c6f79840e1fe"]}],"mendeley":{"formattedCitation":"[11], [13], [44]–[46]","plainTextFormattedCitation":"[11], [13], [44]–[46]","previouslyFormattedCitation":"[11], [13], [44]–[46]"},"properties":{"noteIndex":0},"schema":"https://github.com/citation-style-language/schema/raw/master/csl-citation.json"}</w:instrText>
        </w:r>
        <w:r>
          <w:fldChar w:fldCharType="separate"/>
        </w:r>
        <w:r w:rsidRPr="003364F3">
          <w:rPr>
            <w:noProof/>
          </w:rPr>
          <w:t>[11], [13], [44]–[46]</w:t>
        </w:r>
        <w:r>
          <w:fldChar w:fldCharType="end"/>
        </w:r>
        <w:r>
          <w:t>.</w:t>
        </w:r>
      </w:moveTo>
      <w:ins w:id="284" w:author="Dawn MacIsaac" w:date="2021-06-03T13:04:00Z">
        <w:r w:rsidR="006E5F84">
          <w:t xml:space="preserve"> </w:t>
        </w:r>
        <w:r w:rsidR="006E5F84" w:rsidRPr="00FC7C97">
          <w:rPr>
            <w:highlight w:val="yellow"/>
          </w:rPr>
          <w:t>[ad</w:t>
        </w:r>
        <w:r w:rsidR="006E5F84">
          <w:rPr>
            <w:highlight w:val="yellow"/>
          </w:rPr>
          <w:t>d</w:t>
        </w:r>
        <w:r w:rsidR="006E5F84" w:rsidRPr="00FC7C97">
          <w:rPr>
            <w:highlight w:val="yellow"/>
          </w:rPr>
          <w:t xml:space="preserve"> a statement about what kind of accuracies we can expect]</w:t>
        </w:r>
      </w:ins>
    </w:p>
    <w:moveToRangeEnd w:id="200"/>
    <w:p w14:paraId="70A11D43" w14:textId="77777777" w:rsidR="00AD4AA2" w:rsidRDefault="00AD4AA2" w:rsidP="002962F2">
      <w:pPr>
        <w:pStyle w:val="BodyText"/>
        <w:pPrChange w:id="285" w:author="Dawn MacIsaac" w:date="2021-06-05T09:47:00Z">
          <w:pPr>
            <w:pStyle w:val="BodyText"/>
            <w:ind w:firstLine="288"/>
          </w:pPr>
        </w:pPrChange>
      </w:pPr>
    </w:p>
    <w:p w14:paraId="6B30C007" w14:textId="49A0E7B3" w:rsidR="009B19B7" w:rsidRDefault="008F2941" w:rsidP="008F2941">
      <w:pPr>
        <w:pStyle w:val="Heading3"/>
      </w:pPr>
      <w:bookmarkStart w:id="286" w:name="_Toc69470496"/>
      <w:bookmarkStart w:id="287" w:name="_Toc69470951"/>
      <w:bookmarkStart w:id="288" w:name="_Toc71471472"/>
      <w:commentRangeStart w:id="289"/>
      <w:r>
        <w:t>Auto</w:t>
      </w:r>
      <w:r w:rsidR="0004030A">
        <w:t>-</w:t>
      </w:r>
      <w:r>
        <w:t>Regressive Integrated Moving Average with Exogenous Variables</w:t>
      </w:r>
      <w:del w:id="290" w:author="Dawn MacIsaac" w:date="2021-06-03T11:19:00Z">
        <w:r w:rsidR="009426B9" w:rsidDel="005F3AD8">
          <w:delText xml:space="preserve"> (ARIMAX)</w:delText>
        </w:r>
        <w:commentRangeEnd w:id="289"/>
        <w:r w:rsidR="004F0E12" w:rsidDel="005F3AD8">
          <w:rPr>
            <w:rStyle w:val="CommentReference"/>
            <w:rFonts w:ascii="Calibri" w:hAnsi="Calibri"/>
            <w:bCs w:val="0"/>
            <w:u w:val="none"/>
          </w:rPr>
          <w:commentReference w:id="289"/>
        </w:r>
      </w:del>
      <w:bookmarkEnd w:id="286"/>
      <w:bookmarkEnd w:id="287"/>
      <w:bookmarkEnd w:id="288"/>
    </w:p>
    <w:p w14:paraId="033315E9" w14:textId="3C4E8434" w:rsidR="00F63745" w:rsidRDefault="00AD5EE2" w:rsidP="00F63745">
      <w:pPr>
        <w:pStyle w:val="BodyText"/>
        <w:ind w:firstLine="288"/>
      </w:pPr>
      <w:ins w:id="291" w:author="Dawn MacIsaac" w:date="2021-06-05T07:29:00Z">
        <w:r>
          <w:t xml:space="preserve">The </w:t>
        </w:r>
      </w:ins>
      <w:ins w:id="292" w:author="Dawn MacIsaac" w:date="2021-06-04T12:56:00Z">
        <w:r w:rsidR="00DC5A61">
          <w:t xml:space="preserve">Auto-regressive </w:t>
        </w:r>
      </w:ins>
      <w:ins w:id="293" w:author="Dawn MacIsaac" w:date="2021-06-05T07:29:00Z">
        <w:r>
          <w:t>Integrated Moving Average with Exogenous Variables (</w:t>
        </w:r>
        <w:proofErr w:type="spellStart"/>
        <w:r>
          <w:t>ARIMAX</w:t>
        </w:r>
        <w:proofErr w:type="spellEnd"/>
        <w:r>
          <w:t xml:space="preserve">) is an other statistical </w:t>
        </w:r>
      </w:ins>
      <w:ins w:id="294" w:author="Dawn MacIsaac" w:date="2021-06-05T07:33:00Z">
        <w:r>
          <w:t>forecaster</w:t>
        </w:r>
      </w:ins>
      <w:ins w:id="295" w:author="Dawn MacIsaac" w:date="2021-06-05T07:29:00Z">
        <w:r>
          <w:t xml:space="preserve"> use</w:t>
        </w:r>
      </w:ins>
      <w:ins w:id="296" w:author="Dawn MacIsaac" w:date="2021-06-05T07:30:00Z">
        <w:r>
          <w:t xml:space="preserve"> in load forecasting [ref].  </w:t>
        </w:r>
      </w:ins>
      <w:del w:id="297" w:author="Dawn MacIsaac" w:date="2021-06-05T07:32:00Z">
        <w:r w:rsidR="0040606D" w:rsidDel="00AD5EE2">
          <w:delText>ARIMA is</w:delText>
        </w:r>
      </w:del>
      <w:del w:id="298" w:author="Dawn MacIsaac" w:date="2021-06-04T12:56:00Z">
        <w:r w:rsidR="0040606D" w:rsidDel="00DC5A61">
          <w:delText xml:space="preserve"> a </w:delText>
        </w:r>
      </w:del>
      <w:ins w:id="299" w:author="Dawn MacIsaac" w:date="2021-06-05T07:32:00Z">
        <w:r>
          <w:t xml:space="preserve">Auto-regressive </w:t>
        </w:r>
      </w:ins>
      <w:ins w:id="300" w:author="Dawn MacIsaac" w:date="2021-06-05T07:39:00Z">
        <w:r>
          <w:t xml:space="preserve">(AR) </w:t>
        </w:r>
      </w:ins>
      <w:ins w:id="301" w:author="Dawn MacIsaac" w:date="2021-06-05T07:32:00Z">
        <w:r>
          <w:t>model</w:t>
        </w:r>
      </w:ins>
      <w:ins w:id="302" w:author="Dawn MacIsaac" w:date="2021-06-05T07:38:00Z">
        <w:r>
          <w:t>ing</w:t>
        </w:r>
      </w:ins>
      <w:ins w:id="303" w:author="Dawn MacIsaac" w:date="2021-06-05T07:32:00Z">
        <w:r>
          <w:t xml:space="preserve"> </w:t>
        </w:r>
      </w:ins>
      <w:ins w:id="304" w:author="Dawn MacIsaac" w:date="2021-06-05T07:38:00Z">
        <w:r>
          <w:t>is</w:t>
        </w:r>
      </w:ins>
      <w:ins w:id="305" w:author="Dawn MacIsaac" w:date="2021-06-05T07:33:00Z">
        <w:r>
          <w:t xml:space="preserve"> similar to linear regression modeling, but use</w:t>
        </w:r>
      </w:ins>
      <w:ins w:id="306" w:author="Dawn MacIsaac" w:date="2021-06-05T07:54:00Z">
        <w:r w:rsidR="005C1197">
          <w:t>s</w:t>
        </w:r>
      </w:ins>
      <w:ins w:id="307" w:author="Dawn MacIsaac" w:date="2021-06-05T07:33:00Z">
        <w:r>
          <w:t xml:space="preserve"> </w:t>
        </w:r>
      </w:ins>
      <w:ins w:id="308" w:author="Dawn MacIsaac" w:date="2021-06-05T07:34:00Z">
        <w:r>
          <w:t>past values (lag</w:t>
        </w:r>
      </w:ins>
      <w:ins w:id="309" w:author="Dawn MacIsaac" w:date="2021-06-05T07:43:00Z">
        <w:r w:rsidR="00244B88">
          <w:t>ged</w:t>
        </w:r>
      </w:ins>
      <w:ins w:id="310" w:author="Dawn MacIsaac" w:date="2021-06-05T07:34:00Z">
        <w:r>
          <w:t xml:space="preserve"> values) as predictors.  </w:t>
        </w:r>
      </w:ins>
      <w:ins w:id="311" w:author="Dawn MacIsaac" w:date="2021-06-05T07:35:00Z">
        <w:r>
          <w:t xml:space="preserve">The </w:t>
        </w:r>
        <w:proofErr w:type="spellStart"/>
        <w:r>
          <w:t>ARIMAX</w:t>
        </w:r>
        <w:proofErr w:type="spellEnd"/>
        <w:r>
          <w:t xml:space="preserve"> does this, but also include</w:t>
        </w:r>
      </w:ins>
      <w:ins w:id="312" w:author="Dawn MacIsaac" w:date="2021-06-05T07:39:00Z">
        <w:r>
          <w:t xml:space="preserve">s past </w:t>
        </w:r>
      </w:ins>
      <w:ins w:id="313" w:author="Dawn MacIsaac" w:date="2021-06-05T07:40:00Z">
        <w:r w:rsidR="00244B88">
          <w:t xml:space="preserve">forecast </w:t>
        </w:r>
      </w:ins>
      <w:ins w:id="314" w:author="Dawn MacIsaac" w:date="2021-06-05T07:39:00Z">
        <w:r>
          <w:t xml:space="preserve">error terms </w:t>
        </w:r>
      </w:ins>
      <w:ins w:id="315" w:author="Dawn MacIsaac" w:date="2021-06-05T07:42:00Z">
        <w:r w:rsidR="00244B88">
          <w:t>(lag</w:t>
        </w:r>
      </w:ins>
      <w:ins w:id="316" w:author="Dawn MacIsaac" w:date="2021-06-05T07:43:00Z">
        <w:r w:rsidR="00244B88">
          <w:t>ged errors</w:t>
        </w:r>
      </w:ins>
      <w:ins w:id="317" w:author="Dawn MacIsaac" w:date="2021-06-05T07:42:00Z">
        <w:r w:rsidR="00244B88">
          <w:t>)</w:t>
        </w:r>
      </w:ins>
      <w:ins w:id="318" w:author="Dawn MacIsaac" w:date="2021-06-05T07:43:00Z">
        <w:r w:rsidR="00244B88">
          <w:t xml:space="preserve"> </w:t>
        </w:r>
      </w:ins>
      <w:ins w:id="319" w:author="Dawn MacIsaac" w:date="2021-06-05T07:39:00Z">
        <w:r>
          <w:t>as predictors by combing AR</w:t>
        </w:r>
        <w:r w:rsidR="00244B88">
          <w:t xml:space="preserve"> with a moving average </w:t>
        </w:r>
      </w:ins>
      <w:ins w:id="320" w:author="Dawn MacIsaac" w:date="2021-06-05T07:40:00Z">
        <w:r w:rsidR="00244B88">
          <w:t xml:space="preserve">(MA) </w:t>
        </w:r>
      </w:ins>
      <w:ins w:id="321" w:author="Dawn MacIsaac" w:date="2021-06-05T07:39:00Z">
        <w:r w:rsidR="00244B88">
          <w:t>model</w:t>
        </w:r>
      </w:ins>
      <w:ins w:id="322" w:author="Dawn MacIsaac" w:date="2021-06-05T07:45:00Z">
        <w:r w:rsidR="00244B88">
          <w:t xml:space="preserve">.  The result is an estimate based on a linear combination of weighted lagged values and </w:t>
        </w:r>
      </w:ins>
      <w:ins w:id="323" w:author="Dawn MacIsaac" w:date="2021-06-05T08:33:00Z">
        <w:r w:rsidR="00341F14">
          <w:t xml:space="preserve">lagged </w:t>
        </w:r>
      </w:ins>
      <w:ins w:id="324" w:author="Dawn MacIsaac" w:date="2021-06-05T07:45:00Z">
        <w:r w:rsidR="00244B88">
          <w:t>errors</w:t>
        </w:r>
      </w:ins>
      <w:ins w:id="325" w:author="Dawn MacIsaac" w:date="2021-06-05T07:46:00Z">
        <w:r w:rsidR="00244B88">
          <w:t xml:space="preserve"> as delineated in (2)</w:t>
        </w:r>
      </w:ins>
      <w:ins w:id="326" w:author="Dawn MacIsaac" w:date="2021-06-05T07:39:00Z">
        <w:r w:rsidR="00244B88">
          <w:t xml:space="preserve"> </w:t>
        </w:r>
      </w:ins>
      <w:del w:id="327" w:author="Dawn MacIsaac" w:date="2021-06-05T07:32:00Z">
        <w:r w:rsidR="0040606D" w:rsidDel="00AD5EE2">
          <w:delText>statistical technique t</w:delText>
        </w:r>
      </w:del>
      <w:del w:id="328" w:author="Dawn MacIsaac" w:date="2021-06-03T11:20:00Z">
        <w:r w:rsidR="0040606D" w:rsidDel="00982D22">
          <w:delText>hat describes</w:delText>
        </w:r>
      </w:del>
      <w:del w:id="329" w:author="Dawn MacIsaac" w:date="2021-06-05T07:32:00Z">
        <w:r w:rsidR="0040606D" w:rsidDel="00AD5EE2">
          <w:delText xml:space="preserve"> </w:delText>
        </w:r>
      </w:del>
      <w:del w:id="330" w:author="Dawn MacIsaac" w:date="2021-06-05T07:46:00Z">
        <w:r w:rsidR="0040606D" w:rsidDel="00244B88">
          <w:delText>a given time series distribution based on its past values (</w:delText>
        </w:r>
        <w:commentRangeStart w:id="331"/>
        <w:r w:rsidR="0040606D" w:rsidDel="00244B88">
          <w:delText>lag</w:delText>
        </w:r>
      </w:del>
      <w:del w:id="332" w:author="Dawn MacIsaac" w:date="2021-06-04T10:00:00Z">
        <w:r w:rsidR="0040606D" w:rsidDel="00C52FFE">
          <w:delText>s</w:delText>
        </w:r>
      </w:del>
      <w:commentRangeEnd w:id="331"/>
      <w:del w:id="333" w:author="Dawn MacIsaac" w:date="2021-06-05T07:46:00Z">
        <w:r w:rsidR="00EC27D7" w:rsidDel="00244B88">
          <w:rPr>
            <w:rStyle w:val="CommentReference"/>
          </w:rPr>
          <w:commentReference w:id="331"/>
        </w:r>
        <w:r w:rsidR="0040606D" w:rsidDel="00244B88">
          <w:delText xml:space="preserve"> and the lagged forecast error); </w:delText>
        </w:r>
        <w:commentRangeStart w:id="334"/>
        <w:r w:rsidR="0040606D" w:rsidDel="00244B88">
          <w:delText xml:space="preserve">the final equation </w:delText>
        </w:r>
        <w:commentRangeEnd w:id="334"/>
        <w:r w:rsidR="00EC27D7" w:rsidDel="00244B88">
          <w:rPr>
            <w:rStyle w:val="CommentReference"/>
          </w:rPr>
          <w:commentReference w:id="334"/>
        </w:r>
        <w:r w:rsidR="006143C7" w:rsidDel="00244B88">
          <w:delText>is</w:delText>
        </w:r>
        <w:r w:rsidR="0040606D" w:rsidDel="00244B88">
          <w:delText xml:space="preserve"> then</w:delText>
        </w:r>
        <w:r w:rsidR="006143C7" w:rsidDel="00244B88">
          <w:delText xml:space="preserve"> </w:delText>
        </w:r>
        <w:r w:rsidR="0040606D" w:rsidDel="00244B88">
          <w:delText>used to forecast future values</w:delText>
        </w:r>
        <w:r w:rsidR="00C61146" w:rsidDel="00244B88">
          <w:delText xml:space="preserve"> </w:delText>
        </w:r>
        <w:r w:rsidR="00C61146" w:rsidDel="00244B88">
          <w:fldChar w:fldCharType="begin" w:fldLock="1"/>
        </w:r>
        <w:r w:rsidR="003364F3" w:rsidDel="00244B88">
          <w:delInstrText>ADDIN CSL_CITATION {"citationItems":[{"id":"ITEM-1","itemData":{"author":[{"dropping-particle":"","family":"Shadkam","given":"Arash","non-dropping-particle":"","parse-names":false,"suffix":""}],"id":"ITEM-1","issue":"May","issued":{"date-parts":[["2020"]]},"title":"USING SARIMAX TO FORECAST ELECTRICITY DEMAND AND CONSUMPTION","type":"thesis"},"uris":["http://www.mendeley.com/documents/?uuid=6fbff018-ed96-488c-810e-7534312c5bc5"]}],"mendeley":{"formattedCitation":"[39]","plainTextFormattedCitation":"[39]","previouslyFormattedCitation":"[39]"},"properties":{"noteIndex":0},"schema":"https://github.com/citation-style-language/schema/raw/master/csl-citation.json"}</w:delInstrText>
        </w:r>
        <w:r w:rsidR="00C61146" w:rsidDel="00244B88">
          <w:fldChar w:fldCharType="separate"/>
        </w:r>
        <w:r w:rsidR="003364F3" w:rsidRPr="003364F3" w:rsidDel="00244B88">
          <w:rPr>
            <w:noProof/>
          </w:rPr>
          <w:delText>[39]</w:delText>
        </w:r>
        <w:r w:rsidR="00C61146" w:rsidDel="00244B88">
          <w:fldChar w:fldCharType="end"/>
        </w:r>
        <w:r w:rsidR="0040606D" w:rsidDel="00244B88">
          <w:delText xml:space="preserve">. </w:delText>
        </w:r>
      </w:del>
      <w:ins w:id="335" w:author="Dawn MacIsaac" w:date="2021-06-05T07:46:00Z">
        <w:r w:rsidR="00244B88">
          <w:fldChar w:fldCharType="begin" w:fldLock="1"/>
        </w:r>
        <w:r w:rsidR="00244B88">
          <w:instrText>ADDIN CSL_CITATION {"citationItems":[{"id":"ITEM-1","itemData":{"author":[{"dropping-particle":"","family":"Shadkam","given":"Arash","non-dropping-particle":"","parse-names":false,"suffix":""}],"id":"ITEM-1","issue":"May","issued":{"date-parts":[["2020"]]},"title":"USING SARIMAX TO FORECAST ELECTRICITY DEMAND AND CONSUMPTION","type":"thesis"},"uris":["http://www.mendeley.com/documents/?uuid=6fbff018-ed96-488c-810e-7534312c5bc5"]}],"mendeley":{"formattedCitation":"[39]","plainTextFormattedCitation":"[39]","previouslyFormattedCitation":"[39]"},"properties":{"noteIndex":0},"schema":"https://github.com/citation-style-language/schema/raw/master/csl-citation.json"}</w:instrText>
        </w:r>
        <w:r w:rsidR="00244B88">
          <w:fldChar w:fldCharType="separate"/>
        </w:r>
        <w:r w:rsidR="00244B88" w:rsidRPr="003364F3">
          <w:rPr>
            <w:noProof/>
          </w:rPr>
          <w:t>[39]</w:t>
        </w:r>
        <w:r w:rsidR="00244B88">
          <w:fldChar w:fldCharType="end"/>
        </w:r>
        <w:r w:rsidR="00244B88">
          <w:t>:</w:t>
        </w:r>
        <w:r w:rsidR="00244B88">
          <w:t xml:space="preserve"> </w:t>
        </w:r>
      </w:ins>
      <w:del w:id="336" w:author="Dawn MacIsaac" w:date="2021-06-05T07:46:00Z">
        <w:r w:rsidR="00F63745" w:rsidDel="00244B88">
          <w:delText xml:space="preserve">The formula of the ARIMA </w:delText>
        </w:r>
        <w:commentRangeStart w:id="337"/>
        <w:r w:rsidR="006143C7" w:rsidDel="00244B88">
          <w:delText>can be seen</w:delText>
        </w:r>
        <w:r w:rsidR="00F63745" w:rsidDel="00244B88">
          <w:delText xml:space="preserve"> </w:delText>
        </w:r>
        <w:commentRangeEnd w:id="337"/>
        <w:r w:rsidR="00EC27D7" w:rsidDel="00244B88">
          <w:rPr>
            <w:rStyle w:val="CommentReference"/>
          </w:rPr>
          <w:commentReference w:id="337"/>
        </w:r>
        <w:r w:rsidR="00F63745" w:rsidDel="00244B88">
          <w:delText xml:space="preserve">below; </w:delText>
        </w:r>
      </w:del>
    </w:p>
    <w:p w14:paraId="59DC31A2" w14:textId="6C706A0A" w:rsidR="00F63745" w:rsidRDefault="00F63745" w:rsidP="002B086F">
      <w:pPr>
        <w:pStyle w:val="MTDisplayEquation"/>
        <w:ind w:firstLine="900"/>
        <w:pPrChange w:id="339" w:author="Dawn MacIsaac" w:date="2021-06-05T09:48:00Z">
          <w:pPr>
            <w:pStyle w:val="MTDisplayEquation"/>
          </w:pPr>
        </w:pPrChange>
      </w:pPr>
      <w:r>
        <w:tab/>
      </w:r>
      <m:oMath>
        <m:sSub>
          <m:sSubPr>
            <m:ctrlPr>
              <w:ins w:id="340" w:author="Dawn MacIsaac" w:date="2021-06-05T09:48:00Z">
                <w:rPr>
                  <w:rFonts w:ascii="Cambria Math"/>
                  <w:i/>
                  <w:noProof/>
                </w:rPr>
              </w:ins>
            </m:ctrlPr>
          </m:sSubPr>
          <m:e>
            <m:r>
              <w:ins w:id="341" w:author="Dawn MacIsaac" w:date="2021-06-05T09:48:00Z">
                <w:rPr>
                  <w:rFonts w:ascii="Cambria Math"/>
                  <w:noProof/>
                </w:rPr>
                <m:t>y</m:t>
              </w:ins>
            </m:r>
          </m:e>
          <m:sub>
            <m:r>
              <w:ins w:id="342" w:author="Dawn MacIsaac" w:date="2021-06-05T09:48:00Z">
                <w:rPr>
                  <w:rFonts w:ascii="Cambria Math"/>
                  <w:noProof/>
                </w:rPr>
                <m:t>t</m:t>
              </w:ins>
            </m:r>
          </m:sub>
        </m:sSub>
        <m:r>
          <w:ins w:id="343" w:author="Dawn MacIsaac" w:date="2021-06-05T09:48:00Z">
            <w:rPr>
              <w:rFonts w:ascii="Cambria Math"/>
              <w:noProof/>
            </w:rPr>
            <m:t>=a+</m:t>
          </w:ins>
        </m:r>
        <m:sSub>
          <m:sSubPr>
            <m:ctrlPr>
              <w:ins w:id="344" w:author="Dawn MacIsaac" w:date="2021-06-05T09:48:00Z">
                <w:rPr>
                  <w:rFonts w:ascii="Cambria Math"/>
                  <w:i/>
                  <w:noProof/>
                </w:rPr>
              </w:ins>
            </m:ctrlPr>
          </m:sSubPr>
          <m:e>
            <m:r>
              <w:ins w:id="345" w:author="Dawn MacIsaac" w:date="2021-06-05T09:48:00Z">
                <w:rPr>
                  <w:rFonts w:ascii="Cambria Math"/>
                  <w:noProof/>
                </w:rPr>
                <m:t>β</m:t>
              </w:ins>
            </m:r>
          </m:e>
          <m:sub>
            <m:r>
              <w:ins w:id="346" w:author="Dawn MacIsaac" w:date="2021-06-05T09:48:00Z">
                <w:rPr>
                  <w:rFonts w:ascii="Cambria Math"/>
                  <w:noProof/>
                </w:rPr>
                <m:t>1</m:t>
              </w:ins>
            </m:r>
          </m:sub>
        </m:sSub>
        <m:sSub>
          <m:sSubPr>
            <m:ctrlPr>
              <w:ins w:id="347" w:author="Dawn MacIsaac" w:date="2021-06-05T09:48:00Z">
                <w:rPr>
                  <w:rFonts w:ascii="Cambria Math"/>
                  <w:i/>
                  <w:noProof/>
                </w:rPr>
              </w:ins>
            </m:ctrlPr>
          </m:sSubPr>
          <m:e>
            <m:r>
              <w:ins w:id="348" w:author="Dawn MacIsaac" w:date="2021-06-05T09:48:00Z">
                <w:rPr>
                  <w:rFonts w:ascii="Cambria Math"/>
                  <w:noProof/>
                </w:rPr>
                <m:t>y</m:t>
              </w:ins>
            </m:r>
          </m:e>
          <m:sub>
            <m:r>
              <w:ins w:id="349" w:author="Dawn MacIsaac" w:date="2021-06-05T09:48:00Z">
                <w:rPr>
                  <w:rFonts w:ascii="Cambria Math"/>
                  <w:noProof/>
                </w:rPr>
                <m:t>t</m:t>
              </w:ins>
            </m:r>
            <m:r>
              <w:ins w:id="350" w:author="Dawn MacIsaac" w:date="2021-06-05T09:48:00Z">
                <w:rPr>
                  <w:rFonts w:ascii="Cambria Math"/>
                  <w:noProof/>
                </w:rPr>
                <m:t>-</m:t>
              </w:ins>
            </m:r>
            <m:r>
              <w:ins w:id="351" w:author="Dawn MacIsaac" w:date="2021-06-05T09:48:00Z">
                <w:rPr>
                  <w:rFonts w:ascii="Cambria Math"/>
                  <w:noProof/>
                </w:rPr>
                <m:t>1</m:t>
              </w:ins>
            </m:r>
          </m:sub>
        </m:sSub>
        <m:r>
          <w:ins w:id="352" w:author="Dawn MacIsaac" w:date="2021-06-05T09:48:00Z">
            <w:rPr>
              <w:rFonts w:ascii="Cambria Math"/>
              <w:noProof/>
            </w:rPr>
            <m:t>+</m:t>
          </w:ins>
        </m:r>
        <m:sSub>
          <m:sSubPr>
            <m:ctrlPr>
              <w:ins w:id="353" w:author="Dawn MacIsaac" w:date="2021-06-05T09:48:00Z">
                <w:rPr>
                  <w:rFonts w:ascii="Cambria Math"/>
                  <w:i/>
                  <w:noProof/>
                </w:rPr>
              </w:ins>
            </m:ctrlPr>
          </m:sSubPr>
          <m:e>
            <m:r>
              <w:ins w:id="354" w:author="Dawn MacIsaac" w:date="2021-06-05T09:48:00Z">
                <w:rPr>
                  <w:rFonts w:ascii="Cambria Math"/>
                  <w:noProof/>
                </w:rPr>
                <m:t>β</m:t>
              </w:ins>
            </m:r>
          </m:e>
          <m:sub>
            <m:r>
              <w:ins w:id="355" w:author="Dawn MacIsaac" w:date="2021-06-05T09:48:00Z">
                <w:rPr>
                  <w:rFonts w:ascii="Cambria Math"/>
                  <w:noProof/>
                </w:rPr>
                <m:t>2</m:t>
              </w:ins>
            </m:r>
          </m:sub>
        </m:sSub>
        <m:sSub>
          <m:sSubPr>
            <m:ctrlPr>
              <w:ins w:id="356" w:author="Dawn MacIsaac" w:date="2021-06-05T09:48:00Z">
                <w:rPr>
                  <w:rFonts w:ascii="Cambria Math"/>
                  <w:i/>
                  <w:noProof/>
                </w:rPr>
              </w:ins>
            </m:ctrlPr>
          </m:sSubPr>
          <m:e>
            <m:r>
              <w:ins w:id="357" w:author="Dawn MacIsaac" w:date="2021-06-05T09:48:00Z">
                <w:rPr>
                  <w:rFonts w:ascii="Cambria Math"/>
                  <w:noProof/>
                </w:rPr>
                <m:t>y</m:t>
              </w:ins>
            </m:r>
          </m:e>
          <m:sub>
            <m:r>
              <w:ins w:id="358" w:author="Dawn MacIsaac" w:date="2021-06-05T09:48:00Z">
                <w:rPr>
                  <w:rFonts w:ascii="Cambria Math"/>
                  <w:noProof/>
                </w:rPr>
                <m:t>t</m:t>
              </w:ins>
            </m:r>
            <m:r>
              <w:ins w:id="359" w:author="Dawn MacIsaac" w:date="2021-06-05T09:48:00Z">
                <w:rPr>
                  <w:rFonts w:ascii="Cambria Math"/>
                  <w:noProof/>
                </w:rPr>
                <m:t>-</m:t>
              </w:ins>
            </m:r>
            <m:r>
              <w:ins w:id="360" w:author="Dawn MacIsaac" w:date="2021-06-05T09:48:00Z">
                <w:rPr>
                  <w:rFonts w:ascii="Cambria Math"/>
                  <w:noProof/>
                </w:rPr>
                <m:t>2</m:t>
              </w:ins>
            </m:r>
          </m:sub>
        </m:sSub>
        <m:r>
          <w:ins w:id="361" w:author="Dawn MacIsaac" w:date="2021-06-05T09:48:00Z">
            <w:rPr>
              <w:rFonts w:ascii="Cambria Math"/>
              <w:noProof/>
            </w:rPr>
            <m:t>+..+</m:t>
          </w:ins>
        </m:r>
        <m:sSub>
          <m:sSubPr>
            <m:ctrlPr>
              <w:ins w:id="362" w:author="Dawn MacIsaac" w:date="2021-06-05T09:48:00Z">
                <w:rPr>
                  <w:rFonts w:ascii="Cambria Math"/>
                  <w:i/>
                  <w:noProof/>
                </w:rPr>
              </w:ins>
            </m:ctrlPr>
          </m:sSubPr>
          <m:e>
            <m:r>
              <w:ins w:id="363" w:author="Dawn MacIsaac" w:date="2021-06-05T09:48:00Z">
                <w:rPr>
                  <w:rFonts w:ascii="Cambria Math"/>
                  <w:noProof/>
                </w:rPr>
                <m:t>β</m:t>
              </w:ins>
            </m:r>
          </m:e>
          <m:sub>
            <m:r>
              <w:ins w:id="364" w:author="Dawn MacIsaac" w:date="2021-06-05T09:48:00Z">
                <w:rPr>
                  <w:rFonts w:ascii="Cambria Math"/>
                  <w:noProof/>
                </w:rPr>
                <m:t>p</m:t>
              </w:ins>
            </m:r>
          </m:sub>
        </m:sSub>
        <m:sSub>
          <m:sSubPr>
            <m:ctrlPr>
              <w:ins w:id="365" w:author="Dawn MacIsaac" w:date="2021-06-05T09:48:00Z">
                <w:rPr>
                  <w:rFonts w:ascii="Cambria Math"/>
                  <w:i/>
                  <w:noProof/>
                </w:rPr>
              </w:ins>
            </m:ctrlPr>
          </m:sSubPr>
          <m:e>
            <m:r>
              <w:ins w:id="366" w:author="Dawn MacIsaac" w:date="2021-06-05T09:48:00Z">
                <w:rPr>
                  <w:rFonts w:ascii="Cambria Math"/>
                  <w:noProof/>
                </w:rPr>
                <m:t>y</m:t>
              </w:ins>
            </m:r>
          </m:e>
          <m:sub>
            <m:r>
              <w:ins w:id="367" w:author="Dawn MacIsaac" w:date="2021-06-05T09:48:00Z">
                <w:rPr>
                  <w:rFonts w:ascii="Cambria Math"/>
                  <w:noProof/>
                </w:rPr>
                <m:t>t</m:t>
              </w:ins>
            </m:r>
            <m:r>
              <w:ins w:id="368" w:author="Dawn MacIsaac" w:date="2021-06-05T09:48:00Z">
                <w:rPr>
                  <w:rFonts w:ascii="Cambria Math"/>
                  <w:noProof/>
                </w:rPr>
                <m:t>-</m:t>
              </w:ins>
            </m:r>
            <m:r>
              <w:ins w:id="369" w:author="Dawn MacIsaac" w:date="2021-06-05T09:48:00Z">
                <w:rPr>
                  <w:rFonts w:ascii="Cambria Math"/>
                  <w:noProof/>
                </w:rPr>
                <m:t>p</m:t>
              </w:ins>
            </m:r>
          </m:sub>
        </m:sSub>
        <m:sSub>
          <m:sSubPr>
            <m:ctrlPr>
              <w:ins w:id="370" w:author="Dawn MacIsaac" w:date="2021-06-05T09:48:00Z">
                <w:rPr>
                  <w:rFonts w:ascii="Cambria Math"/>
                  <w:i/>
                  <w:noProof/>
                </w:rPr>
              </w:ins>
            </m:ctrlPr>
          </m:sSubPr>
          <m:e>
            <m:r>
              <w:ins w:id="371" w:author="Dawn MacIsaac" w:date="2021-06-05T09:48:00Z">
                <w:rPr>
                  <w:rFonts w:ascii="Cambria Math"/>
                  <w:noProof/>
                </w:rPr>
                <m:t>e</m:t>
              </w:ins>
            </m:r>
          </m:e>
          <m:sub>
            <m:r>
              <w:ins w:id="372" w:author="Dawn MacIsaac" w:date="2021-06-05T09:48:00Z">
                <w:rPr>
                  <w:rFonts w:ascii="Cambria Math"/>
                  <w:noProof/>
                </w:rPr>
                <m:t>t</m:t>
              </w:ins>
            </m:r>
          </m:sub>
        </m:sSub>
        <m:r>
          <w:ins w:id="373" w:author="Dawn MacIsaac" w:date="2021-06-05T09:48:00Z">
            <w:rPr>
              <w:rFonts w:ascii="Cambria Math"/>
              <w:noProof/>
            </w:rPr>
            <m:t>+</m:t>
          </w:ins>
        </m:r>
        <m:sSub>
          <m:sSubPr>
            <m:ctrlPr>
              <w:ins w:id="374" w:author="Dawn MacIsaac" w:date="2021-06-05T09:48:00Z">
                <w:rPr>
                  <w:rFonts w:ascii="Cambria Math"/>
                  <w:i/>
                  <w:noProof/>
                </w:rPr>
              </w:ins>
            </m:ctrlPr>
          </m:sSubPr>
          <m:e>
            <m:r>
              <w:ins w:id="375" w:author="Dawn MacIsaac" w:date="2021-06-05T09:48:00Z">
                <w:rPr>
                  <w:rFonts w:ascii="Cambria Math"/>
                  <w:noProof/>
                </w:rPr>
                <m:t>ϕ</m:t>
              </w:ins>
            </m:r>
          </m:e>
          <m:sub>
            <m:r>
              <w:ins w:id="376" w:author="Dawn MacIsaac" w:date="2021-06-05T09:48:00Z">
                <w:rPr>
                  <w:rFonts w:ascii="Cambria Math"/>
                  <w:noProof/>
                </w:rPr>
                <m:t>1</m:t>
              </w:ins>
            </m:r>
          </m:sub>
        </m:sSub>
        <m:sSub>
          <m:sSubPr>
            <m:ctrlPr>
              <w:ins w:id="377" w:author="Dawn MacIsaac" w:date="2021-06-05T09:48:00Z">
                <w:rPr>
                  <w:rFonts w:ascii="Cambria Math"/>
                  <w:i/>
                  <w:noProof/>
                </w:rPr>
              </w:ins>
            </m:ctrlPr>
          </m:sSubPr>
          <m:e>
            <m:r>
              <w:ins w:id="378" w:author="Dawn MacIsaac" w:date="2021-06-05T09:48:00Z">
                <w:rPr>
                  <w:rFonts w:ascii="Cambria Math"/>
                  <w:noProof/>
                </w:rPr>
                <m:t>e</m:t>
              </w:ins>
            </m:r>
          </m:e>
          <m:sub>
            <m:r>
              <w:ins w:id="379" w:author="Dawn MacIsaac" w:date="2021-06-05T09:48:00Z">
                <w:rPr>
                  <w:rFonts w:ascii="Cambria Math"/>
                  <w:noProof/>
                </w:rPr>
                <m:t>t</m:t>
              </w:ins>
            </m:r>
            <m:r>
              <w:ins w:id="380" w:author="Dawn MacIsaac" w:date="2021-06-05T09:48:00Z">
                <w:rPr>
                  <w:rFonts w:ascii="Cambria Math"/>
                  <w:noProof/>
                </w:rPr>
                <m:t>-</m:t>
              </w:ins>
            </m:r>
            <m:r>
              <w:ins w:id="381" w:author="Dawn MacIsaac" w:date="2021-06-05T09:48:00Z">
                <w:rPr>
                  <w:rFonts w:ascii="Cambria Math"/>
                  <w:noProof/>
                </w:rPr>
                <m:t>1</m:t>
              </w:ins>
            </m:r>
          </m:sub>
        </m:sSub>
        <m:r>
          <w:ins w:id="382" w:author="Dawn MacIsaac" w:date="2021-06-05T09:48:00Z">
            <w:rPr>
              <w:rFonts w:ascii="Cambria Math"/>
              <w:noProof/>
            </w:rPr>
            <m:t>+</m:t>
          </w:ins>
        </m:r>
        <m:sSub>
          <m:sSubPr>
            <m:ctrlPr>
              <w:ins w:id="383" w:author="Dawn MacIsaac" w:date="2021-06-05T09:48:00Z">
                <w:rPr>
                  <w:rFonts w:ascii="Cambria Math"/>
                  <w:i/>
                  <w:noProof/>
                </w:rPr>
              </w:ins>
            </m:ctrlPr>
          </m:sSubPr>
          <m:e>
            <m:r>
              <w:ins w:id="384" w:author="Dawn MacIsaac" w:date="2021-06-05T09:48:00Z">
                <w:rPr>
                  <w:rFonts w:ascii="Cambria Math"/>
                  <w:noProof/>
                </w:rPr>
                <m:t>ϕ</m:t>
              </w:ins>
            </m:r>
          </m:e>
          <m:sub>
            <m:r>
              <w:ins w:id="385" w:author="Dawn MacIsaac" w:date="2021-06-05T09:48:00Z">
                <w:rPr>
                  <w:rFonts w:ascii="Cambria Math"/>
                  <w:noProof/>
                </w:rPr>
                <m:t>2</m:t>
              </w:ins>
            </m:r>
          </m:sub>
        </m:sSub>
        <m:sSub>
          <m:sSubPr>
            <m:ctrlPr>
              <w:ins w:id="386" w:author="Dawn MacIsaac" w:date="2021-06-05T09:48:00Z">
                <w:rPr>
                  <w:rFonts w:ascii="Cambria Math"/>
                  <w:i/>
                  <w:noProof/>
                </w:rPr>
              </w:ins>
            </m:ctrlPr>
          </m:sSubPr>
          <m:e>
            <m:r>
              <w:ins w:id="387" w:author="Dawn MacIsaac" w:date="2021-06-05T09:48:00Z">
                <w:rPr>
                  <w:rFonts w:ascii="Cambria Math"/>
                  <w:noProof/>
                </w:rPr>
                <m:t>e</m:t>
              </w:ins>
            </m:r>
          </m:e>
          <m:sub>
            <m:r>
              <w:ins w:id="388" w:author="Dawn MacIsaac" w:date="2021-06-05T09:48:00Z">
                <w:rPr>
                  <w:rFonts w:ascii="Cambria Math"/>
                  <w:noProof/>
                </w:rPr>
                <m:t>t</m:t>
              </w:ins>
            </m:r>
            <m:r>
              <w:ins w:id="389" w:author="Dawn MacIsaac" w:date="2021-06-05T09:48:00Z">
                <w:rPr>
                  <w:rFonts w:ascii="Cambria Math"/>
                  <w:noProof/>
                </w:rPr>
                <m:t>-</m:t>
              </w:ins>
            </m:r>
            <m:r>
              <w:ins w:id="390" w:author="Dawn MacIsaac" w:date="2021-06-05T09:48:00Z">
                <w:rPr>
                  <w:rFonts w:ascii="Cambria Math"/>
                  <w:noProof/>
                </w:rPr>
                <m:t>2</m:t>
              </w:ins>
            </m:r>
          </m:sub>
        </m:sSub>
        <m:r>
          <w:ins w:id="391" w:author="Dawn MacIsaac" w:date="2021-06-05T09:48:00Z">
            <w:rPr>
              <w:rFonts w:ascii="Cambria Math"/>
              <w:noProof/>
            </w:rPr>
            <m:t>+..+</m:t>
          </w:ins>
        </m:r>
        <m:sSub>
          <m:sSubPr>
            <m:ctrlPr>
              <w:ins w:id="392" w:author="Dawn MacIsaac" w:date="2021-06-05T09:48:00Z">
                <w:rPr>
                  <w:rFonts w:ascii="Cambria Math"/>
                  <w:i/>
                  <w:noProof/>
                </w:rPr>
              </w:ins>
            </m:ctrlPr>
          </m:sSubPr>
          <m:e>
            <m:r>
              <w:ins w:id="393" w:author="Dawn MacIsaac" w:date="2021-06-05T09:48:00Z">
                <w:rPr>
                  <w:rFonts w:ascii="Cambria Math"/>
                  <w:noProof/>
                </w:rPr>
                <m:t>ϕ</m:t>
              </w:ins>
            </m:r>
          </m:e>
          <m:sub>
            <m:r>
              <w:ins w:id="394" w:author="Dawn MacIsaac" w:date="2021-06-05T09:48:00Z">
                <w:rPr>
                  <w:rFonts w:ascii="Cambria Math"/>
                  <w:noProof/>
                </w:rPr>
                <m:t>q</m:t>
              </w:ins>
            </m:r>
          </m:sub>
        </m:sSub>
        <m:sSub>
          <m:sSubPr>
            <m:ctrlPr>
              <w:ins w:id="395" w:author="Dawn MacIsaac" w:date="2021-06-05T09:48:00Z">
                <w:rPr>
                  <w:rFonts w:ascii="Cambria Math"/>
                  <w:i/>
                  <w:noProof/>
                </w:rPr>
              </w:ins>
            </m:ctrlPr>
          </m:sSubPr>
          <m:e>
            <m:r>
              <w:ins w:id="396" w:author="Dawn MacIsaac" w:date="2021-06-05T09:48:00Z">
                <w:rPr>
                  <w:rFonts w:ascii="Cambria Math"/>
                  <w:noProof/>
                </w:rPr>
                <m:t>e</m:t>
              </w:ins>
            </m:r>
          </m:e>
          <m:sub>
            <m:r>
              <w:ins w:id="397" w:author="Dawn MacIsaac" w:date="2021-06-05T09:48:00Z">
                <w:rPr>
                  <w:rFonts w:ascii="Cambria Math"/>
                  <w:noProof/>
                </w:rPr>
                <m:t>t</m:t>
              </w:ins>
            </m:r>
            <m:r>
              <w:ins w:id="398" w:author="Dawn MacIsaac" w:date="2021-06-05T09:48:00Z">
                <w:rPr>
                  <w:rFonts w:ascii="Cambria Math"/>
                  <w:noProof/>
                </w:rPr>
                <m:t>-</m:t>
              </w:ins>
            </m:r>
            <m:r>
              <w:ins w:id="399" w:author="Dawn MacIsaac" w:date="2021-06-05T09:48:00Z">
                <w:rPr>
                  <w:rFonts w:ascii="Cambria Math"/>
                  <w:noProof/>
                </w:rPr>
                <m:t>q</m:t>
              </w:ins>
            </m:r>
          </m:sub>
        </m:sSub>
      </m:oMath>
      <w:del w:id="400" w:author="Dawn MacIsaac" w:date="2021-06-05T09:48:00Z">
        <w:r w:rsidRPr="0035799E" w:rsidDel="002B086F">
          <w:rPr>
            <w:noProof/>
            <w:position w:val="-14"/>
          </w:rPr>
          <w:object w:dxaOrig="5920" w:dyaOrig="380" w14:anchorId="0255622F">
            <v:shape id="_x0000_i1034" type="#_x0000_t75" alt="" style="width:415.65pt;height:28.5pt;mso-width-percent:0;mso-height-percent:0;mso-width-percent:0;mso-height-percent:0" o:ole="">
              <v:imagedata r:id="rId31" o:title=""/>
            </v:shape>
            <o:OLEObject Type="Embed" ProgID="Equation.DSMT4" ShapeID="_x0000_i1034" DrawAspect="Content" ObjectID="_1684392311" r:id="rId32"/>
          </w:object>
        </w:r>
      </w:del>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9F25A7">
          <w:rPr>
            <w:noProof/>
          </w:rPr>
          <w:instrText>2</w:instrText>
        </w:r>
      </w:fldSimple>
      <w:r>
        <w:instrText>)</w:instrText>
      </w:r>
      <w:r>
        <w:fldChar w:fldCharType="end"/>
      </w:r>
    </w:p>
    <w:p w14:paraId="1F4C4BCC" w14:textId="1FD0349C" w:rsidR="00F63745" w:rsidDel="00827FFE" w:rsidRDefault="00244B88" w:rsidP="005C1197">
      <w:pPr>
        <w:pStyle w:val="BodyText"/>
        <w:rPr>
          <w:del w:id="401" w:author="Dawn MacIsaac" w:date="2021-06-05T08:13:00Z"/>
        </w:rPr>
        <w:pPrChange w:id="402" w:author="Dawn MacIsaac" w:date="2021-06-05T07:55:00Z">
          <w:pPr>
            <w:pStyle w:val="BodyText"/>
            <w:ind w:firstLine="288"/>
          </w:pPr>
        </w:pPrChange>
      </w:pPr>
      <w:ins w:id="403" w:author="Dawn MacIsaac" w:date="2021-06-05T07:47:00Z">
        <w:r>
          <w:t>w</w:t>
        </w:r>
      </w:ins>
      <w:del w:id="404" w:author="Dawn MacIsaac" w:date="2021-06-05T07:46:00Z">
        <w:r w:rsidR="00F63745" w:rsidDel="00244B88">
          <w:tab/>
          <w:delText>W</w:delText>
        </w:r>
      </w:del>
      <w:r w:rsidR="00F63745">
        <w:t>here</w:t>
      </w:r>
      <w:ins w:id="405" w:author="Dawn MacIsaac" w:date="2021-06-05T07:47:00Z">
        <w:r>
          <w:t xml:space="preserve"> </w:t>
        </w:r>
      </w:ins>
      <w:moveToRangeStart w:id="406" w:author="Dawn MacIsaac" w:date="2021-06-05T07:47:00Z" w:name="move73771695"/>
      <w:moveTo w:id="407" w:author="Dawn MacIsaac" w:date="2021-06-05T07:47:00Z">
        <w:r w:rsidRPr="00654149">
          <w:rPr>
            <w:noProof/>
            <w:position w:val="-6"/>
          </w:rPr>
          <w:object w:dxaOrig="240" w:dyaOrig="220" w14:anchorId="215ED713">
            <v:shape id="_x0000_i1063" type="#_x0000_t75" alt="" style="width:12.15pt;height:11.2pt;mso-width-percent:0;mso-height-percent:0;mso-width-percent:0;mso-height-percent:0" o:ole="">
              <v:imagedata r:id="rId33" o:title=""/>
            </v:shape>
            <o:OLEObject Type="Embed" ProgID="Equation.DSMT4" ShapeID="_x0000_i1063" DrawAspect="Content" ObjectID="_1684392312" r:id="rId34"/>
          </w:object>
        </w:r>
        <w:r>
          <w:t xml:space="preserve"> </w:t>
        </w:r>
      </w:moveTo>
      <w:ins w:id="408" w:author="Dawn MacIsaac" w:date="2021-06-05T07:52:00Z">
        <w:r w:rsidR="005C1197">
          <w:t xml:space="preserve">is estimated to account for the average change between consecutive observations, </w:t>
        </w:r>
      </w:ins>
      <w:moveTo w:id="409" w:author="Dawn MacIsaac" w:date="2021-06-05T07:47:00Z">
        <w:del w:id="410" w:author="Dawn MacIsaac" w:date="2021-06-05T07:52:00Z">
          <w:r w:rsidDel="005C1197">
            <w:delText>is the intercept that the model has estimated</w:delText>
          </w:r>
        </w:del>
      </w:moveTo>
      <w:moveToRangeEnd w:id="406"/>
      <w:del w:id="411" w:author="Dawn MacIsaac" w:date="2021-06-05T07:52:00Z">
        <w:r w:rsidR="00F63745" w:rsidDel="005C1197">
          <w:delText xml:space="preserve"> </w:delText>
        </w:r>
      </w:del>
      <m:oMath>
        <m:sSub>
          <m:sSubPr>
            <m:ctrlPr>
              <w:ins w:id="412" w:author="Dawn MacIsaac" w:date="2021-06-05T07:55:00Z">
                <w:rPr>
                  <w:rFonts w:ascii="Cambria Math"/>
                  <w:i/>
                  <w:noProof/>
                </w:rPr>
              </w:ins>
            </m:ctrlPr>
          </m:sSubPr>
          <m:e>
            <m:r>
              <w:ins w:id="413" w:author="Dawn MacIsaac" w:date="2021-06-05T07:55:00Z">
                <w:rPr>
                  <w:rFonts w:ascii="Cambria Math"/>
                  <w:noProof/>
                </w:rPr>
                <m:t>y</m:t>
              </w:ins>
            </m:r>
          </m:e>
          <m:sub>
            <m:r>
              <w:ins w:id="414" w:author="Dawn MacIsaac" w:date="2021-06-05T07:55:00Z">
                <w:rPr>
                  <w:rFonts w:ascii="Cambria Math"/>
                  <w:noProof/>
                </w:rPr>
                <m:t>t</m:t>
              </w:ins>
            </m:r>
            <m:r>
              <w:ins w:id="415" w:author="Dawn MacIsaac" w:date="2021-06-05T07:55:00Z">
                <w:rPr>
                  <w:rFonts w:ascii="Cambria Math"/>
                  <w:noProof/>
                </w:rPr>
                <m:t>-</m:t>
              </w:ins>
            </m:r>
            <m:r>
              <w:ins w:id="416" w:author="Dawn MacIsaac" w:date="2021-06-05T07:55:00Z">
                <w:rPr>
                  <w:rFonts w:ascii="Cambria Math"/>
                  <w:noProof/>
                </w:rPr>
                <m:t>n</m:t>
              </w:ins>
            </m:r>
          </m:sub>
        </m:sSub>
      </m:oMath>
      <w:del w:id="417" w:author="Dawn MacIsaac" w:date="2021-06-05T07:55:00Z">
        <w:r w:rsidR="00F63745" w:rsidRPr="00654149" w:rsidDel="005C1197">
          <w:rPr>
            <w:noProof/>
            <w:position w:val="-12"/>
          </w:rPr>
          <w:object w:dxaOrig="380" w:dyaOrig="360" w14:anchorId="20A46118">
            <v:shape id="_x0000_i1035" type="#_x0000_t75" alt="" style="width:19.65pt;height:18.7pt;mso-width-percent:0;mso-height-percent:0;mso-width-percent:0;mso-height-percent:0" o:ole="">
              <v:imagedata r:id="rId35" o:title=""/>
            </v:shape>
            <o:OLEObject Type="Embed" ProgID="Equation.DSMT4" ShapeID="_x0000_i1035" DrawAspect="Content" ObjectID="_1684392313" r:id="rId36"/>
          </w:object>
        </w:r>
      </w:del>
      <w:r w:rsidR="00F63745">
        <w:t xml:space="preserve"> is the </w:t>
      </w:r>
      <w:ins w:id="418" w:author="Dawn MacIsaac" w:date="2021-06-05T07:55:00Z">
        <w:r w:rsidR="005C1197">
          <w:t>n</w:t>
        </w:r>
        <w:r w:rsidR="005C1197" w:rsidRPr="005C1197">
          <w:rPr>
            <w:vertAlign w:val="superscript"/>
            <w:rPrChange w:id="419" w:author="Dawn MacIsaac" w:date="2021-06-05T07:55:00Z">
              <w:rPr/>
            </w:rPrChange>
          </w:rPr>
          <w:t>th</w:t>
        </w:r>
        <w:r w:rsidR="005C1197">
          <w:t xml:space="preserve"> </w:t>
        </w:r>
      </w:ins>
      <w:ins w:id="420" w:author="Dawn MacIsaac" w:date="2021-06-05T07:47:00Z">
        <w:r>
          <w:t xml:space="preserve"> </w:t>
        </w:r>
      </w:ins>
      <w:commentRangeStart w:id="421"/>
      <w:r w:rsidR="00F63745">
        <w:t>lag</w:t>
      </w:r>
      <w:ins w:id="422" w:author="Dawn MacIsaac" w:date="2021-06-05T07:57:00Z">
        <w:r w:rsidR="005C1197">
          <w:t xml:space="preserve"> value</w:t>
        </w:r>
      </w:ins>
      <w:del w:id="423" w:author="Dawn MacIsaac" w:date="2021-06-05T07:47:00Z">
        <w:r w:rsidR="00F63745" w:rsidDel="00244B88">
          <w:delText>1</w:delText>
        </w:r>
      </w:del>
      <w:commentRangeEnd w:id="421"/>
      <w:r w:rsidR="00CF644F">
        <w:rPr>
          <w:rStyle w:val="CommentReference"/>
        </w:rPr>
        <w:commentReference w:id="421"/>
      </w:r>
      <w:r w:rsidR="00F63745">
        <w:t xml:space="preserve"> of the time series</w:t>
      </w:r>
      <w:commentRangeStart w:id="424"/>
      <w:r w:rsidR="00F63745">
        <w:t>,</w:t>
      </w:r>
      <w:ins w:id="425" w:author="Dawn MacIsaac" w:date="2021-06-05T07:57:00Z">
        <w:r w:rsidR="005C1197">
          <w:t xml:space="preserve"> </w:t>
        </w:r>
      </w:ins>
      <m:oMath>
        <m:sSub>
          <m:sSubPr>
            <m:ctrlPr>
              <w:ins w:id="426" w:author="Dawn MacIsaac" w:date="2021-06-05T07:57:00Z">
                <w:rPr>
                  <w:rFonts w:ascii="Cambria Math"/>
                  <w:i/>
                  <w:noProof/>
                </w:rPr>
              </w:ins>
            </m:ctrlPr>
          </m:sSubPr>
          <m:e>
            <m:r>
              <w:ins w:id="427" w:author="Dawn MacIsaac" w:date="2021-06-05T07:57:00Z">
                <w:rPr>
                  <w:rFonts w:ascii="Cambria Math"/>
                  <w:noProof/>
                </w:rPr>
                <m:t>e</m:t>
              </w:ins>
            </m:r>
          </m:e>
          <m:sub>
            <m:r>
              <w:ins w:id="428" w:author="Dawn MacIsaac" w:date="2021-06-05T07:57:00Z">
                <w:rPr>
                  <w:rFonts w:ascii="Cambria Math"/>
                  <w:noProof/>
                </w:rPr>
                <m:t>t</m:t>
              </w:ins>
            </m:r>
            <m:r>
              <w:ins w:id="429" w:author="Dawn MacIsaac" w:date="2021-06-05T07:57:00Z">
                <w:rPr>
                  <w:rFonts w:ascii="Cambria Math"/>
                  <w:noProof/>
                </w:rPr>
                <m:t>-</m:t>
              </w:ins>
            </m:r>
            <m:r>
              <w:ins w:id="430" w:author="Dawn MacIsaac" w:date="2021-06-05T07:57:00Z">
                <w:rPr>
                  <w:rFonts w:ascii="Cambria Math"/>
                  <w:noProof/>
                </w:rPr>
                <m:t>n</m:t>
              </w:ins>
            </m:r>
          </m:sub>
        </m:sSub>
      </m:oMath>
      <w:ins w:id="431" w:author="Dawn MacIsaac" w:date="2021-06-05T07:57:00Z">
        <w:r w:rsidR="005C1197">
          <w:t xml:space="preserve"> is the</w:t>
        </w:r>
      </w:ins>
      <w:ins w:id="432" w:author="Dawn MacIsaac" w:date="2021-06-05T07:58:00Z">
        <w:r w:rsidR="005C1197">
          <w:t xml:space="preserve"> </w:t>
        </w:r>
        <w:r w:rsidR="005C1197">
          <w:t>n</w:t>
        </w:r>
        <w:r w:rsidR="005C1197" w:rsidRPr="00BE7E05">
          <w:rPr>
            <w:vertAlign w:val="superscript"/>
          </w:rPr>
          <w:t>th</w:t>
        </w:r>
        <w:r w:rsidR="005C1197">
          <w:t xml:space="preserve">  </w:t>
        </w:r>
        <w:commentRangeStart w:id="433"/>
        <w:r w:rsidR="005C1197">
          <w:t xml:space="preserve">lag </w:t>
        </w:r>
        <w:commentRangeEnd w:id="433"/>
        <w:r w:rsidR="005C1197">
          <w:t>error</w:t>
        </w:r>
        <w:r w:rsidR="005C1197">
          <w:rPr>
            <w:rStyle w:val="CommentReference"/>
          </w:rPr>
          <w:commentReference w:id="433"/>
        </w:r>
        <w:r w:rsidR="005C1197">
          <w:t xml:space="preserve"> of the time series</w:t>
        </w:r>
        <w:r w:rsidR="005C1197">
          <w:t xml:space="preserve">, and </w:t>
        </w:r>
      </w:ins>
      <w:ins w:id="434" w:author="Dawn MacIsaac" w:date="2021-06-05T07:57:00Z">
        <w:r w:rsidR="005C1197">
          <w:t xml:space="preserve"> </w:t>
        </w:r>
      </w:ins>
      <w:r w:rsidR="00F63745">
        <w:t xml:space="preserve"> </w:t>
      </w:r>
      <m:oMath>
        <m:sSub>
          <m:sSubPr>
            <m:ctrlPr>
              <w:ins w:id="435" w:author="Dawn MacIsaac" w:date="2021-06-05T07:55:00Z">
                <w:rPr>
                  <w:rFonts w:ascii="Cambria Math"/>
                  <w:i/>
                  <w:noProof/>
                </w:rPr>
              </w:ins>
            </m:ctrlPr>
          </m:sSubPr>
          <m:e>
            <m:r>
              <w:ins w:id="436" w:author="Dawn MacIsaac" w:date="2021-06-05T07:55:00Z">
                <w:rPr>
                  <w:rFonts w:ascii="Cambria Math"/>
                  <w:noProof/>
                </w:rPr>
                <m:t>β</m:t>
              </w:ins>
            </m:r>
          </m:e>
          <m:sub>
            <m:r>
              <w:ins w:id="437" w:author="Dawn MacIsaac" w:date="2021-06-05T07:56:00Z">
                <w:rPr>
                  <w:rFonts w:ascii="Cambria Math"/>
                  <w:noProof/>
                </w:rPr>
                <m:t>n</m:t>
              </w:ins>
            </m:r>
          </m:sub>
        </m:sSub>
      </m:oMath>
      <w:ins w:id="438" w:author="Dawn MacIsaac" w:date="2021-06-05T07:58:00Z">
        <w:r w:rsidR="005C1197">
          <w:t xml:space="preserve"> and </w:t>
        </w:r>
      </w:ins>
      <m:oMath>
        <m:sSub>
          <m:sSubPr>
            <m:ctrlPr>
              <w:ins w:id="439" w:author="Dawn MacIsaac" w:date="2021-06-05T07:58:00Z">
                <w:rPr>
                  <w:rFonts w:ascii="Cambria Math" w:hAnsi="Cambria Math"/>
                  <w:i/>
                </w:rPr>
              </w:ins>
            </m:ctrlPr>
          </m:sSubPr>
          <m:e>
            <m:r>
              <w:ins w:id="440" w:author="Dawn MacIsaac" w:date="2021-06-05T07:59:00Z">
                <w:rPr>
                  <w:rFonts w:ascii="Cambria Math" w:hAnsi="Cambria Math"/>
                </w:rPr>
                <m:t>ϕ</m:t>
              </w:ins>
            </m:r>
          </m:e>
          <m:sub>
            <m:r>
              <w:ins w:id="441" w:author="Dawn MacIsaac" w:date="2021-06-05T08:00:00Z">
                <w:rPr>
                  <w:rFonts w:ascii="Cambria Math" w:hAnsi="Cambria Math"/>
                </w:rPr>
                <m:t>n</m:t>
              </w:ins>
            </m:r>
          </m:sub>
        </m:sSub>
      </m:oMath>
      <w:del w:id="442" w:author="Dawn MacIsaac" w:date="2021-06-05T07:55:00Z">
        <w:r w:rsidR="00F63745" w:rsidRPr="00654149" w:rsidDel="005C1197">
          <w:rPr>
            <w:noProof/>
            <w:position w:val="-12"/>
          </w:rPr>
          <w:object w:dxaOrig="260" w:dyaOrig="360" w14:anchorId="5D2D9C27">
            <v:shape id="_x0000_i1036" type="#_x0000_t75" alt="" style="width:12.6pt;height:18.7pt;mso-width-percent:0;mso-height-percent:0;mso-width-percent:0;mso-height-percent:0" o:ole="">
              <v:imagedata r:id="rId37" o:title=""/>
            </v:shape>
            <o:OLEObject Type="Embed" ProgID="Equation.DSMT4" ShapeID="_x0000_i1036" DrawAspect="Content" ObjectID="_1684392314" r:id="rId38"/>
          </w:object>
        </w:r>
      </w:del>
      <w:r w:rsidR="00F63745">
        <w:t xml:space="preserve"> </w:t>
      </w:r>
      <w:del w:id="443" w:author="Dawn MacIsaac" w:date="2021-06-05T08:00:00Z">
        <w:r w:rsidR="00F63745" w:rsidDel="005C1197">
          <w:delText xml:space="preserve">is </w:delText>
        </w:r>
      </w:del>
      <w:ins w:id="444" w:author="Dawn MacIsaac" w:date="2021-06-05T08:00:00Z">
        <w:r w:rsidR="005C1197">
          <w:t>are</w:t>
        </w:r>
        <w:r w:rsidR="005C1197">
          <w:t xml:space="preserve"> </w:t>
        </w:r>
      </w:ins>
      <w:del w:id="445" w:author="Dawn MacIsaac" w:date="2021-06-05T07:56:00Z">
        <w:r w:rsidR="00F63745" w:rsidDel="005C1197">
          <w:delText xml:space="preserve">the </w:delText>
        </w:r>
      </w:del>
      <w:ins w:id="446" w:author="Dawn MacIsaac" w:date="2021-06-05T07:56:00Z">
        <w:r w:rsidR="005C1197">
          <w:t>n</w:t>
        </w:r>
        <w:r w:rsidR="005C1197" w:rsidRPr="005C1197">
          <w:rPr>
            <w:vertAlign w:val="superscript"/>
            <w:rPrChange w:id="447" w:author="Dawn MacIsaac" w:date="2021-06-05T07:56:00Z">
              <w:rPr/>
            </w:rPrChange>
          </w:rPr>
          <w:t>th</w:t>
        </w:r>
        <w:r w:rsidR="005C1197">
          <w:t xml:space="preserve"> </w:t>
        </w:r>
      </w:ins>
      <w:r w:rsidR="00F63745">
        <w:t>coefficient</w:t>
      </w:r>
      <w:ins w:id="448" w:author="Dawn MacIsaac" w:date="2021-06-05T08:00:00Z">
        <w:r w:rsidR="005C1197">
          <w:t>s</w:t>
        </w:r>
      </w:ins>
      <w:r w:rsidR="00F63745">
        <w:t xml:space="preserve"> </w:t>
      </w:r>
      <w:commentRangeEnd w:id="424"/>
      <w:r w:rsidR="00CF644F">
        <w:rPr>
          <w:rStyle w:val="CommentReference"/>
        </w:rPr>
        <w:commentReference w:id="424"/>
      </w:r>
      <w:r w:rsidR="00F63745">
        <w:t xml:space="preserve">of </w:t>
      </w:r>
      <w:del w:id="449" w:author="Dawn MacIsaac" w:date="2021-06-05T07:47:00Z">
        <w:r w:rsidR="00F63745" w:rsidDel="00244B88">
          <w:delText xml:space="preserve">lag1 </w:delText>
        </w:r>
      </w:del>
      <w:ins w:id="450" w:author="Dawn MacIsaac" w:date="2021-06-05T07:47:00Z">
        <w:r>
          <w:t>that</w:t>
        </w:r>
        <w:r>
          <w:t xml:space="preserve"> </w:t>
        </w:r>
        <w:r>
          <w:t>lag</w:t>
        </w:r>
      </w:ins>
      <w:ins w:id="451" w:author="Dawn MacIsaac" w:date="2021-06-05T08:00:00Z">
        <w:r w:rsidR="005C1197">
          <w:t xml:space="preserve"> terms</w:t>
        </w:r>
      </w:ins>
      <w:ins w:id="452" w:author="Dawn MacIsaac" w:date="2021-06-05T07:47:00Z">
        <w:r>
          <w:t xml:space="preserve"> </w:t>
        </w:r>
      </w:ins>
      <w:r w:rsidR="00F63745">
        <w:t>estimated by the model</w:t>
      </w:r>
      <w:ins w:id="453" w:author="Dawn MacIsaac" w:date="2021-06-05T08:11:00Z">
        <w:r w:rsidR="00586E08">
          <w:t xml:space="preserve"> to minimize the error</w:t>
        </w:r>
      </w:ins>
      <w:del w:id="454" w:author="Dawn MacIsaac" w:date="2021-06-05T08:00:00Z">
        <w:r w:rsidR="00F63745" w:rsidDel="005C1197">
          <w:delText xml:space="preserve">, </w:delText>
        </w:r>
      </w:del>
      <w:moveFromRangeStart w:id="455" w:author="Dawn MacIsaac" w:date="2021-06-05T07:47:00Z" w:name="move73771695"/>
      <w:moveFrom w:id="456" w:author="Dawn MacIsaac" w:date="2021-06-05T07:47:00Z">
        <w:del w:id="457" w:author="Dawn MacIsaac" w:date="2021-06-05T08:00:00Z">
          <w:r w:rsidR="00F63745" w:rsidRPr="00654149" w:rsidDel="005C1197">
            <w:rPr>
              <w:noProof/>
              <w:position w:val="-6"/>
            </w:rPr>
            <w:object w:dxaOrig="240" w:dyaOrig="220" w14:anchorId="39CC6B1F">
              <v:shape id="_x0000_i1037" type="#_x0000_t75" alt="" style="width:12.15pt;height:11.2pt;mso-width-percent:0;mso-height-percent:0;mso-width-percent:0;mso-height-percent:0" o:ole="">
                <v:imagedata r:id="rId33" o:title=""/>
              </v:shape>
              <o:OLEObject Type="Embed" ProgID="Equation.DSMT4" ShapeID="_x0000_i1037" DrawAspect="Content" ObjectID="_1684392315" r:id="rId39"/>
            </w:object>
          </w:r>
          <w:r w:rsidR="00F63745" w:rsidDel="005C1197">
            <w:delText xml:space="preserve"> is the intercept that </w:delText>
          </w:r>
          <w:r w:rsidR="006143C7" w:rsidDel="005C1197">
            <w:delText>the model has estimated</w:delText>
          </w:r>
        </w:del>
      </w:moveFrom>
      <w:moveFromRangeEnd w:id="455"/>
      <w:del w:id="458" w:author="Dawn MacIsaac" w:date="2021-06-05T07:53:00Z">
        <w:r w:rsidR="00F63745" w:rsidDel="005C1197">
          <w:delText xml:space="preserve">, </w:delText>
        </w:r>
      </w:del>
      <w:del w:id="459" w:author="Dawn MacIsaac" w:date="2021-06-05T08:00:00Z">
        <w:r w:rsidR="00F63745" w:rsidRPr="0080293D" w:rsidDel="005C1197">
          <w:rPr>
            <w:noProof/>
            <w:position w:val="-6"/>
          </w:rPr>
          <w:object w:dxaOrig="180" w:dyaOrig="220" w14:anchorId="72364DC3">
            <v:shape id="_x0000_i1038" type="#_x0000_t75" alt="" style="width:8.9pt;height:11.2pt;mso-width-percent:0;mso-height-percent:0;mso-width-percent:0;mso-height-percent:0" o:ole="">
              <v:imagedata r:id="rId40" o:title=""/>
            </v:shape>
            <o:OLEObject Type="Embed" ProgID="Equation.DSMT4" ShapeID="_x0000_i1038" DrawAspect="Content" ObjectID="_1684392316" r:id="rId41"/>
          </w:object>
        </w:r>
        <w:r w:rsidR="00F63745" w:rsidDel="005C1197">
          <w:delText xml:space="preserve"> are the error terms from respective lags</w:delText>
        </w:r>
      </w:del>
      <w:r w:rsidR="00F63745">
        <w:t xml:space="preserve">. </w:t>
      </w:r>
      <w:ins w:id="460" w:author="Dawn MacIsaac" w:date="2021-06-05T08:02:00Z">
        <w:r w:rsidR="005C1197">
          <w:t xml:space="preserve">  Other parameters in the model include </w:t>
        </w:r>
      </w:ins>
      <w:ins w:id="461" w:author="Dawn MacIsaac" w:date="2021-06-05T08:01:00Z">
        <w:r w:rsidR="005C1197">
          <w:t>the AR order,</w:t>
        </w:r>
      </w:ins>
      <w:ins w:id="462" w:author="Dawn MacIsaac" w:date="2021-06-05T08:02:00Z">
        <w:r w:rsidR="007002F2">
          <w:t xml:space="preserve"> </w:t>
        </w:r>
      </w:ins>
      <w:ins w:id="463" w:author="Dawn MacIsaac" w:date="2021-06-05T08:03:00Z">
        <w:r w:rsidR="007002F2" w:rsidRPr="007002F2">
          <w:rPr>
            <w:i/>
            <w:iCs/>
            <w:rPrChange w:id="464" w:author="Dawn MacIsaac" w:date="2021-06-05T08:03:00Z">
              <w:rPr/>
            </w:rPrChange>
          </w:rPr>
          <w:t>p</w:t>
        </w:r>
      </w:ins>
      <w:ins w:id="465" w:author="Dawn MacIsaac" w:date="2021-06-05T08:02:00Z">
        <w:r w:rsidR="007002F2">
          <w:t xml:space="preserve">, </w:t>
        </w:r>
      </w:ins>
      <w:ins w:id="466" w:author="Dawn MacIsaac" w:date="2021-06-05T08:01:00Z">
        <w:r w:rsidR="005C1197">
          <w:t>the MA order,</w:t>
        </w:r>
      </w:ins>
      <w:ins w:id="467" w:author="Dawn MacIsaac" w:date="2021-06-05T08:03:00Z">
        <w:r w:rsidR="007002F2">
          <w:t xml:space="preserve"> </w:t>
        </w:r>
        <w:r w:rsidR="007002F2" w:rsidRPr="007002F2">
          <w:rPr>
            <w:i/>
            <w:iCs/>
            <w:rPrChange w:id="468" w:author="Dawn MacIsaac" w:date="2021-06-05T08:03:00Z">
              <w:rPr/>
            </w:rPrChange>
          </w:rPr>
          <w:t>q</w:t>
        </w:r>
        <w:r w:rsidR="007002F2">
          <w:t xml:space="preserve">, </w:t>
        </w:r>
      </w:ins>
      <w:ins w:id="469" w:author="Dawn MacIsaac" w:date="2021-06-05T08:01:00Z">
        <w:r w:rsidR="005C1197">
          <w:t xml:space="preserve"> and </w:t>
        </w:r>
      </w:ins>
      <w:ins w:id="470" w:author="Dawn MacIsaac" w:date="2021-06-05T08:03:00Z">
        <w:r w:rsidR="007002F2">
          <w:t>the differencing order</w:t>
        </w:r>
      </w:ins>
      <w:ins w:id="471" w:author="Dawn MacIsaac" w:date="2021-06-05T08:04:00Z">
        <w:r w:rsidR="007002F2">
          <w:t>,</w:t>
        </w:r>
      </w:ins>
      <w:ins w:id="472" w:author="Dawn MacIsaac" w:date="2021-06-05T08:03:00Z">
        <w:r w:rsidR="007002F2">
          <w:t xml:space="preserve"> </w:t>
        </w:r>
      </w:ins>
      <w:ins w:id="473" w:author="Dawn MacIsaac" w:date="2021-06-05T08:01:00Z">
        <w:r w:rsidR="005C1197" w:rsidRPr="007002F2">
          <w:rPr>
            <w:i/>
            <w:iCs/>
            <w:rPrChange w:id="474" w:author="Dawn MacIsaac" w:date="2021-06-05T08:04:00Z">
              <w:rPr/>
            </w:rPrChange>
          </w:rPr>
          <w:t>d</w:t>
        </w:r>
      </w:ins>
      <w:ins w:id="475" w:author="Dawn MacIsaac" w:date="2021-06-05T08:09:00Z">
        <w:r w:rsidR="007002F2">
          <w:rPr>
            <w:i/>
            <w:iCs/>
          </w:rPr>
          <w:t xml:space="preserve">.  </w:t>
        </w:r>
      </w:ins>
      <w:ins w:id="476" w:author="Dawn MacIsaac" w:date="2021-06-05T08:04:00Z">
        <w:r w:rsidR="007002F2">
          <w:t xml:space="preserve"> </w:t>
        </w:r>
      </w:ins>
      <w:ins w:id="477" w:author="Dawn MacIsaac" w:date="2021-06-05T08:09:00Z">
        <w:r w:rsidR="007002F2">
          <w:t xml:space="preserve">Differencing is required </w:t>
        </w:r>
      </w:ins>
      <w:ins w:id="478" w:author="Dawn MacIsaac" w:date="2021-06-05T08:04:00Z">
        <w:r w:rsidR="007002F2">
          <w:t xml:space="preserve">since </w:t>
        </w:r>
      </w:ins>
      <w:ins w:id="479" w:author="Dawn MacIsaac" w:date="2021-06-05T08:08:00Z">
        <w:r w:rsidR="007002F2">
          <w:t>linear regression models</w:t>
        </w:r>
      </w:ins>
      <w:ins w:id="480" w:author="Dawn MacIsaac" w:date="2021-06-05T08:04:00Z">
        <w:r w:rsidR="007002F2">
          <w:t xml:space="preserve"> </w:t>
        </w:r>
      </w:ins>
      <w:ins w:id="481" w:author="Dawn MacIsaac" w:date="2021-06-05T08:09:00Z">
        <w:r w:rsidR="007002F2">
          <w:t>work</w:t>
        </w:r>
      </w:ins>
      <w:ins w:id="482" w:author="Dawn MacIsaac" w:date="2021-06-05T08:04:00Z">
        <w:r w:rsidR="007002F2">
          <w:t xml:space="preserve"> </w:t>
        </w:r>
      </w:ins>
      <w:ins w:id="483" w:author="Dawn MacIsaac" w:date="2021-06-05T08:09:00Z">
        <w:r w:rsidR="007002F2">
          <w:t xml:space="preserve">better when </w:t>
        </w:r>
      </w:ins>
      <w:ins w:id="484" w:author="Dawn MacIsaac" w:date="2021-06-05T08:04:00Z">
        <w:r w:rsidR="007002F2">
          <w:t xml:space="preserve">applied to stationary </w:t>
        </w:r>
        <w:r w:rsidR="007002F2">
          <w:lastRenderedPageBreak/>
          <w:t>signals</w:t>
        </w:r>
      </w:ins>
      <w:ins w:id="485" w:author="Dawn MacIsaac" w:date="2021-06-05T08:06:00Z">
        <w:r w:rsidR="007002F2">
          <w:t xml:space="preserve"> </w:t>
        </w:r>
        <w:r w:rsidR="007002F2">
          <w:fldChar w:fldCharType="begin" w:fldLock="1"/>
        </w:r>
        <w:r w:rsidR="007002F2">
          <w: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[40]","plainTextFormattedCitation":"[40]","previouslyFormattedCitation":"[40]"},"properties":{"noteIndex":0},"schema":"https://github.com/citation-style-language/schema/raw/master/csl-citation.json"}</w:instrText>
        </w:r>
        <w:r w:rsidR="007002F2">
          <w:fldChar w:fldCharType="separate"/>
        </w:r>
        <w:r w:rsidR="007002F2" w:rsidRPr="003364F3">
          <w:rPr>
            <w:noProof/>
          </w:rPr>
          <w:t>[40]</w:t>
        </w:r>
        <w:r w:rsidR="007002F2">
          <w:fldChar w:fldCharType="end"/>
        </w:r>
      </w:ins>
      <w:ins w:id="486" w:author="Dawn MacIsaac" w:date="2021-06-05T08:09:00Z">
        <w:r w:rsidR="007002F2">
          <w:t xml:space="preserve">, </w:t>
        </w:r>
        <w:r w:rsidR="007002F2">
          <w:fldChar w:fldCharType="begin" w:fldLock="1"/>
        </w:r>
        <w:r w:rsidR="007002F2">
          <w: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2016","id":"ITEM-1","issued":{"date-parts":[["2016","12","8"]]},"page":"314-319","publisher":"IEEE","title":"Parallel multi-step ahead power demand forecasting through NAR neural networks","type":"article-journal"},"uris":["http://www.mendeley.com/documents/?uuid=083df887-c886-48fb-a946-67a079b286af"]}],"mendeley":{"formattedCitation":"[41]","plainTextFormattedCitation":"[41]","previouslyFormattedCitation":"[41]"},"properties":{"noteIndex":0},"schema":"https://github.com/citation-style-language/schema/raw/master/csl-citation.json"}</w:instrText>
        </w:r>
        <w:r w:rsidR="007002F2">
          <w:fldChar w:fldCharType="separate"/>
        </w:r>
        <w:r w:rsidR="007002F2" w:rsidRPr="003364F3">
          <w:rPr>
            <w:noProof/>
          </w:rPr>
          <w:t>[41]</w:t>
        </w:r>
        <w:r w:rsidR="007002F2">
          <w:fldChar w:fldCharType="end"/>
        </w:r>
      </w:ins>
      <w:ins w:id="487" w:author="Dawn MacIsaac" w:date="2021-06-05T08:06:00Z">
        <w:r w:rsidR="007002F2" w:rsidRPr="002609B6">
          <w:t>.</w:t>
        </w:r>
      </w:ins>
      <w:ins w:id="488" w:author="Dawn MacIsaac" w:date="2021-06-05T08:04:00Z">
        <w:r w:rsidR="007002F2">
          <w:t xml:space="preserve"> </w:t>
        </w:r>
      </w:ins>
      <w:commentRangeStart w:id="489"/>
      <w:del w:id="490" w:author="Dawn MacIsaac" w:date="2021-06-05T08:04:00Z">
        <w:r w:rsidR="006143C7" w:rsidDel="007002F2">
          <w:delText>In its basic form, ARIMA’s</w:delText>
        </w:r>
        <w:r w:rsidR="00F63745" w:rsidDel="007002F2">
          <w:delText xml:space="preserve"> forecast </w:delText>
        </w:r>
        <w:r w:rsidR="00F63745" w:rsidRPr="00524BCE" w:rsidDel="007002F2">
          <w:rPr>
            <w:noProof/>
            <w:position w:val="-12"/>
          </w:rPr>
          <w:object w:dxaOrig="260" w:dyaOrig="360" w14:anchorId="28523950">
            <v:shape id="_x0000_i1039" type="#_x0000_t75" alt="" style="width:12.6pt;height:18.7pt;mso-width-percent:0;mso-height-percent:0;mso-width-percent:0;mso-height-percent:0" o:ole="">
              <v:imagedata r:id="rId42" o:title=""/>
            </v:shape>
            <o:OLEObject Type="Embed" ProgID="Equation.DSMT4" ShapeID="_x0000_i1039" DrawAspect="Content" ObjectID="_1684392317" r:id="rId43"/>
          </w:object>
        </w:r>
        <w:r w:rsidR="00F63745" w:rsidDel="007002F2">
          <w:delText xml:space="preserve"> is the sum of a constant, the linear combination lags of </w:delText>
        </w:r>
        <w:r w:rsidR="00F63745" w:rsidRPr="00524BCE" w:rsidDel="007002F2">
          <w:rPr>
            <w:noProof/>
            <w:position w:val="-10"/>
          </w:rPr>
          <w:object w:dxaOrig="220" w:dyaOrig="260" w14:anchorId="756D751F">
            <v:shape id="_x0000_i1040" type="#_x0000_t75" alt="" style="width:11.2pt;height:12.6pt;mso-width-percent:0;mso-height-percent:0;mso-width-percent:0;mso-height-percent:0" o:ole="">
              <v:imagedata r:id="rId44" o:title=""/>
            </v:shape>
            <o:OLEObject Type="Embed" ProgID="Equation.DSMT4" ShapeID="_x0000_i1040" DrawAspect="Content" ObjectID="_1684392318" r:id="rId45"/>
          </w:object>
        </w:r>
        <w:r w:rsidR="00F63745" w:rsidDel="007002F2">
          <w:delText>(up to p lags), and the linear combination of lagged forecast errors (up to q lags)</w:delText>
        </w:r>
      </w:del>
      <w:commentRangeEnd w:id="489"/>
      <w:r w:rsidR="00CF644F">
        <w:rPr>
          <w:rStyle w:val="CommentReference"/>
        </w:rPr>
        <w:commentReference w:id="489"/>
      </w:r>
      <w:del w:id="491" w:author="Dawn MacIsaac" w:date="2021-06-05T08:04:00Z">
        <w:r w:rsidR="00F63745" w:rsidDel="007002F2">
          <w:delText>.</w:delText>
        </w:r>
      </w:del>
      <w:ins w:id="492" w:author="Dawn MacIsaac" w:date="2021-06-05T08:04:00Z">
        <w:r w:rsidR="007002F2">
          <w:t xml:space="preserve"> </w:t>
        </w:r>
      </w:ins>
      <w:ins w:id="493" w:author="Dawn MacIsaac" w:date="2021-06-05T08:12:00Z">
        <w:r w:rsidR="00827FFE">
          <w:t xml:space="preserve">For load forecasting, </w:t>
        </w:r>
      </w:ins>
      <w:ins w:id="494" w:author="Dawn MacIsaac" w:date="2021-06-05T08:13:00Z">
        <w:r w:rsidR="00827FFE">
          <w:t>exogenous</w:t>
        </w:r>
      </w:ins>
      <w:ins w:id="495" w:author="Dawn MacIsaac" w:date="2021-06-05T08:12:00Z">
        <w:r w:rsidR="00827FFE">
          <w:t xml:space="preserve"> </w:t>
        </w:r>
      </w:ins>
      <w:ins w:id="496" w:author="Dawn MacIsaac" w:date="2021-06-05T08:13:00Z">
        <w:r w:rsidR="00827FFE">
          <w:t xml:space="preserve">variables such as </w:t>
        </w:r>
      </w:ins>
      <w:del w:id="497" w:author="Dawn MacIsaac" w:date="2021-06-05T08:05:00Z">
        <w:r w:rsidR="00F63745" w:rsidDel="007002F2">
          <w:delText xml:space="preserve"> </w:delText>
        </w:r>
        <w:commentRangeStart w:id="498"/>
        <w:r w:rsidR="0040606D" w:rsidDel="007002F2">
          <w:delText>An ARIMA model is characterized by p, d, q</w:delText>
        </w:r>
        <w:r w:rsidR="006143C7" w:rsidDel="007002F2">
          <w:delText>,</w:delText>
        </w:r>
        <w:r w:rsidR="0040606D" w:rsidDel="007002F2">
          <w:delText xml:space="preserve"> </w:delText>
        </w:r>
        <w:commentRangeEnd w:id="498"/>
        <w:r w:rsidR="009B786A" w:rsidDel="007002F2">
          <w:rPr>
            <w:rStyle w:val="CommentReference"/>
          </w:rPr>
          <w:commentReference w:id="498"/>
        </w:r>
        <w:r w:rsidR="0040606D" w:rsidDel="007002F2">
          <w:delText>where p is the order of the AR term, q is the order of the MA term, and d is the number of differenc</w:delText>
        </w:r>
        <w:r w:rsidR="0004030A" w:rsidDel="007002F2">
          <w:delText>es</w:delText>
        </w:r>
        <w:r w:rsidR="0040606D" w:rsidDel="007002F2">
          <w:delText xml:space="preserve"> required to make the time series stationary.</w:delText>
        </w:r>
      </w:del>
    </w:p>
    <w:p w14:paraId="582CDA64" w14:textId="1ADD91E5" w:rsidR="00F26D2F" w:rsidRDefault="0040606D" w:rsidP="00F26D2F">
      <w:pPr>
        <w:pStyle w:val="BodyText"/>
        <w:rPr>
          <w:ins w:id="499" w:author="Dawn MacIsaac" w:date="2021-06-05T08:14:00Z"/>
        </w:rPr>
      </w:pPr>
      <w:del w:id="500" w:author="Dawn MacIsaac" w:date="2021-06-05T08:06:00Z">
        <w:r w:rsidDel="007002F2">
          <w:delText xml:space="preserve"> </w:delText>
        </w:r>
        <w:r w:rsidRPr="002609B6" w:rsidDel="007002F2">
          <w:delText xml:space="preserve">An ARIMA model is </w:delText>
        </w:r>
        <w:commentRangeStart w:id="501"/>
        <w:r w:rsidR="006143C7" w:rsidDel="007002F2">
          <w:delText>where</w:delText>
        </w:r>
        <w:commentRangeEnd w:id="501"/>
        <w:r w:rsidR="00CF644F" w:rsidDel="007002F2">
          <w:rPr>
            <w:rStyle w:val="CommentReference"/>
          </w:rPr>
          <w:commentReference w:id="501"/>
        </w:r>
        <w:r w:rsidR="006143C7" w:rsidDel="007002F2">
          <w:delText xml:space="preserve"> the time series was differenced at least once to make it stationary and</w:delText>
        </w:r>
        <w:r w:rsidRPr="002609B6" w:rsidDel="007002F2">
          <w:delText xml:space="preserve"> combine the </w:delText>
        </w:r>
        <w:commentRangeStart w:id="502"/>
        <w:r w:rsidRPr="002609B6" w:rsidDel="007002F2">
          <w:delText xml:space="preserve">AR and the MA </w:delText>
        </w:r>
        <w:commentRangeEnd w:id="502"/>
        <w:r w:rsidR="00CF644F" w:rsidDel="007002F2">
          <w:rPr>
            <w:rStyle w:val="CommentReference"/>
          </w:rPr>
          <w:commentReference w:id="502"/>
        </w:r>
        <w:r w:rsidRPr="002609B6" w:rsidDel="007002F2">
          <w:delText>terms</w:delText>
        </w:r>
        <w:r w:rsidDel="007002F2">
          <w:delText xml:space="preserve"> </w:delText>
        </w:r>
        <w:r w:rsidDel="007002F2">
          <w:fldChar w:fldCharType="begin" w:fldLock="1"/>
        </w:r>
        <w:r w:rsidR="003364F3" w:rsidDel="007002F2">
          <w:delInstrText>ADDIN CSL_CITATION {"citationItems":[{"id":"ITEM-1","itemData":{"ISBN":"9780470057537","author":[{"dropping-particle":"","family":"Weron","given":"Rafał","non-dropping-particle":"","parse-names":false,"suffix":""}],"id":"ITEM-1","issued":{"date-parts":[["2013"]]},"number-of-pages":"1-195","title":"Modeling and ForecastingElectricity Loads and Prices","type":"book"},"uris":["http://www.mendeley.com/documents/?uuid=59e9b1ab-dcbf-4877-b313-7652d566ad4d"]}],"mendeley":{"formattedCitation":"[40]","plainTextFormattedCitation":"[40]","previouslyFormattedCitation":"[40]"},"properties":{"noteIndex":0},"schema":"https://github.com/citation-style-language/schema/raw/master/csl-citation.json"}</w:delInstrText>
        </w:r>
        <w:r w:rsidDel="007002F2">
          <w:fldChar w:fldCharType="separate"/>
        </w:r>
        <w:r w:rsidR="003364F3" w:rsidRPr="003364F3" w:rsidDel="007002F2">
          <w:rPr>
            <w:noProof/>
          </w:rPr>
          <w:delText>[40]</w:delText>
        </w:r>
        <w:r w:rsidDel="007002F2">
          <w:fldChar w:fldCharType="end"/>
        </w:r>
        <w:r w:rsidRPr="002609B6" w:rsidDel="007002F2">
          <w:delText>.</w:delText>
        </w:r>
      </w:del>
      <w:del w:id="503" w:author="Dawn MacIsaac" w:date="2021-06-05T08:10:00Z">
        <w:r w:rsidR="00F63745" w:rsidDel="007002F2">
          <w:delText xml:space="preserve"> </w:delText>
        </w:r>
        <w:r w:rsidR="00880359" w:rsidDel="007002F2">
          <w:delText xml:space="preserve">Building an ARIMA model requires the time series to be stationary because the term </w:delText>
        </w:r>
        <w:r w:rsidR="006143C7" w:rsidDel="007002F2">
          <w:delText>“</w:delText>
        </w:r>
        <w:r w:rsidR="00880359" w:rsidDel="007002F2">
          <w:delText>Auto</w:delText>
        </w:r>
        <w:r w:rsidR="0004030A" w:rsidDel="007002F2">
          <w:delText>-</w:delText>
        </w:r>
        <w:r w:rsidR="00880359" w:rsidDel="007002F2">
          <w:delText>Regressive</w:delText>
        </w:r>
        <w:r w:rsidR="006143C7" w:rsidDel="007002F2">
          <w:delText>”</w:delText>
        </w:r>
        <w:r w:rsidR="00880359" w:rsidDel="007002F2">
          <w:delText xml:space="preserve"> in ARIMA means </w:delText>
        </w:r>
        <w:commentRangeStart w:id="504"/>
        <w:r w:rsidR="00880359" w:rsidDel="007002F2">
          <w:delText xml:space="preserve">we </w:delText>
        </w:r>
        <w:r w:rsidR="00C6637B" w:rsidDel="007002F2">
          <w:delText>deal</w:delText>
        </w:r>
        <w:r w:rsidR="00880359" w:rsidDel="007002F2">
          <w:delText xml:space="preserve"> with a linear regression model that uses its lags as predictors</w:delText>
        </w:r>
        <w:commentRangeEnd w:id="504"/>
        <w:r w:rsidR="00CF644F" w:rsidDel="007002F2">
          <w:rPr>
            <w:rStyle w:val="CommentReference"/>
          </w:rPr>
          <w:commentReference w:id="504"/>
        </w:r>
        <w:r w:rsidR="00880359" w:rsidDel="007002F2">
          <w:delText xml:space="preserve">. Also, </w:delText>
        </w:r>
        <w:commentRangeStart w:id="505"/>
        <w:r w:rsidR="00880359" w:rsidDel="007002F2">
          <w:delText>linear regression models work better in situations where the predictors are not correlated and independent</w:delText>
        </w:r>
        <w:commentRangeEnd w:id="505"/>
        <w:r w:rsidR="00CF644F" w:rsidDel="007002F2">
          <w:rPr>
            <w:rStyle w:val="CommentReference"/>
          </w:rPr>
          <w:commentReference w:id="505"/>
        </w:r>
        <w:r w:rsidR="00880359" w:rsidDel="007002F2">
          <w:delText xml:space="preserve">. </w:delText>
        </w:r>
        <w:commentRangeStart w:id="506"/>
        <w:r w:rsidR="00880359" w:rsidDel="007002F2">
          <w:delText>The Auto</w:delText>
        </w:r>
        <w:r w:rsidR="0004030A" w:rsidDel="007002F2">
          <w:delText>-</w:delText>
        </w:r>
        <w:r w:rsidR="00880359" w:rsidDel="007002F2">
          <w:delText xml:space="preserve">Regressive order p refers to the number of lags of the data that are </w:delText>
        </w:r>
        <w:r w:rsidR="006143C7" w:rsidDel="007002F2">
          <w:delText>selected</w:delText>
        </w:r>
        <w:r w:rsidR="00880359" w:rsidDel="007002F2">
          <w:delText xml:space="preserve"> as predictors. </w:delText>
        </w:r>
        <w:r w:rsidR="006143C7" w:rsidDel="007002F2">
          <w:delText>At the same time,</w:delText>
        </w:r>
        <w:r w:rsidR="00880359" w:rsidDel="007002F2">
          <w:delText xml:space="preserve"> the </w:delText>
        </w:r>
        <w:r w:rsidR="00C66397" w:rsidDel="007002F2">
          <w:delText>Moving Average order q refers to the number of lagged forecast errors that go into the creation of the ARIMA Model</w:delText>
        </w:r>
      </w:del>
      <w:del w:id="507" w:author="Dawn MacIsaac" w:date="2021-06-05T08:09:00Z">
        <w:r w:rsidR="000817C2" w:rsidDel="007002F2">
          <w:delText xml:space="preserve"> </w:delText>
        </w:r>
        <w:r w:rsidR="000817C2" w:rsidDel="007002F2">
          <w:fldChar w:fldCharType="begin" w:fldLock="1"/>
        </w:r>
        <w:r w:rsidR="003364F3" w:rsidDel="007002F2">
          <w:delInstrText>ADDIN CSL_CITATION {"citationItems":[{"id":"ITEM-1","itemData":{"DOI":"10.1109/SmartGridComm.2016.7778780","ISBN":"9781509040759","abstract":"We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2016","id":"ITEM-1","issued":{"date-parts":[["2016","12","8"]]},"page":"314-319","publisher":"IEEE","title":"Parallel multi-step ahead power demand forecasting through NAR neural networks","type":"article-journal"},"uris":["http://www.mendeley.com/documents/?uuid=083df887-c886-48fb-a946-67a079b286af"]}],"mendeley":{"formattedCitation":"[41]","plainTextFormattedCitation":"[41]","previouslyFormattedCitation":"[41]"},"properties":{"noteIndex":0},"schema":"https://github.com/citation-style-language/schema/raw/master/csl-citation.json"}</w:delInstrText>
        </w:r>
        <w:r w:rsidR="000817C2" w:rsidDel="007002F2">
          <w:fldChar w:fldCharType="separate"/>
        </w:r>
        <w:r w:rsidR="003364F3" w:rsidRPr="003364F3" w:rsidDel="007002F2">
          <w:rPr>
            <w:noProof/>
          </w:rPr>
          <w:delText>[41]</w:delText>
        </w:r>
        <w:r w:rsidR="000817C2" w:rsidDel="007002F2">
          <w:fldChar w:fldCharType="end"/>
        </w:r>
      </w:del>
      <w:del w:id="508" w:author="Dawn MacIsaac" w:date="2021-06-05T08:10:00Z">
        <w:r w:rsidR="00C66397" w:rsidDel="007002F2">
          <w:delText>.</w:delText>
        </w:r>
        <w:r w:rsidR="00013CAA" w:rsidDel="007002F2">
          <w:delText xml:space="preserve"> </w:delText>
        </w:r>
      </w:del>
      <w:commentRangeEnd w:id="506"/>
      <w:r w:rsidR="00CF644F">
        <w:rPr>
          <w:rStyle w:val="CommentReference"/>
        </w:rPr>
        <w:commentReference w:id="506"/>
      </w:r>
      <w:commentRangeStart w:id="509"/>
      <w:del w:id="510" w:author="Dawn MacIsaac" w:date="2021-06-05T08:13:00Z">
        <w:r w:rsidR="00004A04" w:rsidDel="00827FFE">
          <w:delText xml:space="preserve">When we </w:delText>
        </w:r>
        <w:r w:rsidR="00884E6B" w:rsidDel="00827FFE">
          <w:delText>consider exogenous variables</w:delText>
        </w:r>
        <w:r w:rsidR="00004A04" w:rsidDel="00827FFE">
          <w:delText xml:space="preserve"> </w:delText>
        </w:r>
        <w:r w:rsidR="00564B7C" w:rsidDel="00827FFE">
          <w:delText>(</w:delText>
        </w:r>
      </w:del>
      <w:r w:rsidR="00524BCE">
        <w:t>temperature, day</w:t>
      </w:r>
      <w:ins w:id="511" w:author="Dawn MacIsaac" w:date="2021-06-05T08:13:00Z">
        <w:r w:rsidR="00827FFE">
          <w:t>-</w:t>
        </w:r>
      </w:ins>
      <w:del w:id="512" w:author="Dawn MacIsaac" w:date="2021-06-05T08:13:00Z">
        <w:r w:rsidR="00524BCE" w:rsidDel="00827FFE">
          <w:delText xml:space="preserve"> </w:delText>
        </w:r>
      </w:del>
      <w:r w:rsidR="00524BCE">
        <w:t>of</w:t>
      </w:r>
      <w:del w:id="513" w:author="Dawn MacIsaac" w:date="2021-06-05T08:13:00Z">
        <w:r w:rsidR="00524BCE" w:rsidDel="00827FFE">
          <w:delText xml:space="preserve"> </w:delText>
        </w:r>
      </w:del>
      <w:ins w:id="514" w:author="Dawn MacIsaac" w:date="2021-06-05T08:13:00Z">
        <w:r w:rsidR="00827FFE">
          <w:t>-</w:t>
        </w:r>
      </w:ins>
      <w:r w:rsidR="0004030A">
        <w:t>the</w:t>
      </w:r>
      <w:del w:id="515" w:author="Dawn MacIsaac" w:date="2021-06-05T08:13:00Z">
        <w:r w:rsidR="0004030A" w:rsidDel="00827FFE">
          <w:delText xml:space="preserve"> </w:delText>
        </w:r>
      </w:del>
      <w:ins w:id="516" w:author="Dawn MacIsaac" w:date="2021-06-05T08:13:00Z">
        <w:r w:rsidR="00827FFE">
          <w:t>-</w:t>
        </w:r>
      </w:ins>
      <w:r w:rsidR="00524BCE">
        <w:t xml:space="preserve">week, </w:t>
      </w:r>
      <w:r w:rsidR="00D70769">
        <w:t>etc</w:t>
      </w:r>
      <w:r w:rsidR="002C2DCB">
        <w:t>.</w:t>
      </w:r>
      <w:del w:id="517" w:author="Dawn MacIsaac" w:date="2021-06-05T08:13:00Z">
        <w:r w:rsidR="00564B7C" w:rsidDel="00827FFE">
          <w:delText>)</w:delText>
        </w:r>
      </w:del>
      <w:r w:rsidR="006143C7">
        <w:t>,</w:t>
      </w:r>
      <w:r w:rsidR="00524BCE">
        <w:t xml:space="preserve"> </w:t>
      </w:r>
      <w:ins w:id="518" w:author="Dawn MacIsaac" w:date="2021-06-05T08:14:00Z">
        <w:r w:rsidR="00827FFE">
          <w:t xml:space="preserve">are often also included in the model to </w:t>
        </w:r>
      </w:ins>
      <w:ins w:id="519" w:author="Dawn MacIsaac" w:date="2021-06-05T08:13:00Z">
        <w:r w:rsidR="00827FFE">
          <w:t>improve performance</w:t>
        </w:r>
      </w:ins>
      <w:ins w:id="520" w:author="Dawn MacIsaac" w:date="2021-06-05T08:34:00Z">
        <w:r w:rsidR="00341F14">
          <w:t xml:space="preserve">, yielding the </w:t>
        </w:r>
        <w:proofErr w:type="spellStart"/>
        <w:r w:rsidR="00341F14">
          <w:t>ARIMAX</w:t>
        </w:r>
      </w:ins>
      <w:proofErr w:type="spellEnd"/>
      <w:ins w:id="521" w:author="Dawn MacIsaac" w:date="2021-06-05T08:13:00Z">
        <w:r w:rsidR="00827FFE">
          <w:t xml:space="preserve">.  </w:t>
        </w:r>
      </w:ins>
      <w:del w:id="522" w:author="Dawn MacIsaac" w:date="2021-06-05T08:13:00Z">
        <w:r w:rsidR="00524BCE" w:rsidDel="00827FFE">
          <w:delText xml:space="preserve">the ARIMAX model would have to be </w:delText>
        </w:r>
        <w:r w:rsidR="00004A04" w:rsidDel="00827FFE">
          <w:delText>used</w:delText>
        </w:r>
        <w:r w:rsidR="00524BCE" w:rsidDel="00827FFE">
          <w:delText xml:space="preserve"> </w:delText>
        </w:r>
      </w:del>
      <w:r w:rsidR="00524BCE">
        <w:fldChar w:fldCharType="begin" w:fldLock="1"/>
      </w:r>
      <w:r w:rsidR="003364F3">
        <w:instrText>ADDIN CSL_CITATION {"citationItems":[{"id":"ITEM-1","itemData":{"DOI":"10.1109/ASPCON.2018.8748661","ISBN":"9781538666869","abstract":"One of the most important commodity of today's world is energy. Energy utilization depends upon several factors such as variation in temperature, seasons, humidity, day of the week, special holidays etc. and the most efficient utilization of energy requires delivery of uninterrupted good quality power. Tariff plays a vital role here. Tariff can be used to create favorable electricity trading conditions in peak demand hours. Therefore, we must have a judicious and proper planning for daily load profile forecasting and in specific peak load demand forecasting. There are numerous methods of Load Forecasting and in specific peak load forecasting. In recent days, Auto Regression technique (ARIMAX) has proved itself a successful tool for future data prediction. In order to find the best application of ARIMAX to get optimum results in peak load forecasting and load management a case study has been done for an urban city in this paper.","author":[{"dropping-particle":"","family":"Goswami","given":"Kuheli","non-dropping-particle":"","parse-names":false,"suffix":""},{"dropping-particle":"","family":"Ganguly","given":"Ayandeep","non-dropping-particle":"","parse-names":false,"suffix":""},{"dropping-particle":"","family":"Sil","given":"Arindam Kumar","non-dropping-particle":"","parse-names":false,"suffix":""}],"container-title":"Proceedings of 2018 IEEE Applied Signal Processing Conference, ASPCON 2018","id":"ITEM-1","issue":"1","issued":{"date-parts":[["2018"]]},"page":"279-282","publisher":"IEEE","title":"Day ahead forecasting and peak load management using multivariate auto regression technique","type":"article-journal"},"uris":["http://www.mendeley.com/documents/?uuid=519b108a-99dc-4e2b-97ea-3e6176f85966"]}],"mendeley":{"formattedCitation":"[42]","plainTextFormattedCitation":"[42]","previouslyFormattedCitation":"[42]"},"properties":{"noteIndex":0},"schema":"https://github.com/citation-style-language/schema/raw/master/csl-citation.json"}</w:instrText>
      </w:r>
      <w:r w:rsidR="00524BCE">
        <w:fldChar w:fldCharType="separate"/>
      </w:r>
      <w:r w:rsidR="003364F3" w:rsidRPr="003364F3">
        <w:rPr>
          <w:noProof/>
        </w:rPr>
        <w:t>[42]</w:t>
      </w:r>
      <w:r w:rsidR="00524BCE">
        <w:fldChar w:fldCharType="end"/>
      </w:r>
      <w:commentRangeEnd w:id="509"/>
      <w:r w:rsidR="00760D69">
        <w:rPr>
          <w:rStyle w:val="CommentReference"/>
        </w:rPr>
        <w:commentReference w:id="509"/>
      </w:r>
      <w:r w:rsidR="00524BCE">
        <w:t>.</w:t>
      </w:r>
      <w:ins w:id="523" w:author="Dawn MacIsaac" w:date="2021-06-05T08:14:00Z">
        <w:r w:rsidR="00F26D2F">
          <w:t xml:space="preserve"> </w:t>
        </w:r>
        <w:r w:rsidR="00F26D2F" w:rsidRPr="00FC7C97">
          <w:rPr>
            <w:highlight w:val="yellow"/>
          </w:rPr>
          <w:t>[ad</w:t>
        </w:r>
        <w:r w:rsidR="00F26D2F">
          <w:rPr>
            <w:highlight w:val="yellow"/>
          </w:rPr>
          <w:t>d</w:t>
        </w:r>
        <w:r w:rsidR="00F26D2F" w:rsidRPr="00FC7C97">
          <w:rPr>
            <w:highlight w:val="yellow"/>
          </w:rPr>
          <w:t xml:space="preserve"> a statement about what kind of accuracies we can expect]</w:t>
        </w:r>
      </w:ins>
    </w:p>
    <w:p w14:paraId="25C9D19D" w14:textId="17D1C09E" w:rsidR="002118B9" w:rsidDel="00F26D2F" w:rsidRDefault="002118B9" w:rsidP="00827FFE">
      <w:pPr>
        <w:pStyle w:val="BodyText"/>
        <w:rPr>
          <w:del w:id="524" w:author="Dawn MacIsaac" w:date="2021-06-05T08:14:00Z"/>
        </w:rPr>
        <w:pPrChange w:id="525" w:author="Dawn MacIsaac" w:date="2021-06-05T08:13:00Z">
          <w:pPr>
            <w:pStyle w:val="BodyText"/>
            <w:ind w:firstLine="288"/>
          </w:pPr>
        </w:pPrChange>
      </w:pPr>
    </w:p>
    <w:p w14:paraId="19620028" w14:textId="484A0441" w:rsidR="007510C8" w:rsidDel="00827FFE" w:rsidRDefault="007510C8" w:rsidP="00F63745">
      <w:pPr>
        <w:pStyle w:val="BodyText"/>
        <w:ind w:firstLine="288"/>
        <w:rPr>
          <w:del w:id="526" w:author="Dawn MacIsaac" w:date="2021-06-05T08:14:00Z"/>
        </w:rPr>
      </w:pPr>
    </w:p>
    <w:p w14:paraId="0347FFA5" w14:textId="22644474" w:rsidR="00086D5B" w:rsidDel="00AD4AA2" w:rsidRDefault="003658EE" w:rsidP="00086D5B">
      <w:pPr>
        <w:pStyle w:val="Heading3"/>
        <w:rPr>
          <w:moveFrom w:id="527" w:author="Dawn MacIsaac" w:date="2021-06-03T12:49:00Z"/>
        </w:rPr>
      </w:pPr>
      <w:bookmarkStart w:id="528" w:name="_Toc69470497"/>
      <w:bookmarkStart w:id="529" w:name="_Toc69470952"/>
      <w:bookmarkStart w:id="530" w:name="_Toc71471473"/>
      <w:moveFromRangeStart w:id="531" w:author="Dawn MacIsaac" w:date="2021-06-03T12:49:00Z" w:name="move73616956"/>
      <w:moveFrom w:id="532" w:author="Dawn MacIsaac" w:date="2021-06-03T12:49:00Z">
        <w:r w:rsidDel="00AD4AA2">
          <w:t>Multiple Linear Regression</w:t>
        </w:r>
        <w:bookmarkEnd w:id="528"/>
        <w:bookmarkEnd w:id="529"/>
        <w:bookmarkEnd w:id="530"/>
      </w:moveFrom>
    </w:p>
    <w:p w14:paraId="43C023E9" w14:textId="164D991E" w:rsidR="00BA2D46" w:rsidDel="00AD4AA2" w:rsidRDefault="00C76076" w:rsidP="00C76076">
      <w:pPr>
        <w:pStyle w:val="BodyText"/>
        <w:ind w:firstLine="288"/>
        <w:rPr>
          <w:moveFrom w:id="533" w:author="Dawn MacIsaac" w:date="2021-06-03T12:49:00Z"/>
        </w:rPr>
      </w:pPr>
      <w:moveFrom w:id="534" w:author="Dawn MacIsaac" w:date="2021-06-03T12:49:00Z">
        <w:r w:rsidDel="00AD4AA2">
          <w:t xml:space="preserve">Multiple linear regression is one of the most </w:t>
        </w:r>
        <w:r w:rsidR="00760D69" w:rsidDel="00AD4AA2">
          <w:t xml:space="preserve">commonly </w:t>
        </w:r>
        <w:r w:rsidDel="00AD4AA2">
          <w:t>used statistical technique</w:t>
        </w:r>
        <w:r w:rsidR="0004030A" w:rsidDel="00AD4AA2">
          <w:t>s</w:t>
        </w:r>
        <w:r w:rsidDel="00AD4AA2">
          <w:t xml:space="preserve"> for load forecasting </w:t>
        </w:r>
        <w:r w:rsidR="004552EB" w:rsidDel="00AD4AA2">
          <w:fldChar w:fldCharType="begin" w:fldLock="1"/>
        </w:r>
        <w:r w:rsidR="003364F3" w:rsidDel="00AD4AA2">
          <w:instrText>ADDIN CSL_CITATION {"citationItems":[{"id":"ITEM-1","itemData":{"DOI":"10.1109/PES.2010.5589959","ISBN":"9781424483570","abstract":"Short-term electric load modeling and forecasting has been intensively studied during the past 50 years. With the emerging development of smart grid technologies, demand side management (DSM) starts to attract the attention of electric utilities again. To perform a decent DSM, beyond when and how much the demand will be, the utilities are facing another question: why is the electricity being consumed? In other words, what are the factors driving the fluctuation of the electric load at a particular time period? Understanding this issue can also be beneficial for the electric load forecasting with the purpose of energy purchase. This paper proposes a modern treatment of a classic technique, multiple linear regression, to model the hourly demand and investigate the causality of the consumption of electric energy. Various interactions are discovered, discussed, tested, and interpreted in this paper. The proposed approach has been used to generate the 3-year hourly energy demand forecast for a US utility. ©2010 IEEE.","author":[{"dropping-particle":"","family":"Hong","given":"Tao","non-dropping-particle":"","parse-names":false,"suffix":""},{"dropping-particle":"","family":"Gui","given":"Min","non-dropping-particle":"","parse-names":false,"suffix":""},{"dropping-particle":"","family":"Baran","given":"Mesut E.","non-dropping-particle":"","parse-names":false,"suffix":""},{"dropping-particle":"","family":"Willis","given":"H. Lee","non-dropping-particle":"","parse-names":false,"suffix":""}],"container-title":"IEEE PES General Meeting, PES 2010","id":"ITEM-1","issued":{"date-parts":[["2010"]]},"page":"1-8","publisher":"IEEE","title":"Modeling and forecasting hourly electric load by multiple linear regression with interactions","type":"article-journal"},"uris":["http://www.mendeley.com/documents/?uuid=1ec712ca-9bbc-439e-8e54-62a3733c51ad"]},{"id":"ITEM-2","itemData":{"DOI":"10.1109/SSCI.2017.8285261","ISBN":"9781538627259","abstract":"This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Proceedings","id":"ITEM-2","issued":{"date-parts":[["2018"]]},"page":"1-6","title":"Short term load forecasting using multiple linear regression for big data","type":"article-journal","volume":"2018-Janua"},"uris":["http://www.mendeley.com/documents/?uuid=3dedc393-6528-4e37-8c9f-c6f79840e1fe"]}],"mendeley":{"formattedCitation":"[13], [43]","plainTextFormattedCitation":"[13], [43]","previouslyFormattedCitation":"[13], [43]"},"properties":{"noteIndex":0},"schema":"https://github.com/citation-style-language/schema/raw/master/csl-citation.json"}</w:instrText>
        </w:r>
        <w:r w:rsidR="004552EB" w:rsidDel="00AD4AA2">
          <w:fldChar w:fldCharType="separate"/>
        </w:r>
        <w:r w:rsidR="003364F3" w:rsidRPr="003364F3" w:rsidDel="00AD4AA2">
          <w:rPr>
            <w:noProof/>
          </w:rPr>
          <w:t>[13], [43]</w:t>
        </w:r>
        <w:r w:rsidR="004552EB" w:rsidDel="00AD4AA2">
          <w:fldChar w:fldCharType="end"/>
        </w:r>
        <w:commentRangeStart w:id="535"/>
        <w:commentRangeEnd w:id="535"/>
        <w:r w:rsidR="00760D69" w:rsidDel="00AD4AA2">
          <w:rPr>
            <w:rStyle w:val="CommentReference"/>
          </w:rPr>
          <w:commentReference w:id="535"/>
        </w:r>
        <w:r w:rsidDel="00AD4AA2">
          <w:t>. The idea of MLR is to model the relationships between a</w:t>
        </w:r>
        <w:r w:rsidR="00870212" w:rsidDel="00AD4AA2">
          <w:t xml:space="preserve"> continuous</w:t>
        </w:r>
        <w:r w:rsidDel="00AD4AA2">
          <w:t xml:space="preserve"> dependent variable (electricity demand) and </w:t>
        </w:r>
        <w:r w:rsidR="00870212" w:rsidDel="00AD4AA2">
          <w:t>one or more</w:t>
        </w:r>
        <w:r w:rsidDel="00AD4AA2">
          <w:t xml:space="preserve"> independent variables (i.e., temperature, </w:t>
        </w:r>
        <w:r w:rsidR="0004030A" w:rsidDel="00AD4AA2">
          <w:t xml:space="preserve">the </w:t>
        </w:r>
        <w:r w:rsidDel="00AD4AA2">
          <w:t xml:space="preserve">hour of </w:t>
        </w:r>
        <w:r w:rsidR="0004030A" w:rsidDel="00AD4AA2">
          <w:t xml:space="preserve">the </w:t>
        </w:r>
        <w:r w:rsidDel="00AD4AA2">
          <w:t>day, etc.) A common misunderstanding is that MLR models cannot model the non</w:t>
        </w:r>
        <w:r w:rsidR="00707CE2" w:rsidDel="00AD4AA2">
          <w:t>-</w:t>
        </w:r>
        <w:r w:rsidDel="00AD4AA2">
          <w:t xml:space="preserve">linear relationships between the electrical load and weather variables, which turns out to be false </w:t>
        </w:r>
        <w:r w:rsidR="004552EB" w:rsidDel="00AD4AA2">
          <w:fldChar w:fldCharType="begin" w:fldLock="1"/>
        </w:r>
        <w:r w:rsidR="003364F3" w:rsidDel="00AD4AA2">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[44]","plainTextFormattedCitation":"[1], [44]","previouslyFormattedCitation":"[1], [44]"},"properties":{"noteIndex":0},"schema":"https://github.com/citation-style-language/schema/raw/master/csl-citation.json"}</w:instrText>
        </w:r>
        <w:r w:rsidR="004552EB" w:rsidDel="00AD4AA2">
          <w:fldChar w:fldCharType="separate"/>
        </w:r>
        <w:r w:rsidR="003364F3" w:rsidRPr="003364F3" w:rsidDel="00AD4AA2">
          <w:rPr>
            <w:noProof/>
          </w:rPr>
          <w:t>[1], [44]</w:t>
        </w:r>
        <w:r w:rsidR="004552EB" w:rsidDel="00AD4AA2">
          <w:fldChar w:fldCharType="end"/>
        </w:r>
        <w:r w:rsidR="0042268C" w:rsidDel="00AD4AA2">
          <w:t xml:space="preserve">. </w:t>
        </w:r>
        <w:r w:rsidR="00870212" w:rsidDel="00AD4AA2">
          <w:t>For example, polynomial regression models can describe non</w:t>
        </w:r>
        <w:r w:rsidR="00707CE2" w:rsidDel="00AD4AA2">
          <w:t>-</w:t>
        </w:r>
        <w:r w:rsidR="00870212" w:rsidDel="00AD4AA2">
          <w:t xml:space="preserve">linear relationships between dependent and independent variables using polynomials. </w:t>
        </w:r>
        <w:r w:rsidR="0042268C" w:rsidDel="00AD4AA2">
          <w:t>The equation below shows a</w:t>
        </w:r>
        <w:r w:rsidR="0004030A" w:rsidDel="00AD4AA2">
          <w:t>n</w:t>
        </w:r>
        <w:r w:rsidR="0042268C" w:rsidDel="00AD4AA2">
          <w:t xml:space="preserve"> MLR with two independent variables</w:t>
        </w:r>
        <w:r w:rsidR="00A40178" w:rsidDel="00AD4AA2">
          <w:t>:</w:t>
        </w:r>
      </w:moveFrom>
    </w:p>
    <w:p w14:paraId="6786E166" w14:textId="55E18301" w:rsidR="00A40178" w:rsidDel="00AD4AA2" w:rsidRDefault="00141E5D" w:rsidP="00A40178">
      <w:pPr>
        <w:pStyle w:val="MTDisplayEquation"/>
        <w:jc w:val="center"/>
        <w:rPr>
          <w:moveFrom w:id="536" w:author="Dawn MacIsaac" w:date="2021-06-03T12:49:00Z"/>
        </w:rPr>
      </w:pPr>
      <w:moveFrom w:id="537" w:author="Dawn MacIsaac" w:date="2021-06-03T12:49:00Z">
        <w:r w:rsidRPr="00A40178" w:rsidDel="00AD4AA2">
          <w:rPr>
            <w:noProof/>
            <w:position w:val="-12"/>
          </w:rPr>
          <w:object w:dxaOrig="2260" w:dyaOrig="360" w14:anchorId="4E2F03DC">
            <v:shape id="_x0000_i1041" type="#_x0000_t75" alt="" style="width:183.75pt;height:29.45pt;mso-width-percent:0;mso-height-percent:0;mso-width-percent:0;mso-height-percent:0" o:ole="">
              <v:imagedata r:id="rId18" o:title=""/>
            </v:shape>
            <o:OLEObject Type="Embed" ProgID="Equation.DSMT4" ShapeID="_x0000_i1041" DrawAspect="Content" ObjectID="_1684392319" r:id="rId46"/>
          </w:object>
        </w:r>
        <w:r w:rsidR="00A40178" w:rsidDel="00AD4AA2">
          <w:tab/>
        </w:r>
        <w:r w:rsidR="00A40178" w:rsidDel="00AD4AA2">
          <w:fldChar w:fldCharType="begin"/>
        </w:r>
        <w:r w:rsidR="00A40178" w:rsidDel="00AD4AA2">
          <w:instrText xml:space="preserve"> MACROBUTTON MTPlaceRef \* MERGEFORMAT </w:instrText>
        </w:r>
        <w:r w:rsidR="00A40178" w:rsidDel="00AD4AA2">
          <w:fldChar w:fldCharType="begin"/>
        </w:r>
        <w:r w:rsidR="00A40178" w:rsidDel="00AD4AA2">
          <w:instrText xml:space="preserve"> SEQ MTEqn \h \* MERGEFORMAT </w:instrText>
        </w:r>
        <w:r w:rsidR="00A40178" w:rsidDel="00AD4AA2">
          <w:fldChar w:fldCharType="end"/>
        </w:r>
        <w:r w:rsidR="00A40178" w:rsidDel="00AD4AA2">
          <w:instrText>(</w:instrText>
        </w:r>
        <w:r w:rsidR="00A24A61" w:rsidDel="00AD4AA2">
          <w:fldChar w:fldCharType="begin"/>
        </w:r>
        <w:r w:rsidR="00A24A61" w:rsidDel="00AD4AA2">
          <w:instrText xml:space="preserve"> SEQ MTEqn \c \* Arabic \* MERGEFORMAT </w:instrText>
        </w:r>
        <w:r w:rsidR="00A24A61" w:rsidDel="00AD4AA2">
          <w:fldChar w:fldCharType="separate"/>
        </w:r>
        <w:r w:rsidR="009F25A7" w:rsidDel="00AD4AA2">
          <w:rPr>
            <w:noProof/>
          </w:rPr>
          <w:instrText>3</w:instrText>
        </w:r>
        <w:r w:rsidR="00A24A61" w:rsidDel="00AD4AA2">
          <w:rPr>
            <w:noProof/>
          </w:rPr>
          <w:fldChar w:fldCharType="end"/>
        </w:r>
        <w:r w:rsidR="00A40178" w:rsidDel="00AD4AA2">
          <w:instrText>)</w:instrText>
        </w:r>
        <w:r w:rsidR="00A40178" w:rsidDel="00AD4AA2">
          <w:fldChar w:fldCharType="end"/>
        </w:r>
      </w:moveFrom>
    </w:p>
    <w:p w14:paraId="1F4605EA" w14:textId="278D6830" w:rsidR="00B10003" w:rsidDel="00AD4AA2" w:rsidRDefault="00A40178" w:rsidP="00A40178">
      <w:pPr>
        <w:pStyle w:val="BodyText"/>
        <w:rPr>
          <w:moveFrom w:id="538" w:author="Dawn MacIsaac" w:date="2021-06-03T12:49:00Z"/>
        </w:rPr>
      </w:pPr>
      <w:moveFrom w:id="539" w:author="Dawn MacIsaac" w:date="2021-06-03T12:49:00Z">
        <w:r w:rsidDel="00AD4AA2">
          <w:tab/>
        </w:r>
        <w:r w:rsidR="006143C7" w:rsidDel="00AD4AA2">
          <w:t xml:space="preserve">Where </w:t>
        </w:r>
        <w:r w:rsidR="006143C7" w:rsidRPr="006143C7" w:rsidDel="00AD4AA2">
          <w:rPr>
            <w:position w:val="-10"/>
          </w:rPr>
          <w:object w:dxaOrig="220" w:dyaOrig="260" w14:anchorId="5C4C1CFF">
            <v:shape id="_x0000_i1042" type="#_x0000_t75" style="width:11.2pt;height:12.6pt" o:ole="">
              <v:imagedata r:id="rId20" o:title=""/>
            </v:shape>
            <o:OLEObject Type="Embed" ProgID="Equation.DSMT4" ShapeID="_x0000_i1042" DrawAspect="Content" ObjectID="_1684392320" r:id="rId47"/>
          </w:object>
        </w:r>
        <w:r w:rsidR="006143C7" w:rsidDel="00AD4AA2">
          <w:t xml:space="preserve"> is the dependent variable, </w:t>
        </w:r>
        <w:r w:rsidR="006143C7" w:rsidRPr="006143C7" w:rsidDel="00AD4AA2">
          <w:rPr>
            <w:position w:val="-12"/>
          </w:rPr>
          <w:object w:dxaOrig="240" w:dyaOrig="360" w14:anchorId="53ACBDF7">
            <v:shape id="_x0000_i1043" type="#_x0000_t75" style="width:12.15pt;height:18.25pt" o:ole="">
              <v:imagedata r:id="rId22" o:title=""/>
            </v:shape>
            <o:OLEObject Type="Embed" ProgID="Equation.DSMT4" ShapeID="_x0000_i1043" DrawAspect="Content" ObjectID="_1684392321" r:id="rId48"/>
          </w:object>
        </w:r>
        <w:r w:rsidR="006143C7" w:rsidDel="00AD4AA2">
          <w:t xml:space="preserve">and </w:t>
        </w:r>
        <w:r w:rsidR="006143C7" w:rsidRPr="006143C7" w:rsidDel="00AD4AA2">
          <w:rPr>
            <w:position w:val="-12"/>
          </w:rPr>
          <w:object w:dxaOrig="260" w:dyaOrig="360" w14:anchorId="2B61C718">
            <v:shape id="_x0000_i1044" type="#_x0000_t75" style="width:12.6pt;height:18.25pt" o:ole="">
              <v:imagedata r:id="rId24" o:title=""/>
            </v:shape>
            <o:OLEObject Type="Embed" ProgID="Equation.DSMT4" ShapeID="_x0000_i1044" DrawAspect="Content" ObjectID="_1684392322" r:id="rId49"/>
          </w:object>
        </w:r>
        <w:r w:rsidR="006143C7" w:rsidDel="00AD4AA2">
          <w:t xml:space="preserve"> are</w:t>
        </w:r>
        <w:r w:rsidDel="00AD4AA2">
          <w:t xml:space="preserve"> the independent variables, </w:t>
        </w:r>
        <w:r w:rsidR="00141E5D" w:rsidRPr="00A40178" w:rsidDel="00AD4AA2">
          <w:rPr>
            <w:noProof/>
            <w:position w:val="-10"/>
          </w:rPr>
          <w:object w:dxaOrig="240" w:dyaOrig="320" w14:anchorId="3619BB21">
            <v:shape id="_x0000_i1045" type="#_x0000_t75" alt="" style="width:12.15pt;height:15.9pt;mso-width-percent:0;mso-height-percent:0;mso-width-percent:0;mso-height-percent:0" o:ole="">
              <v:imagedata r:id="rId26" o:title=""/>
            </v:shape>
            <o:OLEObject Type="Embed" ProgID="Equation.DSMT4" ShapeID="_x0000_i1045" DrawAspect="Content" ObjectID="_1684392323" r:id="rId50"/>
          </w:object>
        </w:r>
        <w:r w:rsidR="006143C7" w:rsidDel="00AD4AA2">
          <w:t>’</w:t>
        </w:r>
        <w:r w:rsidDel="00AD4AA2">
          <w:t>s are parameters to be estimated</w:t>
        </w:r>
        <w:r w:rsidR="00D45BDE" w:rsidDel="00AD4AA2">
          <w:t>,</w:t>
        </w:r>
        <w:r w:rsidDel="00AD4AA2">
          <w:t xml:space="preserve"> and </w:t>
        </w:r>
        <w:r w:rsidR="00141E5D" w:rsidRPr="00A40178" w:rsidDel="00AD4AA2">
          <w:rPr>
            <w:noProof/>
            <w:position w:val="-6"/>
          </w:rPr>
          <w:object w:dxaOrig="180" w:dyaOrig="220" w14:anchorId="39F20E70">
            <v:shape id="_x0000_i1046" type="#_x0000_t75" alt="" style="width:8.9pt;height:11.2pt;mso-width-percent:0;mso-height-percent:0;mso-width-percent:0;mso-height-percent:0" o:ole="">
              <v:imagedata r:id="rId28" o:title=""/>
            </v:shape>
            <o:OLEObject Type="Embed" ProgID="Equation.DSMT4" ShapeID="_x0000_i1046" DrawAspect="Content" ObjectID="_1684392324" r:id="rId51"/>
          </w:object>
        </w:r>
        <w:r w:rsidDel="00AD4AA2">
          <w:t>is the error</w:t>
        </w:r>
        <w:r w:rsidR="0004030A" w:rsidDel="00AD4AA2">
          <w:t>.</w:t>
        </w:r>
        <w:r w:rsidDel="00AD4AA2">
          <w:t xml:space="preserve"> The error term </w:t>
        </w:r>
        <w:r w:rsidR="00141E5D" w:rsidRPr="00A40178" w:rsidDel="00AD4AA2">
          <w:rPr>
            <w:noProof/>
            <w:position w:val="-6"/>
          </w:rPr>
          <w:object w:dxaOrig="180" w:dyaOrig="220" w14:anchorId="4CFA92A6">
            <v:shape id="_x0000_i1047" type="#_x0000_t75" alt="" style="width:8.9pt;height:11.2pt;mso-width-percent:0;mso-height-percent:0;mso-width-percent:0;mso-height-percent:0" o:ole="">
              <v:imagedata r:id="rId28" o:title=""/>
            </v:shape>
            <o:OLEObject Type="Embed" ProgID="Equation.DSMT4" ShapeID="_x0000_i1047" DrawAspect="Content" ObjectID="_1684392325" r:id="rId52"/>
          </w:object>
        </w:r>
        <w:r w:rsidDel="00AD4AA2">
          <w:t xml:space="preserve"> </w:t>
        </w:r>
        <w:r w:rsidR="006143C7" w:rsidDel="00AD4AA2">
          <w:t>represents</w:t>
        </w:r>
        <w:r w:rsidDel="00AD4AA2">
          <w:t xml:space="preserve"> a set of random variables that are independent and identically distributed and </w:t>
        </w:r>
        <w:r w:rsidR="00760D69" w:rsidDel="00AD4AA2">
          <w:t xml:space="preserve">have </w:t>
        </w:r>
        <w:r w:rsidDel="00AD4AA2">
          <w:t xml:space="preserve">a mean of zero.  </w:t>
        </w:r>
        <w:r w:rsidR="00870212" w:rsidDel="00AD4AA2">
          <w:t xml:space="preserve">MLR models are fitted such that the sum-of-squares of differences </w:t>
        </w:r>
        <w:r w:rsidR="000B2EFD" w:rsidDel="00AD4AA2">
          <w:t xml:space="preserve">of actual and forecasted values are </w:t>
        </w:r>
        <w:r w:rsidR="006143C7" w:rsidDel="00AD4AA2">
          <w:t>reduced</w:t>
        </w:r>
        <w:r w:rsidR="000B2EFD" w:rsidDel="00AD4AA2">
          <w:t xml:space="preserve">. </w:t>
        </w:r>
        <w:r w:rsidR="00542589" w:rsidDel="00AD4AA2">
          <w:t xml:space="preserve">Although a large number of </w:t>
        </w:r>
        <w:commentRangeStart w:id="540"/>
        <w:r w:rsidR="00542589" w:rsidDel="00AD4AA2">
          <w:t>alternatives are currently available</w:t>
        </w:r>
        <w:commentRangeEnd w:id="540"/>
        <w:r w:rsidR="00760D69" w:rsidDel="00AD4AA2">
          <w:rPr>
            <w:rStyle w:val="CommentReference"/>
          </w:rPr>
          <w:commentReference w:id="540"/>
        </w:r>
        <w:r w:rsidR="00542589" w:rsidDel="00AD4AA2">
          <w:t>, linear regression models are still quite popular</w:t>
        </w:r>
        <w:r w:rsidR="00AF3452" w:rsidDel="00AD4AA2">
          <w:t xml:space="preserve"> </w:t>
        </w:r>
        <w:r w:rsidR="004552EB" w:rsidDel="00AD4AA2">
          <w:fldChar w:fldCharType="begin" w:fldLock="1"/>
        </w:r>
        <w:r w:rsidR="003364F3" w:rsidDel="00AD4AA2">
          <w:instrText>ADDIN CSL_CITATION {"citationItems":[{"id":"ITEM-1","itemData":{"DOI":"10.1109/EI2.2017.8245401","ISBN":"9781538614273","abstract":"With the rapid development of micro grid, the power load forecast is important in system. Short-term load forecasting (STLF) plays an important role in the overall operation efficiency of micro grid. In order to improve the accuracy of STLF, this paper proposes a combined model, which is multivariate linear regression(Multi-LR) with multi-label based on K-nearest neighbor (K-NN) and K-means. We use multi-label and K-NN algorithm to give different weight of each cluster for the forecasting points and build models by Multi-LR. In this paper, the test data which include daily temperature (which include highest temperature and lowest temperature) and power load of a quarter of an hour from a community compared with the results only using Multi-LR to forecast power load, it is concluded that the combined model can achieve high accuracy and reduce the running time.","author":[{"dropping-particle":"","family":"Sun","given":"Xiaokui","non-dropping-particle":"","parse-names":false,"suffix":""},{"dropping-particle":"","family":"Ouyang","given":"Zhiyou","non-dropping-particle":"","parse-names":false,"suffix":""},{"dropping-particle":"","family":"Yue","given":"Dong","non-dropping-particle":"","parse-names":false,"suffix":""}],"container-title":"2017 IEEE Conference on Energy Internet and Energy System Integration, EI2 2017 - Proceedings","id":"ITEM-1","issued":{"date-parts":[["2017"]]},"title":"Short-term load forecasting based on multivariate linear regression","type":"paper-conference"},"uris":["http://www.mendeley.com/documents/?uuid=73d6e616-beed-4c64-b794-67dd31e16ca0"]},{"id":"ITEM-2","itemData":{"DOI":"10.1016/j.epsr.2015.09.001","ISSN":"03787796","abstract":"In this paper univariate models for short-term load forecasting based on linear regression and patterns of daily cycles of load time series are proposed. The patterns used as input and output variables simplify the forecasting problem by filtering out the trend and seasonal variations of periods longer than the daily one. The nonstationarity in mean and variance is also eliminated. The simplified relationship between variables (patterns) is modeled locally in the neighborhood of the current input using linear regression. The load forecast is constructed from the forecasted output pattern and the current values of variables describing the load time series. The proposed stepwise and lasso regressions reduce the number of predictors to a few. In the principal components regression and partial least-squares regression only one predictor is used. This allows us to visualize the data and regression function. The performances of the proposed methods were compared with that of other models based on ARIMA, exponential smoothing, neural networks and Nadaraya-Watson estimator. Application examples confirm valuable properties of the proposed approaches and their high accuracy.","author":[{"dropping-particle":"","family":"Dudek","given":"Grzegorz","non-dropping-particle":"","parse-names":false,"suffix":""}],"container-title":"Electric Power Systems Research","id":"ITEM-2","issued":{"date-parts":[["2016"]]},"title":"Pattern-based local linear regression models for short-term load forecasting","type":"article-journal"},"uris":["http://www.mendeley.com/documents/?uuid=ae7b4506-1c4f-457c-b602-37506169d0ce"]},{"id":"ITEM-3","itemData":{"DOI":"10.1002/9781118673362","ISBN":"9781118673362","abstract":"©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Approach","id":"ITEM-3","issued":{"date-parts":[["2006","7","29"]]},"number-of-pages":"1-178","publisher":"wiley","title":"Modeling and forecasting electricity loads and prices: A statistical approach","type":"book"},"uris":["http://www.mendeley.com/documents/?uuid=250e5707-461b-4997-b893-92830cf2db47"]},{"id":"ITEM-4","itemData":{"DOI":"10.1109/TSG.2013.2274373","ISSN":"19493053","abstract":"The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Grid","id":"ITEM-4","issue":"1","issued":{"date-parts":[["2014"]]},"page":"456-462","publisher":"IEEE","title":"Long term probabilistic load forecasting and normalization with hourly information","type":"article-journal","volume":"5"},"uris":["http://www.mendeley.com/documents/?uuid=3d2f3b02-12fc-417c-a746-0bb1d4ba5f98"]},{"id":"ITEM-5","itemData":{"DOI":"10.1109/SSCI.2017.8285261","ISBN":"9781538627259","abstract":"This paper presents short term load forecasting using multi-variable linear regression (MLR) for big data. Load forecasting is very important for planning, operation, resource scheduling and so on in power system. Total electric demand dynamically changes in a power system and mainly depends on temperature, humidity, wind speed, human nature, regular activities, events, etc. input variables. For the help of sensors and data science, enough historical and future input data with good accuracy are easily available. On the other hand, linear regression is a proven method, widely used in industries for forecasting. It is deterministic and robust. However, it is slow for big data because it needs large size matrix operations. In this paper, linear regression is formulated for small number of variables with big data and multi-core parallel processing is applied in all matrix operations that allow unlimited historical big data and unlimited scenarios in acceptable execution time limit. Mean absolute percent error is 3.99% of real field recorded data shown in Simulation and Result section.","author":[{"dropping-particle":"","family":"Saber","given":"Ahmed Yousuf","non-dropping-particle":"","parse-names":false,"suffix":""},{"dropping-particle":"","family":"Alam","given":"A. K.M.Rezaul","non-dropping-particle":"","parse-names":false,"suffix":""}],"container-title":"2017 IEEE Symposium Series on Computational Intelligence, SSCI 2017 - Proceedings","id":"ITEM-5","issued":{"date-parts":[["2018"]]},"page":"1-6","title":"Short term load forecasting using multiple linear regression for big data","type":"article-journal","volume":"2018-Janua"},"uris":["http://www.mendeley.com/documents/?uuid=3dedc393-6528-4e37-8c9f-c6f79840e1fe"]}],"mendeley":{"formattedCitation":"[11], [13], [44]–[46]","plainTextFormattedCitation":"[11], [13], [44]–[46]","previouslyFormattedCitation":"[11], [13], [44]–[46]"},"properties":{"noteIndex":0},"schema":"https://github.com/citation-style-language/schema/raw/master/csl-citation.json"}</w:instrText>
        </w:r>
        <w:r w:rsidR="004552EB" w:rsidDel="00AD4AA2">
          <w:fldChar w:fldCharType="separate"/>
        </w:r>
        <w:r w:rsidR="003364F3" w:rsidRPr="003364F3" w:rsidDel="00AD4AA2">
          <w:rPr>
            <w:noProof/>
          </w:rPr>
          <w:t>[11], [13], [44]–[46]</w:t>
        </w:r>
        <w:r w:rsidR="004552EB" w:rsidDel="00AD4AA2">
          <w:fldChar w:fldCharType="end"/>
        </w:r>
        <w:r w:rsidR="00542589" w:rsidDel="00AD4AA2">
          <w:t>.</w:t>
        </w:r>
      </w:moveFrom>
    </w:p>
    <w:p w14:paraId="63970A60" w14:textId="210CE693" w:rsidR="00EF221D" w:rsidRDefault="002D61E1" w:rsidP="00EF221D">
      <w:pPr>
        <w:pStyle w:val="Heading3"/>
      </w:pPr>
      <w:bookmarkStart w:id="541" w:name="_Toc69470498"/>
      <w:bookmarkStart w:id="542" w:name="_Toc69470953"/>
      <w:bookmarkStart w:id="543" w:name="_Toc71471474"/>
      <w:moveFromRangeEnd w:id="531"/>
      <w:r>
        <w:t>Artificial Neural Network Short Term Load Forecaster</w:t>
      </w:r>
      <w:del w:id="544" w:author="Dawn MacIsaac" w:date="2021-06-05T08:15:00Z">
        <w:r w:rsidDel="00F26D2F">
          <w:delText xml:space="preserve"> </w:delText>
        </w:r>
        <w:r w:rsidR="00FE00F7" w:rsidDel="00F26D2F">
          <w:delText>(ANNSTLF)</w:delText>
        </w:r>
      </w:del>
      <w:r w:rsidR="00FE00F7">
        <w:t xml:space="preserve"> – Generation Three</w:t>
      </w:r>
      <w:bookmarkEnd w:id="541"/>
      <w:bookmarkEnd w:id="542"/>
      <w:bookmarkEnd w:id="543"/>
    </w:p>
    <w:p w14:paraId="2A4A039A" w14:textId="183805F0" w:rsidR="001F09BF" w:rsidRDefault="002B086F" w:rsidP="001F09BF">
      <w:pPr>
        <w:pStyle w:val="BodyText"/>
        <w:ind w:firstLine="288"/>
      </w:pPr>
      <w:r>
        <w:rPr>
          <w:noProof/>
        </w:rPr>
        <w:drawing>
          <wp:anchor distT="0" distB="0" distL="114300" distR="114300" simplePos="0" relativeHeight="251660288" behindDoc="0" locked="0" layoutInCell="1" allowOverlap="1" wp14:anchorId="6477320F" wp14:editId="4DC75BDE">
            <wp:simplePos x="0" y="0"/>
            <wp:positionH relativeFrom="column">
              <wp:posOffset>1626565</wp:posOffset>
            </wp:positionH>
            <wp:positionV relativeFrom="paragraph">
              <wp:posOffset>2030861</wp:posOffset>
            </wp:positionV>
            <wp:extent cx="3058640" cy="2197949"/>
            <wp:effectExtent l="0" t="0" r="889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53" cstate="print">
                      <a:extLst>
                        <a:ext uri="{28A0092B-C50C-407E-A947-70E740481C1C}">
                          <a14:useLocalDpi xmlns:a14="http://schemas.microsoft.com/office/drawing/2010/main" val="0"/>
                        </a:ext>
                      </a:extLst>
                    </a:blip>
                    <a:srcRect t="4977" r="2084"/>
                    <a:stretch/>
                  </pic:blipFill>
                  <pic:spPr bwMode="auto">
                    <a:xfrm>
                      <a:off x="0" y="0"/>
                      <a:ext cx="3058640" cy="2197949"/>
                    </a:xfrm>
                    <a:prstGeom prst="rect">
                      <a:avLst/>
                    </a:prstGeom>
                    <a:ln>
                      <a:noFill/>
                    </a:ln>
                    <a:extLst>
                      <a:ext uri="{53640926-AAD7-44D8-BBD7-CCE9431645EC}">
                        <a14:shadowObscured xmlns:a14="http://schemas.microsoft.com/office/drawing/2010/main"/>
                      </a:ext>
                    </a:extLst>
                  </pic:spPr>
                </pic:pic>
              </a:graphicData>
            </a:graphic>
          </wp:anchor>
        </w:drawing>
      </w:r>
      <w:ins w:id="545" w:author="Dawn MacIsaac" w:date="2021-06-05T08:35:00Z">
        <w:r w:rsidR="00A47262">
          <w:t xml:space="preserve">One of the most popular ML-based load forecasters is the </w:t>
        </w:r>
        <w:proofErr w:type="spellStart"/>
        <w:r w:rsidR="00A47262">
          <w:t>ANNSTLF</w:t>
        </w:r>
        <w:proofErr w:type="spellEnd"/>
        <w:r w:rsidR="00A47262">
          <w:t xml:space="preserve"> </w:t>
        </w:r>
      </w:ins>
      <w:ins w:id="546" w:author="Dawn MacIsaac" w:date="2021-06-05T08:43:00Z">
        <w:r w:rsidR="00A47262">
          <w:fldChar w:fldCharType="begin" w:fldLock="1"/>
        </w:r>
        <w:r w:rsidR="00A47262">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[33], [44]","plainTextFormattedCitation":"[1], [33], [44]","previouslyFormattedCitation":"[1], [33], [44]"},"properties":{"noteIndex":0},"schema":"https://github.com/citation-style-language/schema/raw/master/csl-citation.json"}</w:instrText>
        </w:r>
        <w:r w:rsidR="00A47262">
          <w:fldChar w:fldCharType="separate"/>
        </w:r>
        <w:r w:rsidR="00A47262" w:rsidRPr="003364F3">
          <w:rPr>
            <w:noProof/>
          </w:rPr>
          <w:t>[1], [33], [44]</w:t>
        </w:r>
        <w:r w:rsidR="00A47262">
          <w:fldChar w:fldCharType="end"/>
        </w:r>
      </w:ins>
      <w:ins w:id="547" w:author="Dawn MacIsaac" w:date="2021-06-05T08:50:00Z">
        <w:r w:rsidR="001D7735">
          <w:t xml:space="preserve">.  </w:t>
        </w:r>
      </w:ins>
      <w:ins w:id="548" w:author="Dawn MacIsaac" w:date="2021-06-05T08:43:00Z">
        <w:r w:rsidR="00A47262">
          <w:t xml:space="preserve"> </w:t>
        </w:r>
      </w:ins>
      <w:ins w:id="549" w:author="Dawn MacIsaac" w:date="2021-06-05T08:50:00Z">
        <w:r w:rsidR="001D7735">
          <w:t xml:space="preserve">The configuration of this load forecaster has undergone a few revisions since it was first proposed </w:t>
        </w:r>
        <w:commentRangeStart w:id="550"/>
        <w:r w:rsidR="001D7735">
          <w:fldChar w:fldCharType="begin" w:fldLock="1"/>
        </w:r>
        <w:r w:rsidR="001D7735">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[47]","plainTextFormattedCitation":"[47]","previouslyFormattedCitation":"[47]"},"properties":{"noteIndex":0},"schema":"https://github.com/citation-style-language/schema/raw/master/csl-citation.json"}</w:instrText>
        </w:r>
        <w:r w:rsidR="001D7735">
          <w:fldChar w:fldCharType="separate"/>
        </w:r>
        <w:r w:rsidR="001D7735" w:rsidRPr="003364F3">
          <w:rPr>
            <w:noProof/>
          </w:rPr>
          <w:t>[47]</w:t>
        </w:r>
        <w:r w:rsidR="001D7735">
          <w:fldChar w:fldCharType="end"/>
        </w:r>
        <w:commentRangeEnd w:id="550"/>
        <w:r w:rsidR="001D7735">
          <w:rPr>
            <w:rStyle w:val="CommentReference"/>
          </w:rPr>
          <w:commentReference w:id="550"/>
        </w:r>
        <w:r w:rsidR="001D7735">
          <w:t>, and we will implement the third generation design [ref to the paper we use to implement]</w:t>
        </w:r>
      </w:ins>
      <w:ins w:id="551" w:author="Dawn MacIsaac" w:date="2021-06-05T08:51:00Z">
        <w:r w:rsidR="001D7735">
          <w:t xml:space="preserve"> </w:t>
        </w:r>
      </w:ins>
      <w:ins w:id="552" w:author="Dawn MacIsaac" w:date="2021-06-05T08:35:00Z">
        <w:r w:rsidR="00A47262">
          <w:t>which uses</w:t>
        </w:r>
      </w:ins>
      <w:ins w:id="553" w:author="Dawn MacIsaac" w:date="2021-06-05T08:36:00Z">
        <w:r w:rsidR="00A47262">
          <w:t xml:space="preserve"> </w:t>
        </w:r>
      </w:ins>
      <w:ins w:id="554" w:author="Dawn MacIsaac" w:date="2021-06-05T08:39:00Z">
        <w:r w:rsidR="00A47262">
          <w:t xml:space="preserve">two </w:t>
        </w:r>
      </w:ins>
      <w:ins w:id="555" w:author="Dawn MacIsaac" w:date="2021-06-05T08:41:00Z">
        <w:r w:rsidR="00A47262">
          <w:t xml:space="preserve">shallow </w:t>
        </w:r>
      </w:ins>
      <w:ins w:id="556" w:author="Dawn MacIsaac" w:date="2021-06-05T08:40:00Z">
        <w:r w:rsidR="00A47262">
          <w:t xml:space="preserve">multi-layer feed-forward </w:t>
        </w:r>
        <w:proofErr w:type="spellStart"/>
        <w:r w:rsidR="00A47262">
          <w:t>ANN</w:t>
        </w:r>
        <w:r w:rsidR="00A47262">
          <w:t>s</w:t>
        </w:r>
        <w:proofErr w:type="spellEnd"/>
        <w:r w:rsidR="00A47262">
          <w:t xml:space="preserve"> </w:t>
        </w:r>
      </w:ins>
      <w:ins w:id="557" w:author="Dawn MacIsaac" w:date="2021-06-05T08:37:00Z">
        <w:r w:rsidR="00A47262">
          <w:t xml:space="preserve">together with a </w:t>
        </w:r>
      </w:ins>
      <w:ins w:id="558" w:author="Dawn MacIsaac" w:date="2021-06-05T09:37:00Z">
        <w:r w:rsidR="00746256">
          <w:t>recursive</w:t>
        </w:r>
      </w:ins>
      <w:ins w:id="559" w:author="Dawn MacIsaac" w:date="2021-06-05T08:38:00Z">
        <w:r w:rsidR="00A47262">
          <w:t xml:space="preserve"> least squares </w:t>
        </w:r>
      </w:ins>
      <w:ins w:id="560" w:author="Dawn MacIsaac" w:date="2021-06-05T08:39:00Z">
        <w:r w:rsidR="00A47262">
          <w:t>(</w:t>
        </w:r>
        <w:proofErr w:type="spellStart"/>
        <w:r w:rsidR="00A47262">
          <w:t>RLS</w:t>
        </w:r>
      </w:ins>
      <w:proofErr w:type="spellEnd"/>
      <w:ins w:id="561" w:author="Dawn MacIsaac" w:date="2021-06-05T08:41:00Z">
        <w:r w:rsidR="00A47262">
          <w:t>)</w:t>
        </w:r>
      </w:ins>
      <w:ins w:id="562" w:author="Dawn MacIsaac" w:date="2021-06-05T08:39:00Z">
        <w:r w:rsidR="00A47262">
          <w:t xml:space="preserve"> </w:t>
        </w:r>
      </w:ins>
      <w:ins w:id="563" w:author="Dawn MacIsaac" w:date="2021-06-05T08:38:00Z">
        <w:r w:rsidR="00A47262">
          <w:t>combiner</w:t>
        </w:r>
      </w:ins>
      <w:ins w:id="564" w:author="Dawn MacIsaac" w:date="2021-06-05T08:39:00Z">
        <w:r w:rsidR="00A47262">
          <w:t xml:space="preserve"> to predict </w:t>
        </w:r>
      </w:ins>
      <w:ins w:id="565" w:author="Dawn MacIsaac" w:date="2021-06-05T08:40:00Z">
        <w:r w:rsidR="00A47262">
          <w:t>short-term load</w:t>
        </w:r>
      </w:ins>
      <w:ins w:id="566" w:author="Dawn MacIsaac" w:date="2021-06-05T08:39:00Z">
        <w:r w:rsidR="00A47262">
          <w:t xml:space="preserve">. </w:t>
        </w:r>
      </w:ins>
      <w:del w:id="567" w:author="Dawn MacIsaac" w:date="2021-06-05T08:44:00Z">
        <w:r w:rsidR="00E24FC3" w:rsidDel="00A47262">
          <w:delText>T</w:delText>
        </w:r>
      </w:del>
      <w:del w:id="568" w:author="Dawn MacIsaac" w:date="2021-06-05T08:43:00Z">
        <w:r w:rsidR="00E24FC3" w:rsidDel="00A47262">
          <w:delText xml:space="preserve">he ANNSTLF forecaster is the best-known ANN implementation for STLF </w:delText>
        </w:r>
        <w:r w:rsidR="004552EB" w:rsidDel="00A47262">
          <w:fldChar w:fldCharType="begin" w:fldLock="1"/>
        </w:r>
        <w:r w:rsidR="003364F3" w:rsidDel="00A47262">
          <w:del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approach","type":"book"},"uris":["http://www.mendeley.com/documents/?uuid=250e5707-461b-4997-b893-92830cf2db47"]},{"id":"ITEM-3","itemData":{"DOI":"10.1109/TIA.2007.908190","ISSN":"00939994","abstract":"A significant portion of the operating cost of utilities comes from energy production. To minimize the cost, unit commitment (UC) scheduling can be used to determine the optimal commitment schedule of generation units to accommodate the forecasted demand. The load forecast is a prerequisite for UC planning. The projected load of up to seven days is important for the allocation of generation resources. Hour-ahead forecast is used for optimally dispatching online resources to supply the next hour load. This paper addresses the systematic design of a multistage artificial-neural-network-based short-term load forecaster (ANNSTLF). The developed ANNSTLF engine has been utilized in a real utility system. The performance analysis over the past year shows that a majority of the forecast error was detected in a consistent period with a large temperature forecast error. The enhancement of ANNSTLF is proposed to improve the forecasting performance. The comparison of forecasting accuracy due to this enhancement is analyzed. © 2007 IEEE.","author":[{"dropping-particle":"","family":"Methaprayoon","given":"Kittipong","non-dropping-particle":"","parse-names":false,"suffix":""},{"dropping-particle":"","family":"Lee","given":"Wei Jen","non-dropping-particle":"","parse-names":false,"suffix":""},{"dropping-particle":"","family":"Rasmiddatta","given":"Sothaya","non-dropping-particle":"","parse-names":false,"suffix":""},{"dropping-particle":"","family":"Liao","given":"James R.","non-dropping-particle":"","parse-names":false,"suffix":""},{"dropping-particle":"","family":"Ross","given":"Richard J.","non-dropping-particle":"","parse-names":false,"suffix":""}],"container-title":"IEEE Transactions on Industry Applications","id":"ITEM-3","issued":{"date-parts":[["2007"]]},"title":"Multistage artificial neural network short-term load forecasting engine with front-end weather forecast","type":"article-journal"},"uris":["http://www.mendeley.com/documents/?uuid=57afba51-96cd-435b-b11f-1fe619a8fd2d"]}],"mendeley":{"formattedCitation":"[1], [33], [44]","plainTextFormattedCitation":"[1], [33], [44]","previouslyFormattedCitation":"[1], [33], [44]"},"properties":{"noteIndex":0},"schema":"https://github.com/citation-style-language/schema/raw/master/csl-citation.json"}</w:delInstrText>
        </w:r>
        <w:r w:rsidR="004552EB" w:rsidDel="00A47262">
          <w:fldChar w:fldCharType="separate"/>
        </w:r>
        <w:r w:rsidR="003364F3" w:rsidRPr="003364F3" w:rsidDel="00A47262">
          <w:rPr>
            <w:noProof/>
          </w:rPr>
          <w:delText>[1], [33], [44]</w:delText>
        </w:r>
        <w:r w:rsidR="004552EB" w:rsidDel="00A47262">
          <w:fldChar w:fldCharType="end"/>
        </w:r>
        <w:r w:rsidR="00E24FC3" w:rsidDel="00A47262">
          <w:delText xml:space="preserve">. </w:delText>
        </w:r>
        <w:r w:rsidR="002079F9" w:rsidDel="00A47262">
          <w:delText xml:space="preserve">The ANNSTLF model is built as a </w:delText>
        </w:r>
        <w:r w:rsidR="00E24FC3" w:rsidDel="00A47262">
          <w:delText xml:space="preserve">shallow </w:delText>
        </w:r>
        <w:r w:rsidR="002079F9" w:rsidDel="00A47262">
          <w:delText>multi</w:delText>
        </w:r>
        <w:r w:rsidR="006143C7" w:rsidDel="00A47262">
          <w:delText>-</w:delText>
        </w:r>
        <w:r w:rsidR="002079F9" w:rsidDel="00A47262">
          <w:delText xml:space="preserve">layer feed-forward Artificial Neural Network (ANN) </w:delText>
        </w:r>
      </w:del>
      <w:del w:id="569" w:author="Dawn MacIsaac" w:date="2021-06-05T08:44:00Z">
        <w:r w:rsidR="002079F9" w:rsidDel="00A47262">
          <w:delText xml:space="preserve">identified by </w:delText>
        </w:r>
        <w:commentRangeStart w:id="570"/>
        <w:r w:rsidR="002079F9" w:rsidDel="00A47262">
          <w:delText>the creators in this paper</w:delText>
        </w:r>
        <w:commentRangeEnd w:id="570"/>
        <w:r w:rsidR="00E24FC3" w:rsidDel="00A47262">
          <w:rPr>
            <w:rStyle w:val="CommentReference"/>
          </w:rPr>
          <w:commentReference w:id="570"/>
        </w:r>
      </w:del>
      <w:del w:id="571" w:author="Dawn MacIsaac" w:date="2021-06-05T08:43:00Z">
        <w:r w:rsidR="002079F9" w:rsidDel="00A47262">
          <w:delText xml:space="preserve"> </w:delText>
        </w:r>
        <w:r w:rsidR="002079F9" w:rsidDel="00A47262">
          <w:fldChar w:fldCharType="begin" w:fldLock="1"/>
        </w:r>
        <w:r w:rsidR="003364F3" w:rsidDel="00A47262">
          <w:del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[47]","plainTextFormattedCitation":"[47]","previouslyFormattedCitation":"[47]"},"properties":{"noteIndex":0},"schema":"https://github.com/citation-style-language/schema/raw/master/csl-citation.json"}</w:delInstrText>
        </w:r>
        <w:r w:rsidR="002079F9" w:rsidDel="00A47262">
          <w:fldChar w:fldCharType="separate"/>
        </w:r>
        <w:r w:rsidR="003364F3" w:rsidRPr="003364F3" w:rsidDel="00A47262">
          <w:rPr>
            <w:noProof/>
          </w:rPr>
          <w:delText>[47]</w:delText>
        </w:r>
        <w:r w:rsidR="002079F9" w:rsidDel="00A47262">
          <w:fldChar w:fldCharType="end"/>
        </w:r>
      </w:del>
      <w:del w:id="572" w:author="Dawn MacIsaac" w:date="2021-06-05T08:44:00Z">
        <w:r w:rsidR="002079F9" w:rsidDel="00A47262">
          <w:delText xml:space="preserve">. </w:delText>
        </w:r>
      </w:del>
      <w:del w:id="573" w:author="Dawn MacIsaac" w:date="2021-06-05T08:46:00Z">
        <w:r w:rsidR="002079F9" w:rsidDel="001D7735">
          <w:delText xml:space="preserve">ANN models are </w:delText>
        </w:r>
        <w:r w:rsidR="00E24FC3" w:rsidDel="001D7735">
          <w:delText xml:space="preserve">popular </w:delText>
        </w:r>
        <w:r w:rsidR="002079F9" w:rsidDel="001D7735">
          <w:delText>today due to their ability to learn complex and non-linear relationships in the data on their own</w:delText>
        </w:r>
        <w:r w:rsidR="00E24FC3" w:rsidDel="001D7735">
          <w:delText xml:space="preserve"> – </w:delText>
        </w:r>
        <w:commentRangeStart w:id="574"/>
        <w:r w:rsidR="00E24FC3" w:rsidDel="001D7735">
          <w:delText>unlike MMLR models, t</w:delText>
        </w:r>
        <w:r w:rsidR="0048013E" w:rsidDel="001D7735">
          <w:delText>he</w:delText>
        </w:r>
        <w:r w:rsidR="00F96BDC" w:rsidDel="001D7735">
          <w:delText xml:space="preserve"> specification of independent variables explicitly</w:delText>
        </w:r>
        <w:r w:rsidR="0048013E" w:rsidDel="001D7735">
          <w:delText xml:space="preserve"> in ANNs </w:delText>
        </w:r>
        <w:r w:rsidR="00B25D3D" w:rsidDel="001D7735">
          <w:delText xml:space="preserve">is </w:delText>
        </w:r>
        <w:r w:rsidR="0048013E" w:rsidDel="001D7735">
          <w:delText xml:space="preserve">not </w:delText>
        </w:r>
        <w:r w:rsidR="00E24FC3" w:rsidDel="001D7735">
          <w:delText>required</w:delText>
        </w:r>
        <w:commentRangeEnd w:id="574"/>
        <w:r w:rsidR="00A47262" w:rsidDel="001D7735">
          <w:rPr>
            <w:rStyle w:val="CommentReference"/>
          </w:rPr>
          <w:commentReference w:id="574"/>
        </w:r>
        <w:r w:rsidR="00F96BDC" w:rsidDel="001D7735">
          <w:delText>.</w:delText>
        </w:r>
        <w:r w:rsidR="002079F9" w:rsidDel="001D7735">
          <w:delText xml:space="preserve"> </w:delText>
        </w:r>
        <w:r w:rsidR="00D84B2E" w:rsidDel="001D7735">
          <w:delText xml:space="preserve"> The ANNSTLF and </w:delText>
        </w:r>
        <w:commentRangeStart w:id="575"/>
        <w:r w:rsidR="004D2A88" w:rsidDel="001D7735">
          <w:delText xml:space="preserve">its </w:delText>
        </w:r>
        <w:r w:rsidR="00D84B2E" w:rsidDel="001D7735">
          <w:delText xml:space="preserve">improvements </w:delText>
        </w:r>
        <w:commentRangeEnd w:id="575"/>
        <w:r w:rsidR="00E24FC3" w:rsidDel="001D7735">
          <w:rPr>
            <w:rStyle w:val="CommentReference"/>
          </w:rPr>
          <w:commentReference w:id="575"/>
        </w:r>
        <w:r w:rsidR="00D84B2E" w:rsidRPr="00061F72" w:rsidDel="001D7735">
          <w:rPr>
            <w:highlight w:val="yellow"/>
          </w:rPr>
          <w:delText>of it ha</w:delText>
        </w:r>
        <w:r w:rsidR="004D2A88" w:rsidRPr="00061F72" w:rsidDel="001D7735">
          <w:rPr>
            <w:highlight w:val="yellow"/>
          </w:rPr>
          <w:delText>ve</w:delText>
        </w:r>
        <w:r w:rsidR="00D84B2E" w:rsidRPr="00061F72" w:rsidDel="001D7735">
          <w:rPr>
            <w:highlight w:val="yellow"/>
          </w:rPr>
          <w:delText xml:space="preserve"> been</w:delText>
        </w:r>
        <w:r w:rsidR="00D84B2E" w:rsidDel="001D7735">
          <w:delText xml:space="preserve"> </w:delText>
        </w:r>
        <w:r w:rsidR="006143C7" w:rsidDel="001D7735">
          <w:delText>implemented</w:delText>
        </w:r>
        <w:r w:rsidR="00D84B2E" w:rsidDel="001D7735">
          <w:delText xml:space="preserve"> by </w:delText>
        </w:r>
        <w:r w:rsidR="004D2A88" w:rsidDel="001D7735">
          <w:delText>several</w:delText>
        </w:r>
        <w:r w:rsidR="00D84B2E" w:rsidDel="001D7735">
          <w:delText xml:space="preserve"> utilities </w:delText>
        </w:r>
        <w:r w:rsidR="00701D0B" w:rsidDel="001D7735">
          <w:delText>in</w:delText>
        </w:r>
        <w:r w:rsidR="00D84B2E" w:rsidDel="001D7735">
          <w:delText xml:space="preserve"> Canada and the US.</w:delText>
        </w:r>
        <w:r w:rsidR="001F09BF" w:rsidDel="001D7735">
          <w:delText xml:space="preserve"> </w:delText>
        </w:r>
      </w:del>
      <w:r w:rsidR="001F09BF">
        <w:t>The figure below shows the block diagram of the system:</w:t>
      </w:r>
    </w:p>
    <w:p w14:paraId="2CA01D13" w14:textId="3DC1D2CA" w:rsidR="002B086F" w:rsidRDefault="002B086F" w:rsidP="002B086F">
      <w:pPr>
        <w:pStyle w:val="BodyText"/>
        <w:spacing w:line="240" w:lineRule="auto"/>
        <w:ind w:firstLine="288"/>
        <w:jc w:val="center"/>
        <w:rPr>
          <w:ins w:id="576" w:author="Dawn MacIsaac" w:date="2021-06-05T09:49:00Z"/>
        </w:rPr>
        <w:pPrChange w:id="577" w:author="Dawn MacIsaac" w:date="2021-06-05T09:49:00Z">
          <w:pPr>
            <w:pStyle w:val="BodyText"/>
            <w:ind w:firstLine="288"/>
            <w:jc w:val="center"/>
          </w:pPr>
        </w:pPrChange>
      </w:pPr>
    </w:p>
    <w:p w14:paraId="226967BD" w14:textId="42F4FBC0" w:rsidR="002B086F" w:rsidRDefault="002B086F" w:rsidP="002B086F">
      <w:pPr>
        <w:pStyle w:val="BodyText"/>
        <w:spacing w:line="240" w:lineRule="auto"/>
        <w:ind w:firstLine="288"/>
        <w:jc w:val="center"/>
        <w:rPr>
          <w:ins w:id="578" w:author="Dawn MacIsaac" w:date="2021-06-05T09:49:00Z"/>
        </w:rPr>
        <w:pPrChange w:id="579" w:author="Dawn MacIsaac" w:date="2021-06-05T09:49:00Z">
          <w:pPr>
            <w:pStyle w:val="BodyText"/>
            <w:ind w:firstLine="288"/>
            <w:jc w:val="center"/>
          </w:pPr>
        </w:pPrChange>
      </w:pPr>
    </w:p>
    <w:p w14:paraId="32826B43" w14:textId="25074254" w:rsidR="00CE14A3" w:rsidRDefault="00CE14A3" w:rsidP="002B086F">
      <w:pPr>
        <w:pStyle w:val="BodyText"/>
        <w:spacing w:line="240" w:lineRule="auto"/>
        <w:ind w:firstLine="288"/>
        <w:jc w:val="center"/>
        <w:rPr>
          <w:ins w:id="580" w:author="Dawn MacIsaac" w:date="2021-06-05T09:49:00Z"/>
        </w:rPr>
      </w:pPr>
    </w:p>
    <w:p w14:paraId="2288529B" w14:textId="62D5BFBA" w:rsidR="002B086F" w:rsidRDefault="002B086F" w:rsidP="002B086F">
      <w:pPr>
        <w:pStyle w:val="BodyText"/>
        <w:spacing w:line="240" w:lineRule="auto"/>
        <w:ind w:firstLine="288"/>
        <w:jc w:val="center"/>
        <w:rPr>
          <w:ins w:id="581" w:author="Dawn MacIsaac" w:date="2021-06-05T09:49:00Z"/>
        </w:rPr>
      </w:pPr>
    </w:p>
    <w:p w14:paraId="3D291DFC" w14:textId="77777777" w:rsidR="002B086F" w:rsidRDefault="002B086F" w:rsidP="002B086F">
      <w:pPr>
        <w:pStyle w:val="BodyText"/>
        <w:spacing w:line="240" w:lineRule="auto"/>
        <w:ind w:firstLine="288"/>
        <w:jc w:val="center"/>
        <w:rPr>
          <w:ins w:id="582" w:author="Dawn MacIsaac" w:date="2021-06-05T09:49:00Z"/>
        </w:rPr>
        <w:pPrChange w:id="583" w:author="Dawn MacIsaac" w:date="2021-06-05T09:49:00Z">
          <w:pPr>
            <w:pStyle w:val="BodyText"/>
            <w:ind w:firstLine="288"/>
            <w:jc w:val="center"/>
          </w:pPr>
        </w:pPrChange>
      </w:pPr>
    </w:p>
    <w:p w14:paraId="4ECE652A" w14:textId="71AB9826" w:rsidR="002B086F" w:rsidRDefault="002B086F" w:rsidP="002B086F">
      <w:pPr>
        <w:pStyle w:val="BodyText"/>
        <w:spacing w:line="240" w:lineRule="auto"/>
        <w:ind w:firstLine="288"/>
        <w:jc w:val="center"/>
        <w:rPr>
          <w:ins w:id="584" w:author="Dawn MacIsaac" w:date="2021-06-05T09:49:00Z"/>
        </w:rPr>
        <w:pPrChange w:id="585" w:author="Dawn MacIsaac" w:date="2021-06-05T09:49:00Z">
          <w:pPr>
            <w:pStyle w:val="BodyText"/>
            <w:ind w:firstLine="288"/>
            <w:jc w:val="center"/>
          </w:pPr>
        </w:pPrChange>
      </w:pPr>
    </w:p>
    <w:p w14:paraId="5EF8EF07" w14:textId="77777777" w:rsidR="002B086F" w:rsidRDefault="002B086F" w:rsidP="00765C78">
      <w:pPr>
        <w:pStyle w:val="BodyText"/>
        <w:ind w:firstLine="288"/>
        <w:jc w:val="center"/>
      </w:pPr>
    </w:p>
    <w:p w14:paraId="31FC0DA5" w14:textId="56CFE335" w:rsidR="001255E0" w:rsidRDefault="001255E0" w:rsidP="00656C70">
      <w:pPr>
        <w:pStyle w:val="BodyText"/>
        <w:keepNext/>
        <w:ind w:firstLine="288"/>
        <w:jc w:val="center"/>
      </w:pPr>
      <w:bookmarkStart w:id="586" w:name="_Toc70354493"/>
      <w:r>
        <w:t xml:space="preserve">Figure </w:t>
      </w:r>
      <w:r w:rsidR="00143A40">
        <w:fldChar w:fldCharType="begin"/>
      </w:r>
      <w:r w:rsidR="00143A40">
        <w:instrText xml:space="preserve"> SEQ Figure \* ARABIC </w:instrText>
      </w:r>
      <w:r w:rsidR="00143A40">
        <w:fldChar w:fldCharType="separate"/>
      </w:r>
      <w:r w:rsidR="009F25A7">
        <w:rPr>
          <w:noProof/>
        </w:rPr>
        <w:t>1</w:t>
      </w:r>
      <w:r w:rsidR="00143A40">
        <w:rPr>
          <w:noProof/>
        </w:rPr>
        <w:fldChar w:fldCharType="end"/>
      </w:r>
      <w:r>
        <w:t xml:space="preserve">:- The Block Diagram of the third generation ANNSTLF </w:t>
      </w:r>
      <w:r>
        <w:fldChar w:fldCharType="begin" w:fldLock="1"/>
      </w:r>
      <w:r w:rsidR="003364F3">
        <w:instrText>ADDIN CSL_CITATION {"citationItems":[{"id":"ITEM-1","itemData":{"DOI":"10.1109/59.736285","ISSN":"08858950","abstract":"This paper describes the third generation of an hourly short-term load forecasting system known as ANNSTLF (Artificial Neural Network Short-Term Load Forecaster). This forecaster has received wide acceptance by the electric utility industry and is being used by 35 utilities across the US and Canada. The third generation architecture is substantially changed from the previous generation. It includes only two ANN forecasters, one predicts the base load and the other forecasts the change in load. The final forecast is computed by adaptive combination of these two forecasts. The effect of humidity and wind speed are considered through a linear transformation of temperature. A novel weighted interpolation scheme is developed for forecasting of holiday loads, giving improved accuracy. The holiday peak load is first estimated and then the ANNSTLF forecast is re-shaped with the new peak forecast. The performance on data from ten different utilities is reported and compared to the previous generation. © 1997 IEEE.","author":[{"dropping-particle":"","family":"Khotanzad","given":"Alireza","non-dropping-particle":"","parse-names":false,"suffix":""},{"dropping-particle":"","family":"Afkhami-Rohani","given":"Reza","non-dropping-particle":"","parse-names":false,"suffix":""},{"dropping-particle":"","family":"Af","given":"Reza","non-dropping-particle":"","parse-names":false,"suffix":""}],"container-title":"IEEE Transactions on Power Systems","id":"ITEM-1","issue":"4","issued":{"date-parts":[["1998"]]},"page":"1413-1422","title":"ANNSTLF - Artificial neural network short-term load forecaster - generation three","type":"article-journal","volume":"13"},"uris":["http://www.mendeley.com/documents/?uuid=c71af4ec-8253-4120-b0d6-cf95a79a08c0"]}],"mendeley":{"formattedCitation":"[47]","plainTextFormattedCitation":"[47]","previouslyFormattedCitation":"[47]"},"properties":{"noteIndex":0},"schema":"https://github.com/citation-style-language/schema/raw/master/csl-citation.json"}</w:instrText>
      </w:r>
      <w:r>
        <w:fldChar w:fldCharType="separate"/>
      </w:r>
      <w:bookmarkEnd w:id="586"/>
      <w:r w:rsidR="003364F3" w:rsidRPr="003364F3">
        <w:rPr>
          <w:noProof/>
        </w:rPr>
        <w:t>[47]</w:t>
      </w:r>
      <w:r>
        <w:fldChar w:fldCharType="end"/>
      </w:r>
    </w:p>
    <w:p w14:paraId="2FC6A47D" w14:textId="4E7A9FC4" w:rsidR="00D84B2E" w:rsidRDefault="00D84B2E" w:rsidP="002962F2">
      <w:pPr>
        <w:pStyle w:val="BodyText"/>
        <w:pPrChange w:id="587" w:author="Dawn MacIsaac" w:date="2021-06-05T09:46:00Z">
          <w:pPr>
            <w:pStyle w:val="BodyText"/>
            <w:ind w:firstLine="288"/>
          </w:pPr>
        </w:pPrChange>
      </w:pPr>
      <w:commentRangeStart w:id="588"/>
      <w:del w:id="589" w:author="Dawn MacIsaac" w:date="2021-06-05T08:49:00Z">
        <w:r w:rsidDel="001D7735">
          <w:delText>ANNSTLF is a</w:delText>
        </w:r>
      </w:del>
      <w:ins w:id="590" w:author="Dawn MacIsaac" w:date="2021-06-05T08:49:00Z">
        <w:r w:rsidR="001D7735">
          <w:t xml:space="preserve">Both of the ANN blocks are </w:t>
        </w:r>
      </w:ins>
      <w:del w:id="591" w:author="Dawn MacIsaac" w:date="2021-06-05T08:49:00Z">
        <w:r w:rsidDel="001D7735">
          <w:delText xml:space="preserve"> </w:delText>
        </w:r>
      </w:del>
      <w:r>
        <w:t>multi</w:t>
      </w:r>
      <w:r w:rsidR="006143C7">
        <w:t>-</w:t>
      </w:r>
      <w:r>
        <w:t xml:space="preserve">layer </w:t>
      </w:r>
      <w:del w:id="592" w:author="Dawn MacIsaac" w:date="2021-06-05T09:37:00Z">
        <w:r w:rsidDel="00746256">
          <w:delText>perceptron</w:delText>
        </w:r>
        <w:commentRangeEnd w:id="588"/>
        <w:r w:rsidR="00E24FC3" w:rsidDel="00746256">
          <w:rPr>
            <w:rStyle w:val="CommentReference"/>
          </w:rPr>
          <w:commentReference w:id="588"/>
        </w:r>
      </w:del>
      <w:proofErr w:type="spellStart"/>
      <w:ins w:id="593" w:author="Dawn MacIsaac" w:date="2021-06-05T09:37:00Z">
        <w:r w:rsidR="00746256">
          <w:t>perceptrons</w:t>
        </w:r>
      </w:ins>
      <w:proofErr w:type="spellEnd"/>
      <w:r w:rsidR="006143C7">
        <w:t>,</w:t>
      </w:r>
      <w:r>
        <w:t xml:space="preserve"> </w:t>
      </w:r>
      <w:del w:id="594" w:author="Dawn MacIsaac" w:date="2021-06-05T08:49:00Z">
        <w:r w:rsidR="006143C7" w:rsidDel="001D7735">
          <w:delText xml:space="preserve">and it </w:delText>
        </w:r>
        <w:r w:rsidDel="001D7735">
          <w:delText xml:space="preserve">is </w:delText>
        </w:r>
      </w:del>
      <w:r>
        <w:t>trained with the error back</w:t>
      </w:r>
      <w:r w:rsidR="006143C7">
        <w:t>-</w:t>
      </w:r>
      <w:r>
        <w:t xml:space="preserve">propagation algorithm. </w:t>
      </w:r>
      <w:del w:id="595" w:author="Dawn MacIsaac" w:date="2021-06-05T08:52:00Z">
        <w:r w:rsidR="003C57A2" w:rsidDel="001D7735">
          <w:delText xml:space="preserve">The third generation of ANNSTLF has three models; a </w:delText>
        </w:r>
      </w:del>
      <w:ins w:id="596" w:author="Dawn MacIsaac" w:date="2021-06-05T08:52:00Z">
        <w:r w:rsidR="001D7735">
          <w:t xml:space="preserve">The </w:t>
        </w:r>
      </w:ins>
      <w:r w:rsidR="003C57A2">
        <w:t>base</w:t>
      </w:r>
      <w:ins w:id="597" w:author="Dawn MacIsaac" w:date="2021-06-05T08:54:00Z">
        <w:r w:rsidR="001D7735">
          <w:t>-</w:t>
        </w:r>
      </w:ins>
      <w:r w:rsidR="003C57A2">
        <w:t>load forecaster (BLF)</w:t>
      </w:r>
      <w:ins w:id="598" w:author="Dawn MacIsaac" w:date="2021-06-05T08:53:00Z">
        <w:r w:rsidR="001D7735">
          <w:t xml:space="preserve"> is trained to forecast regular next-day load while the </w:t>
        </w:r>
      </w:ins>
      <w:ins w:id="599" w:author="Dawn MacIsaac" w:date="2021-06-05T08:54:00Z">
        <w:r w:rsidR="001D7735">
          <w:t>change-load forecaster (CLF)</w:t>
        </w:r>
      </w:ins>
      <w:del w:id="600" w:author="Dawn MacIsaac" w:date="2021-06-05T08:53:00Z">
        <w:r w:rsidR="003C57A2" w:rsidDel="001D7735">
          <w:delText>,</w:delText>
        </w:r>
      </w:del>
      <w:ins w:id="601" w:author="Dawn MacIsaac" w:date="2021-06-05T08:54:00Z">
        <w:r w:rsidR="001D7735">
          <w:t xml:space="preserve"> is trained to forecast changes from one-day to the next.  </w:t>
        </w:r>
      </w:ins>
      <w:ins w:id="602" w:author="Dawn MacIsaac" w:date="2021-06-05T09:41:00Z">
        <w:r w:rsidR="00746256">
          <w:t xml:space="preserve">It is argued that the CLF forecaster allows the model to rapidly adapt to abrupt changes in temperature </w:t>
        </w:r>
        <w:r w:rsidR="00746256">
          <w:fldChar w:fldCharType="begin" w:fldLock="1"/>
        </w:r>
        <w:r w:rsidR="00746256">
          <w: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forecasting","type":"paper-conference"},"uris":["http://www.mendeley.com/documents/?uuid=a11f2955-4dcd-4a86-8f17-023498d69440"]}],"mendeley":{"formattedCitation":"[44], [48], [49]","plainTextFormattedCitation":"[44], [48], [49]","previouslyFormattedCitation":"[44], [48], [49]"},"properties":{"noteIndex":0},"schema":"https://github.com/citation-style-language/schema/raw/master/csl-citation.json"}</w:instrText>
        </w:r>
        <w:r w:rsidR="00746256">
          <w:fldChar w:fldCharType="separate"/>
        </w:r>
        <w:r w:rsidR="00746256" w:rsidRPr="003364F3">
          <w:rPr>
            <w:noProof/>
          </w:rPr>
          <w:t>[44], [48], [49]</w:t>
        </w:r>
        <w:r w:rsidR="00746256">
          <w:fldChar w:fldCharType="end"/>
        </w:r>
        <w:r w:rsidR="00746256">
          <w:t xml:space="preserve">.  </w:t>
        </w:r>
      </w:ins>
      <w:ins w:id="603" w:author="Dawn MacIsaac" w:date="2021-06-05T08:55:00Z">
        <w:r w:rsidR="001D7735">
          <w:t>Both blocks</w:t>
        </w:r>
      </w:ins>
      <w:ins w:id="604" w:author="Dawn MacIsaac" w:date="2021-06-05T08:56:00Z">
        <w:r w:rsidR="00D54F9C">
          <w:t xml:space="preserve"> are presented with the same </w:t>
        </w:r>
      </w:ins>
      <w:ins w:id="605" w:author="Dawn MacIsaac" w:date="2021-06-05T08:57:00Z">
        <w:r w:rsidR="00D54F9C">
          <w:t>79 inputs (see figure)</w:t>
        </w:r>
      </w:ins>
      <w:ins w:id="606" w:author="Dawn MacIsaac" w:date="2021-06-05T08:56:00Z">
        <w:r w:rsidR="00D54F9C">
          <w:t xml:space="preserve">, </w:t>
        </w:r>
      </w:ins>
      <w:ins w:id="607" w:author="Dawn MacIsaac" w:date="2021-06-05T08:55:00Z">
        <w:r w:rsidR="001D7735">
          <w:t xml:space="preserve"> </w:t>
        </w:r>
      </w:ins>
      <w:ins w:id="608" w:author="Dawn MacIsaac" w:date="2021-06-05T08:57:00Z">
        <w:r w:rsidR="00D54F9C">
          <w:t xml:space="preserve">and </w:t>
        </w:r>
      </w:ins>
      <w:ins w:id="609" w:author="Dawn MacIsaac" w:date="2021-06-05T08:55:00Z">
        <w:r w:rsidR="001D7735">
          <w:t xml:space="preserve">output </w:t>
        </w:r>
        <w:r w:rsidR="00D54F9C">
          <w:t xml:space="preserve">a </w:t>
        </w:r>
        <w:proofErr w:type="spellStart"/>
        <w:r w:rsidR="00D54F9C">
          <w:t>24x1</w:t>
        </w:r>
        <w:proofErr w:type="spellEnd"/>
        <w:r w:rsidR="00D54F9C">
          <w:t xml:space="preserve"> </w:t>
        </w:r>
        <w:r w:rsidR="00D54F9C">
          <w:lastRenderedPageBreak/>
          <w:t>vector representing hourly f</w:t>
        </w:r>
      </w:ins>
      <w:ins w:id="610" w:author="Dawn MacIsaac" w:date="2021-06-05T08:56:00Z">
        <w:r w:rsidR="00D54F9C">
          <w:t>orecasts.</w:t>
        </w:r>
      </w:ins>
      <w:ins w:id="611" w:author="Dawn MacIsaac" w:date="2021-06-05T08:57:00Z">
        <w:r w:rsidR="00D54F9C">
          <w:t xml:space="preserve">  The CLF sums </w:t>
        </w:r>
      </w:ins>
      <w:ins w:id="612" w:author="Dawn MacIsaac" w:date="2021-06-05T08:58:00Z">
        <w:r w:rsidR="00D54F9C">
          <w:t>predicted changes to actual last-day values to produce its output.  The final forecast is based on a weighte</w:t>
        </w:r>
      </w:ins>
      <w:ins w:id="613" w:author="Dawn MacIsaac" w:date="2021-06-05T08:59:00Z">
        <w:r w:rsidR="00D54F9C">
          <w:t xml:space="preserve">d average of the outputs from each block, </w:t>
        </w:r>
      </w:ins>
      <w:ins w:id="614" w:author="Dawn MacIsaac" w:date="2021-06-05T09:39:00Z">
        <w:r w:rsidR="00746256">
          <w:t xml:space="preserve">where the weights are estimated </w:t>
        </w:r>
      </w:ins>
      <w:ins w:id="615" w:author="Dawn MacIsaac" w:date="2021-06-05T09:40:00Z">
        <w:r w:rsidR="00746256">
          <w:t xml:space="preserve">adaptively </w:t>
        </w:r>
      </w:ins>
      <w:ins w:id="616" w:author="Dawn MacIsaac" w:date="2021-06-05T09:39:00Z">
        <w:r w:rsidR="00746256">
          <w:t xml:space="preserve">with an </w:t>
        </w:r>
        <w:proofErr w:type="spellStart"/>
        <w:r w:rsidR="00746256">
          <w:t>RLS</w:t>
        </w:r>
        <w:proofErr w:type="spellEnd"/>
        <w:r w:rsidR="00746256">
          <w:t xml:space="preserve"> algorithm.</w:t>
        </w:r>
      </w:ins>
      <w:ins w:id="617" w:author="Dawn MacIsaac" w:date="2021-06-05T09:40:00Z">
        <w:r w:rsidR="00746256">
          <w:t xml:space="preserve"> </w:t>
        </w:r>
      </w:ins>
      <w:ins w:id="618" w:author="Dawn MacIsaac" w:date="2021-06-05T09:46:00Z">
        <w:r w:rsidR="00347906" w:rsidRPr="00FC7C97">
          <w:rPr>
            <w:highlight w:val="yellow"/>
          </w:rPr>
          <w:t>[ad</w:t>
        </w:r>
        <w:r w:rsidR="00347906">
          <w:rPr>
            <w:highlight w:val="yellow"/>
          </w:rPr>
          <w:t>d</w:t>
        </w:r>
        <w:r w:rsidR="00347906" w:rsidRPr="00FC7C97">
          <w:rPr>
            <w:highlight w:val="yellow"/>
          </w:rPr>
          <w:t xml:space="preserve"> a statement about what kind of accuracies we can expect]</w:t>
        </w:r>
      </w:ins>
      <w:del w:id="619" w:author="Dawn MacIsaac" w:date="2021-06-05T09:41:00Z">
        <w:r w:rsidR="003C57A2" w:rsidDel="00746256">
          <w:delText xml:space="preserve"> </w:delText>
        </w:r>
      </w:del>
      <w:del w:id="620" w:author="Dawn MacIsaac" w:date="2021-06-05T09:40:00Z">
        <w:r w:rsidR="003C57A2" w:rsidDel="00746256">
          <w:delText xml:space="preserve">a change in load forecaster (CLF), and a </w:delText>
        </w:r>
        <w:r w:rsidR="00BE6FB0" w:rsidDel="00746256">
          <w:delText>recursive least squares (RLS)</w:delText>
        </w:r>
        <w:r w:rsidR="003C57A2" w:rsidDel="00746256">
          <w:delText xml:space="preserve"> combiner</w:delText>
        </w:r>
        <w:r w:rsidR="00744AF7" w:rsidDel="00746256">
          <w:delText xml:space="preserve">. The two forecasters </w:delText>
        </w:r>
        <w:commentRangeStart w:id="621"/>
        <w:r w:rsidR="00744AF7" w:rsidDel="00746256">
          <w:delText xml:space="preserve">are created the same </w:delText>
        </w:r>
        <w:commentRangeEnd w:id="621"/>
        <w:r w:rsidR="00E24FC3" w:rsidDel="00746256">
          <w:rPr>
            <w:rStyle w:val="CommentReference"/>
          </w:rPr>
          <w:commentReference w:id="621"/>
        </w:r>
        <w:r w:rsidR="00744AF7" w:rsidDel="00746256">
          <w:delText xml:space="preserve">and given the same inputs; the difference </w:delText>
        </w:r>
        <w:r w:rsidR="006143C7" w:rsidDel="00746256">
          <w:delText>is</w:delText>
        </w:r>
        <w:r w:rsidR="00744AF7" w:rsidDel="00746256">
          <w:delText xml:space="preserve"> found in their output. The BLF is trained to forecast the regular load of the next day, while the CLF is trained to forecast the change in the hourly load between yesterday and today. </w:delText>
        </w:r>
        <w:r w:rsidR="004C668D" w:rsidDel="00746256">
          <w:delText>The final CLF forecast is the addition of the change in load forecast and the actual load of yesterday</w:delText>
        </w:r>
        <w:r w:rsidR="00E058EB" w:rsidDel="00746256">
          <w:delText>.</w:delText>
        </w:r>
        <w:r w:rsidR="00DC6183" w:rsidDel="00746256">
          <w:delText xml:space="preserve"> </w:delText>
        </w:r>
        <w:r w:rsidR="00744AF7" w:rsidDel="00746256">
          <w:delText>The RLS combiner takes the outputs from these forecasts and combines them adaptively using the recursive least squares algorithm.</w:delText>
        </w:r>
        <w:r w:rsidR="008E122A" w:rsidDel="00746256">
          <w:delText xml:space="preserve"> </w:delText>
        </w:r>
      </w:del>
      <w:del w:id="622" w:author="Dawn MacIsaac" w:date="2021-06-05T09:41:00Z">
        <w:r w:rsidR="008E122A" w:rsidDel="00746256">
          <w:delText>It is argued that the CLF forecaster allows the model to rapidly adapt to abrupt changes in temperature</w:delText>
        </w:r>
        <w:r w:rsidR="001B497E" w:rsidDel="00746256">
          <w:delText xml:space="preserve"> </w:delText>
        </w:r>
        <w:r w:rsidR="004552EB" w:rsidDel="00746256">
          <w:fldChar w:fldCharType="begin" w:fldLock="1"/>
        </w:r>
        <w:r w:rsidR="003364F3" w:rsidDel="00746256">
          <w:delInstrText>ADDIN CSL_CITATION {"citationItems":[{"id":"ITEM-1","itemData":{"DOI":"10.1002/9781118673362","ISBN":"9781118673362","abstract":"©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Approach","id":"ITEM-1","issued":{"date-parts":[["2006","7","29"]]},"number-of-pages":"1-178","publisher":"wiley","title":"Modeling and forecasting electricity loads and prices: A statistical approach","type":"book"},"uris":["http://www.mendeley.com/documents/?uuid=250e5707-461b-4997-b893-92830cf2db47"]},{"id":"ITEM-2","itemData":{"DOI":"10.1109/TPWRS.2002.804999","ISSN":"08858950","abstract":"This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Systems","id":"ITEM-2","issue":"4","issued":{"date-parts":[["2002","11"]]},"page":"1273-1282","title":"A neuro-fuzzy approach to short-term load forecasting in a price-sensitive environment","type":"article-journal","volume":"17"},"uris":["http://www.mendeley.com/documents/?uuid=6895c3ac-f297-40dc-a955-ed149275f540"]},{"id":"ITEM-3","itemData":{"DOI":"10.1109/IS.2006.348523","ISBN":"1424401968","ISSN":"15411672","abstract":"The ability to accurately forecast Load is vitally important for the electric industry in a deregulated economy. Load forecasting has many applications including energy purchasing and generation, load switching, contract evaluation, and infrastructure development. A large variety of methods have been developed for and applied to load forecasting. In this paper we examine various approaches to Load forecasting, highlighting the importance of Intelligent Systems and explore the possible future directions of forecasting research. © 2006 IEEE.","author":[{"dropping-particle":"","family":"Campbell","given":"Piers R.J.","non-dropping-particle":"","parse-names":false,"suffix":""},{"dropping-particle":"","family":"Adamson","given":"Ken","non-dropping-particle":"","parse-names":false,"suffix":""}],"container-title":"IEEE Intelligent Systems","id":"ITEM-3","issued":{"date-parts":[["2006"]]},"title":"Methodologies for load forecasting","type":"paper-conference"},"uris":["http://www.mendeley.com/documents/?uuid=a11f2955-4dcd-4a86-8f17-023498d69440"]}],"mendeley":{"formattedCitation":"[44], [48], [49]","plainTextFormattedCitation":"[44], [48], [49]","previouslyFormattedCitation":"[44], [48], [49]"},"properties":{"noteIndex":0},"schema":"https://github.com/citation-style-language/schema/raw/master/csl-citation.json"}</w:delInstrText>
        </w:r>
        <w:r w:rsidR="004552EB" w:rsidDel="00746256">
          <w:fldChar w:fldCharType="separate"/>
        </w:r>
        <w:r w:rsidR="003364F3" w:rsidRPr="003364F3" w:rsidDel="00746256">
          <w:rPr>
            <w:noProof/>
          </w:rPr>
          <w:delText>[44], [48], [49]</w:delText>
        </w:r>
        <w:r w:rsidR="004552EB" w:rsidDel="00746256">
          <w:fldChar w:fldCharType="end"/>
        </w:r>
        <w:r w:rsidR="008E122A" w:rsidDel="00746256">
          <w:delText>.</w:delText>
        </w:r>
        <w:r w:rsidR="003E5AB5" w:rsidDel="00746256">
          <w:delText xml:space="preserve"> </w:delText>
        </w:r>
      </w:del>
    </w:p>
    <w:p w14:paraId="19E60E29" w14:textId="7EB447AA" w:rsidR="005A0598" w:rsidRDefault="005A0598" w:rsidP="00C811E5">
      <w:pPr>
        <w:pStyle w:val="Heading2"/>
      </w:pPr>
      <w:bookmarkStart w:id="623" w:name="_Toc71471475"/>
      <w:r>
        <w:t xml:space="preserve">Deep Learning Algorithms </w:t>
      </w:r>
    </w:p>
    <w:p w14:paraId="652E4CD3" w14:textId="6D823280" w:rsidR="00BB0C28" w:rsidRPr="00BB0C28" w:rsidRDefault="00BB0C28" w:rsidP="00BB0C28">
      <w:pPr>
        <w:pStyle w:val="BodyText"/>
      </w:pPr>
      <w:r>
        <w:t xml:space="preserve">// Find </w:t>
      </w:r>
      <w:r w:rsidR="00D45BDE">
        <w:t xml:space="preserve">a </w:t>
      </w:r>
      <w:r>
        <w:t>better way to say it</w:t>
      </w:r>
    </w:p>
    <w:p w14:paraId="541D040C" w14:textId="08C7960A" w:rsidR="005A0598" w:rsidRDefault="005A0598" w:rsidP="005A0598">
      <w:pPr>
        <w:pStyle w:val="BodyText"/>
        <w:ind w:firstLine="288"/>
      </w:pPr>
      <w:r>
        <w:t xml:space="preserve">Over the previous years, we have noticed a rising trend in the power demand at most utilities due to new systems and more sophisticated equipment been added. Therefore, it is essential to create algorithms that could adapt quickly to these changes as they occur </w:t>
      </w:r>
      <w:r>
        <w:fldChar w:fldCharType="begin" w:fldLock="1"/>
      </w:r>
      <w:r w:rsidR="004552EB">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Access","id":"ITEM-1","issued":{"date-parts":[["2019"]]},"page":"88058-88071","publisher":"IEEE","title":"Multi-scale convolutional neural network with time-cognition for multi-step short-Term load forecasting","type":"article-journal","volume":"7"},"uris":["http://www.mendeley.com/documents/?uuid=697de639-9d9d-4960-b763-0e994c9f78f3"]}],"mendeley":{"formattedCitation":"[10]","plainTextFormattedCitation":"[10]","previouslyFormattedCitation":"[10]"},"properties":{"noteIndex":0},"schema":"https://github.com/citation-style-language/schema/raw/master/csl-citation.json"}</w:instrText>
      </w:r>
      <w:r>
        <w:fldChar w:fldCharType="separate"/>
      </w:r>
      <w:r w:rsidR="004552EB" w:rsidRPr="004552EB">
        <w:rPr>
          <w:noProof/>
        </w:rPr>
        <w:t>[10]</w:t>
      </w:r>
      <w:r>
        <w:fldChar w:fldCharType="end"/>
      </w:r>
      <w:r>
        <w:t>.</w:t>
      </w:r>
    </w:p>
    <w:p w14:paraId="78311DDE" w14:textId="6280E534" w:rsidR="005A0598" w:rsidRDefault="005A0598" w:rsidP="005A0598">
      <w:pPr>
        <w:pStyle w:val="BodyText"/>
        <w:ind w:firstLine="288"/>
      </w:pPr>
      <w:r>
        <w:t xml:space="preserve">We will start with </w:t>
      </w:r>
      <w:commentRangeStart w:id="624"/>
      <w:r>
        <w:t xml:space="preserve">the CNN and LSTM </w:t>
      </w:r>
      <w:r>
        <w:fldChar w:fldCharType="begin" w:fldLock="1"/>
      </w:r>
      <w:r w:rsidR="004552E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[6]","plainTextFormattedCitation":"[6]","previouslyFormattedCitation":"[6]"},"properties":{"noteIndex":0},"schema":"https://github.com/citation-style-language/schema/raw/master/csl-citation.json"}</w:instrText>
      </w:r>
      <w:r>
        <w:fldChar w:fldCharType="separate"/>
      </w:r>
      <w:r w:rsidR="004552EB" w:rsidRPr="004552EB">
        <w:rPr>
          <w:noProof/>
        </w:rPr>
        <w:t>[6]</w:t>
      </w:r>
      <w:r>
        <w:fldChar w:fldCharType="end"/>
      </w:r>
      <w:commentRangeEnd w:id="624"/>
      <w:r>
        <w:rPr>
          <w:rStyle w:val="CommentReference"/>
        </w:rPr>
        <w:commentReference w:id="624"/>
      </w:r>
      <w:r>
        <w:t xml:space="preserve"> algorithms, as these are two of the most popular ones. This comparison will help us figure out how much extra value deep learning adds to the forecasts compared to the benchmarks. First, by implementing all the algorithms, we compare their performances on three datasets and </w:t>
      </w:r>
      <w:r w:rsidR="00D45BDE">
        <w:t>observe</w:t>
      </w:r>
      <w:r>
        <w:t xml:space="preserve"> when one performs better or worse. We can then make improvements based on the new information we find.</w:t>
      </w:r>
    </w:p>
    <w:p w14:paraId="0C5FD938" w14:textId="77777777" w:rsidR="005A0598" w:rsidRPr="005A0598" w:rsidRDefault="005A0598" w:rsidP="005A0598">
      <w:pPr>
        <w:pStyle w:val="BodyText"/>
      </w:pPr>
    </w:p>
    <w:p w14:paraId="16B5BE87" w14:textId="4210CF1B" w:rsidR="00C811E5" w:rsidRDefault="00C811E5" w:rsidP="005A0598">
      <w:pPr>
        <w:pStyle w:val="Heading3"/>
      </w:pPr>
      <w:commentRangeStart w:id="625"/>
      <w:r>
        <w:t>Convolutional Neural Network</w:t>
      </w:r>
      <w:r w:rsidR="00B00DE6">
        <w:t>s</w:t>
      </w:r>
      <w:r>
        <w:t xml:space="preserve"> (CNN)</w:t>
      </w:r>
      <w:bookmarkEnd w:id="623"/>
      <w:commentRangeEnd w:id="625"/>
      <w:r w:rsidR="007A5682">
        <w:rPr>
          <w:rStyle w:val="CommentReference"/>
          <w:rFonts w:ascii="Calibri" w:hAnsi="Calibri"/>
          <w:bCs w:val="0"/>
        </w:rPr>
        <w:commentReference w:id="625"/>
      </w:r>
    </w:p>
    <w:p w14:paraId="176F795C" w14:textId="526DEB85" w:rsidR="00FC660C" w:rsidRDefault="00037CDC" w:rsidP="00A56E3B">
      <w:pPr>
        <w:pStyle w:val="BodyText"/>
        <w:ind w:firstLine="288"/>
      </w:pPr>
      <w:r>
        <w:t>CNN share</w:t>
      </w:r>
      <w:r w:rsidR="00727B45">
        <w:t>s</w:t>
      </w:r>
      <w:r>
        <w:t xml:space="preserve"> some similarit</w:t>
      </w:r>
      <w:r w:rsidR="00D45BDE">
        <w:t>ies with the ANN; it is a feed-forward neural network that</w:t>
      </w:r>
      <w:r>
        <w:t xml:space="preserve"> </w:t>
      </w:r>
      <w:r w:rsidR="00AA1E19">
        <w:t>mimics</w:t>
      </w:r>
      <w:r>
        <w:t xml:space="preserve"> the human neurons in its design. </w:t>
      </w:r>
      <w:r w:rsidRPr="00037CDC">
        <w:t xml:space="preserve">CNN has been applied </w:t>
      </w:r>
      <w:r>
        <w:t>in image and audio processing, natural language processing, and video recognition</w:t>
      </w:r>
      <w:r w:rsidR="00DB66DB">
        <w:t xml:space="preserve"> </w:t>
      </w:r>
      <w:r w:rsidR="004552EB">
        <w:fldChar w:fldCharType="begin" w:fldLock="1"/>
      </w:r>
      <w:r w:rsidR="003364F3">
        <w:instrText>ADDIN CSL_CITATION {"citationItems":[{"id":"ITEM-1","itemData":{"DOI":"10.1109/IranianCEE.2019.8786456","ISBN":"9781728115085","abstract":"Convolutional neural networks (CNNs) are known as powerful tools for image processing. Although some works have used the CNN for processing of sequences such as time series, but they usually apply this type of data in the form of sequence that is not consistent with the CNN nature which receives inputs in the image (matrix) form. To deal with this problem, sequence to image transform based CNN (STI-CNN) is proposed in this work which transforms the load sequence to several images and feed them to the CNN. The proposed STI-CNN method is used for load forecasting. Transforming load sequence to load images results in some advantages. The main profit is that the lagged load values of load are located in a two-dimensional grid and CNN can extract informative features from the neighboring load variables. While in the sequence form, each load value just has two neighbors, each load value has 8 neighbors in the image form. The experiments implemented on the ISSDA dataset (an electrical load data from Ireland) show the superior performance of STI-CNN in terms of different forecasting measures.","author":[{"dropping-particle":"","family":"Imani","given":"Maryam","non-dropping-particle":"","parse-names":false,"suffix":""},{"dropping-particle":"","family":"Ghassemian","given":"Hassan","non-dropping-particle":"","parse-names":false,"suffix":""}],"container-title":"ICEE 2019 - 27th Iranian Conference on Electrical Engineering","id":"ITEM-1","issued":{"date-parts":[["2019"]]},"title":"Sequence to Image Transform Based Convolutional Neural Network for Load Forecasting","type":"paper-conference"},"uris":["http://www.mendeley.com/documents/?uuid=865f5f2e-bad5-4256-84f8-af00870308ce"]},{"id":"ITEM-2","itemData":{"DOI":"10.1109/ICMLA.2017.0-110","ISBN":"9781538614174","abstract":"The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forecasting","type":"article-journal","volume":"2017-Decem"},"uris":["http://www.mendeley.com/documents/?uuid=ddd0ca11-3b9c-4e4d-bde0-b315b5d9e154"]}],"mendeley":{"formattedCitation":"[6], [50]","plainTextFormattedCitation":"[6], [50]","previouslyFormattedCitation":"[6], [50]"},"properties":{"noteIndex":0},"schema":"https://github.com/citation-style-language/schema/raw/master/csl-citation.json"}</w:instrText>
      </w:r>
      <w:r w:rsidR="004552EB">
        <w:fldChar w:fldCharType="separate"/>
      </w:r>
      <w:r w:rsidR="003364F3" w:rsidRPr="003364F3">
        <w:rPr>
          <w:noProof/>
        </w:rPr>
        <w:t>[6], [50]</w:t>
      </w:r>
      <w:r w:rsidR="004552EB">
        <w:fldChar w:fldCharType="end"/>
      </w:r>
      <w:r w:rsidR="00DB66DB">
        <w:t>.</w:t>
      </w:r>
      <w:r w:rsidR="003D47E6">
        <w:t xml:space="preserve"> CNNs are </w:t>
      </w:r>
      <w:r w:rsidR="006143C7">
        <w:t>usually used</w:t>
      </w:r>
      <w:r w:rsidR="003D47E6">
        <w:t xml:space="preserve"> with image data</w:t>
      </w:r>
      <w:r w:rsidR="00884E6B">
        <w:t>,</w:t>
      </w:r>
      <w:r w:rsidR="00AA1E19">
        <w:t xml:space="preserve"> </w:t>
      </w:r>
      <w:r w:rsidR="00F15160">
        <w:t xml:space="preserve">but </w:t>
      </w:r>
      <w:r w:rsidR="003D47E6">
        <w:t>time</w:t>
      </w:r>
      <w:r w:rsidR="00727B45">
        <w:t>-</w:t>
      </w:r>
      <w:r w:rsidR="003D47E6">
        <w:t>series data can be arranged to mimic image data</w:t>
      </w:r>
      <w:r w:rsidR="006143C7">
        <w:t>,</w:t>
      </w:r>
      <w:r w:rsidR="003D47E6">
        <w:t xml:space="preserve"> and </w:t>
      </w:r>
      <w:r w:rsidR="00351FD0">
        <w:t>it</w:t>
      </w:r>
      <w:r w:rsidR="003D47E6">
        <w:t xml:space="preserve"> can</w:t>
      </w:r>
      <w:r w:rsidR="00AA1E19">
        <w:t xml:space="preserve"> then</w:t>
      </w:r>
      <w:r w:rsidR="003D47E6">
        <w:t xml:space="preserve"> be fed into a CNN</w:t>
      </w:r>
      <w:r w:rsidR="00CE6F14">
        <w:t xml:space="preserve"> </w:t>
      </w:r>
      <w:r w:rsidR="004552EB">
        <w:fldChar w:fldCharType="begin" w:fldLock="1"/>
      </w:r>
      <w:r w:rsidR="003364F3">
        <w:instrText>ADDIN CSL_CITATION {"citationItems":[{"id":"ITEM-1","itemData":{"DOI":"10.1109/HYDCON48903.2020.9242917","ISBN":"9781728149943","abstract":"Electric load forecasting is done at various forecasting horizons. The horizon for a short-term load forecast (STLF) typically ranges from a few minutes up to a week. In India, the power purchase for each state is undertaken by its respective state load dispatch centre (SLDC). The process requires a daily forecast with a one-day horizon at fifteen-minutes of resolution. Many statistical, conventional Machine Learning (ML), and recent deep learning (DL) techniques have been implemented in the past to perform an STLF. Still, only a few models deal with multi-step forecasting. Some Convolutional Neural Network (CNN) based models have shown promising results, but most of them involve 1D Convolutions. In this paper, a novel 2D CNN based STLF model is proposed for the state of Goa. An overview of available forecasting techniques, the implemented CNN architecture, the feature-selection process, and the model's performance over a test data set are discussed.","author":[{"dropping-particle":"","family":"Singh","given":"Nitin","non-dropping-particle":"","parse-names":false,"suffix":""},{"dropping-particle":"","family":"Vyjayanthi","given":"C.","non-dropping-particle":"","parse-names":false,"suffix":""},{"dropping-particle":"","family":"Modi","given":"Chirag","non-dropping-particle":"","parse-names":false,"suffix":""}],"container-title":"Proceedings of 2020 IEEE-HYDCON International Conference on Engineering in the 4th Industrial Revolution, HYDCON 2020","id":"ITEM-1","issued":{"date-parts":[["2020"]]},"title":"Multi-step Short-term Electric Load Forecasting using 2D Convolutional Neural Networks","type":"paper-conference"},"uris":["http://www.mendeley.com/documents/?uuid=8fc7c0f8-cf9d-43e9-b1d3-8d8a7158a8a8"]},{"id":"ITEM-2","itemData":{"DOI":"10.1109/ISIE.2017.8001465","ISBN":"9781509014125","abstract":"Smartgrids of the future promise unprecedented flexibility in energy management. Therefore, accurate predictions/forecasts of energy demands (loads) at individual site and aggregate level of the grid is crucial. Despite extensive research, load forecasting remains to be a difficult problem. This paper presents a load forecasting methodology based on deep learning. Specifically, the work presented in this paper investigates the effectiveness of using Convolutional Neural Networks (CNN) for performing energy load forecasting at individual building level. The presented methodology uses convolutions on historical loads. The output from the convolutional operation is fed to fully connected layers together with other pertinent information. The presented methodology was implemented on a benchmark data set of electricity consumption for a single residential customer. Results obtained from the CNN were compared against results obtained by Long Short Term Memories LSTM sequence-to-sequence (LSTM S2S), Factored Restricted Boltzmann Machines (FCRBM), 'shallow' Artificial Neural Networks (ANN) and Support Vector Machines (SVM) for the same dataset. Experimental results showed that the CNN outperformed SVR while producing comparable results to the ANN and deep learning methodologies. Further testing is required to compare the performances of different deep learning architectures in load forecasting.","author":[{"dropping-particle":"","family":"Amarasinghe","given":"Kasun","non-dropping-particle":"","parse-names":false,"suffix":""},{"dropping-particle":"","family":"Marino","given":"Daniel L.","non-dropping-particle":"","parse-names":false,"suffix":""},{"dropping-particle":"","family":"Manic","given":"Milos","non-dropping-particle":"","parse-names":false,"suffix":""}],"container-title":"IEEE International Symposium on Industrial Electronics","id":"ITEM-2","issued":{"date-parts":[["2017"]]},"title":"Deep neural networks for energy load forecasting","type":"paper-conference"},"uris":["http://www.mendeley.com/documents/?uuid=d2b4f58a-e173-4874-a917-8321b05ccde1"]}],"mendeley":{"formattedCitation":"[3], [51]","plainTextFormattedCitation":"[3], [51]","previouslyFormattedCitation":"[3], [51]"},"properties":{"noteIndex":0},"schema":"https://github.com/citation-style-language/schema/raw/master/csl-citation.json"}</w:instrText>
      </w:r>
      <w:r w:rsidR="004552EB">
        <w:fldChar w:fldCharType="separate"/>
      </w:r>
      <w:r w:rsidR="003364F3" w:rsidRPr="003364F3">
        <w:rPr>
          <w:noProof/>
        </w:rPr>
        <w:t>[3], [51]</w:t>
      </w:r>
      <w:r w:rsidR="004552EB">
        <w:fldChar w:fldCharType="end"/>
      </w:r>
      <w:r w:rsidR="003D47E6">
        <w:t>.</w:t>
      </w:r>
      <w:r w:rsidR="00CE6F14">
        <w:t xml:space="preserve"> </w:t>
      </w:r>
      <w:r w:rsidR="007E4E7B">
        <w:t xml:space="preserve">CNNs </w:t>
      </w:r>
      <w:r w:rsidR="00F15160">
        <w:t>usually</w:t>
      </w:r>
      <w:r w:rsidR="007E4E7B">
        <w:t xml:space="preserve"> proces</w:t>
      </w:r>
      <w:r w:rsidR="00671B0A">
        <w:t>s</w:t>
      </w:r>
      <w:r w:rsidR="007E4E7B">
        <w:t xml:space="preserve"> data with a grid topology; images are</w:t>
      </w:r>
      <w:r w:rsidR="006143C7">
        <w:t xml:space="preserve"> two-</w:t>
      </w:r>
      <w:r w:rsidR="007E4E7B">
        <w:t xml:space="preserve">dimensional grids and time series </w:t>
      </w:r>
      <w:r w:rsidR="007E4E7B">
        <w:lastRenderedPageBreak/>
        <w:t xml:space="preserve">data are </w:t>
      </w:r>
      <w:r w:rsidR="00C6637B">
        <w:t>one-</w:t>
      </w:r>
      <w:r w:rsidR="007E4E7B">
        <w:t>dimensional</w:t>
      </w:r>
      <w:r w:rsidR="008B6B1E">
        <w:t xml:space="preserve">, </w:t>
      </w:r>
      <w:r w:rsidR="006143C7">
        <w:t>making</w:t>
      </w:r>
      <w:r w:rsidR="008B6B1E">
        <w:t xml:space="preserve"> </w:t>
      </w:r>
      <w:r w:rsidR="008870BD">
        <w:t>the time series</w:t>
      </w:r>
      <w:r w:rsidR="008B6B1E">
        <w:t xml:space="preserve"> conversion necessary.</w:t>
      </w:r>
      <w:r w:rsidR="00A56E3B">
        <w:t xml:space="preserve"> </w:t>
      </w:r>
      <w:r w:rsidR="006143C7">
        <w:t>In this research study, the CNN architecture</w:t>
      </w:r>
      <w:r w:rsidR="00FC660C">
        <w:t xml:space="preserve"> consists of six layers</w:t>
      </w:r>
      <w:r w:rsidR="006143C7">
        <w:t>: the image input layer, the 2D convolution layer, the rectified linear unit activation layer (</w:t>
      </w:r>
      <w:proofErr w:type="spellStart"/>
      <w:r w:rsidR="006143C7">
        <w:t>relu</w:t>
      </w:r>
      <w:proofErr w:type="spellEnd"/>
      <w:r w:rsidR="006143C7">
        <w:t xml:space="preserve">), the max-pooling </w:t>
      </w:r>
      <w:proofErr w:type="spellStart"/>
      <w:r w:rsidR="006143C7">
        <w:t>2D</w:t>
      </w:r>
      <w:proofErr w:type="spellEnd"/>
      <w:r w:rsidR="006143C7">
        <w:t xml:space="preserve"> layer, and fully connected</w:t>
      </w:r>
      <w:r w:rsidR="00FC660C">
        <w:t xml:space="preserve">, and a regression layer. </w:t>
      </w:r>
    </w:p>
    <w:p w14:paraId="0C25EBEC" w14:textId="53171D0B" w:rsidR="00F604F8" w:rsidRDefault="00AA1E19" w:rsidP="00765C78">
      <w:pPr>
        <w:pStyle w:val="BodyText"/>
        <w:ind w:firstLine="288"/>
      </w:pPr>
      <w:r>
        <w:t>Because</w:t>
      </w:r>
      <w:r w:rsidR="00A56E3B">
        <w:t xml:space="preserve"> the ANNSTLF structure </w:t>
      </w:r>
      <w:r w:rsidR="006143C7">
        <w:t>was</w:t>
      </w:r>
      <w:r w:rsidR="00A56E3B">
        <w:t xml:space="preserve"> </w:t>
      </w:r>
      <w:r w:rsidR="006143C7">
        <w:t>rec</w:t>
      </w:r>
      <w:r w:rsidR="008B2F82">
        <w:t>og</w:t>
      </w:r>
      <w:r w:rsidR="006143C7">
        <w:t>nized</w:t>
      </w:r>
      <w:r w:rsidR="00A56E3B">
        <w:t xml:space="preserve"> </w:t>
      </w:r>
      <w:r w:rsidR="008B2F82">
        <w:t>as</w:t>
      </w:r>
      <w:r w:rsidR="00A56E3B">
        <w:t xml:space="preserve"> the best forecaster for short</w:t>
      </w:r>
      <w:r w:rsidR="00727B45">
        <w:t>-</w:t>
      </w:r>
      <w:r w:rsidR="00A56E3B">
        <w:t xml:space="preserve">term load forecasting </w:t>
      </w:r>
      <w:r w:rsidR="00A56E3B">
        <w:fldChar w:fldCharType="begin" w:fldLock="1"/>
      </w:r>
      <w:r w:rsidR="003364F3">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review","type":"article-journal","volume":"32"},"uris":["http://www.mendeley.com/documents/?uuid=91cda470-9778-4f49-a8d8-e05029ecce55"]},{"id":"ITEM-2","itemData":{"DOI":"10.1002/9781118673362","ISBN":"9781118673362","abstract":"© 2006 Rafal Weron. All Rights Reserved. This book offers an in-depth and up-to-date review of different statistical tools that can be used to analyze and forecast the dynamics of two crucial for every energy company processes-electricity prices and loads. It provides coverage of seasonal decomposition, mean reversion, heavy-tailed distributions, exponential smoothing, spike preprocessing, autoregressive time series including models with exogenous variables and heteroskedastic (GARCH) components, regime-switching models, interval forecasts, jump-diffusion models, derivatives pricing and the market price of risk. Modeling and Forecasting Electricity Loads and Prices is packaged with a CD containing both the data and detailed examples of implementation of different techniques in Matlab, with additional examples in SAS. A reader can retrace all the intermediate steps of a practical implementation of a model and test his understanding of the method and correctness of the computer code using the same input data. The book will be of particular interest to the quants employed by the utilities, independent power generators and marketers, energy trading desks of the hedge funds and financial institutions, and the executives attending courses designed to help them to brush up on their technical skills. The text will be also of use to graduate students in electrical engineering, econometrics and finance wanting to get a grip on advanced statistical tools applied in this hot area. In fact, there are sixteen Case Studies in the book making it a self-contained tutorial to electricity load and price modeling and forecasting.","author":[{"dropping-particle":"","family":"Weron","given":"Rafał","non-dropping-particle":"","parse-names":false,"suffix":""}],"container-title":"Modeling and Forecasting Electricity Loads and Prices: A Statistical Approach","id":"ITEM-2","issued":{"date-parts":[["2006","7","29"]]},"number-of-pages":"1-178","publisher":"wiley","title":"Modeling and forecasting electricity loads and prices: A statistical approach","type":"book"},"uris":["http://www.mendeley.com/documents/?uuid=250e5707-461b-4997-b893-92830cf2db47"]}],"mendeley":{"formattedCitation":"[1], [44]","plainTextFormattedCitation":"[1], [44]","previouslyFormattedCitation":"[1], [44]"},"properties":{"noteIndex":0},"schema":"https://github.com/citation-style-language/schema/raw/master/csl-citation.json"}</w:instrText>
      </w:r>
      <w:r w:rsidR="00A56E3B">
        <w:fldChar w:fldCharType="separate"/>
      </w:r>
      <w:r w:rsidR="003364F3" w:rsidRPr="003364F3">
        <w:rPr>
          <w:noProof/>
        </w:rPr>
        <w:t>[1], [44]</w:t>
      </w:r>
      <w:r w:rsidR="00A56E3B">
        <w:fldChar w:fldCharType="end"/>
      </w:r>
      <w:r w:rsidR="008B2F82">
        <w:t>. O</w:t>
      </w:r>
      <w:r w:rsidR="00A56E3B">
        <w:t xml:space="preserve">ur approach </w:t>
      </w:r>
      <w:r w:rsidR="008B2F82">
        <w:t>mimics</w:t>
      </w:r>
      <w:r w:rsidR="00A56E3B">
        <w:t xml:space="preserve"> the ANNSTLF structure by creating a Base Load Forecaster, Change in the Load Forecaster, and RLS combiner; </w:t>
      </w:r>
      <w:r w:rsidR="008870BD">
        <w:t>while using</w:t>
      </w:r>
      <w:r w:rsidR="00A56E3B">
        <w:t xml:space="preserve"> the CNN algorithm</w:t>
      </w:r>
      <w:r w:rsidR="008870BD">
        <w:t xml:space="preserve"> in place of the ANN</w:t>
      </w:r>
      <w:r w:rsidR="00A56E3B">
        <w:t xml:space="preserve">. The architecture will have the same inputs and structure </w:t>
      </w:r>
      <w:r w:rsidR="00727B45">
        <w:t>as</w:t>
      </w:r>
      <w:r w:rsidR="00A56E3B">
        <w:t xml:space="preserve"> the ANNSTLF, but the BLF and CLF algorithms will be </w:t>
      </w:r>
      <w:r w:rsidR="005F66D2">
        <w:t>trained</w:t>
      </w:r>
      <w:r w:rsidR="00A56E3B">
        <w:t xml:space="preserve"> using CNNs. </w:t>
      </w:r>
    </w:p>
    <w:p w14:paraId="66AD869C" w14:textId="336A9019" w:rsidR="003F594E" w:rsidRDefault="008D12B1" w:rsidP="005A0598">
      <w:pPr>
        <w:pStyle w:val="Heading3"/>
      </w:pPr>
      <w:bookmarkStart w:id="626" w:name="_Toc71471476"/>
      <w:r w:rsidRPr="008D12B1">
        <w:t>Long Short-Term Memory</w:t>
      </w:r>
      <w:bookmarkStart w:id="627" w:name="_Toc62480706"/>
      <w:bookmarkStart w:id="628" w:name="_Toc69470499"/>
      <w:bookmarkStart w:id="629" w:name="_Toc69470532"/>
      <w:bookmarkStart w:id="630" w:name="_Toc69470564"/>
      <w:bookmarkStart w:id="631" w:name="_Toc69470596"/>
      <w:bookmarkStart w:id="632" w:name="_Toc69470634"/>
      <w:bookmarkStart w:id="633" w:name="_Toc69470666"/>
      <w:bookmarkStart w:id="634" w:name="_Toc69470704"/>
      <w:bookmarkStart w:id="635" w:name="_Toc69470736"/>
      <w:bookmarkStart w:id="636" w:name="_Toc69470774"/>
      <w:bookmarkStart w:id="637" w:name="_Toc69470806"/>
      <w:bookmarkStart w:id="638" w:name="_Toc69470838"/>
      <w:bookmarkStart w:id="639" w:name="_Toc69470877"/>
      <w:bookmarkStart w:id="640" w:name="_Toc69470903"/>
      <w:bookmarkStart w:id="641" w:name="_Toc69470929"/>
      <w:bookmarkStart w:id="642" w:name="_Toc69470954"/>
      <w:bookmarkStart w:id="643" w:name="_Toc69470978"/>
      <w:bookmarkStart w:id="644" w:name="_Toc69471001"/>
      <w:bookmarkStart w:id="645" w:name="_Toc69472072"/>
      <w:bookmarkStart w:id="646" w:name="_Toc69478648"/>
      <w:bookmarkStart w:id="647" w:name="_Toc69479093"/>
      <w:bookmarkStart w:id="648" w:name="_Toc69486069"/>
      <w:bookmarkStart w:id="649" w:name="_Toc69470500"/>
      <w:bookmarkStart w:id="650" w:name="_Toc69470955"/>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r w:rsidR="00E01122">
        <w:t xml:space="preserve"> (LSTM)</w:t>
      </w:r>
      <w:bookmarkEnd w:id="626"/>
    </w:p>
    <w:p w14:paraId="104749C4" w14:textId="6733390D" w:rsidR="00E510CD" w:rsidRDefault="00E510CD" w:rsidP="00891E36">
      <w:pPr>
        <w:pStyle w:val="BodyText"/>
        <w:ind w:firstLine="288"/>
      </w:pPr>
      <w:r>
        <w:t xml:space="preserve">The Recurrent Neural Networks (RNNs) </w:t>
      </w:r>
      <w:r w:rsidR="00C6637B">
        <w:t xml:space="preserve">are </w:t>
      </w:r>
      <w:r w:rsidR="008B2F82">
        <w:t xml:space="preserve">typically </w:t>
      </w:r>
      <w:r>
        <w:t>trained using either a Back-propagation or Real</w:t>
      </w:r>
      <w:r w:rsidR="001F7B44">
        <w:t>-</w:t>
      </w:r>
      <w:r>
        <w:t xml:space="preserve">Time Recurrent Learning algorithm. The issue is, training with these methods usually fails due to the vanishing gradient </w:t>
      </w:r>
      <w:r w:rsidR="004552EB">
        <w:fldChar w:fldCharType="begin" w:fldLock="1"/>
      </w:r>
      <w:r w:rsidR="00B5196F">
        <w:instrText>ADDIN CSL_CITATION {"citationItems":[{"id":"ITEM-1","itemData":{"DOI":"10.1109/IECON.2016.7793413","ISBN":"9781509034741","abstract":"Ensuring sustainability demands more efficient energy management with minimized energy wastage. Therefore, the power grid of the future should provide an unprecedented level of flexibility in energy management. To that end, intelligent decision making requires accurate predictions of future energy demand/load, both at aggregate and individual site level. Thus, energy load forecasting have received increased attention in the recent past. However, it has proven to be a difficult problem. This paper presents a novel energy load forecasting methodology based on Deep Neural Networks, specifically, Long Short Term Memory (LSTM) algorithms. The presented work investigates two LSTM based architectures: 1) standard LSTM and 2) LSTM-based Sequence to Sequence (S2S) architecture. Both methods were implemented on a benchmark data set of electricity consumption data from one residential customer. Both architectures were trained and tested on one hour and one-minute time-step resolution datasets. Experimental results showed that the standard LSTM failed at one-minute resolution data while performing well in one-hour resolution data. It was shown that S2S architecture performed well on both datasets. Further, it was shown that the presented methods produced comparable results with the other deep learning methods for energy forecasting in literature.","author":[{"dropping-particle":"","family":"Marino","given":"Daniel L.","non-dropping-particle":"","parse-names":false,"suffix":""},{"dropping-particle":"","family":"Amarasinghe","given":"Kasun","non-dropping-particle":"","parse-names":false,"suffix":""},{"dropping-particle":"","family":"Manic","given":"Milos","non-dropping-particle":"","parse-names":false,"suffix":""}],"container-title":"IECON Proceedings (Industrial Electronics Conference)","id":"ITEM-1","issued":{"date-parts":[["2016"]]},"page":"7046-7051","publisher":"IEEE","title":"Building energy load forecasting using Deep Neural Networks","type":"article-journal"},"uris":["http://www.mendeley.com/documents/?uuid=12620318-32f1-43d1-aec2-4fa619a96a50"]},{"id":"ITEM-2","itemData":{"DOI":"10.1109/ICMLA.2017.0-110","ISBN":"9781538614174","abstract":"The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2017","id":"ITEM-2","issued":{"date-parts":[["2017"]]},"page":"511-516","title":"A review of deep learning methods applied on load forecasting","type":"article-journal","volume":"2017-Decem"},"uris":["http://www.mendeley.com/documents/?uuid=ddd0ca11-3b9c-4e4d-bde0-b315b5d9e154"]},{"id":"ITEM-3","itemData":{"DOI":"10.1109/EPEC48502.2020.9320123","ISBN":"9781728164892","abstract":"With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2020","id":"ITEM-3","issued":{"date-parts":[["2020"]]},"title":"Electric power load forecasting based on multivariate LSTM neural network using bayesian optimization","type":"article-journal","volume":"3"},"uris":["http://www.mendeley.com/documents/?uuid=c392da54-7598-4804-9a8f-1b63fc65dbd3"]}],"mendeley":{"formattedCitation":"[6], [24], [25]","plainTextFormattedCitation":"[6], [24], [25]","previouslyFormattedCitation":"[6], [24], [25]"},"properties":{"noteIndex":0},"schema":"https://github.com/citation-style-language/schema/raw/master/csl-citation.json"}</w:instrText>
      </w:r>
      <w:r w:rsidR="004552EB">
        <w:fldChar w:fldCharType="separate"/>
      </w:r>
      <w:r w:rsidR="004552EB" w:rsidRPr="004552EB">
        <w:rPr>
          <w:noProof/>
        </w:rPr>
        <w:t>[6], [24], [25]</w:t>
      </w:r>
      <w:r w:rsidR="004552EB">
        <w:fldChar w:fldCharType="end"/>
      </w:r>
      <w:r>
        <w:t>.</w:t>
      </w:r>
      <w:r w:rsidR="00E01122">
        <w:t xml:space="preserve"> This LSTM is a</w:t>
      </w:r>
      <w:r w:rsidR="001F7B44">
        <w:t>n</w:t>
      </w:r>
      <w:r w:rsidR="00E01122">
        <w:t xml:space="preserve"> RNN </w:t>
      </w:r>
      <w:r w:rsidR="008B2F82">
        <w:t xml:space="preserve">created to fix </w:t>
      </w:r>
      <w:r w:rsidR="002C1726">
        <w:t>vanishing gradient problems</w:t>
      </w:r>
      <w:r w:rsidR="00D45BDE">
        <w:t xml:space="preserve"> and</w:t>
      </w:r>
      <w:r w:rsidR="00E231FF">
        <w:t xml:space="preserve"> store</w:t>
      </w:r>
      <w:r w:rsidR="00E01122">
        <w:t xml:space="preserve"> information for long periods. Its memory cell configuration helps retain information </w:t>
      </w:r>
      <w:r w:rsidR="00FD3DC0">
        <w:t xml:space="preserve">more </w:t>
      </w:r>
      <w:r w:rsidR="00E01122">
        <w:t xml:space="preserve">than any other deep neural network currently available </w:t>
      </w:r>
      <w:r w:rsidR="00E01122">
        <w:fldChar w:fldCharType="begin" w:fldLock="1"/>
      </w:r>
      <w:r w:rsidR="004552EB">
        <w:instrText>ADDIN CSL_CITATION {"citationItems":[{"id":"ITEM-1","itemData":{"DOI":"10.1109/EPEC48502.2020.9320123","ISBN":"9781728164892","abstract":"With rapid growth and development around the world, electricity consumption is increasing day by day. As the production and consumption of electricity is simultaneous, an electric power load forecasting technique with higher accuracy can play a pivotal role in a stable and effective power supply system. In this paper, a multivariate Bayesian optimization based Long short-term memory (LSTM) neural network is proposed to forecast the residential electric power load for the upcoming hour. Bayesian optimization algorithm is conducted to select the best-fitted hyperparameter values since deep learning networks are associated with different hyperparameters which play a vital role in the performance of a network architecture. Our proposed Bayesian optimized LSTM neural network has obtained almost perfect prediction performance and it surpasses the other established model such as convolutional neural network (CNN), artificial neural network (ANN) and support vector machine (SVM) where mean absolute error (MAE), root mean squared error (RMSE) and mean squared error (MSE) are found 0.39, 0.54 and 0.29 respectively for the individual household power consumption dataset.","author":[{"dropping-particle":"","family":"Munem","given":"Mohammad","non-dropping-particle":"","parse-names":false,"suffix":""},{"dropping-particle":"","family":"Rubaith Bashar","given":"T. M.","non-dropping-particle":"","parse-names":false,"suffix":""},{"dropping-particle":"","family":"Roni","given":"Mehedi Hasan","non-dropping-particle":"","parse-names":false,"suffix":""},{"dropping-particle":"","family":"Shahriar","given":"Munem","non-dropping-particle":"","parse-names":false,"suffix":""},{"dropping-particle":"","family":"Shawkat","given":"Tasnim Binte","non-dropping-particle":"","parse-names":false,"suffix":""},{"dropping-particle":"","family":"Rahaman","given":"Habibur","non-dropping-particle":"","parse-names":false,"suffix":""}],"container-title":"2020 IEEE Electric Power and Energy Conference, EPEC 2020","id":"ITEM-1","issued":{"date-parts":[["2020"]]},"title":"Electric power load forecasting based on multivariate LSTM neural network using bayesian optimization","type":"article-journal","volume":"3"},"uris":["http://www.mendeley.com/documents/?uuid=c392da54-7598-4804-9a8f-1b63fc65dbd3"]}],"mendeley":{"formattedCitation":"[25]","plainTextFormattedCitation":"[25]","previouslyFormattedCitation":"[25]"},"properties":{"noteIndex":0},"schema":"https://github.com/citation-style-language/schema/raw/master/csl-citation.json"}</w:instrText>
      </w:r>
      <w:r w:rsidR="00E01122">
        <w:fldChar w:fldCharType="separate"/>
      </w:r>
      <w:r w:rsidR="004552EB" w:rsidRPr="004552EB">
        <w:rPr>
          <w:noProof/>
        </w:rPr>
        <w:t>[25]</w:t>
      </w:r>
      <w:r w:rsidR="00E01122">
        <w:fldChar w:fldCharType="end"/>
      </w:r>
      <w:r w:rsidR="00E01122">
        <w:t>.</w:t>
      </w:r>
      <w:r w:rsidR="001F7B44">
        <w:t xml:space="preserve"> </w:t>
      </w:r>
      <w:r w:rsidR="008A2114">
        <w:t xml:space="preserve">We also plan </w:t>
      </w:r>
      <w:r w:rsidR="00D45BDE">
        <w:t>to try out the LSTM algorithm similarly to</w:t>
      </w:r>
      <w:r w:rsidR="008A2114">
        <w:t xml:space="preserve"> the CNN using the ANNSTLF structure. </w:t>
      </w:r>
      <w:r w:rsidR="001F7B44">
        <w:t>The computational graph of the LSTM consists of five critical elements: 1) input gate, 2) forget gate, 3) output gate, 4) cell</w:t>
      </w:r>
      <w:r w:rsidR="00D45BDE">
        <w:t>,</w:t>
      </w:r>
      <w:r w:rsidR="001F7B44">
        <w:t xml:space="preserve"> and 5) state output. The cell memory state is responsible for operations such as writing, reading, and erasing. The equations below give a mathematical representation of the model </w:t>
      </w:r>
      <w:r w:rsidR="001F7B44">
        <w:fldChar w:fldCharType="begin" w:fldLock="1"/>
      </w:r>
      <w:r w:rsidR="004552E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[6]","plainTextFormattedCitation":"[6]","previouslyFormattedCitation":"[6]"},"properties":{"noteIndex":0},"schema":"https://github.com/citation-style-language/schema/raw/master/csl-citation.json"}</w:instrText>
      </w:r>
      <w:r w:rsidR="001F7B44">
        <w:fldChar w:fldCharType="separate"/>
      </w:r>
      <w:r w:rsidR="004552EB" w:rsidRPr="004552EB">
        <w:rPr>
          <w:noProof/>
        </w:rPr>
        <w:t>[6]</w:t>
      </w:r>
      <w:r w:rsidR="001F7B44">
        <w:fldChar w:fldCharType="end"/>
      </w:r>
      <w:r w:rsidR="001F7B44">
        <w:t>.</w:t>
      </w:r>
    </w:p>
    <w:p w14:paraId="30451EB3" w14:textId="2CBEF3B2" w:rsidR="003360C6" w:rsidRDefault="00484F58" w:rsidP="00A52756">
      <w:pPr>
        <w:pStyle w:val="MTDisplayEquation"/>
        <w:jc w:val="center"/>
      </w:pPr>
      <w:r w:rsidRPr="003360C6">
        <w:rPr>
          <w:position w:val="-18"/>
        </w:rPr>
        <w:object w:dxaOrig="3280" w:dyaOrig="480" w14:anchorId="05E914C6">
          <v:shape id="_x0000_i1048" type="#_x0000_t75" style="width:236.1pt;height:35.05pt" o:ole="">
            <v:imagedata r:id="rId54" o:title=""/>
          </v:shape>
          <o:OLEObject Type="Embed" ProgID="Equation.DSMT4" ShapeID="_x0000_i1048" DrawAspect="Content" ObjectID="_1684392326" r:id="rId55"/>
        </w:object>
      </w:r>
      <w:r w:rsidR="003360C6">
        <w:tab/>
      </w:r>
      <w:r w:rsidR="003360C6">
        <w:fldChar w:fldCharType="begin"/>
      </w:r>
      <w:r w:rsidR="003360C6">
        <w:instrText xml:space="preserve"> MACROBUTTON MTPlaceRef \* MERGEFORMAT </w:instrText>
      </w:r>
      <w:r w:rsidR="003360C6">
        <w:fldChar w:fldCharType="begin"/>
      </w:r>
      <w:r w:rsidR="003360C6">
        <w:instrText xml:space="preserve"> SEQ MTEqn \h \* MERGEFORMAT </w:instrText>
      </w:r>
      <w:r w:rsidR="003360C6">
        <w:fldChar w:fldCharType="end"/>
      </w:r>
      <w:r w:rsidR="003360C6">
        <w:instrText>(</w:instrText>
      </w:r>
      <w:r w:rsidR="00143A40">
        <w:fldChar w:fldCharType="begin"/>
      </w:r>
      <w:r w:rsidR="00143A40">
        <w:instrText xml:space="preserve"> SEQ MTEqn \c \* Arabic \* MERGEFORMAT </w:instrText>
      </w:r>
      <w:r w:rsidR="00143A40">
        <w:fldChar w:fldCharType="separate"/>
      </w:r>
      <w:r w:rsidR="009F25A7">
        <w:rPr>
          <w:noProof/>
        </w:rPr>
        <w:instrText>4</w:instrText>
      </w:r>
      <w:r w:rsidR="00143A40">
        <w:rPr>
          <w:noProof/>
        </w:rPr>
        <w:fldChar w:fldCharType="end"/>
      </w:r>
      <w:r w:rsidR="003360C6">
        <w:instrText>)</w:instrText>
      </w:r>
      <w:r w:rsidR="003360C6">
        <w:fldChar w:fldCharType="end"/>
      </w:r>
    </w:p>
    <w:p w14:paraId="0592210F" w14:textId="3A4FB21A" w:rsidR="00247033" w:rsidRDefault="00484F58" w:rsidP="00E44A08">
      <w:pPr>
        <w:pStyle w:val="MTDisplayEquation"/>
        <w:jc w:val="center"/>
      </w:pPr>
      <w:r w:rsidRPr="00A52756">
        <w:rPr>
          <w:position w:val="-18"/>
        </w:rPr>
        <w:object w:dxaOrig="3540" w:dyaOrig="480" w14:anchorId="083998BA">
          <v:shape id="_x0000_i1049" type="#_x0000_t75" style="width:239.85pt;height:34.6pt" o:ole="">
            <v:imagedata r:id="rId56" o:title=""/>
          </v:shape>
          <o:OLEObject Type="Embed" ProgID="Equation.DSMT4" ShapeID="_x0000_i1049" DrawAspect="Content" ObjectID="_1684392327" r:id="rId57"/>
        </w:object>
      </w:r>
      <w:r w:rsidR="00A52756">
        <w:tab/>
      </w:r>
      <w:r w:rsidR="00A52756">
        <w:fldChar w:fldCharType="begin"/>
      </w:r>
      <w:r w:rsidR="00A52756">
        <w:instrText xml:space="preserve"> MACROBUTTON MTPlaceRef \* MERGEFORMAT </w:instrText>
      </w:r>
      <w:r w:rsidR="00A52756">
        <w:fldChar w:fldCharType="begin"/>
      </w:r>
      <w:r w:rsidR="00A52756">
        <w:instrText xml:space="preserve"> SEQ MTEqn \h \* MERGEFORMAT </w:instrText>
      </w:r>
      <w:r w:rsidR="00A52756">
        <w:fldChar w:fldCharType="end"/>
      </w:r>
      <w:r w:rsidR="00A52756">
        <w:instrText>(</w:instrText>
      </w:r>
      <w:fldSimple w:instr=" SEQ MTEqn \c \* Arabic \* MERGEFORMAT ">
        <w:r w:rsidR="009F25A7">
          <w:rPr>
            <w:noProof/>
          </w:rPr>
          <w:instrText>5</w:instrText>
        </w:r>
      </w:fldSimple>
      <w:r w:rsidR="00A52756">
        <w:instrText>)</w:instrText>
      </w:r>
      <w:r w:rsidR="00A52756">
        <w:fldChar w:fldCharType="end"/>
      </w:r>
    </w:p>
    <w:p w14:paraId="60D8AE45" w14:textId="597587D6" w:rsidR="009F25A7" w:rsidRDefault="00484F58" w:rsidP="00CC1AC1">
      <w:pPr>
        <w:pStyle w:val="MTDisplayEquation"/>
        <w:jc w:val="center"/>
      </w:pPr>
      <w:r w:rsidRPr="009F25A7">
        <w:rPr>
          <w:position w:val="-18"/>
        </w:rPr>
        <w:object w:dxaOrig="3379" w:dyaOrig="480" w14:anchorId="2A416AB6">
          <v:shape id="_x0000_i1050" type="#_x0000_t75" style="width:235.65pt;height:34.6pt" o:ole="">
            <v:imagedata r:id="rId58" o:title=""/>
          </v:shape>
          <o:OLEObject Type="Embed" ProgID="Equation.DSMT4" ShapeID="_x0000_i1050" DrawAspect="Content" ObjectID="_1684392328" r:id="rId59"/>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6</w:instrText>
        </w:r>
      </w:fldSimple>
      <w:r w:rsidR="009F25A7">
        <w:instrText>)</w:instrText>
      </w:r>
      <w:r w:rsidR="009F25A7">
        <w:fldChar w:fldCharType="end"/>
      </w:r>
    </w:p>
    <w:p w14:paraId="46C8A98E" w14:textId="634DC103" w:rsidR="00E44A08" w:rsidRDefault="00484F58" w:rsidP="00CC1AC1">
      <w:pPr>
        <w:pStyle w:val="MTDisplayEquation"/>
        <w:jc w:val="center"/>
      </w:pPr>
      <w:r w:rsidRPr="009F25A7">
        <w:rPr>
          <w:position w:val="-18"/>
        </w:rPr>
        <w:object w:dxaOrig="3620" w:dyaOrig="480" w14:anchorId="265F5A3B">
          <v:shape id="_x0000_i1051" type="#_x0000_t75" style="width:239.85pt;height:33.2pt" o:ole="">
            <v:imagedata r:id="rId60" o:title=""/>
          </v:shape>
          <o:OLEObject Type="Embed" ProgID="Equation.DSMT4" ShapeID="_x0000_i1051" DrawAspect="Content" ObjectID="_1684392329" r:id="rId61"/>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7</w:instrText>
        </w:r>
      </w:fldSimple>
      <w:r w:rsidR="009F25A7">
        <w:instrText>)</w:instrText>
      </w:r>
      <w:r w:rsidR="009F25A7">
        <w:fldChar w:fldCharType="end"/>
      </w:r>
    </w:p>
    <w:p w14:paraId="18EB873F" w14:textId="475DBB0E" w:rsidR="009F25A7" w:rsidRDefault="00484F58" w:rsidP="00CC1AC1">
      <w:pPr>
        <w:pStyle w:val="MTDisplayEquation"/>
        <w:jc w:val="center"/>
      </w:pPr>
      <w:r w:rsidRPr="009F25A7">
        <w:rPr>
          <w:position w:val="-14"/>
        </w:rPr>
        <w:object w:dxaOrig="2659" w:dyaOrig="380" w14:anchorId="125761DA">
          <v:shape id="_x0000_i1052" type="#_x0000_t75" style="width:192.15pt;height:27.6pt" o:ole="">
            <v:imagedata r:id="rId62" o:title=""/>
          </v:shape>
          <o:OLEObject Type="Embed" ProgID="Equation.DSMT4" ShapeID="_x0000_i1052" DrawAspect="Content" ObjectID="_1684392330" r:id="rId63"/>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8</w:instrText>
        </w:r>
      </w:fldSimple>
      <w:r w:rsidR="009F25A7">
        <w:instrText>)</w:instrText>
      </w:r>
      <w:r w:rsidR="009F25A7">
        <w:fldChar w:fldCharType="end"/>
      </w:r>
    </w:p>
    <w:p w14:paraId="5A2928B8" w14:textId="15101B46" w:rsidR="009F25A7" w:rsidRDefault="00CC1AC1" w:rsidP="00CC1AC1">
      <w:pPr>
        <w:pStyle w:val="MTDisplayEquation"/>
        <w:jc w:val="center"/>
      </w:pPr>
      <w:r w:rsidRPr="009F25A7">
        <w:rPr>
          <w:position w:val="-14"/>
        </w:rPr>
        <w:object w:dxaOrig="2000" w:dyaOrig="400" w14:anchorId="1D9336B0">
          <v:shape id="_x0000_i1053" type="#_x0000_t75" style="width:128.1pt;height:26.2pt" o:ole="">
            <v:imagedata r:id="rId64" o:title=""/>
          </v:shape>
          <o:OLEObject Type="Embed" ProgID="Equation.DSMT4" ShapeID="_x0000_i1053" DrawAspect="Content" ObjectID="_1684392331" r:id="rId65"/>
        </w:object>
      </w:r>
      <w:r w:rsidR="009F25A7">
        <w:tab/>
      </w:r>
      <w:r w:rsidR="009F25A7">
        <w:fldChar w:fldCharType="begin"/>
      </w:r>
      <w:r w:rsidR="009F25A7">
        <w:instrText xml:space="preserve"> MACROBUTTON MTPlaceRef \* MERGEFORMAT </w:instrText>
      </w:r>
      <w:r w:rsidR="009F25A7">
        <w:fldChar w:fldCharType="begin"/>
      </w:r>
      <w:r w:rsidR="009F25A7">
        <w:instrText xml:space="preserve"> SEQ MTEqn \h \* MERGEFORMAT </w:instrText>
      </w:r>
      <w:r w:rsidR="009F25A7">
        <w:fldChar w:fldCharType="end"/>
      </w:r>
      <w:r w:rsidR="009F25A7">
        <w:instrText>(</w:instrText>
      </w:r>
      <w:fldSimple w:instr=" SEQ MTEqn \c \* Arabic \* MERGEFORMAT ">
        <w:r w:rsidR="009F25A7">
          <w:rPr>
            <w:noProof/>
          </w:rPr>
          <w:instrText>9</w:instrText>
        </w:r>
      </w:fldSimple>
      <w:r w:rsidR="009F25A7">
        <w:instrText>)</w:instrText>
      </w:r>
      <w:r w:rsidR="009F25A7">
        <w:fldChar w:fldCharType="end"/>
      </w:r>
    </w:p>
    <w:p w14:paraId="25F31C3B" w14:textId="573858A0" w:rsidR="00CC1AC1" w:rsidRDefault="00CC1AC1" w:rsidP="00CC1AC1">
      <w:pPr>
        <w:pStyle w:val="BodyText"/>
      </w:pPr>
      <w:r>
        <w:tab/>
      </w:r>
      <w:r w:rsidR="00484F58">
        <w:t xml:space="preserve">Where </w:t>
      </w:r>
      <w:r w:rsidR="00484F58" w:rsidRPr="002A526D">
        <w:rPr>
          <w:position w:val="-12"/>
        </w:rPr>
        <w:object w:dxaOrig="240" w:dyaOrig="360" w14:anchorId="2CBE60D5">
          <v:shape id="_x0000_i1054" type="#_x0000_t75" style="width:12.15pt;height:18.7pt" o:ole="">
            <v:imagedata r:id="rId66" o:title=""/>
          </v:shape>
          <o:OLEObject Type="Embed" ProgID="Equation.DSMT4" ShapeID="_x0000_i1054" DrawAspect="Content" ObjectID="_1684392332" r:id="rId67"/>
        </w:object>
      </w:r>
      <w:r w:rsidR="00484F58">
        <w:t xml:space="preserve"> </w:t>
      </w:r>
      <w:r w:rsidR="0059521E">
        <w:t>represents</w:t>
      </w:r>
      <w:r w:rsidR="00484F58">
        <w:t xml:space="preserve"> the input </w:t>
      </w:r>
      <w:r w:rsidR="0059521E">
        <w:t>of the input gate</w:t>
      </w:r>
      <w:r w:rsidR="00484F58">
        <w:t xml:space="preserve">, </w:t>
      </w:r>
      <w:r w:rsidR="00484F58" w:rsidRPr="00484F58">
        <w:rPr>
          <w:position w:val="-14"/>
        </w:rPr>
        <w:object w:dxaOrig="300" w:dyaOrig="380" w14:anchorId="7FE936A4">
          <v:shape id="_x0000_i1055" type="#_x0000_t75" style="width:15.9pt;height:18.7pt" o:ole="">
            <v:imagedata r:id="rId68" o:title=""/>
          </v:shape>
          <o:OLEObject Type="Embed" ProgID="Equation.DSMT4" ShapeID="_x0000_i1055" DrawAspect="Content" ObjectID="_1684392333" r:id="rId69"/>
        </w:object>
      </w:r>
      <w:r w:rsidR="00484F58">
        <w:t xml:space="preserve"> </w:t>
      </w:r>
      <w:r w:rsidR="0059521E">
        <w:t>represents</w:t>
      </w:r>
      <w:r w:rsidR="00484F58">
        <w:t xml:space="preserve"> the input of the forget gate, </w:t>
      </w:r>
      <w:r w:rsidR="00484F58" w:rsidRPr="00484F58">
        <w:rPr>
          <w:position w:val="-12"/>
        </w:rPr>
        <w:object w:dxaOrig="260" w:dyaOrig="360" w14:anchorId="045E75C0">
          <v:shape id="_x0000_i1056" type="#_x0000_t75" style="width:12.6pt;height:18.7pt" o:ole="">
            <v:imagedata r:id="rId70" o:title=""/>
          </v:shape>
          <o:OLEObject Type="Embed" ProgID="Equation.DSMT4" ShapeID="_x0000_i1056" DrawAspect="Content" ObjectID="_1684392334" r:id="rId71"/>
        </w:object>
      </w:r>
      <w:r w:rsidR="00484F58">
        <w:t xml:space="preserve"> </w:t>
      </w:r>
      <w:r w:rsidR="0059521E">
        <w:t>represents</w:t>
      </w:r>
      <w:r w:rsidR="00484F58">
        <w:t xml:space="preserve"> the output gate</w:t>
      </w:r>
      <w:r w:rsidR="006143C7">
        <w:t>’</w:t>
      </w:r>
      <w:r w:rsidR="00484F58">
        <w:t xml:space="preserve">s input, </w:t>
      </w:r>
      <w:r w:rsidR="00484F58" w:rsidRPr="00484F58">
        <w:rPr>
          <w:position w:val="-6"/>
        </w:rPr>
        <w:object w:dxaOrig="260" w:dyaOrig="279" w14:anchorId="2C4C3774">
          <v:shape id="_x0000_i1057" type="#_x0000_t75" style="width:12.6pt;height:14.05pt" o:ole="">
            <v:imagedata r:id="rId72" o:title=""/>
          </v:shape>
          <o:OLEObject Type="Embed" ProgID="Equation.DSMT4" ShapeID="_x0000_i1057" DrawAspect="Content" ObjectID="_1684392335" r:id="rId73"/>
        </w:object>
      </w:r>
      <w:r w:rsidR="00484F58">
        <w:t xml:space="preserve"> </w:t>
      </w:r>
      <w:r w:rsidR="0059521E">
        <w:t xml:space="preserve">represents </w:t>
      </w:r>
      <w:r w:rsidR="00484F58">
        <w:t xml:space="preserve">the update signal, </w:t>
      </w:r>
      <w:r w:rsidR="00484F58" w:rsidRPr="00484F58">
        <w:rPr>
          <w:position w:val="-12"/>
        </w:rPr>
        <w:object w:dxaOrig="279" w:dyaOrig="360" w14:anchorId="4AF89A89">
          <v:shape id="_x0000_i1058" type="#_x0000_t75" style="width:14.05pt;height:18.7pt" o:ole="">
            <v:imagedata r:id="rId74" o:title=""/>
          </v:shape>
          <o:OLEObject Type="Embed" ProgID="Equation.DSMT4" ShapeID="_x0000_i1058" DrawAspect="Content" ObjectID="_1684392336" r:id="rId75"/>
        </w:object>
      </w:r>
      <w:r w:rsidR="00484F58">
        <w:t xml:space="preserve"> </w:t>
      </w:r>
      <w:r w:rsidR="0059521E">
        <w:t xml:space="preserve">represents </w:t>
      </w:r>
      <w:r w:rsidR="00484F58">
        <w:t xml:space="preserve">the state value at </w:t>
      </w:r>
      <w:r w:rsidR="00291D35">
        <w:t xml:space="preserve">a </w:t>
      </w:r>
      <w:r w:rsidR="00484F58">
        <w:t xml:space="preserve">time </w:t>
      </w:r>
      <w:r w:rsidR="00484F58" w:rsidRPr="00484F58">
        <w:rPr>
          <w:position w:val="-6"/>
        </w:rPr>
        <w:object w:dxaOrig="139" w:dyaOrig="240" w14:anchorId="55D38CD7">
          <v:shape id="_x0000_i1059" type="#_x0000_t75" style="width:6.55pt;height:12.15pt" o:ole="">
            <v:imagedata r:id="rId76" o:title=""/>
          </v:shape>
          <o:OLEObject Type="Embed" ProgID="Equation.DSMT4" ShapeID="_x0000_i1059" DrawAspect="Content" ObjectID="_1684392337" r:id="rId77"/>
        </w:object>
      </w:r>
      <w:r w:rsidR="00484F58">
        <w:t xml:space="preserve"> </w:t>
      </w:r>
      <w:r w:rsidR="008B2F82">
        <w:t xml:space="preserve">, </w:t>
      </w:r>
      <w:r w:rsidR="00484F58">
        <w:t xml:space="preserve">and </w:t>
      </w:r>
      <w:r w:rsidR="00484F58" w:rsidRPr="00484F58">
        <w:rPr>
          <w:position w:val="-12"/>
        </w:rPr>
        <w:object w:dxaOrig="240" w:dyaOrig="360" w14:anchorId="73189009">
          <v:shape id="_x0000_i1060" type="#_x0000_t75" style="width:12.15pt;height:18.7pt" o:ole="">
            <v:imagedata r:id="rId78" o:title=""/>
          </v:shape>
          <o:OLEObject Type="Embed" ProgID="Equation.DSMT4" ShapeID="_x0000_i1060" DrawAspect="Content" ObjectID="_1684392338" r:id="rId79"/>
        </w:object>
      </w:r>
      <w:r w:rsidR="00484F58">
        <w:t xml:space="preserve"> </w:t>
      </w:r>
      <w:r w:rsidR="0059521E">
        <w:t xml:space="preserve">represents </w:t>
      </w:r>
      <w:r w:rsidR="00484F58">
        <w:t>the output of the LSTM</w:t>
      </w:r>
      <w:r w:rsidR="0059521E">
        <w:t xml:space="preserve"> </w:t>
      </w:r>
      <w:r w:rsidR="00484F58">
        <w:t xml:space="preserve">cell. </w:t>
      </w:r>
      <w:r w:rsidR="00484F58" w:rsidRPr="00484F58">
        <w:t>The input gate</w:t>
      </w:r>
      <w:r w:rsidR="006143C7">
        <w:t>’</w:t>
      </w:r>
      <w:r w:rsidR="00484F58" w:rsidRPr="00484F58">
        <w:t xml:space="preserve">s decision to use a sigmoid feature with </w:t>
      </w:r>
      <w:r w:rsidR="00291D35">
        <w:t xml:space="preserve">an </w:t>
      </w:r>
      <w:r w:rsidR="00484F58" w:rsidRPr="00484F58">
        <w:t xml:space="preserve">on/off state will change the memory state. There will be no improvement in the state cell memory </w:t>
      </w:r>
      <w:r w:rsidR="00670F10" w:rsidRPr="00484F58">
        <w:rPr>
          <w:position w:val="-12"/>
        </w:rPr>
        <w:object w:dxaOrig="279" w:dyaOrig="360" w14:anchorId="35021BE9">
          <v:shape id="_x0000_i1061" type="#_x0000_t75" style="width:14.05pt;height:18.7pt" o:ole="">
            <v:imagedata r:id="rId74" o:title=""/>
          </v:shape>
          <o:OLEObject Type="Embed" ProgID="Equation.DSMT4" ShapeID="_x0000_i1061" DrawAspect="Content" ObjectID="_1684392339" r:id="rId80"/>
        </w:object>
      </w:r>
      <w:r w:rsidR="00670F10">
        <w:t xml:space="preserve"> </w:t>
      </w:r>
      <w:r w:rsidR="00484F58" w:rsidRPr="00484F58">
        <w:t xml:space="preserve">if the input gate value is </w:t>
      </w:r>
      <w:r w:rsidR="008B2F82">
        <w:t>minima</w:t>
      </w:r>
      <w:r w:rsidR="00484F58" w:rsidRPr="00484F58">
        <w:t xml:space="preserve">l and close to zero. In the network model, stacked LSTM can be </w:t>
      </w:r>
      <w:r w:rsidR="008B2F82">
        <w:t>implemented</w:t>
      </w:r>
      <w:r w:rsidR="00484F58" w:rsidRPr="00484F58">
        <w:t xml:space="preserve"> by</w:t>
      </w:r>
      <w:r w:rsidR="008B2F82">
        <w:t xml:space="preserve"> using</w:t>
      </w:r>
      <w:r w:rsidR="00484F58" w:rsidRPr="00484F58">
        <w:t xml:space="preserve"> multiple LSTM layers</w:t>
      </w:r>
      <w:r w:rsidR="0059521E">
        <w:t xml:space="preserve"> </w:t>
      </w:r>
      <w:r w:rsidR="0059521E">
        <w:fldChar w:fldCharType="begin" w:fldLock="1"/>
      </w:r>
      <w:r w:rsidR="004552EB">
        <w:instrText>ADDIN CSL_CITATION {"citationItems":[{"id":"ITEM-1","itemData":{"DOI":"10.1109/ICMLA.2017.0-110","ISBN":"9781538614174","abstract":"The utility industry has invested widely in smart grid (SG) over the past decade. They considered it the future electrical grid while the information and electricity are delivered in two-way flow. SG has many Artificial Intelligence (AI) applications such as Artificial Neural Network (ANN), Machine Learning (ML) and Deep Learning (DL). Recently, DL has been a hot topic for AI applications in many fields such as time series load forecasting. This paper introduces the common algorithms of DL in the literature applied to load forecasting problems in the SG and power systems. The intention of this survey is to explore the different applications of DL that are used in the power systems and smart grid load forecasting. In addition, it compares the accuracy results RMSE and MAE for the reviewed applications and shows the use of convolutional neural network CNN with k-means algorithm had a great percentage of reduction in terms of RMSE.","author":[{"dropping-particle":"","family":"Almalaq","given":"Abdulaziz","non-dropping-particle":"","parse-names":false,"suffix":""},{"dropping-particle":"","family":"Edwards","given":"George","non-dropping-particle":"","parse-names":false,"suffix":""}],"container-title":"Proceedings - 16th IEEE International Conference on Machine Learning and Applications, ICMLA 2017","id":"ITEM-1","issued":{"date-parts":[["2017"]]},"page":"511-516","title":"A review of deep learning methods applied on load forecasting","type":"article-journal","volume":"2017-Decem"},"uris":["http://www.mendeley.com/documents/?uuid=ddd0ca11-3b9c-4e4d-bde0-b315b5d9e154"]}],"mendeley":{"formattedCitation":"[6]","plainTextFormattedCitation":"[6]","previouslyFormattedCitation":"[6]"},"properties":{"noteIndex":0},"schema":"https://github.com/citation-style-language/schema/raw/master/csl-citation.json"}</w:instrText>
      </w:r>
      <w:r w:rsidR="0059521E">
        <w:fldChar w:fldCharType="separate"/>
      </w:r>
      <w:r w:rsidR="004552EB" w:rsidRPr="004552EB">
        <w:rPr>
          <w:noProof/>
        </w:rPr>
        <w:t>[6]</w:t>
      </w:r>
      <w:r w:rsidR="0059521E">
        <w:fldChar w:fldCharType="end"/>
      </w:r>
      <w:r w:rsidR="00484F58" w:rsidRPr="00484F58">
        <w:t>.</w:t>
      </w:r>
      <w:r w:rsidR="008A2114">
        <w:t xml:space="preserve"> </w:t>
      </w:r>
    </w:p>
    <w:p w14:paraId="40B4E433" w14:textId="4DE1B36F" w:rsidR="000E6695" w:rsidRDefault="000E6695" w:rsidP="000E6695">
      <w:pPr>
        <w:pStyle w:val="Heading2"/>
      </w:pPr>
      <w:bookmarkStart w:id="651" w:name="_Toc71471477"/>
      <w:r>
        <w:t>Data Sets and Metrics for Evaluation</w:t>
      </w:r>
      <w:bookmarkEnd w:id="649"/>
      <w:bookmarkEnd w:id="650"/>
      <w:bookmarkEnd w:id="651"/>
    </w:p>
    <w:p w14:paraId="449A1C6B" w14:textId="0956240A" w:rsidR="00E15D92" w:rsidRDefault="00B6350E" w:rsidP="00C00E94">
      <w:pPr>
        <w:pStyle w:val="BodyText"/>
        <w:ind w:firstLine="288"/>
      </w:pPr>
      <w:r>
        <w:t>Three</w:t>
      </w:r>
      <w:r w:rsidR="004D738A">
        <w:t xml:space="preserve"> </w:t>
      </w:r>
      <w:r w:rsidR="00E15D92">
        <w:t>time</w:t>
      </w:r>
      <w:r w:rsidR="00884E6B">
        <w:t>-</w:t>
      </w:r>
      <w:r w:rsidR="00E15D92">
        <w:t xml:space="preserve">series </w:t>
      </w:r>
      <w:r w:rsidR="004D738A">
        <w:t xml:space="preserve">datasets </w:t>
      </w:r>
      <w:r w:rsidR="001200C0">
        <w:t>were selected</w:t>
      </w:r>
      <w:r w:rsidR="004D738A">
        <w:t xml:space="preserve">, they are </w:t>
      </w:r>
      <w:r w:rsidR="00C1406A">
        <w:t xml:space="preserve">sampled on </w:t>
      </w:r>
      <w:r w:rsidR="00ED3937">
        <w:t>an</w:t>
      </w:r>
      <w:r w:rsidR="00C1406A">
        <w:t xml:space="preserve"> hourly horizon</w:t>
      </w:r>
      <w:r w:rsidR="008C1897">
        <w:t>, and</w:t>
      </w:r>
      <w:r w:rsidR="00D563AD">
        <w:t xml:space="preserve"> </w:t>
      </w:r>
      <w:r w:rsidR="00DA1D38">
        <w:t>they</w:t>
      </w:r>
      <w:r w:rsidR="004D738A">
        <w:t xml:space="preserve"> also contain</w:t>
      </w:r>
      <w:r w:rsidR="00D563AD">
        <w:t xml:space="preserve"> the temperature</w:t>
      </w:r>
      <w:r w:rsidR="00236024">
        <w:t xml:space="preserve"> variable</w:t>
      </w:r>
      <w:r w:rsidR="00D563AD">
        <w:t xml:space="preserve"> as </w:t>
      </w:r>
      <w:r w:rsidR="004D738A">
        <w:t xml:space="preserve">changes in temperature </w:t>
      </w:r>
      <w:r w:rsidR="00D563AD">
        <w:t>plays a huge role in</w:t>
      </w:r>
      <w:r w:rsidR="000B2B5E">
        <w:t xml:space="preserve"> </w:t>
      </w:r>
      <w:r w:rsidR="004D738A">
        <w:t>load forecasting</w:t>
      </w:r>
      <w:r w:rsidR="00C1406A">
        <w:t>.</w:t>
      </w:r>
      <w:r w:rsidR="00ED3937">
        <w:t xml:space="preserve"> The authors of the ANNSTLF algorithm mentioned that the algorithm works </w:t>
      </w:r>
      <w:r w:rsidR="001200C0">
        <w:t>best</w:t>
      </w:r>
      <w:r w:rsidR="00ED3937">
        <w:t xml:space="preserve"> when trained with at least </w:t>
      </w:r>
      <w:r w:rsidR="001200C0">
        <w:t>three</w:t>
      </w:r>
      <w:r w:rsidR="00ED3937">
        <w:t xml:space="preserve"> years of data.</w:t>
      </w:r>
      <w:r w:rsidR="00834A0B">
        <w:t xml:space="preserve"> </w:t>
      </w:r>
      <w:r>
        <w:t>Two</w:t>
      </w:r>
      <w:r w:rsidR="00B2512C">
        <w:t xml:space="preserve"> dataset</w:t>
      </w:r>
      <w:r w:rsidR="004D738A">
        <w:t>s</w:t>
      </w:r>
      <w:r w:rsidR="00B2512C">
        <w:t xml:space="preserve"> </w:t>
      </w:r>
      <w:r w:rsidR="001200C0">
        <w:t>were obtained from the Ontario independent system operator [51]; one was from</w:t>
      </w:r>
      <w:r w:rsidR="004D738A">
        <w:t xml:space="preserve"> Toronto, and the other was from Ottawa. Both datasets run from January 2010 until December 2019. </w:t>
      </w:r>
      <w:r>
        <w:t xml:space="preserve">The third dataset was </w:t>
      </w:r>
      <w:r w:rsidR="001200C0">
        <w:t>obtained</w:t>
      </w:r>
      <w:r>
        <w:t xml:space="preserve"> from Saint </w:t>
      </w:r>
      <w:r>
        <w:lastRenderedPageBreak/>
        <w:t xml:space="preserve">John Energy </w:t>
      </w:r>
      <w:r>
        <w:fldChar w:fldCharType="begin" w:fldLock="1"/>
      </w:r>
      <w:r w:rsidR="003364F3">
        <w:instrText>ADDIN CSL_CITATION {"citationItems":[{"id":"ITEM-1","itemData":{"URL":"https://www.sjenergy.com/","accessed":{"date-parts":[["2021","1","5"]]},"id":"ITEM-1","issued":{"date-parts":[["0"]]},"title":"Saint John Energy","type":"webpage"},"uris":["http://www.mendeley.com/documents/?uuid=2d66098b-17f1-3789-a9c4-e2d5277e9551"]}],"mendeley":{"formattedCitation":"[52]","plainTextFormattedCitation":"[52]","previouslyFormattedCitation":"[52]"},"properties":{"noteIndex":0},"schema":"https://github.com/citation-style-language/schema/raw/master/csl-citation.json"}</w:instrText>
      </w:r>
      <w:r>
        <w:fldChar w:fldCharType="separate"/>
      </w:r>
      <w:r w:rsidR="003364F3" w:rsidRPr="003364F3">
        <w:rPr>
          <w:noProof/>
        </w:rPr>
        <w:t>[52]</w:t>
      </w:r>
      <w:r>
        <w:fldChar w:fldCharType="end"/>
      </w:r>
      <w:r w:rsidR="00A76436">
        <w:t>; this</w:t>
      </w:r>
      <w:r w:rsidR="00C00E94">
        <w:t xml:space="preserve"> dataset runs from January 2018 until December 2020. </w:t>
      </w:r>
      <w:r w:rsidR="00496FDC">
        <w:t xml:space="preserve">The weather variables were </w:t>
      </w:r>
      <w:r w:rsidR="001200C0">
        <w:t>obtained</w:t>
      </w:r>
      <w:r w:rsidR="00496FDC">
        <w:t xml:space="preserve"> from the </w:t>
      </w:r>
      <w:r w:rsidR="004D738A">
        <w:t>Government of</w:t>
      </w:r>
      <w:r w:rsidR="00496FDC">
        <w:t xml:space="preserve"> Canada</w:t>
      </w:r>
      <w:r w:rsidR="006143C7">
        <w:t>’</w:t>
      </w:r>
      <w:r w:rsidR="004D738A">
        <w:t>s</w:t>
      </w:r>
      <w:r w:rsidR="00496FDC">
        <w:t xml:space="preserve"> website </w:t>
      </w:r>
      <w:r w:rsidR="004D738A">
        <w:fldChar w:fldCharType="begin" w:fldLock="1"/>
      </w:r>
      <w:r w:rsidR="003364F3">
        <w:instrText>ADDIN CSL_CITATION {"citationItems":[{"id":"ITEM-1","itemData":{"URL":"https://climate.weather.gc.ca/","accessed":{"date-parts":[["2021","1","5"]]},"id":"ITEM-1","issued":{"date-parts":[["0"]]},"title":"Historical Climate Data - Climate - Environment and Climate Change Canada","type":"webpage"},"uris":["http://www.mendeley.com/documents/?uuid=c15ab966-9c24-4b2b-b126-781a9ddd96b0"]}],"mendeley":{"formattedCitation":"[53]","plainTextFormattedCitation":"[53]","previouslyFormattedCitation":"[53]"},"properties":{"noteIndex":0},"schema":"https://github.com/citation-style-language/schema/raw/master/csl-citation.json"}</w:instrText>
      </w:r>
      <w:r w:rsidR="004D738A">
        <w:fldChar w:fldCharType="separate"/>
      </w:r>
      <w:r w:rsidR="003364F3" w:rsidRPr="003364F3">
        <w:rPr>
          <w:noProof/>
        </w:rPr>
        <w:t>[53]</w:t>
      </w:r>
      <w:r w:rsidR="004D738A">
        <w:fldChar w:fldCharType="end"/>
      </w:r>
      <w:r w:rsidR="00C16A0C">
        <w:t>.</w:t>
      </w:r>
      <w:r w:rsidR="004D738A">
        <w:t xml:space="preserve"> </w:t>
      </w:r>
    </w:p>
    <w:p w14:paraId="4563D5C1" w14:textId="36E74AEC" w:rsidR="00615C51" w:rsidRDefault="00615C51" w:rsidP="001200C0">
      <w:pPr>
        <w:pStyle w:val="BodyText"/>
        <w:ind w:firstLine="288"/>
      </w:pPr>
      <w:r>
        <w:t>The</w:t>
      </w:r>
      <w:r w:rsidR="001200C0">
        <w:t xml:space="preserve"> selected</w:t>
      </w:r>
      <w:r>
        <w:t xml:space="preserve"> global metrics are: Mean Absolute Percent Error (MAPE), Mean Error (ME), Mean Absolute Error (MAE), Mean Squared Error (MSE), Root Mean Squared Error (RMSE)</w:t>
      </w:r>
      <w:r w:rsidR="00AB7C14">
        <w:t>, and Standard Deviation</w:t>
      </w:r>
      <w:r>
        <w:t>.</w:t>
      </w:r>
      <w:r w:rsidR="00464732">
        <w:t xml:space="preserve"> The MAPE tells us the size of the error of the forecasted values in terms of percentage. MAPE is the most common measure </w:t>
      </w:r>
      <w:r w:rsidR="00E000E7">
        <w:t>used for</w:t>
      </w:r>
      <w:r w:rsidR="00464732">
        <w:t xml:space="preserve"> load forecasting</w:t>
      </w:r>
      <w:r w:rsidR="000D6F2C">
        <w:t xml:space="preserve"> </w:t>
      </w:r>
      <w:r w:rsidR="000D6F2C">
        <w:fldChar w:fldCharType="begin" w:fldLock="1"/>
      </w:r>
      <w:r w:rsidR="00E510CD">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[1]","plainTextFormattedCitation":"[1]","previouslyFormattedCitation":"[1]"},"properties":{"noteIndex":0},"schema":"https://github.com/citation-style-language/schema/raw/master/csl-citation.json"}</w:instrText>
      </w:r>
      <w:r w:rsidR="000D6F2C">
        <w:fldChar w:fldCharType="separate"/>
      </w:r>
      <w:r w:rsidR="000D6F2C" w:rsidRPr="000D6F2C">
        <w:rPr>
          <w:noProof/>
        </w:rPr>
        <w:t>[1]</w:t>
      </w:r>
      <w:r w:rsidR="000D6F2C">
        <w:fldChar w:fldCharType="end"/>
      </w:r>
      <w:r w:rsidR="00464732">
        <w:t>; it works best when there are no near zeros or extreme values.</w:t>
      </w:r>
      <w:r w:rsidR="001200C0" w:rsidRPr="001200C0">
        <w:t xml:space="preserve"> ME stands for the average error of all forecasts over the entire horizon. The MAE is a calculation of the average magnitude of forecast errors without taking their direction into account. The RMSE indicates the model</w:t>
      </w:r>
      <w:r w:rsidR="001200C0">
        <w:t>’</w:t>
      </w:r>
      <w:r w:rsidR="001200C0" w:rsidRPr="001200C0">
        <w:t>s absolute fit or how similar the actual values are to the expected values.</w:t>
      </w:r>
      <w:r w:rsidR="001200C0">
        <w:t xml:space="preserve"> </w:t>
      </w:r>
      <w:r w:rsidR="00EF2F73">
        <w:t>Standard deviation tells how spread the error</w:t>
      </w:r>
      <w:r w:rsidR="00F36A2D">
        <w:t>s</w:t>
      </w:r>
      <w:r w:rsidR="00EF2F73">
        <w:t xml:space="preserve"> are</w:t>
      </w:r>
      <w:r w:rsidR="001200C0">
        <w:t>,</w:t>
      </w:r>
      <w:r w:rsidR="00EF2F73">
        <w:t xml:space="preserve"> </w:t>
      </w:r>
      <w:r w:rsidR="001200C0">
        <w:t>measuring</w:t>
      </w:r>
      <w:r w:rsidR="00EF2F73">
        <w:t xml:space="preserve"> how far each error is from the mean error.</w:t>
      </w:r>
    </w:p>
    <w:p w14:paraId="130E3C9B" w14:textId="5E08FF52" w:rsidR="000E6695" w:rsidRPr="000E6695" w:rsidRDefault="00F648D1" w:rsidP="00765C78">
      <w:pPr>
        <w:pStyle w:val="BodyText"/>
        <w:ind w:firstLine="288"/>
      </w:pPr>
      <w:r>
        <w:t>Since</w:t>
      </w:r>
      <w:r w:rsidR="00675512">
        <w:t xml:space="preserve"> </w:t>
      </w:r>
      <w:r w:rsidR="000F0111">
        <w:t xml:space="preserve">the global metrics only show one value </w:t>
      </w:r>
      <w:r w:rsidR="00884E6B">
        <w:t>that</w:t>
      </w:r>
      <w:r>
        <w:t xml:space="preserve"> </w:t>
      </w:r>
      <w:r w:rsidR="001200C0">
        <w:t>was</w:t>
      </w:r>
      <w:r>
        <w:t xml:space="preserve"> gotten</w:t>
      </w:r>
      <w:r w:rsidR="00675512">
        <w:t xml:space="preserve"> from</w:t>
      </w:r>
      <w:r w:rsidR="000F0111">
        <w:t xml:space="preserve"> the entire dataset. </w:t>
      </w:r>
      <w:r w:rsidR="00301325">
        <w:t xml:space="preserve">There is the </w:t>
      </w:r>
      <w:r w:rsidR="000F0111">
        <w:t xml:space="preserve">need to </w:t>
      </w:r>
      <w:r w:rsidR="003314C7">
        <w:t>classify</w:t>
      </w:r>
      <w:r w:rsidR="000F0111">
        <w:t xml:space="preserve"> the errors on hourly, daily, and monthly horizons. This</w:t>
      </w:r>
      <w:r w:rsidR="001200C0">
        <w:t xml:space="preserve"> approach</w:t>
      </w:r>
      <w:r w:rsidR="000F0111">
        <w:t xml:space="preserve"> </w:t>
      </w:r>
      <w:r w:rsidR="0014562C">
        <w:t>gives</w:t>
      </w:r>
      <w:r w:rsidR="000F0111">
        <w:t xml:space="preserve"> us </w:t>
      </w:r>
      <w:r w:rsidR="0014562C">
        <w:t>a better picture of the</w:t>
      </w:r>
      <w:r w:rsidR="000F0111">
        <w:t xml:space="preserve"> distribution of error</w:t>
      </w:r>
      <w:r w:rsidR="0014562C">
        <w:t>s</w:t>
      </w:r>
      <w:r w:rsidR="000F0111">
        <w:t xml:space="preserve"> </w:t>
      </w:r>
      <w:r w:rsidR="003314C7">
        <w:t xml:space="preserve">for </w:t>
      </w:r>
      <w:r w:rsidR="000F0111">
        <w:t>each hour, month, and day</w:t>
      </w:r>
      <w:r w:rsidR="0014562C">
        <w:t xml:space="preserve">. </w:t>
      </w:r>
      <w:r w:rsidR="001200C0">
        <w:t>It</w:t>
      </w:r>
      <w:r w:rsidR="000D6F2C">
        <w:t xml:space="preserve"> also</w:t>
      </w:r>
      <w:r w:rsidR="005860EB">
        <w:t xml:space="preserve"> </w:t>
      </w:r>
      <w:r w:rsidR="000F0111">
        <w:t>helps us to identify situations where the algorithms perform better or worse.</w:t>
      </w:r>
    </w:p>
    <w:p w14:paraId="48E12E4F" w14:textId="5E79C420" w:rsidR="001D4D50" w:rsidRDefault="000E6695" w:rsidP="000E6695">
      <w:pPr>
        <w:pStyle w:val="Heading1"/>
      </w:pPr>
      <w:r>
        <w:t xml:space="preserve"> </w:t>
      </w:r>
      <w:bookmarkStart w:id="652" w:name="_Toc69470502"/>
      <w:bookmarkStart w:id="653" w:name="_Toc69470957"/>
      <w:bookmarkStart w:id="654" w:name="_Toc71471478"/>
      <w:r w:rsidR="001D4D50">
        <w:t>Contributions</w:t>
      </w:r>
      <w:bookmarkEnd w:id="652"/>
      <w:bookmarkEnd w:id="653"/>
      <w:bookmarkEnd w:id="654"/>
    </w:p>
    <w:p w14:paraId="63A73F47" w14:textId="03E925B7" w:rsidR="00F114CC" w:rsidRDefault="00A823F0" w:rsidP="00A823F0">
      <w:pPr>
        <w:pStyle w:val="BodyText"/>
        <w:ind w:firstLine="288"/>
        <w:rPr>
          <w:ins w:id="655" w:author="Dawn MacIsaac" w:date="2021-06-05T09:45:00Z"/>
        </w:rPr>
      </w:pPr>
      <w:r w:rsidRPr="00A823F0">
        <w:t xml:space="preserve">Researchers will be able to compare the value added by deep learning algorithms (such as CNN and LTSM) to more traditional algorithms with the help of this research. We want to develop an algorithm (or a series of algorithms) that can easily adjust to annual increases in power demand, as well as sudden shifts in temperature and any other random variable that affects load demand. We also want to create an algorithm or algorithms capable of comprehending and </w:t>
      </w:r>
      <w:r w:rsidRPr="00A823F0">
        <w:lastRenderedPageBreak/>
        <w:t>interpreting complex data relationships without the need for explicit user feedback. Furthermore, this project will be a reproducible experiment that other researchers can use in the future. The main reasons for this are that two of our datasets come from a</w:t>
      </w:r>
      <w:r>
        <w:t>n</w:t>
      </w:r>
      <w:r w:rsidRPr="00A823F0">
        <w:t xml:space="preserve"> independent system operator, and the benchmark algorithms we</w:t>
      </w:r>
      <w:r>
        <w:t xml:space="preserve"> wi</w:t>
      </w:r>
      <w:r w:rsidRPr="00A823F0">
        <w:t>ll be working with are well-documented.</w:t>
      </w:r>
      <w:r w:rsidR="00F114CC">
        <w:br w:type="page"/>
      </w:r>
    </w:p>
    <w:p w14:paraId="2258A065" w14:textId="507F0228" w:rsidR="00347906" w:rsidRDefault="00347906" w:rsidP="00A823F0">
      <w:pPr>
        <w:pStyle w:val="BodyText"/>
        <w:ind w:firstLine="288"/>
        <w:rPr>
          <w:ins w:id="656" w:author="Dawn MacIsaac" w:date="2021-06-05T09:45:00Z"/>
        </w:rPr>
      </w:pPr>
    </w:p>
    <w:p w14:paraId="338287BB" w14:textId="1E0CD2AA" w:rsidR="00347906" w:rsidRDefault="00347906" w:rsidP="00A823F0">
      <w:pPr>
        <w:pStyle w:val="BodyText"/>
        <w:ind w:firstLine="288"/>
        <w:rPr>
          <w:ins w:id="657" w:author="Dawn MacIsaac" w:date="2021-06-05T09:45:00Z"/>
        </w:rPr>
      </w:pPr>
    </w:p>
    <w:p w14:paraId="229F951F" w14:textId="77777777" w:rsidR="00347906" w:rsidRDefault="00347906" w:rsidP="00347906">
      <w:pPr>
        <w:pStyle w:val="BodyText"/>
        <w:numPr>
          <w:ilvl w:val="0"/>
          <w:numId w:val="49"/>
        </w:numPr>
        <w:rPr>
          <w:moveTo w:id="658" w:author="Dawn MacIsaac" w:date="2021-06-05T09:46:00Z"/>
        </w:rPr>
      </w:pPr>
      <w:moveToRangeStart w:id="659" w:author="Dawn MacIsaac" w:date="2021-06-05T09:46:00Z" w:name="move73778776"/>
      <w:moveTo w:id="660" w:author="Dawn MacIsaac" w:date="2021-06-05T09:46:00Z">
        <w:r>
          <w:t xml:space="preserve">Stage 2:  implement a CNN and assess its performance using the 3 data sets.  </w:t>
        </w:r>
      </w:moveTo>
    </w:p>
    <w:p w14:paraId="5F2882E1" w14:textId="77777777" w:rsidR="00347906" w:rsidRDefault="00347906" w:rsidP="00347906">
      <w:pPr>
        <w:pStyle w:val="BodyText"/>
        <w:numPr>
          <w:ilvl w:val="1"/>
          <w:numId w:val="49"/>
        </w:numPr>
        <w:rPr>
          <w:moveTo w:id="661" w:author="Dawn MacIsaac" w:date="2021-06-05T09:46:00Z"/>
        </w:rPr>
      </w:pPr>
      <w:moveTo w:id="662" w:author="Dawn MacIsaac" w:date="2021-06-05T09:46:00Z">
        <w:r>
          <w:t xml:space="preserve">2019 is forecasted, even though we have the data so that we can measure the accuracy.  Common ways to measure accuracy include </w:t>
        </w:r>
        <w:proofErr w:type="spellStart"/>
        <w:r>
          <w:t>MAPE</w:t>
        </w:r>
        <w:proofErr w:type="spellEnd"/>
        <w:r>
          <w:t xml:space="preserve">, ME, </w:t>
        </w:r>
        <w:proofErr w:type="spellStart"/>
        <w:r>
          <w:t>MSE</w:t>
        </w:r>
        <w:proofErr w:type="spellEnd"/>
        <w:r>
          <w:t xml:space="preserve">, </w:t>
        </w:r>
        <w:proofErr w:type="spellStart"/>
        <w:r>
          <w:t>RMSE</w:t>
        </w:r>
        <w:proofErr w:type="spellEnd"/>
        <w:r>
          <w:t>, STD and will calculate all to compare performance against the benchmark algorithms and performance of other systems with the same horizon focus reported in the literature.  We will also sample errors (explain) to analyze performance further.</w:t>
        </w:r>
      </w:moveTo>
    </w:p>
    <w:p w14:paraId="3031C98E" w14:textId="77777777" w:rsidR="00347906" w:rsidRDefault="00347906" w:rsidP="00347906">
      <w:pPr>
        <w:pStyle w:val="BodyText"/>
        <w:numPr>
          <w:ilvl w:val="0"/>
          <w:numId w:val="49"/>
        </w:numPr>
        <w:rPr>
          <w:moveTo w:id="663" w:author="Dawn MacIsaac" w:date="2021-06-05T09:46:00Z"/>
        </w:rPr>
      </w:pPr>
      <w:moveTo w:id="664" w:author="Dawn MacIsaac" w:date="2021-06-05T09:46:00Z">
        <w:r>
          <w:t>Stage 3: assess the performance of LSTM</w:t>
        </w:r>
      </w:moveTo>
    </w:p>
    <w:moveToRangeEnd w:id="659"/>
    <w:p w14:paraId="6CFA90DB" w14:textId="77777777" w:rsidR="00347906" w:rsidRDefault="00347906" w:rsidP="00A823F0">
      <w:pPr>
        <w:pStyle w:val="BodyText"/>
        <w:ind w:firstLine="288"/>
      </w:pPr>
    </w:p>
    <w:p w14:paraId="3B0E8E0B" w14:textId="59878F06" w:rsidR="00F114CC" w:rsidRDefault="00F114CC" w:rsidP="00F114CC">
      <w:pPr>
        <w:pStyle w:val="Heading1"/>
      </w:pPr>
      <w:bookmarkStart w:id="665" w:name="_Toc71471479"/>
      <w:r>
        <w:t>References</w:t>
      </w:r>
      <w:bookmarkEnd w:id="665"/>
    </w:p>
    <w:p w14:paraId="17E191DB" w14:textId="01105177" w:rsidR="009E7574" w:rsidRPr="009E7574" w:rsidRDefault="005C54B3" w:rsidP="009E7574">
      <w:pPr>
        <w:widowControl w:val="0"/>
        <w:autoSpaceDE w:val="0"/>
        <w:autoSpaceDN w:val="0"/>
        <w:adjustRightInd w:val="0"/>
        <w:spacing w:after="120" w:line="480" w:lineRule="auto"/>
        <w:ind w:left="640" w:hanging="640"/>
        <w:rPr>
          <w:rFonts w:cs="Calibri"/>
          <w:noProof/>
          <w:szCs w:val="24"/>
        </w:rPr>
      </w:pPr>
      <w:r>
        <w:fldChar w:fldCharType="begin" w:fldLock="1"/>
      </w:r>
      <w:r>
        <w:instrText xml:space="preserve">ADDIN Mendeley Bibliography CSL_BIBLIOGRAPHY </w:instrText>
      </w:r>
      <w:r>
        <w:fldChar w:fldCharType="separate"/>
      </w:r>
      <w:r w:rsidR="009E7574" w:rsidRPr="009E7574">
        <w:rPr>
          <w:rFonts w:cs="Calibri"/>
          <w:noProof/>
          <w:szCs w:val="24"/>
        </w:rPr>
        <w:t>[1]</w:t>
      </w:r>
      <w:r w:rsidR="009E7574" w:rsidRPr="009E7574">
        <w:rPr>
          <w:rFonts w:cs="Calibri"/>
          <w:noProof/>
          <w:szCs w:val="24"/>
        </w:rPr>
        <w:tab/>
        <w:t xml:space="preserve">T. Hong and S. Fan, “Probabilistic electric load forecasting: A tutorial review,” </w:t>
      </w:r>
      <w:r w:rsidR="009E7574" w:rsidRPr="009E7574">
        <w:rPr>
          <w:rFonts w:cs="Calibri"/>
          <w:i/>
          <w:iCs/>
          <w:noProof/>
          <w:szCs w:val="24"/>
        </w:rPr>
        <w:t>Int. J. Forecast.</w:t>
      </w:r>
      <w:r w:rsidR="009E7574" w:rsidRPr="009E7574">
        <w:rPr>
          <w:rFonts w:cs="Calibri"/>
          <w:noProof/>
          <w:szCs w:val="24"/>
        </w:rPr>
        <w:t>, vol. 32, no. 3, pp. 914–938, 2016, doi: 10.1016/j.ijforecast.2015.11.011.</w:t>
      </w:r>
    </w:p>
    <w:p w14:paraId="43A530D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w:t>
      </w:r>
      <w:r w:rsidRPr="009E7574">
        <w:rPr>
          <w:rFonts w:cs="Calibri"/>
          <w:noProof/>
          <w:szCs w:val="24"/>
        </w:rPr>
        <w:tab/>
        <w:t>S. Saurabh, H. Shoeb, and A. B. Mohammad, “Short Term Load Forecasting Using Artificial Neural Network,” pp. 159–163, 2017.</w:t>
      </w:r>
    </w:p>
    <w:p w14:paraId="334F5703"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w:t>
      </w:r>
      <w:r w:rsidRPr="009E7574">
        <w:rPr>
          <w:rFonts w:cs="Calibri"/>
          <w:noProof/>
          <w:szCs w:val="24"/>
        </w:rPr>
        <w:tab/>
        <w:t>K. Amarasinghe, D. L. Marino, and M. Manic, “Deep neural networks for energy load forecasting,” 2017, doi: 10.1109/ISIE.2017.8001465.</w:t>
      </w:r>
    </w:p>
    <w:p w14:paraId="05C9DCB2"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w:t>
      </w:r>
      <w:r w:rsidRPr="009E7574">
        <w:rPr>
          <w:rFonts w:cs="Calibri"/>
          <w:noProof/>
          <w:szCs w:val="24"/>
        </w:rPr>
        <w:tab/>
        <w:t xml:space="preserve">J. Zhang, Y. M. Wei, D. Li, Z. Tan, and J. Zhou, “Short term electricity load forecasting using a hybrid model,” </w:t>
      </w:r>
      <w:r w:rsidRPr="009E7574">
        <w:rPr>
          <w:rFonts w:cs="Calibri"/>
          <w:i/>
          <w:iCs/>
          <w:noProof/>
          <w:szCs w:val="24"/>
        </w:rPr>
        <w:t>Energy</w:t>
      </w:r>
      <w:r w:rsidRPr="009E7574">
        <w:rPr>
          <w:rFonts w:cs="Calibri"/>
          <w:noProof/>
          <w:szCs w:val="24"/>
        </w:rPr>
        <w:t>, 2018, doi: 10.1016/j.energy.2018.06.012.</w:t>
      </w:r>
    </w:p>
    <w:p w14:paraId="2C243A8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lastRenderedPageBreak/>
        <w:t>[5]</w:t>
      </w:r>
      <w:r w:rsidRPr="009E7574">
        <w:rPr>
          <w:rFonts w:cs="Calibri"/>
          <w:noProof/>
          <w:szCs w:val="24"/>
        </w:rPr>
        <w:tab/>
        <w:t xml:space="preserve">C. Kuster, Y. Rezgui, and M. Mourshed, “Electrical load forecasting models: A critical systematic review,” </w:t>
      </w:r>
      <w:r w:rsidRPr="009E7574">
        <w:rPr>
          <w:rFonts w:cs="Calibri"/>
          <w:i/>
          <w:iCs/>
          <w:noProof/>
          <w:szCs w:val="24"/>
        </w:rPr>
        <w:t>Sustainable Cities and Society</w:t>
      </w:r>
      <w:r w:rsidRPr="009E7574">
        <w:rPr>
          <w:rFonts w:cs="Calibri"/>
          <w:noProof/>
          <w:szCs w:val="24"/>
        </w:rPr>
        <w:t>. 2017, doi: 10.1016/j.scs.2017.08.009.</w:t>
      </w:r>
    </w:p>
    <w:p w14:paraId="04E6512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[6]</w:t>
      </w:r>
      <w:r w:rsidRPr="009E7574">
        <w:rPr>
          <w:rFonts w:cs="Calibri"/>
          <w:noProof/>
          <w:szCs w:val="24"/>
        </w:rPr>
        <w:tab/>
        <w:t xml:space="preserve">A. Almalaq and G. Edwards, “A review of deep learning methods applied on load forecasting,” </w:t>
      </w:r>
      <w:r w:rsidRPr="009E7574">
        <w:rPr>
          <w:rFonts w:cs="Calibri"/>
          <w:i/>
          <w:iCs/>
          <w:noProof/>
          <w:szCs w:val="24"/>
        </w:rPr>
        <w:t>Proc. - 16th IEEE Int. Conf. Mach. Learn. Appl. ICMLA 2017</w:t>
      </w:r>
      <w:r w:rsidRPr="009E7574">
        <w:rPr>
          <w:rFonts w:cs="Calibri"/>
          <w:noProof/>
          <w:szCs w:val="24"/>
        </w:rPr>
        <w:t>, vol. 2017-Decem, pp. 511–516, 2017, doi: 10.1109/ICMLA.2017.0-110.</w:t>
      </w:r>
    </w:p>
    <w:p w14:paraId="12C3B4D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[7]</w:t>
      </w:r>
      <w:r w:rsidRPr="009E7574">
        <w:rPr>
          <w:rFonts w:cs="Calibri"/>
          <w:noProof/>
          <w:szCs w:val="24"/>
        </w:rPr>
        <w:tab/>
        <w:t xml:space="preserve">B. Yildiz, J. I. Bilbao, and A. B. Sproul, “A review and analysis of regression and machine learning models on commercial building electricity load forecasting,” </w:t>
      </w:r>
      <w:r w:rsidRPr="009E7574">
        <w:rPr>
          <w:rFonts w:cs="Calibri"/>
          <w:i/>
          <w:iCs/>
          <w:noProof/>
          <w:szCs w:val="24"/>
        </w:rPr>
        <w:t>Renewable and Sustainable Energy Reviews</w:t>
      </w:r>
      <w:r w:rsidRPr="009E7574">
        <w:rPr>
          <w:rFonts w:cs="Calibri"/>
          <w:noProof/>
          <w:szCs w:val="24"/>
        </w:rPr>
        <w:t>. 2017, doi: 10.1016/j.rser.2017.02.023.</w:t>
      </w:r>
    </w:p>
    <w:p w14:paraId="78FD38A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[8]</w:t>
      </w:r>
      <w:r w:rsidRPr="009E7574">
        <w:rPr>
          <w:rFonts w:cs="Calibri"/>
          <w:noProof/>
          <w:szCs w:val="24"/>
        </w:rPr>
        <w:tab/>
        <w:t>A. Baliyan, K. Gaurav, and S. Kumar Mishra, “A review of short term load forecasting using artificial neural network models,” 2015, doi: 10.1016/j.procs.2015.04.160.</w:t>
      </w:r>
    </w:p>
    <w:p w14:paraId="2573406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[9]</w:t>
      </w:r>
      <w:r w:rsidRPr="009E7574">
        <w:rPr>
          <w:rFonts w:cs="Calibri"/>
          <w:noProof/>
          <w:szCs w:val="24"/>
        </w:rPr>
        <w:tab/>
        <w:t xml:space="preserve">I. K. Nti, M. Teimeh, O. Nyarko-Boateng, and A. F. Adekoya, “Electricity load forecasting: a systematic review,” </w:t>
      </w:r>
      <w:r w:rsidRPr="009E7574">
        <w:rPr>
          <w:rFonts w:cs="Calibri"/>
          <w:i/>
          <w:iCs/>
          <w:noProof/>
          <w:szCs w:val="24"/>
        </w:rPr>
        <w:t>J. Electr. Syst. Inf. Technol.</w:t>
      </w:r>
      <w:r w:rsidRPr="009E7574">
        <w:rPr>
          <w:rFonts w:cs="Calibri"/>
          <w:noProof/>
          <w:szCs w:val="24"/>
        </w:rPr>
        <w:t>, 2020, doi: 10.1186/s43067-020-00021-8.</w:t>
      </w:r>
    </w:p>
    <w:p w14:paraId="51797752"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[10]</w:t>
      </w:r>
      <w:r w:rsidRPr="009E7574">
        <w:rPr>
          <w:rFonts w:cs="Calibri"/>
          <w:noProof/>
          <w:szCs w:val="24"/>
        </w:rPr>
        <w:tab/>
        <w:t xml:space="preserve">Z. Deng, B. Wang, Y. Xu, T. Xu, C. Liu, and Z. Zhu, “Multi-scale convolutional neural network with time-cognition for multi-step short-Term load forecasting,” </w:t>
      </w:r>
      <w:r w:rsidRPr="009E7574">
        <w:rPr>
          <w:rFonts w:cs="Calibri"/>
          <w:i/>
          <w:iCs/>
          <w:noProof/>
          <w:szCs w:val="24"/>
        </w:rPr>
        <w:t>IEEE Access</w:t>
      </w:r>
      <w:r w:rsidRPr="009E7574">
        <w:rPr>
          <w:rFonts w:cs="Calibri"/>
          <w:noProof/>
          <w:szCs w:val="24"/>
        </w:rPr>
        <w:t>, vol. 7, pp. 88058–88071, 2019, doi: 10.1109/ACCESS.2019.2926137.</w:t>
      </w:r>
    </w:p>
    <w:p w14:paraId="3BE35377"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[11]</w:t>
      </w:r>
      <w:r w:rsidRPr="009E7574">
        <w:rPr>
          <w:rFonts w:cs="Calibri"/>
          <w:noProof/>
          <w:szCs w:val="24"/>
        </w:rPr>
        <w:tab/>
        <w:t xml:space="preserve">T. Hong, J. Wilson, and J. Xie, “Long term probabilistic load forecasting and normalization with hourly information,” </w:t>
      </w:r>
      <w:r w:rsidRPr="009E7574">
        <w:rPr>
          <w:rFonts w:cs="Calibri"/>
          <w:i/>
          <w:iCs/>
          <w:noProof/>
          <w:szCs w:val="24"/>
        </w:rPr>
        <w:t>IEEE Trans. Smart Grid</w:t>
      </w:r>
      <w:r w:rsidRPr="009E7574">
        <w:rPr>
          <w:rFonts w:cs="Calibri"/>
          <w:noProof/>
          <w:szCs w:val="24"/>
        </w:rPr>
        <w:t>, vol. 5, no. 1, pp. 456–462, 2014, doi: 10.1109/TSG.2013.2274373.</w:t>
      </w:r>
    </w:p>
    <w:p w14:paraId="1B05CB6F"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[12]</w:t>
      </w:r>
      <w:r w:rsidRPr="009E7574">
        <w:rPr>
          <w:rFonts w:cs="Calibri"/>
          <w:noProof/>
          <w:szCs w:val="24"/>
        </w:rPr>
        <w:tab/>
        <w:t>S. Kumar, S. Mishra, and S. Gupta, “Short term load forecasting using ANN and multiple linear regression,” 2016, doi: 10.1109/CICT.2016.44.</w:t>
      </w:r>
    </w:p>
    <w:p w14:paraId="485A1493"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lastRenderedPageBreak/>
        <w:t>[13]</w:t>
      </w:r>
      <w:r w:rsidRPr="009E7574">
        <w:rPr>
          <w:rFonts w:cs="Calibri"/>
          <w:noProof/>
          <w:szCs w:val="24"/>
        </w:rPr>
        <w:tab/>
        <w:t xml:space="preserve">A. Y. Saber and A. K. M. R. Alam, “Short term load forecasting using multiple linear regression for big data,” </w:t>
      </w:r>
      <w:r w:rsidRPr="009E7574">
        <w:rPr>
          <w:rFonts w:cs="Calibri"/>
          <w:i/>
          <w:iCs/>
          <w:noProof/>
          <w:szCs w:val="24"/>
        </w:rPr>
        <w:t>2017 IEEE Symp. Ser. Comput. Intell. SSCI 2017 - Proc.</w:t>
      </w:r>
      <w:r w:rsidRPr="009E7574">
        <w:rPr>
          <w:rFonts w:cs="Calibri"/>
          <w:noProof/>
          <w:szCs w:val="24"/>
        </w:rPr>
        <w:t>, vol. 2018-Janua, pp. 1–6, 2018, doi: 10.1109/SSCI.2017.8285261.</w:t>
      </w:r>
    </w:p>
    <w:p w14:paraId="42D42E8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[14]</w:t>
      </w:r>
      <w:r w:rsidRPr="009E7574">
        <w:rPr>
          <w:rFonts w:cs="Calibri"/>
          <w:noProof/>
          <w:szCs w:val="24"/>
        </w:rPr>
        <w:tab/>
        <w:t>P. Ji, D. Xiong, P. Wang, and J. Chen, “A study on exponential smoothing model for load forecasting,” 2012, doi: 10.1109/APPEEC.2012.6307555.</w:t>
      </w:r>
    </w:p>
    <w:p w14:paraId="6109FD2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[15]</w:t>
      </w:r>
      <w:r w:rsidRPr="009E7574">
        <w:rPr>
          <w:rFonts w:cs="Calibri"/>
          <w:noProof/>
          <w:szCs w:val="24"/>
        </w:rPr>
        <w:tab/>
        <w:t xml:space="preserve">J. F. Rendon-Sanchez and L. M. de Menezes, “Structural combination of seasonal exponential smoothing forecasts applied to load forecasting,” </w:t>
      </w:r>
      <w:r w:rsidRPr="009E7574">
        <w:rPr>
          <w:rFonts w:cs="Calibri"/>
          <w:i/>
          <w:iCs/>
          <w:noProof/>
          <w:szCs w:val="24"/>
        </w:rPr>
        <w:t>Eur. J. Oper. Res.</w:t>
      </w:r>
      <w:r w:rsidRPr="009E7574">
        <w:rPr>
          <w:rFonts w:cs="Calibri"/>
          <w:noProof/>
          <w:szCs w:val="24"/>
        </w:rPr>
        <w:t>, 2019, doi: 10.1016/j.ejor.2018.12.013.</w:t>
      </w:r>
    </w:p>
    <w:p w14:paraId="5741DAFF"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[16]</w:t>
      </w:r>
      <w:r w:rsidRPr="009E7574">
        <w:rPr>
          <w:rFonts w:cs="Calibri"/>
          <w:noProof/>
          <w:szCs w:val="24"/>
        </w:rPr>
        <w:tab/>
        <w:t>L. Tang, Y. Yi, and Y. Peng, “An ensemble deep learning model for short-term load forecasting based on ARIMA and LSTM,” 2019, doi: 10.1109/SmartGridComm.2019.8909756.</w:t>
      </w:r>
    </w:p>
    <w:p w14:paraId="147B3EF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[17]</w:t>
      </w:r>
      <w:r w:rsidRPr="009E7574">
        <w:rPr>
          <w:rFonts w:cs="Calibri"/>
          <w:noProof/>
          <w:szCs w:val="24"/>
        </w:rPr>
        <w:tab/>
        <w:t xml:space="preserve">B. Nepal, M. Yamaha, A. Yokoe, and T. Yamaji, “Electricity load forecasting using clustering and ARIMA model for energy management in buildings,” </w:t>
      </w:r>
      <w:r w:rsidRPr="009E7574">
        <w:rPr>
          <w:rFonts w:cs="Calibri"/>
          <w:i/>
          <w:iCs/>
          <w:noProof/>
          <w:szCs w:val="24"/>
        </w:rPr>
        <w:t>Japan Archit. Rev.</w:t>
      </w:r>
      <w:r w:rsidRPr="009E7574">
        <w:rPr>
          <w:rFonts w:cs="Calibri"/>
          <w:noProof/>
          <w:szCs w:val="24"/>
        </w:rPr>
        <w:t>, 2020, doi: 10.1002/2475-8876.12135.</w:t>
      </w:r>
    </w:p>
    <w:p w14:paraId="572AFA12"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[18]</w:t>
      </w:r>
      <w:r w:rsidRPr="009E7574">
        <w:rPr>
          <w:rFonts w:cs="Calibri"/>
          <w:noProof/>
          <w:szCs w:val="24"/>
        </w:rPr>
        <w:tab/>
        <w:t>A. Badri, Z. Ameli, and A. Motie Birjandi, “Application of artificial neural networks and fuzzy logic methods for short term load forecasting,” 2012, doi: 10.1016/j.egypro.2011.12.965.</w:t>
      </w:r>
    </w:p>
    <w:p w14:paraId="26C85FCE"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[19]</w:t>
      </w:r>
      <w:r w:rsidRPr="009E7574">
        <w:rPr>
          <w:rFonts w:cs="Calibri"/>
          <w:noProof/>
          <w:szCs w:val="24"/>
        </w:rPr>
        <w:tab/>
        <w:t xml:space="preserve">P. H. Kuo and C. J. Huang, “A high precision artificial neural networks model for short-Term energy load forecasting,” </w:t>
      </w:r>
      <w:r w:rsidRPr="009E7574">
        <w:rPr>
          <w:rFonts w:cs="Calibri"/>
          <w:i/>
          <w:iCs/>
          <w:noProof/>
          <w:szCs w:val="24"/>
        </w:rPr>
        <w:t>Energies</w:t>
      </w:r>
      <w:r w:rsidRPr="009E7574">
        <w:rPr>
          <w:rFonts w:cs="Calibri"/>
          <w:noProof/>
          <w:szCs w:val="24"/>
        </w:rPr>
        <w:t>, 2018, doi: 10.3390/en11010213.</w:t>
      </w:r>
    </w:p>
    <w:p w14:paraId="70101E73"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[20]</w:t>
      </w:r>
      <w:r w:rsidRPr="009E7574">
        <w:rPr>
          <w:rFonts w:cs="Calibri"/>
          <w:noProof/>
          <w:szCs w:val="24"/>
        </w:rPr>
        <w:tab/>
        <w:t xml:space="preserve">T. Hong and P. Wang, “Fuzzy interaction regression for short term load forecasting,” </w:t>
      </w:r>
      <w:r w:rsidRPr="009E7574">
        <w:rPr>
          <w:rFonts w:cs="Calibri"/>
          <w:i/>
          <w:iCs/>
          <w:noProof/>
          <w:szCs w:val="24"/>
        </w:rPr>
        <w:t>Fuzzy Optim. Decis. Mak.</w:t>
      </w:r>
      <w:r w:rsidRPr="009E7574">
        <w:rPr>
          <w:rFonts w:cs="Calibri"/>
          <w:noProof/>
          <w:szCs w:val="24"/>
        </w:rPr>
        <w:t>, 2014, doi: 10.1007/s10700-013-9166-9.</w:t>
      </w:r>
    </w:p>
    <w:p w14:paraId="356D1FF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lastRenderedPageBreak/>
        <w:t>[21]</w:t>
      </w:r>
      <w:r w:rsidRPr="009E7574">
        <w:rPr>
          <w:rFonts w:cs="Calibri"/>
          <w:noProof/>
          <w:szCs w:val="24"/>
        </w:rPr>
        <w:tab/>
        <w:t xml:space="preserve">M. Hanmandlu and B. K. Chauhan, “Load forecasting using hybrid models,” </w:t>
      </w:r>
      <w:r w:rsidRPr="009E7574">
        <w:rPr>
          <w:rFonts w:cs="Calibri"/>
          <w:i/>
          <w:iCs/>
          <w:noProof/>
          <w:szCs w:val="24"/>
        </w:rPr>
        <w:t>IEEE Trans. Power Syst.</w:t>
      </w:r>
      <w:r w:rsidRPr="009E7574">
        <w:rPr>
          <w:rFonts w:cs="Calibri"/>
          <w:noProof/>
          <w:szCs w:val="24"/>
        </w:rPr>
        <w:t>, 2011, doi: 10.1109/TPWRS.2010.2048585.</w:t>
      </w:r>
    </w:p>
    <w:p w14:paraId="366FCF59"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[22]</w:t>
      </w:r>
      <w:r w:rsidRPr="009E7574">
        <w:rPr>
          <w:rFonts w:cs="Calibri"/>
          <w:noProof/>
          <w:szCs w:val="24"/>
        </w:rPr>
        <w:tab/>
        <w:t xml:space="preserve">A. Yang, W. Li, and X. Yang, “Short-term electricity load forecasting based on feature selection and Least Squares Support Vector Machines,” </w:t>
      </w:r>
      <w:r w:rsidRPr="009E7574">
        <w:rPr>
          <w:rFonts w:cs="Calibri"/>
          <w:i/>
          <w:iCs/>
          <w:noProof/>
          <w:szCs w:val="24"/>
        </w:rPr>
        <w:t>Knowledge-Based Syst.</w:t>
      </w:r>
      <w:r w:rsidRPr="009E7574">
        <w:rPr>
          <w:rFonts w:cs="Calibri"/>
          <w:noProof/>
          <w:szCs w:val="24"/>
        </w:rPr>
        <w:t>, 2019, doi: 10.1016/j.knosys.2018.08.027.</w:t>
      </w:r>
    </w:p>
    <w:p w14:paraId="7A725EE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[23]</w:t>
      </w:r>
      <w:r w:rsidRPr="009E7574">
        <w:rPr>
          <w:rFonts w:cs="Calibri"/>
          <w:noProof/>
          <w:szCs w:val="24"/>
        </w:rPr>
        <w:tab/>
        <w:t>V. Mayrink and H. S. Hippert, “A hybrid method using Exponential Smoothing and Gradient Boosting for electrical short-term load forecasting,” 2017, doi: 10.1109/LA-CCI.2016.7885697.</w:t>
      </w:r>
    </w:p>
    <w:p w14:paraId="10AF880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[24]</w:t>
      </w:r>
      <w:r w:rsidRPr="009E7574">
        <w:rPr>
          <w:rFonts w:cs="Calibri"/>
          <w:noProof/>
          <w:szCs w:val="24"/>
        </w:rPr>
        <w:tab/>
        <w:t xml:space="preserve">D. L. Marino, K. Amarasinghe, and M. Manic, “Building energy load forecasting using Deep Neural Networks,” </w:t>
      </w:r>
      <w:r w:rsidRPr="009E7574">
        <w:rPr>
          <w:rFonts w:cs="Calibri"/>
          <w:i/>
          <w:iCs/>
          <w:noProof/>
          <w:szCs w:val="24"/>
        </w:rPr>
        <w:t>IECON Proc. (Industrial Electron. Conf.</w:t>
      </w:r>
      <w:r w:rsidRPr="009E7574">
        <w:rPr>
          <w:rFonts w:cs="Calibri"/>
          <w:noProof/>
          <w:szCs w:val="24"/>
        </w:rPr>
        <w:t>, pp. 7046–7051, 2016, doi: 10.1109/IECON.2016.7793413.</w:t>
      </w:r>
    </w:p>
    <w:p w14:paraId="390252BB"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[25]</w:t>
      </w:r>
      <w:r w:rsidRPr="009E7574">
        <w:rPr>
          <w:rFonts w:cs="Calibri"/>
          <w:noProof/>
          <w:szCs w:val="24"/>
        </w:rPr>
        <w:tab/>
        <w:t xml:space="preserve">M. Munem, T. M. Rubaith Bashar, M. H. Roni, M. Shahriar, T. B. Shawkat, and H. Rahaman, “Electric power load forecasting based on multivariate LSTM neural network using bayesian optimization,” </w:t>
      </w:r>
      <w:r w:rsidRPr="009E7574">
        <w:rPr>
          <w:rFonts w:cs="Calibri"/>
          <w:i/>
          <w:iCs/>
          <w:noProof/>
          <w:szCs w:val="24"/>
        </w:rPr>
        <w:t>2020 IEEE Electr. Power Energy Conf. EPEC 2020</w:t>
      </w:r>
      <w:r w:rsidRPr="009E7574">
        <w:rPr>
          <w:rFonts w:cs="Calibri"/>
          <w:noProof/>
          <w:szCs w:val="24"/>
        </w:rPr>
        <w:t>, vol. 3, 2020, doi: 10.1109/EPEC48502.2020.9320123.</w:t>
      </w:r>
    </w:p>
    <w:p w14:paraId="292C8FC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[26]</w:t>
      </w:r>
      <w:r w:rsidRPr="009E7574">
        <w:rPr>
          <w:rFonts w:cs="Calibri"/>
          <w:noProof/>
          <w:szCs w:val="24"/>
        </w:rPr>
        <w:tab/>
        <w:t xml:space="preserve">H. J. Sadaei, P. C. de Lima e Silva, F. G. Guimarães, and M. H. Lee, “Short-term load forecasting by using a combined method of convolutional neural networks and fuzzy time series,” </w:t>
      </w:r>
      <w:r w:rsidRPr="009E7574">
        <w:rPr>
          <w:rFonts w:cs="Calibri"/>
          <w:i/>
          <w:iCs/>
          <w:noProof/>
          <w:szCs w:val="24"/>
        </w:rPr>
        <w:t>Energy</w:t>
      </w:r>
      <w:r w:rsidRPr="009E7574">
        <w:rPr>
          <w:rFonts w:cs="Calibri"/>
          <w:noProof/>
          <w:szCs w:val="24"/>
        </w:rPr>
        <w:t>, 2019, doi: 10.1016/j.energy.2019.03.081.</w:t>
      </w:r>
    </w:p>
    <w:p w14:paraId="2D946F7B"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[27]</w:t>
      </w:r>
      <w:r w:rsidRPr="009E7574">
        <w:rPr>
          <w:rFonts w:cs="Calibri"/>
          <w:noProof/>
          <w:szCs w:val="24"/>
        </w:rPr>
        <w:tab/>
        <w:t>I. Koprinska, D. Wu, and Z. Wang, “Convolutional Neural Networks for Energy Time Series Forecasting,” 2018, doi: 10.1109/IJCNN.2018.8489399.</w:t>
      </w:r>
    </w:p>
    <w:p w14:paraId="32857F47"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[28]</w:t>
      </w:r>
      <w:r w:rsidRPr="009E7574">
        <w:rPr>
          <w:rFonts w:cs="Calibri"/>
          <w:noProof/>
          <w:szCs w:val="24"/>
        </w:rPr>
        <w:tab/>
        <w:t xml:space="preserve">M. Vos, C. Bender-Saebelkampf, and S. Albayrak, “Residential Short-Term Load </w:t>
      </w:r>
      <w:r w:rsidRPr="009E7574">
        <w:rPr>
          <w:rFonts w:cs="Calibri"/>
          <w:noProof/>
          <w:szCs w:val="24"/>
        </w:rPr>
        <w:lastRenderedPageBreak/>
        <w:t>Forecasting Using Convolutional Neural Networks,” 2018, doi: 10.1109/SmartGridComm.2018.8587494.</w:t>
      </w:r>
    </w:p>
    <w:p w14:paraId="4670861B"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[29]</w:t>
      </w:r>
      <w:r w:rsidRPr="009E7574">
        <w:rPr>
          <w:rFonts w:cs="Calibri"/>
          <w:noProof/>
          <w:szCs w:val="24"/>
        </w:rPr>
        <w:tab/>
        <w:t>W. He, “Load Forecasting via Deep Neural Networks,” 2017, doi: 10.1016/j.procs.2017.11.374.</w:t>
      </w:r>
    </w:p>
    <w:p w14:paraId="65D5A64E"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[30]</w:t>
      </w:r>
      <w:r w:rsidRPr="009E7574">
        <w:rPr>
          <w:rFonts w:cs="Calibri"/>
          <w:noProof/>
          <w:szCs w:val="24"/>
        </w:rPr>
        <w:tab/>
        <w:t xml:space="preserve">G. H. Yann LeCun, Yoshua Bengio, “Deep learning (2015), Y. LeCun, Y. Bengio and G. Hinton,” </w:t>
      </w:r>
      <w:r w:rsidRPr="009E7574">
        <w:rPr>
          <w:rFonts w:cs="Calibri"/>
          <w:i/>
          <w:iCs/>
          <w:noProof/>
          <w:szCs w:val="24"/>
        </w:rPr>
        <w:t>Nature</w:t>
      </w:r>
      <w:r w:rsidRPr="009E7574">
        <w:rPr>
          <w:rFonts w:cs="Calibri"/>
          <w:noProof/>
          <w:szCs w:val="24"/>
        </w:rPr>
        <w:t>, 2015.</w:t>
      </w:r>
    </w:p>
    <w:p w14:paraId="5059D8C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[31]</w:t>
      </w:r>
      <w:r w:rsidRPr="009E7574">
        <w:rPr>
          <w:rFonts w:cs="Calibri"/>
          <w:noProof/>
          <w:szCs w:val="24"/>
        </w:rPr>
        <w:tab/>
        <w:t>A. Gasparin, S. Lukovic, and C. Alippi, “Deep Learning for Time Series Forecasting: The Electric Load Case,” 2019, [Online]. Available: http://arxiv.org/abs/1907.09207.</w:t>
      </w:r>
    </w:p>
    <w:p w14:paraId="21DE06FD"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[32]</w:t>
      </w:r>
      <w:r w:rsidRPr="009E7574">
        <w:rPr>
          <w:rFonts w:cs="Calibri"/>
          <w:noProof/>
          <w:szCs w:val="24"/>
        </w:rPr>
        <w:tab/>
        <w:t>T. Hong, P. Wang, and H. L. Willis, “A naïve multiple linear regression benchmark for short term load forecasting,” 2011, doi: 10.1109/PES.2011.6038881.</w:t>
      </w:r>
    </w:p>
    <w:p w14:paraId="5DBED054"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[33]</w:t>
      </w:r>
      <w:r w:rsidRPr="009E7574">
        <w:rPr>
          <w:rFonts w:cs="Calibri"/>
          <w:noProof/>
          <w:szCs w:val="24"/>
        </w:rPr>
        <w:tab/>
        <w:t xml:space="preserve">K. Methaprayoon, W. J. Lee, S. Rasmiddatta, J. R. Liao, and R. J. Ross, “Multistage artificial neural network short-term load forecasting engine with front-end weather forecast,” </w:t>
      </w:r>
      <w:r w:rsidRPr="009E7574">
        <w:rPr>
          <w:rFonts w:cs="Calibri"/>
          <w:i/>
          <w:iCs/>
          <w:noProof/>
          <w:szCs w:val="24"/>
        </w:rPr>
        <w:t>IEEE Trans. Ind. Appl.</w:t>
      </w:r>
      <w:r w:rsidRPr="009E7574">
        <w:rPr>
          <w:rFonts w:cs="Calibri"/>
          <w:noProof/>
          <w:szCs w:val="24"/>
        </w:rPr>
        <w:t>, 2007, doi: 10.1109/TIA.2007.908190.</w:t>
      </w:r>
    </w:p>
    <w:p w14:paraId="7C4B1E19"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[34]</w:t>
      </w:r>
      <w:r w:rsidRPr="009E7574">
        <w:rPr>
          <w:rFonts w:cs="Calibri"/>
          <w:noProof/>
          <w:szCs w:val="24"/>
        </w:rPr>
        <w:tab/>
        <w:t>A. K. Singh, Ibraheem, S. Khatoon, M. Muazzam, and D. K. Chaturvedi, “Load forecasting techniques and methodologies: A review,” 2012, doi: 10.1109/ICPCES.2012.6508132.</w:t>
      </w:r>
    </w:p>
    <w:p w14:paraId="68CEA163"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[35]</w:t>
      </w:r>
      <w:r w:rsidRPr="009E7574">
        <w:rPr>
          <w:rFonts w:cs="Calibri"/>
          <w:noProof/>
          <w:szCs w:val="24"/>
        </w:rPr>
        <w:tab/>
        <w:t xml:space="preserve">P. Wang, B. Liu, and T. Hong, “Electric load forecasting with recency effect: A big data approach,” </w:t>
      </w:r>
      <w:r w:rsidRPr="009E7574">
        <w:rPr>
          <w:rFonts w:cs="Calibri"/>
          <w:i/>
          <w:iCs/>
          <w:noProof/>
          <w:szCs w:val="24"/>
        </w:rPr>
        <w:t>Int. J. Forecast.</w:t>
      </w:r>
      <w:r w:rsidRPr="009E7574">
        <w:rPr>
          <w:rFonts w:cs="Calibri"/>
          <w:noProof/>
          <w:szCs w:val="24"/>
        </w:rPr>
        <w:t>, 2016, doi: 10.1016/j.ijforecast.2015.09.006.</w:t>
      </w:r>
    </w:p>
    <w:p w14:paraId="5A1239FD"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[36]</w:t>
      </w:r>
      <w:r w:rsidRPr="009E7574">
        <w:rPr>
          <w:rFonts w:cs="Calibri"/>
          <w:noProof/>
          <w:szCs w:val="24"/>
        </w:rPr>
        <w:tab/>
        <w:t>A. Bracale, G. Carpinelli, P. De Falco, and T. Hong, “Short-term industrial load forecasting: A case study in an Italian factory,” 2017, doi: 10.1109/ISGTEurope.2017.8260176.</w:t>
      </w:r>
    </w:p>
    <w:p w14:paraId="084795C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[37]</w:t>
      </w:r>
      <w:r w:rsidRPr="009E7574">
        <w:rPr>
          <w:rFonts w:cs="Calibri"/>
          <w:noProof/>
          <w:szCs w:val="24"/>
        </w:rPr>
        <w:tab/>
        <w:t xml:space="preserve">M. Rana and I. Koprinska, “Forecasting electricity load with advanced wavelet neural </w:t>
      </w:r>
      <w:r w:rsidRPr="009E7574">
        <w:rPr>
          <w:rFonts w:cs="Calibri"/>
          <w:noProof/>
          <w:szCs w:val="24"/>
        </w:rPr>
        <w:lastRenderedPageBreak/>
        <w:t xml:space="preserve">networks,” </w:t>
      </w:r>
      <w:r w:rsidRPr="009E7574">
        <w:rPr>
          <w:rFonts w:cs="Calibri"/>
          <w:i/>
          <w:iCs/>
          <w:noProof/>
          <w:szCs w:val="24"/>
        </w:rPr>
        <w:t>Neurocomputing</w:t>
      </w:r>
      <w:r w:rsidRPr="009E7574">
        <w:rPr>
          <w:rFonts w:cs="Calibri"/>
          <w:noProof/>
          <w:szCs w:val="24"/>
        </w:rPr>
        <w:t>, 2016, doi: 10.1016/j.neucom.2015.12.004.</w:t>
      </w:r>
    </w:p>
    <w:p w14:paraId="3D489D6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[38]</w:t>
      </w:r>
      <w:r w:rsidRPr="009E7574">
        <w:rPr>
          <w:rFonts w:cs="Calibri"/>
          <w:noProof/>
          <w:szCs w:val="24"/>
        </w:rPr>
        <w:tab/>
        <w:t xml:space="preserve">Da Liu, K. Sun, H. Huang, and P. Tang, “Monthly load forecasting based on economic data by decomposition integration theory,” </w:t>
      </w:r>
      <w:r w:rsidRPr="009E7574">
        <w:rPr>
          <w:rFonts w:cs="Calibri"/>
          <w:i/>
          <w:iCs/>
          <w:noProof/>
          <w:szCs w:val="24"/>
        </w:rPr>
        <w:t>Sustain.</w:t>
      </w:r>
      <w:r w:rsidRPr="009E7574">
        <w:rPr>
          <w:rFonts w:cs="Calibri"/>
          <w:noProof/>
          <w:szCs w:val="24"/>
        </w:rPr>
        <w:t>, 2018, doi: 10.3390/su10093282.</w:t>
      </w:r>
    </w:p>
    <w:p w14:paraId="25CA2F5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[39]</w:t>
      </w:r>
      <w:r w:rsidRPr="009E7574">
        <w:rPr>
          <w:rFonts w:cs="Calibri"/>
          <w:noProof/>
          <w:szCs w:val="24"/>
        </w:rPr>
        <w:tab/>
        <w:t>A. Shadkam, “USING SARIMAX TO FORECAST ELECTRICITY DEMAND AND CONSUMPTION,” 2020.</w:t>
      </w:r>
    </w:p>
    <w:p w14:paraId="5885D5D2"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[40]</w:t>
      </w:r>
      <w:r w:rsidRPr="009E7574">
        <w:rPr>
          <w:rFonts w:cs="Calibri"/>
          <w:noProof/>
          <w:szCs w:val="24"/>
        </w:rPr>
        <w:tab/>
        <w:t xml:space="preserve">R. Weron, </w:t>
      </w:r>
      <w:r w:rsidRPr="009E7574">
        <w:rPr>
          <w:rFonts w:cs="Calibri"/>
          <w:i/>
          <w:iCs/>
          <w:noProof/>
          <w:szCs w:val="24"/>
        </w:rPr>
        <w:t>Modeling and ForecastingElectricity Loads and Prices</w:t>
      </w:r>
      <w:r w:rsidRPr="009E7574">
        <w:rPr>
          <w:rFonts w:cs="Calibri"/>
          <w:noProof/>
          <w:szCs w:val="24"/>
        </w:rPr>
        <w:t>. 2013.</w:t>
      </w:r>
    </w:p>
    <w:p w14:paraId="2168B74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[41]</w:t>
      </w:r>
      <w:r w:rsidRPr="009E7574">
        <w:rPr>
          <w:rFonts w:cs="Calibri"/>
          <w:noProof/>
          <w:szCs w:val="24"/>
        </w:rPr>
        <w:tab/>
        <w:t xml:space="preserve">R. Bonetto and M. Rossi, “Parallel multi-step ahead power demand forecasting through NAR neural networks,” </w:t>
      </w:r>
      <w:r w:rsidRPr="009E7574">
        <w:rPr>
          <w:rFonts w:cs="Calibri"/>
          <w:i/>
          <w:iCs/>
          <w:noProof/>
          <w:szCs w:val="24"/>
        </w:rPr>
        <w:t>2016 IEEE Int. Conf. Smart Grid Commun. SmartGridComm 2016</w:t>
      </w:r>
      <w:r w:rsidRPr="009E7574">
        <w:rPr>
          <w:rFonts w:cs="Calibri"/>
          <w:noProof/>
          <w:szCs w:val="24"/>
        </w:rPr>
        <w:t>, pp. 314–319, Dec. 2016, doi: 10.1109/SmartGridComm.2016.7778780.</w:t>
      </w:r>
    </w:p>
    <w:p w14:paraId="494AE38C"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[42]</w:t>
      </w:r>
      <w:r w:rsidRPr="009E7574">
        <w:rPr>
          <w:rFonts w:cs="Calibri"/>
          <w:noProof/>
          <w:szCs w:val="24"/>
        </w:rPr>
        <w:tab/>
        <w:t xml:space="preserve">K. Goswami, A. Ganguly, and A. K. Sil, “Day ahead forecasting and peak load management using multivariate auto regression technique,” </w:t>
      </w:r>
      <w:r w:rsidRPr="009E7574">
        <w:rPr>
          <w:rFonts w:cs="Calibri"/>
          <w:i/>
          <w:iCs/>
          <w:noProof/>
          <w:szCs w:val="24"/>
        </w:rPr>
        <w:t>Proc. 2018 IEEE Appl. Signal Process. Conf. ASPCON 2018</w:t>
      </w:r>
      <w:r w:rsidRPr="009E7574">
        <w:rPr>
          <w:rFonts w:cs="Calibri"/>
          <w:noProof/>
          <w:szCs w:val="24"/>
        </w:rPr>
        <w:t>, no. 1, pp. 279–282, 2018, doi: 10.1109/ASPCON.2018.8748661.</w:t>
      </w:r>
    </w:p>
    <w:p w14:paraId="59084EC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[43]</w:t>
      </w:r>
      <w:r w:rsidRPr="009E7574">
        <w:rPr>
          <w:rFonts w:cs="Calibri"/>
          <w:noProof/>
          <w:szCs w:val="24"/>
        </w:rPr>
        <w:tab/>
        <w:t xml:space="preserve">T. Hong, M. Gui, M. E. Baran, and H. L. Willis, “Modeling and forecasting hourly electric load by multiple linear regression with interactions,” </w:t>
      </w:r>
      <w:r w:rsidRPr="009E7574">
        <w:rPr>
          <w:rFonts w:cs="Calibri"/>
          <w:i/>
          <w:iCs/>
          <w:noProof/>
          <w:szCs w:val="24"/>
        </w:rPr>
        <w:t>IEEE PES Gen. Meet. PES 2010</w:t>
      </w:r>
      <w:r w:rsidRPr="009E7574">
        <w:rPr>
          <w:rFonts w:cs="Calibri"/>
          <w:noProof/>
          <w:szCs w:val="24"/>
        </w:rPr>
        <w:t>, pp. 1–8, 2010, doi: 10.1109/PES.2010.5589959.</w:t>
      </w:r>
    </w:p>
    <w:p w14:paraId="2EC2BE66"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[44]</w:t>
      </w:r>
      <w:r w:rsidRPr="009E7574">
        <w:rPr>
          <w:rFonts w:cs="Calibri"/>
          <w:noProof/>
          <w:szCs w:val="24"/>
        </w:rPr>
        <w:tab/>
        <w:t xml:space="preserve">R. Weron, </w:t>
      </w:r>
      <w:r w:rsidRPr="009E7574">
        <w:rPr>
          <w:rFonts w:cs="Calibri"/>
          <w:i/>
          <w:iCs/>
          <w:noProof/>
          <w:szCs w:val="24"/>
        </w:rPr>
        <w:t>Modeling and forecasting electricity loads and prices: A statistical approach</w:t>
      </w:r>
      <w:r w:rsidRPr="009E7574">
        <w:rPr>
          <w:rFonts w:cs="Calibri"/>
          <w:noProof/>
          <w:szCs w:val="24"/>
        </w:rPr>
        <w:t>. wiley, 2006.</w:t>
      </w:r>
    </w:p>
    <w:p w14:paraId="000F18F0"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[45]</w:t>
      </w:r>
      <w:r w:rsidRPr="009E7574">
        <w:rPr>
          <w:rFonts w:cs="Calibri"/>
          <w:noProof/>
          <w:szCs w:val="24"/>
        </w:rPr>
        <w:tab/>
        <w:t>X. Sun, Z. Ouyang, and D. Yue, “Short-term load forecasting based on multivariate linear regression,” 2017, doi: 10.1109/EI2.2017.8245401.</w:t>
      </w:r>
    </w:p>
    <w:p w14:paraId="5E3C6668"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[46]</w:t>
      </w:r>
      <w:r w:rsidRPr="009E7574">
        <w:rPr>
          <w:rFonts w:cs="Calibri"/>
          <w:noProof/>
          <w:szCs w:val="24"/>
        </w:rPr>
        <w:tab/>
        <w:t xml:space="preserve">G. Dudek, “Pattern-based local linear regression models for short-term load forecasting,” </w:t>
      </w:r>
      <w:r w:rsidRPr="009E7574">
        <w:rPr>
          <w:rFonts w:cs="Calibri"/>
          <w:i/>
          <w:iCs/>
          <w:noProof/>
          <w:szCs w:val="24"/>
        </w:rPr>
        <w:lastRenderedPageBreak/>
        <w:t>Electr. Power Syst. Res.</w:t>
      </w:r>
      <w:r w:rsidRPr="009E7574">
        <w:rPr>
          <w:rFonts w:cs="Calibri"/>
          <w:noProof/>
          <w:szCs w:val="24"/>
        </w:rPr>
        <w:t>, 2016, doi: 10.1016/j.epsr.2015.09.001.</w:t>
      </w:r>
    </w:p>
    <w:p w14:paraId="4E319EF7"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[47]</w:t>
      </w:r>
      <w:r w:rsidRPr="009E7574">
        <w:rPr>
          <w:rFonts w:cs="Calibri"/>
          <w:noProof/>
          <w:szCs w:val="24"/>
        </w:rPr>
        <w:tab/>
        <w:t xml:space="preserve">A. Khotanzad, R. Afkhami-Rohani, and R. Af, “ANNSTLF - Artificial neural network short-term load forecaster - generation three,” </w:t>
      </w:r>
      <w:r w:rsidRPr="009E7574">
        <w:rPr>
          <w:rFonts w:cs="Calibri"/>
          <w:i/>
          <w:iCs/>
          <w:noProof/>
          <w:szCs w:val="24"/>
        </w:rPr>
        <w:t>IEEE Trans. Power Syst.</w:t>
      </w:r>
      <w:r w:rsidRPr="009E7574">
        <w:rPr>
          <w:rFonts w:cs="Calibri"/>
          <w:noProof/>
          <w:szCs w:val="24"/>
        </w:rPr>
        <w:t>, vol. 13, no. 4, pp. 1413–1422, 1998, doi: 10.1109/59.736285.</w:t>
      </w:r>
    </w:p>
    <w:p w14:paraId="60AC428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[48]</w:t>
      </w:r>
      <w:r w:rsidRPr="009E7574">
        <w:rPr>
          <w:rFonts w:cs="Calibri"/>
          <w:noProof/>
          <w:szCs w:val="24"/>
        </w:rPr>
        <w:tab/>
        <w:t xml:space="preserve">A. Khotanzad, E. Zhou, and H. Elragal, “A neuro-fuzzy approach to short-term load forecasting in a price-sensitive environment,” </w:t>
      </w:r>
      <w:r w:rsidRPr="009E7574">
        <w:rPr>
          <w:rFonts w:cs="Calibri"/>
          <w:i/>
          <w:iCs/>
          <w:noProof/>
          <w:szCs w:val="24"/>
        </w:rPr>
        <w:t>IEEE Trans. Power Syst.</w:t>
      </w:r>
      <w:r w:rsidRPr="009E7574">
        <w:rPr>
          <w:rFonts w:cs="Calibri"/>
          <w:noProof/>
          <w:szCs w:val="24"/>
        </w:rPr>
        <w:t>, vol. 17, no. 4, pp. 1273–1282, Nov. 2002, doi: 10.1109/TPWRS.2002.804999.</w:t>
      </w:r>
    </w:p>
    <w:p w14:paraId="4B80CB85"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[49]</w:t>
      </w:r>
      <w:r w:rsidRPr="009E7574">
        <w:rPr>
          <w:rFonts w:cs="Calibri"/>
          <w:noProof/>
          <w:szCs w:val="24"/>
        </w:rPr>
        <w:tab/>
        <w:t>P. R. J. Campbell and K. Adamson, “Methodologies for load forecasting,” 2006, doi: 10.1109/IS.2006.348523.</w:t>
      </w:r>
    </w:p>
    <w:p w14:paraId="270C9A0A"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[50]</w:t>
      </w:r>
      <w:r w:rsidRPr="009E7574">
        <w:rPr>
          <w:rFonts w:cs="Calibri"/>
          <w:noProof/>
          <w:szCs w:val="24"/>
        </w:rPr>
        <w:tab/>
        <w:t>M. Imani and H. Ghassemian, “Sequence to Image Transform Based Convolutional Neural Network for Load Forecasting,” 2019, doi: 10.1109/IranianCEE.2019.8786456.</w:t>
      </w:r>
    </w:p>
    <w:p w14:paraId="297E3A9D"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[51]</w:t>
      </w:r>
      <w:r w:rsidRPr="009E7574">
        <w:rPr>
          <w:rFonts w:cs="Calibri"/>
          <w:noProof/>
          <w:szCs w:val="24"/>
        </w:rPr>
        <w:tab/>
        <w:t>N. Singh, C. Vyjayanthi, and C. Modi, “Multi-step Short-term Electric Load Forecasting using 2D Convolutional Neural Networks,” 2020, doi: 10.1109/HYDCON48903.2020.9242917.</w:t>
      </w:r>
    </w:p>
    <w:p w14:paraId="6A9B6FBA" w14:textId="77777777" w:rsidR="009E7574" w:rsidRPr="009E7574" w:rsidRDefault="009E7574" w:rsidP="009E7574">
      <w:pPr>
        <w:widowControl w:val="0"/>
        <w:autoSpaceDE w:val="0"/>
        <w:autoSpaceDN w:val="0"/>
        <w:adjustRightInd w:val="0"/>
        <w:spacing w:after="120" w:line="480" w:lineRule="auto"/>
        <w:ind w:left="640" w:hanging="640"/>
        <w:rPr>
          <w:rFonts w:cs="Calibri"/>
          <w:noProof/>
          <w:szCs w:val="24"/>
        </w:rPr>
      </w:pPr>
      <w:r w:rsidRPr="009E7574">
        <w:rPr>
          <w:rFonts w:cs="Calibri"/>
          <w:noProof/>
          <w:szCs w:val="24"/>
        </w:rPr>
        <w:t>[52]</w:t>
      </w:r>
      <w:r w:rsidRPr="009E7574">
        <w:rPr>
          <w:rFonts w:cs="Calibri"/>
          <w:noProof/>
          <w:szCs w:val="24"/>
        </w:rPr>
        <w:tab/>
        <w:t>“Saint John Energy.” https://www.sjenergy.com/ (accessed Jan. 05, 2021).</w:t>
      </w:r>
    </w:p>
    <w:p w14:paraId="681A127A" w14:textId="77777777" w:rsidR="009E7574" w:rsidRPr="009E7574" w:rsidRDefault="009E7574" w:rsidP="009E7574">
      <w:pPr>
        <w:widowControl w:val="0"/>
        <w:autoSpaceDE w:val="0"/>
        <w:autoSpaceDN w:val="0"/>
        <w:adjustRightInd w:val="0"/>
        <w:spacing w:after="120" w:line="480" w:lineRule="auto"/>
        <w:ind w:left="640" w:hanging="640"/>
        <w:rPr>
          <w:rFonts w:cs="Calibri"/>
          <w:noProof/>
        </w:rPr>
      </w:pPr>
      <w:r w:rsidRPr="009E7574">
        <w:rPr>
          <w:rFonts w:cs="Calibri"/>
          <w:noProof/>
          <w:szCs w:val="24"/>
        </w:rPr>
        <w:t>[53]</w:t>
      </w:r>
      <w:r w:rsidRPr="009E7574">
        <w:rPr>
          <w:rFonts w:cs="Calibri"/>
          <w:noProof/>
          <w:szCs w:val="24"/>
        </w:rPr>
        <w:tab/>
        <w:t>“Historical Climate Data - Climate - Environment and Climate Change Canada.” https://climate.weather.gc.ca/ (accessed Jan. 05, 2021).</w:t>
      </w:r>
    </w:p>
    <w:p w14:paraId="7F9B8898" w14:textId="5DF7E24E" w:rsidR="00D53C97" w:rsidRPr="00765C78" w:rsidRDefault="005C54B3" w:rsidP="00765C78">
      <w:pPr>
        <w:pStyle w:val="BodyText"/>
        <w:keepNext/>
        <w:keepLines/>
        <w:spacing w:before="480" w:after="240" w:line="240" w:lineRule="auto"/>
        <w:contextualSpacing/>
        <w:jc w:val="left"/>
        <w:outlineLvl w:val="0"/>
        <w:rPr>
          <w:sz w:val="2"/>
          <w:szCs w:val="2"/>
        </w:rPr>
      </w:pPr>
      <w:r>
        <w:fldChar w:fldCharType="end"/>
      </w:r>
    </w:p>
    <w:sectPr w:rsidR="00D53C97" w:rsidRPr="00765C78" w:rsidSect="00BF577E">
      <w:footerReference w:type="default" r:id="rId81"/>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1" w:author="Dawn MacIsaac" w:date="2021-05-12T07:51:00Z" w:initials="DM">
    <w:p w14:paraId="21D22678" w14:textId="12A029C0" w:rsidR="00760D69" w:rsidRDefault="00760D69">
      <w:pPr>
        <w:pStyle w:val="CommentText"/>
      </w:pPr>
      <w:r>
        <w:rPr>
          <w:rStyle w:val="CommentReference"/>
        </w:rPr>
        <w:annotationRef/>
      </w:r>
      <w:r>
        <w:t xml:space="preserve">In general in this section, can you describe all 4 in terms of what they aim to do concretely to </w:t>
      </w:r>
      <w:r w:rsidR="00E24FC3">
        <w:t>load data, then provide the mathematical description, then say what advantages/disadvantages are true for each?</w:t>
      </w:r>
    </w:p>
  </w:comment>
  <w:comment w:id="201" w:author="Dawn MacIsaac" w:date="2021-06-03T13:00:00Z" w:initials="DM">
    <w:p w14:paraId="72CDA6D8" w14:textId="077CFF65" w:rsidR="006E5F84" w:rsidRDefault="006E5F84">
      <w:pPr>
        <w:pStyle w:val="CommentText"/>
      </w:pPr>
      <w:r>
        <w:rPr>
          <w:rStyle w:val="CommentReference"/>
        </w:rPr>
        <w:annotationRef/>
      </w:r>
      <w:r>
        <w:t>You have described this one in terms of what it does…no need to add anything here.  Try to do the same thing for the next two.</w:t>
      </w:r>
    </w:p>
  </w:comment>
  <w:comment w:id="209" w:author="Dawn MacIsaac" w:date="2021-05-12T07:45:00Z" w:initials="DM">
    <w:p w14:paraId="42C8233E" w14:textId="77777777" w:rsidR="00AD4AA2" w:rsidRDefault="00AD4AA2" w:rsidP="00AD4AA2">
      <w:pPr>
        <w:pStyle w:val="CommentText"/>
      </w:pPr>
      <w:r>
        <w:rPr>
          <w:rStyle w:val="CommentReference"/>
        </w:rPr>
        <w:annotationRef/>
      </w:r>
      <w:r>
        <w:t>Two references isn’t enough to make this point.</w:t>
      </w:r>
    </w:p>
  </w:comment>
  <w:comment w:id="218" w:author="Dawn MacIsaac" w:date="2021-06-03T12:57:00Z" w:initials="DM">
    <w:p w14:paraId="5C5AA2DF" w14:textId="77777777" w:rsidR="006E5F84" w:rsidRDefault="006E5F84">
      <w:pPr>
        <w:pStyle w:val="CommentText"/>
      </w:pPr>
      <w:r>
        <w:rPr>
          <w:rStyle w:val="CommentReference"/>
        </w:rPr>
        <w:annotationRef/>
      </w:r>
      <w:r>
        <w:t>But linear regressions is one instance polynomial regression…and it cannot represent a nonlinear relationship?</w:t>
      </w:r>
    </w:p>
    <w:p w14:paraId="25447272" w14:textId="77777777" w:rsidR="006E5F84" w:rsidRDefault="006E5F84">
      <w:pPr>
        <w:pStyle w:val="CommentText"/>
      </w:pPr>
    </w:p>
    <w:p w14:paraId="271C81FB" w14:textId="5AD8EF47" w:rsidR="006E5F84" w:rsidRDefault="006E5F84">
      <w:pPr>
        <w:pStyle w:val="CommentText"/>
      </w:pPr>
      <w:r>
        <w:t>You could probably just take this out</w:t>
      </w:r>
    </w:p>
  </w:comment>
  <w:comment w:id="272" w:author="Dawn MacIsaac" w:date="2021-06-03T12:59:00Z" w:initials="DM">
    <w:p w14:paraId="64F5C63D" w14:textId="04374DC6" w:rsidR="006E5F84" w:rsidRDefault="006E5F84">
      <w:pPr>
        <w:pStyle w:val="CommentText"/>
      </w:pPr>
      <w:r>
        <w:rPr>
          <w:rStyle w:val="CommentReference"/>
        </w:rPr>
        <w:annotationRef/>
      </w:r>
      <w:r>
        <w:t>How does a single variable represent a set?</w:t>
      </w:r>
    </w:p>
  </w:comment>
  <w:comment w:id="274" w:author="Dawn MacIsaac" w:date="2021-06-03T13:03:00Z" w:initials="DM">
    <w:p w14:paraId="1EFDC088" w14:textId="79073F46" w:rsidR="006E5F84" w:rsidRDefault="006E5F84">
      <w:pPr>
        <w:pStyle w:val="CommentText"/>
      </w:pPr>
      <w:r>
        <w:rPr>
          <w:rStyle w:val="CommentReference"/>
        </w:rPr>
        <w:annotationRef/>
      </w:r>
      <w:r>
        <w:t>Are they minimized?</w:t>
      </w:r>
    </w:p>
  </w:comment>
  <w:comment w:id="279" w:author="Dawn MacIsaac" w:date="2021-05-12T07:48:00Z" w:initials="DM">
    <w:p w14:paraId="12FCE016" w14:textId="77777777" w:rsidR="00AD4AA2" w:rsidRDefault="00AD4AA2" w:rsidP="00AD4AA2">
      <w:pPr>
        <w:pStyle w:val="CommentText"/>
      </w:pPr>
      <w:r>
        <w:rPr>
          <w:rStyle w:val="CommentReference"/>
        </w:rPr>
        <w:annotationRef/>
      </w:r>
      <w:r>
        <w:t>What kind of alternatives…and do you mean multiple linear regression models (or strictly linear?).</w:t>
      </w:r>
    </w:p>
    <w:p w14:paraId="0A2D6850" w14:textId="77777777" w:rsidR="00AD4AA2" w:rsidRDefault="00AD4AA2" w:rsidP="00AD4AA2">
      <w:pPr>
        <w:pStyle w:val="CommentText"/>
      </w:pPr>
    </w:p>
    <w:p w14:paraId="0B078102" w14:textId="77777777" w:rsidR="00AD4AA2" w:rsidRDefault="00AD4AA2" w:rsidP="00AD4AA2">
      <w:pPr>
        <w:pStyle w:val="CommentText"/>
      </w:pPr>
      <w:r>
        <w:t>If you mean – other approaches to forecasting, I don’t think that is appropriate here…unless you say the same thing in the other sections.</w:t>
      </w:r>
    </w:p>
    <w:p w14:paraId="39ECE931" w14:textId="77777777" w:rsidR="00AD4AA2" w:rsidRDefault="00AD4AA2" w:rsidP="00AD4AA2">
      <w:pPr>
        <w:pStyle w:val="CommentText"/>
      </w:pPr>
    </w:p>
    <w:p w14:paraId="50BAD0DF" w14:textId="77777777" w:rsidR="00AD4AA2" w:rsidRDefault="00AD4AA2" w:rsidP="00AD4AA2">
      <w:pPr>
        <w:pStyle w:val="CommentText"/>
      </w:pPr>
      <w:r>
        <w:t>The more important thing is why are they still popular…and what advantages/disadvantages to they provide/create over the other two already described</w:t>
      </w:r>
    </w:p>
  </w:comment>
  <w:comment w:id="280" w:author="Dawn MacIsaac" w:date="2021-06-03T13:03:00Z" w:initials="DM">
    <w:p w14:paraId="26134AE8" w14:textId="789A24AC" w:rsidR="006E5F84" w:rsidRDefault="006E5F84">
      <w:pPr>
        <w:pStyle w:val="CommentText"/>
      </w:pPr>
      <w:r>
        <w:rPr>
          <w:rStyle w:val="CommentReference"/>
        </w:rPr>
        <w:annotationRef/>
      </w:r>
      <w:r>
        <w:t>Alternatives to what?</w:t>
      </w:r>
    </w:p>
  </w:comment>
  <w:comment w:id="282" w:author="Dawn MacIsaac" w:date="2021-06-03T13:03:00Z" w:initials="DM">
    <w:p w14:paraId="4C7DCE2C" w14:textId="2B365977" w:rsidR="006E5F84" w:rsidRDefault="006E5F84">
      <w:pPr>
        <w:pStyle w:val="CommentText"/>
      </w:pPr>
      <w:r>
        <w:rPr>
          <w:rStyle w:val="CommentReference"/>
        </w:rPr>
        <w:annotationRef/>
      </w:r>
      <w:r>
        <w:t xml:space="preserve">Do you mean </w:t>
      </w:r>
      <w:proofErr w:type="spellStart"/>
      <w:r>
        <w:t>MLR</w:t>
      </w:r>
      <w:proofErr w:type="spellEnd"/>
      <w:r>
        <w:t xml:space="preserve"> forecasters?</w:t>
      </w:r>
    </w:p>
  </w:comment>
  <w:comment w:id="289" w:author="Julian L Cardenas Barrera" w:date="2021-01-18T09:55:00Z" w:initials="JLCB">
    <w:p w14:paraId="72F493CF" w14:textId="4C194A4B" w:rsidR="007909C9" w:rsidRDefault="007909C9">
      <w:pPr>
        <w:pStyle w:val="CommentText"/>
      </w:pPr>
      <w:r>
        <w:rPr>
          <w:rStyle w:val="CommentReference"/>
        </w:rPr>
        <w:annotationRef/>
      </w:r>
      <w:r>
        <w:t xml:space="preserve">Consider providing ideas or examples of the accuracy achieved by  methods </w:t>
      </w:r>
      <w:proofErr w:type="spellStart"/>
      <w:r>
        <w:t>udsing</w:t>
      </w:r>
      <w:proofErr w:type="spellEnd"/>
      <w:r>
        <w:t xml:space="preserve"> this model</w:t>
      </w:r>
    </w:p>
  </w:comment>
  <w:comment w:id="331" w:author="Dawn MacIsaac" w:date="2021-05-12T07:30:00Z" w:initials="DM">
    <w:p w14:paraId="183BA300" w14:textId="562F07D8" w:rsidR="00EC27D7" w:rsidRDefault="00EC27D7">
      <w:pPr>
        <w:pStyle w:val="CommentText"/>
      </w:pPr>
      <w:r>
        <w:rPr>
          <w:rStyle w:val="CommentReference"/>
        </w:rPr>
        <w:annotationRef/>
      </w:r>
      <w:r>
        <w:t>You need to define this</w:t>
      </w:r>
    </w:p>
  </w:comment>
  <w:comment w:id="334" w:author="Dawn MacIsaac" w:date="2021-05-12T07:30:00Z" w:initials="DM">
    <w:p w14:paraId="72386848" w14:textId="77777777" w:rsidR="00EC27D7" w:rsidRDefault="00EC27D7">
      <w:pPr>
        <w:pStyle w:val="CommentText"/>
      </w:pPr>
      <w:r>
        <w:rPr>
          <w:rStyle w:val="CommentReference"/>
        </w:rPr>
        <w:annotationRef/>
      </w:r>
      <w:r>
        <w:t xml:space="preserve">Again…don’t talk in terms of ‘formula and equations’, talk in terms of models and mathematical relationships.  </w:t>
      </w:r>
    </w:p>
    <w:p w14:paraId="62F845C2" w14:textId="77777777" w:rsidR="00EC27D7" w:rsidRDefault="00EC27D7">
      <w:pPr>
        <w:pStyle w:val="CommentText"/>
      </w:pPr>
    </w:p>
    <w:p w14:paraId="654CE06A" w14:textId="00095810" w:rsidR="00EC27D7" w:rsidRDefault="00EC27D7">
      <w:pPr>
        <w:pStyle w:val="CommentText"/>
      </w:pPr>
      <w:r>
        <w:t>What happens before the ‘final equation’ is used?</w:t>
      </w:r>
    </w:p>
  </w:comment>
  <w:comment w:id="337" w:author="Dawn MacIsaac" w:date="2021-05-12T07:31:00Z" w:initials="DM">
    <w:p w14:paraId="44A79C01" w14:textId="679F4871" w:rsidR="00EC27D7" w:rsidRDefault="00EC27D7">
      <w:pPr>
        <w:pStyle w:val="CommentText"/>
      </w:pPr>
      <w:r>
        <w:rPr>
          <w:rStyle w:val="CommentReference"/>
        </w:rPr>
        <w:annotationRef/>
      </w:r>
      <w:r>
        <w:t xml:space="preserve">Don’t use the term ‘can be seen’ – this is a tonal thing…it </w:t>
      </w:r>
      <w:r w:rsidR="00CF644F">
        <w:t xml:space="preserve">presumes you know what the reader can and cannot do.  Instead, use terms which reflect what you know to be true (so talk in terms of what you are providing):  </w:t>
      </w:r>
    </w:p>
    <w:p w14:paraId="695BF87D" w14:textId="64AB0259" w:rsidR="00CF644F" w:rsidRDefault="00CF644F">
      <w:pPr>
        <w:pStyle w:val="CommentText"/>
      </w:pPr>
    </w:p>
    <w:p w14:paraId="0F85EE5F" w14:textId="76458C71" w:rsidR="00CF644F" w:rsidRDefault="00CF644F">
      <w:pPr>
        <w:pStyle w:val="CommentText"/>
      </w:pPr>
      <w:bookmarkStart w:id="338" w:name="_Hlk73550640"/>
      <w:r>
        <w:t>The final stage of the ARIMA model is show mathematically below</w:t>
      </w:r>
      <w:bookmarkEnd w:id="338"/>
      <w:r>
        <w:t>:</w:t>
      </w:r>
    </w:p>
    <w:p w14:paraId="01841ACF" w14:textId="6D18BEC8" w:rsidR="00CF644F" w:rsidRDefault="00CF644F">
      <w:pPr>
        <w:pStyle w:val="CommentText"/>
      </w:pPr>
    </w:p>
  </w:comment>
  <w:comment w:id="421" w:author="Dawn MacIsaac" w:date="2021-05-12T07:34:00Z" w:initials="DM">
    <w:p w14:paraId="2671F93F" w14:textId="77777777" w:rsidR="00CF644F" w:rsidRDefault="00CF644F">
      <w:pPr>
        <w:pStyle w:val="CommentText"/>
      </w:pPr>
      <w:r>
        <w:rPr>
          <w:rStyle w:val="CommentReference"/>
        </w:rPr>
        <w:annotationRef/>
      </w:r>
      <w:r>
        <w:t xml:space="preserve">Again…you need to define lag, and now lag1?   </w:t>
      </w:r>
    </w:p>
    <w:p w14:paraId="595EB8F8" w14:textId="77777777" w:rsidR="00CF644F" w:rsidRDefault="00CF644F">
      <w:pPr>
        <w:pStyle w:val="CommentText"/>
      </w:pPr>
    </w:p>
    <w:p w14:paraId="6529B24D" w14:textId="467BF583" w:rsidR="00CF644F" w:rsidRDefault="00CF644F">
      <w:pPr>
        <w:pStyle w:val="CommentText"/>
      </w:pPr>
      <w:r>
        <w:t>Its probably best to define lag, and then refer to yt-1 in those terms.</w:t>
      </w:r>
    </w:p>
  </w:comment>
  <w:comment w:id="433" w:author="Dawn MacIsaac" w:date="2021-05-12T07:34:00Z" w:initials="DM">
    <w:p w14:paraId="28B91743" w14:textId="77777777" w:rsidR="005C1197" w:rsidRDefault="005C1197" w:rsidP="005C1197">
      <w:pPr>
        <w:pStyle w:val="CommentText"/>
      </w:pPr>
      <w:r>
        <w:rPr>
          <w:rStyle w:val="CommentReference"/>
        </w:rPr>
        <w:annotationRef/>
      </w:r>
      <w:r>
        <w:t xml:space="preserve">Again…you need to define lag, and now </w:t>
      </w:r>
      <w:proofErr w:type="spellStart"/>
      <w:r>
        <w:t>lag1</w:t>
      </w:r>
      <w:proofErr w:type="spellEnd"/>
      <w:r>
        <w:t xml:space="preserve">?   </w:t>
      </w:r>
    </w:p>
    <w:p w14:paraId="5FBE2BFF" w14:textId="77777777" w:rsidR="005C1197" w:rsidRDefault="005C1197" w:rsidP="005C1197">
      <w:pPr>
        <w:pStyle w:val="CommentText"/>
      </w:pPr>
    </w:p>
    <w:p w14:paraId="1DAABA7E" w14:textId="77777777" w:rsidR="005C1197" w:rsidRDefault="005C1197" w:rsidP="005C1197">
      <w:pPr>
        <w:pStyle w:val="CommentText"/>
      </w:pPr>
      <w:r>
        <w:t xml:space="preserve">Its probably best to define lag, and then refer to </w:t>
      </w:r>
      <w:proofErr w:type="spellStart"/>
      <w:r>
        <w:t>yt</w:t>
      </w:r>
      <w:proofErr w:type="spellEnd"/>
      <w:r>
        <w:t>-1 in those terms.</w:t>
      </w:r>
    </w:p>
  </w:comment>
  <w:comment w:id="424" w:author="Dawn MacIsaac" w:date="2021-05-12T07:35:00Z" w:initials="DM">
    <w:p w14:paraId="1C868366" w14:textId="33693673" w:rsidR="00CF644F" w:rsidRDefault="00CF644F">
      <w:pPr>
        <w:pStyle w:val="CommentText"/>
      </w:pPr>
      <w:r>
        <w:rPr>
          <w:rStyle w:val="CommentReference"/>
        </w:rPr>
        <w:annotationRef/>
      </w:r>
      <w:r>
        <w:t>What does this actually represent…if you are going to say intercept, then you need to say slope…but of what, exactly?</w:t>
      </w:r>
    </w:p>
  </w:comment>
  <w:comment w:id="489" w:author="Dawn MacIsaac" w:date="2021-05-12T07:37:00Z" w:initials="DM">
    <w:p w14:paraId="26FBB491" w14:textId="77777777" w:rsidR="00CF644F" w:rsidRDefault="00CF644F">
      <w:pPr>
        <w:pStyle w:val="CommentText"/>
      </w:pPr>
      <w:r>
        <w:rPr>
          <w:rStyle w:val="CommentReference"/>
        </w:rPr>
        <w:annotationRef/>
      </w:r>
      <w:r>
        <w:t>This should come above the equation, since it describes the equation in words.  You can move this statement up, and add as described in (2)…</w:t>
      </w:r>
    </w:p>
    <w:p w14:paraId="4F7567F1" w14:textId="77777777" w:rsidR="00CF644F" w:rsidRDefault="00CF644F">
      <w:pPr>
        <w:pStyle w:val="CommentText"/>
      </w:pPr>
    </w:p>
    <w:p w14:paraId="665AB3B0" w14:textId="065B5CAB" w:rsidR="00CF644F" w:rsidRDefault="00CF644F">
      <w:pPr>
        <w:pStyle w:val="CommentText"/>
      </w:pPr>
      <w:r>
        <w:t>BUT – you need to explain what the ARIMA is doing before this.  Perhaps when you define the term ‘lags’, it could become clear.</w:t>
      </w:r>
    </w:p>
  </w:comment>
  <w:comment w:id="498" w:author="Julian L Cardenas Barrera" w:date="2021-01-18T09:46:00Z" w:initials="JLCB">
    <w:p w14:paraId="3B5252DD" w14:textId="35A7DFD4" w:rsidR="007909C9" w:rsidRDefault="007909C9">
      <w:pPr>
        <w:pStyle w:val="CommentText"/>
      </w:pPr>
      <w:r>
        <w:rPr>
          <w:rStyle w:val="CommentReference"/>
        </w:rPr>
        <w:annotationRef/>
      </w:r>
      <w:r>
        <w:t>I’d preferred using the equation first and then reference the hyperparameters.</w:t>
      </w:r>
    </w:p>
  </w:comment>
  <w:comment w:id="501" w:author="Dawn MacIsaac" w:date="2021-05-12T07:38:00Z" w:initials="DM">
    <w:p w14:paraId="5B6FBAB0" w14:textId="77777777" w:rsidR="00CF644F" w:rsidRDefault="00CF644F">
      <w:pPr>
        <w:pStyle w:val="CommentText"/>
      </w:pPr>
      <w:r>
        <w:rPr>
          <w:rStyle w:val="CommentReference"/>
        </w:rPr>
        <w:annotationRef/>
      </w:r>
      <w:r>
        <w:t xml:space="preserve">Where implies a point in space.  An ARIMA model is not a point in space.  I don’t know what you mean here.  </w:t>
      </w:r>
    </w:p>
    <w:p w14:paraId="5C0773A1" w14:textId="77777777" w:rsidR="00CF644F" w:rsidRDefault="00CF644F">
      <w:pPr>
        <w:pStyle w:val="CommentText"/>
      </w:pPr>
    </w:p>
    <w:p w14:paraId="79FECF1B" w14:textId="6F0E57A9" w:rsidR="00CF644F" w:rsidRDefault="00CF644F">
      <w:pPr>
        <w:pStyle w:val="CommentText"/>
      </w:pPr>
      <w:r>
        <w:t>And I also don’t know what you mean by ‘differenced to make it stationary’…you are going to have to be more clear in your explanation.</w:t>
      </w:r>
    </w:p>
  </w:comment>
  <w:comment w:id="502" w:author="Dawn MacIsaac" w:date="2021-05-12T07:40:00Z" w:initials="DM">
    <w:p w14:paraId="1445D6FF" w14:textId="1A253F4E" w:rsidR="00CF644F" w:rsidRDefault="00CF644F">
      <w:pPr>
        <w:pStyle w:val="CommentText"/>
      </w:pPr>
      <w:r>
        <w:rPr>
          <w:rStyle w:val="CommentReference"/>
        </w:rPr>
        <w:annotationRef/>
      </w:r>
      <w:r>
        <w:t>You haven’t defined what these are</w:t>
      </w:r>
    </w:p>
  </w:comment>
  <w:comment w:id="504" w:author="Dawn MacIsaac" w:date="2021-05-12T07:40:00Z" w:initials="DM">
    <w:p w14:paraId="21FA5CB1" w14:textId="55C2E020" w:rsidR="00CF644F" w:rsidRDefault="00CF644F">
      <w:pPr>
        <w:pStyle w:val="CommentText"/>
      </w:pPr>
      <w:r>
        <w:rPr>
          <w:rStyle w:val="CommentReference"/>
        </w:rPr>
        <w:annotationRef/>
      </w:r>
      <w:r>
        <w:t>Why does this necessitate stationarity?</w:t>
      </w:r>
    </w:p>
  </w:comment>
  <w:comment w:id="505" w:author="Dawn MacIsaac" w:date="2021-05-12T07:41:00Z" w:initials="DM">
    <w:p w14:paraId="301D1FC4" w14:textId="18F0AFED" w:rsidR="00CF644F" w:rsidRDefault="00CF644F">
      <w:pPr>
        <w:pStyle w:val="CommentText"/>
      </w:pPr>
      <w:r>
        <w:rPr>
          <w:rStyle w:val="CommentReference"/>
        </w:rPr>
        <w:annotationRef/>
      </w:r>
      <w:r>
        <w:t>Either explain or provide a reference.</w:t>
      </w:r>
    </w:p>
  </w:comment>
  <w:comment w:id="506" w:author="Dawn MacIsaac" w:date="2021-05-12T07:41:00Z" w:initials="DM">
    <w:p w14:paraId="6499C840" w14:textId="10C3975E" w:rsidR="00CF644F" w:rsidRDefault="00CF644F">
      <w:pPr>
        <w:pStyle w:val="CommentText"/>
      </w:pPr>
      <w:r>
        <w:rPr>
          <w:rStyle w:val="CommentReference"/>
        </w:rPr>
        <w:annotationRef/>
      </w:r>
      <w:r>
        <w:t>This needs to be moved up to where you are defining the parameters of the equation.</w:t>
      </w:r>
    </w:p>
  </w:comment>
  <w:comment w:id="509" w:author="Dawn MacIsaac" w:date="2021-05-12T07:42:00Z" w:initials="DM">
    <w:p w14:paraId="461E2C4E" w14:textId="77777777" w:rsidR="00760D69" w:rsidRDefault="00760D69">
      <w:pPr>
        <w:pStyle w:val="CommentText"/>
      </w:pPr>
      <w:r>
        <w:rPr>
          <w:rStyle w:val="CommentReference"/>
        </w:rPr>
        <w:annotationRef/>
      </w:r>
      <w:r>
        <w:t xml:space="preserve">Why? How? </w:t>
      </w:r>
    </w:p>
    <w:p w14:paraId="3D44D970" w14:textId="77777777" w:rsidR="00760D69" w:rsidRDefault="00760D69">
      <w:pPr>
        <w:pStyle w:val="CommentText"/>
      </w:pPr>
    </w:p>
    <w:p w14:paraId="76743F6C" w14:textId="12E2CCA9" w:rsidR="00760D69" w:rsidRDefault="00760D69">
      <w:pPr>
        <w:pStyle w:val="CommentText"/>
      </w:pPr>
      <w:r>
        <w:t>And finally, can you state up front what you gain here in comparison to your first benchmark (advantages/disadvantages)?</w:t>
      </w:r>
    </w:p>
    <w:p w14:paraId="1AE52D9E" w14:textId="77777777" w:rsidR="00760D69" w:rsidRDefault="00760D69">
      <w:pPr>
        <w:pStyle w:val="CommentText"/>
      </w:pPr>
    </w:p>
    <w:p w14:paraId="25E2C76E" w14:textId="0EBC4FF1" w:rsidR="00760D69" w:rsidRDefault="00760D69">
      <w:pPr>
        <w:pStyle w:val="CommentText"/>
      </w:pPr>
      <w:r>
        <w:t>What papers are you using to drive your implementation (you  mention the benchmarks you chose are well documented…you should include what you are following…remember the investigation section talks mostly about how you are going to do what you propose…and includes the theory needed to understand that…write these sections with that in mind)…DO THIS FOR ALL OF THESE SECTIONS</w:t>
      </w:r>
    </w:p>
  </w:comment>
  <w:comment w:id="535" w:author="Dawn MacIsaac" w:date="2021-05-12T07:45:00Z" w:initials="DM">
    <w:p w14:paraId="3C369B1D" w14:textId="5256185F" w:rsidR="00760D69" w:rsidRDefault="00760D69">
      <w:pPr>
        <w:pStyle w:val="CommentText"/>
      </w:pPr>
      <w:r>
        <w:rPr>
          <w:rStyle w:val="CommentReference"/>
        </w:rPr>
        <w:annotationRef/>
      </w:r>
      <w:r>
        <w:t>Two references isn’t enough to make this point.</w:t>
      </w:r>
    </w:p>
  </w:comment>
  <w:comment w:id="540" w:author="Dawn MacIsaac" w:date="2021-05-12T07:48:00Z" w:initials="DM">
    <w:p w14:paraId="4A179A9C" w14:textId="77777777" w:rsidR="00760D69" w:rsidRDefault="00760D69">
      <w:pPr>
        <w:pStyle w:val="CommentText"/>
      </w:pPr>
      <w:r>
        <w:rPr>
          <w:rStyle w:val="CommentReference"/>
        </w:rPr>
        <w:annotationRef/>
      </w:r>
      <w:r>
        <w:t>What kind of alternatives…and do you mean multiple linear regression models (or strictly linear?).</w:t>
      </w:r>
    </w:p>
    <w:p w14:paraId="57B7C868" w14:textId="77777777" w:rsidR="00760D69" w:rsidRDefault="00760D69">
      <w:pPr>
        <w:pStyle w:val="CommentText"/>
      </w:pPr>
    </w:p>
    <w:p w14:paraId="4B074A3B" w14:textId="77777777" w:rsidR="00760D69" w:rsidRDefault="00760D69">
      <w:pPr>
        <w:pStyle w:val="CommentText"/>
      </w:pPr>
      <w:r>
        <w:t>If you mean – other approaches to forecasting, I don’t think that is appropriate here…unless you say the same thing in the other sections.</w:t>
      </w:r>
    </w:p>
    <w:p w14:paraId="2C3D6339" w14:textId="77777777" w:rsidR="00760D69" w:rsidRDefault="00760D69">
      <w:pPr>
        <w:pStyle w:val="CommentText"/>
      </w:pPr>
    </w:p>
    <w:p w14:paraId="7A3A3E68" w14:textId="460CB942" w:rsidR="00760D69" w:rsidRDefault="00760D69">
      <w:pPr>
        <w:pStyle w:val="CommentText"/>
      </w:pPr>
      <w:r>
        <w:t>The more important thing is why are they still popular…and what advantages/disadvantages to they provide/create over the other two already described</w:t>
      </w:r>
    </w:p>
  </w:comment>
  <w:comment w:id="550" w:author="Dawn MacIsaac" w:date="2021-06-05T08:47:00Z" w:initials="DM">
    <w:p w14:paraId="11E05554" w14:textId="77777777" w:rsidR="001D7735" w:rsidRDefault="001D7735" w:rsidP="001D7735">
      <w:pPr>
        <w:pStyle w:val="CommentText"/>
      </w:pPr>
      <w:r>
        <w:rPr>
          <w:rStyle w:val="CommentReference"/>
        </w:rPr>
        <w:annotationRef/>
      </w:r>
      <w:r>
        <w:t>Is this the reference to the paper that first proposed the design, or the third generation…it seems to be used as both?</w:t>
      </w:r>
    </w:p>
  </w:comment>
  <w:comment w:id="570" w:author="Dawn MacIsaac" w:date="2021-05-12T07:53:00Z" w:initials="DM">
    <w:p w14:paraId="256E64AC" w14:textId="410D4A9F" w:rsidR="00E24FC3" w:rsidRDefault="00E24FC3">
      <w:pPr>
        <w:pStyle w:val="CommentText"/>
      </w:pPr>
      <w:r>
        <w:rPr>
          <w:rStyle w:val="CommentReference"/>
        </w:rPr>
        <w:annotationRef/>
      </w:r>
      <w:r>
        <w:t>List the authors and then say in [ref].</w:t>
      </w:r>
    </w:p>
  </w:comment>
  <w:comment w:id="574" w:author="Dawn MacIsaac" w:date="2021-06-05T08:45:00Z" w:initials="DM">
    <w:p w14:paraId="1ECA00C1" w14:textId="373E0D84" w:rsidR="00A47262" w:rsidRDefault="00A47262">
      <w:pPr>
        <w:pStyle w:val="CommentText"/>
      </w:pPr>
      <w:r>
        <w:rPr>
          <w:rStyle w:val="CommentReference"/>
        </w:rPr>
        <w:annotationRef/>
      </w:r>
      <w:r>
        <w:t>I don’t think this is true…its specified as a target in the training data?</w:t>
      </w:r>
    </w:p>
  </w:comment>
  <w:comment w:id="575" w:author="Dawn MacIsaac" w:date="2021-05-12T07:58:00Z" w:initials="DM">
    <w:p w14:paraId="0AA2EC31" w14:textId="7620541F" w:rsidR="00E24FC3" w:rsidRDefault="00E24FC3">
      <w:pPr>
        <w:pStyle w:val="CommentText"/>
      </w:pPr>
      <w:r>
        <w:rPr>
          <w:rStyle w:val="CommentReference"/>
        </w:rPr>
        <w:annotationRef/>
      </w:r>
      <w:r>
        <w:t>Over what – other ANN implemented STLFs, or other types of forecasters?</w:t>
      </w:r>
    </w:p>
  </w:comment>
  <w:comment w:id="588" w:author="Dawn MacIsaac" w:date="2021-05-12T08:01:00Z" w:initials="DM">
    <w:p w14:paraId="66F834BB" w14:textId="2C867C91" w:rsidR="00E24FC3" w:rsidRDefault="00E24FC3">
      <w:pPr>
        <w:pStyle w:val="CommentText"/>
      </w:pPr>
      <w:r>
        <w:rPr>
          <w:rStyle w:val="CommentReference"/>
        </w:rPr>
        <w:annotationRef/>
      </w:r>
      <w:r>
        <w:t xml:space="preserve">I don’t think the ANNSTLF is itself a </w:t>
      </w:r>
      <w:proofErr w:type="spellStart"/>
      <w:r>
        <w:t>multii</w:t>
      </w:r>
      <w:proofErr w:type="spellEnd"/>
      <w:r>
        <w:t xml:space="preserve">-layer </w:t>
      </w:r>
      <w:proofErr w:type="spellStart"/>
      <w:r>
        <w:t>pereceptron</w:t>
      </w:r>
      <w:proofErr w:type="spellEnd"/>
      <w:r>
        <w:t xml:space="preserve">…I think it combines two such MLPS.  You need to be clear and specific </w:t>
      </w:r>
      <w:r w:rsidR="007A5682">
        <w:t>when you describe these.</w:t>
      </w:r>
    </w:p>
  </w:comment>
  <w:comment w:id="621" w:author="Dawn MacIsaac" w:date="2021-05-12T08:01:00Z" w:initials="DM">
    <w:p w14:paraId="432F2E14" w14:textId="5694564B" w:rsidR="00E24FC3" w:rsidRDefault="00E24FC3">
      <w:pPr>
        <w:pStyle w:val="CommentText"/>
      </w:pPr>
      <w:r>
        <w:rPr>
          <w:rStyle w:val="CommentReference"/>
        </w:rPr>
        <w:annotationRef/>
      </w:r>
      <w:r>
        <w:t>I don’t know what this means.</w:t>
      </w:r>
      <w:r w:rsidR="007A5682">
        <w:t xml:space="preserve">  Do you mean they are both MLPs with identical structure?</w:t>
      </w:r>
    </w:p>
  </w:comment>
  <w:comment w:id="624" w:author="Dawn MacIsaac" w:date="2021-05-12T07:12:00Z" w:initials="DM">
    <w:p w14:paraId="2941D067" w14:textId="77777777" w:rsidR="005A0598" w:rsidRDefault="005A0598" w:rsidP="005A0598">
      <w:pPr>
        <w:pStyle w:val="CommentText"/>
      </w:pPr>
      <w:r>
        <w:rPr>
          <w:rStyle w:val="CommentReference"/>
        </w:rPr>
        <w:annotationRef/>
      </w:r>
      <w:r>
        <w:t>I think we need to differentiate between ones we implement and ones we borrow.</w:t>
      </w:r>
    </w:p>
  </w:comment>
  <w:comment w:id="625" w:author="Dawn MacIsaac" w:date="2021-05-12T08:10:00Z" w:initials="DM">
    <w:p w14:paraId="13BF57EF" w14:textId="37F42071" w:rsidR="007A5682" w:rsidRDefault="007A5682">
      <w:pPr>
        <w:pStyle w:val="CommentText"/>
      </w:pPr>
      <w:r>
        <w:rPr>
          <w:rStyle w:val="CommentReference"/>
        </w:rPr>
        <w:annotationRef/>
      </w:r>
      <w:r>
        <w:t>You need to do something to introduce this section.  You have finished describing the benchmark component of your investigation, and now you are going to describe your deep learning components.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D22678" w15:done="0"/>
  <w15:commentEx w15:paraId="72CDA6D8" w15:done="0"/>
  <w15:commentEx w15:paraId="42C8233E" w15:done="0"/>
  <w15:commentEx w15:paraId="271C81FB" w15:done="0"/>
  <w15:commentEx w15:paraId="64F5C63D" w15:done="0"/>
  <w15:commentEx w15:paraId="1EFDC088" w15:done="0"/>
  <w15:commentEx w15:paraId="50BAD0DF" w15:done="0"/>
  <w15:commentEx w15:paraId="26134AE8" w15:done="0"/>
  <w15:commentEx w15:paraId="4C7DCE2C" w15:done="0"/>
  <w15:commentEx w15:paraId="72F493CF" w15:done="0"/>
  <w15:commentEx w15:paraId="183BA300" w15:done="0"/>
  <w15:commentEx w15:paraId="654CE06A" w15:done="0"/>
  <w15:commentEx w15:paraId="01841ACF" w15:done="0"/>
  <w15:commentEx w15:paraId="6529B24D" w15:done="0"/>
  <w15:commentEx w15:paraId="1DAABA7E" w15:done="0"/>
  <w15:commentEx w15:paraId="1C868366" w15:done="0"/>
  <w15:commentEx w15:paraId="665AB3B0" w15:done="0"/>
  <w15:commentEx w15:paraId="3B5252DD" w15:done="1"/>
  <w15:commentEx w15:paraId="79FECF1B" w15:done="0"/>
  <w15:commentEx w15:paraId="1445D6FF" w15:done="0"/>
  <w15:commentEx w15:paraId="21FA5CB1" w15:done="0"/>
  <w15:commentEx w15:paraId="301D1FC4" w15:done="0"/>
  <w15:commentEx w15:paraId="6499C840" w15:done="0"/>
  <w15:commentEx w15:paraId="25E2C76E" w15:done="0"/>
  <w15:commentEx w15:paraId="3C369B1D" w15:done="0"/>
  <w15:commentEx w15:paraId="7A3A3E68" w15:done="0"/>
  <w15:commentEx w15:paraId="11E05554" w15:done="0"/>
  <w15:commentEx w15:paraId="256E64AC" w15:done="0"/>
  <w15:commentEx w15:paraId="1ECA00C1" w15:done="0"/>
  <w15:commentEx w15:paraId="0AA2EC31" w15:done="0"/>
  <w15:commentEx w15:paraId="66F834BB" w15:done="0"/>
  <w15:commentEx w15:paraId="432F2E14" w15:done="0"/>
  <w15:commentEx w15:paraId="2941D067" w15:done="0"/>
  <w15:commentEx w15:paraId="13BF57E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46079C" w16cex:dateUtc="2021-05-12T10:51:00Z"/>
  <w16cex:commentExtensible w16cex:durableId="246350E3" w16cex:dateUtc="2021-06-03T16:00:00Z"/>
  <w16cex:commentExtensible w16cex:durableId="24634E3D" w16cex:dateUtc="2021-05-12T10:45:00Z"/>
  <w16cex:commentExtensible w16cex:durableId="24635031" w16cex:dateUtc="2021-06-03T15:57:00Z"/>
  <w16cex:commentExtensible w16cex:durableId="2463509A" w16cex:dateUtc="2021-06-03T15:59:00Z"/>
  <w16cex:commentExtensible w16cex:durableId="2463518F" w16cex:dateUtc="2021-06-03T16:03:00Z"/>
  <w16cex:commentExtensible w16cex:durableId="24634E3C" w16cex:dateUtc="2021-05-12T10:48:00Z"/>
  <w16cex:commentExtensible w16cex:durableId="246351AC" w16cex:dateUtc="2021-06-03T16:03:00Z"/>
  <w16cex:commentExtensible w16cex:durableId="246351BA" w16cex:dateUtc="2021-06-03T16:03:00Z"/>
  <w16cex:commentExtensible w16cex:durableId="23AFD9A0" w16cex:dateUtc="2021-01-18T13:55:00Z"/>
  <w16cex:commentExtensible w16cex:durableId="2446028F" w16cex:dateUtc="2021-05-12T10:30:00Z"/>
  <w16cex:commentExtensible w16cex:durableId="244602A4" w16cex:dateUtc="2021-05-12T10:30:00Z"/>
  <w16cex:commentExtensible w16cex:durableId="244602EA" w16cex:dateUtc="2021-05-12T10:31:00Z"/>
  <w16cex:commentExtensible w16cex:durableId="2446037D" w16cex:dateUtc="2021-05-12T10:34:00Z"/>
  <w16cex:commentExtensible w16cex:durableId="2465AD19" w16cex:dateUtc="2021-05-12T10:34:00Z"/>
  <w16cex:commentExtensible w16cex:durableId="244603BE" w16cex:dateUtc="2021-05-12T10:35:00Z"/>
  <w16cex:commentExtensible w16cex:durableId="2446041F" w16cex:dateUtc="2021-05-12T10:37:00Z"/>
  <w16cex:commentExtensible w16cex:durableId="23AFD78C" w16cex:dateUtc="2021-01-18T13:46:00Z"/>
  <w16cex:commentExtensible w16cex:durableId="24460491" w16cex:dateUtc="2021-05-12T10:38:00Z"/>
  <w16cex:commentExtensible w16cex:durableId="244604F0" w16cex:dateUtc="2021-05-12T10:40:00Z"/>
  <w16cex:commentExtensible w16cex:durableId="24460507" w16cex:dateUtc="2021-05-12T10:40:00Z"/>
  <w16cex:commentExtensible w16cex:durableId="24460523" w16cex:dateUtc="2021-05-12T10:41:00Z"/>
  <w16cex:commentExtensible w16cex:durableId="24460546" w16cex:dateUtc="2021-05-12T10:41:00Z"/>
  <w16cex:commentExtensible w16cex:durableId="2446056E" w16cex:dateUtc="2021-05-12T10:42:00Z"/>
  <w16cex:commentExtensible w16cex:durableId="24460625" w16cex:dateUtc="2021-05-12T10:45:00Z"/>
  <w16cex:commentExtensible w16cex:durableId="244606D3" w16cex:dateUtc="2021-05-12T10:48:00Z"/>
  <w16cex:commentExtensible w16cex:durableId="2465B89E" w16cex:dateUtc="2021-06-05T11:47:00Z"/>
  <w16cex:commentExtensible w16cex:durableId="24460806" w16cex:dateUtc="2021-05-12T10:53:00Z"/>
  <w16cex:commentExtensible w16cex:durableId="2465B80E" w16cex:dateUtc="2021-06-05T11:45:00Z"/>
  <w16cex:commentExtensible w16cex:durableId="24460942" w16cex:dateUtc="2021-05-12T10:58:00Z"/>
  <w16cex:commentExtensible w16cex:durableId="244609ED" w16cex:dateUtc="2021-05-12T11:01:00Z"/>
  <w16cex:commentExtensible w16cex:durableId="244609D7" w16cex:dateUtc="2021-05-12T11:01:00Z"/>
  <w16cex:commentExtensible w16cex:durableId="2445FE7A" w16cex:dateUtc="2021-05-12T10:12:00Z"/>
  <w16cex:commentExtensible w16cex:durableId="24460C03" w16cex:dateUtc="2021-05-12T11: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D22678" w16cid:durableId="2446079C"/>
  <w16cid:commentId w16cid:paraId="72CDA6D8" w16cid:durableId="246350E3"/>
  <w16cid:commentId w16cid:paraId="42C8233E" w16cid:durableId="24634E3D"/>
  <w16cid:commentId w16cid:paraId="271C81FB" w16cid:durableId="24635031"/>
  <w16cid:commentId w16cid:paraId="64F5C63D" w16cid:durableId="2463509A"/>
  <w16cid:commentId w16cid:paraId="1EFDC088" w16cid:durableId="2463518F"/>
  <w16cid:commentId w16cid:paraId="50BAD0DF" w16cid:durableId="24634E3C"/>
  <w16cid:commentId w16cid:paraId="26134AE8" w16cid:durableId="246351AC"/>
  <w16cid:commentId w16cid:paraId="4C7DCE2C" w16cid:durableId="246351BA"/>
  <w16cid:commentId w16cid:paraId="72F493CF" w16cid:durableId="23AFD9A0"/>
  <w16cid:commentId w16cid:paraId="183BA300" w16cid:durableId="2446028F"/>
  <w16cid:commentId w16cid:paraId="654CE06A" w16cid:durableId="244602A4"/>
  <w16cid:commentId w16cid:paraId="01841ACF" w16cid:durableId="244602EA"/>
  <w16cid:commentId w16cid:paraId="6529B24D" w16cid:durableId="2446037D"/>
  <w16cid:commentId w16cid:paraId="1DAABA7E" w16cid:durableId="2465AD19"/>
  <w16cid:commentId w16cid:paraId="1C868366" w16cid:durableId="244603BE"/>
  <w16cid:commentId w16cid:paraId="665AB3B0" w16cid:durableId="2446041F"/>
  <w16cid:commentId w16cid:paraId="3B5252DD" w16cid:durableId="23AFD78C"/>
  <w16cid:commentId w16cid:paraId="79FECF1B" w16cid:durableId="24460491"/>
  <w16cid:commentId w16cid:paraId="1445D6FF" w16cid:durableId="244604F0"/>
  <w16cid:commentId w16cid:paraId="21FA5CB1" w16cid:durableId="24460507"/>
  <w16cid:commentId w16cid:paraId="301D1FC4" w16cid:durableId="24460523"/>
  <w16cid:commentId w16cid:paraId="6499C840" w16cid:durableId="24460546"/>
  <w16cid:commentId w16cid:paraId="25E2C76E" w16cid:durableId="2446056E"/>
  <w16cid:commentId w16cid:paraId="3C369B1D" w16cid:durableId="24460625"/>
  <w16cid:commentId w16cid:paraId="7A3A3E68" w16cid:durableId="244606D3"/>
  <w16cid:commentId w16cid:paraId="11E05554" w16cid:durableId="2465B89E"/>
  <w16cid:commentId w16cid:paraId="256E64AC" w16cid:durableId="24460806"/>
  <w16cid:commentId w16cid:paraId="1ECA00C1" w16cid:durableId="2465B80E"/>
  <w16cid:commentId w16cid:paraId="0AA2EC31" w16cid:durableId="24460942"/>
  <w16cid:commentId w16cid:paraId="66F834BB" w16cid:durableId="244609ED"/>
  <w16cid:commentId w16cid:paraId="432F2E14" w16cid:durableId="244609D7"/>
  <w16cid:commentId w16cid:paraId="2941D067" w16cid:durableId="2445FE7A"/>
  <w16cid:commentId w16cid:paraId="13BF57EF" w16cid:durableId="24460C0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4EE7F1" w14:textId="77777777" w:rsidR="00143A40" w:rsidRDefault="00143A40" w:rsidP="00B7638D">
      <w:pPr>
        <w:spacing w:after="0"/>
      </w:pPr>
      <w:r>
        <w:separator/>
      </w:r>
    </w:p>
  </w:endnote>
  <w:endnote w:type="continuationSeparator" w:id="0">
    <w:p w14:paraId="7AAA0833" w14:textId="77777777" w:rsidR="00143A40" w:rsidRDefault="00143A40" w:rsidP="00B763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1CCCD" w14:textId="2E26FAC7" w:rsidR="007909C9" w:rsidRDefault="007909C9"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23466" w14:textId="6D9EF74E" w:rsidR="007909C9" w:rsidRDefault="007909C9" w:rsidP="00BF577E">
    <w:pPr>
      <w:pStyle w:val="Footer"/>
      <w:tabs>
        <w:tab w:val="clear" w:pos="10080"/>
        <w:tab w:val="right" w:pos="9360"/>
      </w:tabs>
      <w:rPr>
        <w:noProof/>
      </w:rPr>
    </w:pPr>
    <w:proofErr w:type="spellStart"/>
    <w:r>
      <w:t>EE6000</w:t>
    </w:r>
    <w:proofErr w:type="spellEnd"/>
    <w:r>
      <w:t xml:space="preserve"> Proposal Appendix- &lt;Author&gt;</w:t>
    </w:r>
    <w:r>
      <w:tab/>
      <w:t xml:space="preserve">page </w:t>
    </w:r>
    <w:del w:id="666" w:author="Dawn MacIsaac" w:date="2021-06-05T09:44:00Z">
      <w:r w:rsidDel="0007635A">
        <w:delText>A</w:delText>
      </w:r>
    </w:del>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w:t>
    </w:r>
    <w:del w:id="667" w:author="Dawn MacIsaac" w:date="2021-06-05T09:44:00Z">
      <w:r w:rsidDel="0007635A">
        <w:rPr>
          <w:noProof/>
        </w:rPr>
        <w:delText>n</w:delText>
      </w:r>
    </w:del>
    <w:ins w:id="668" w:author="Dawn MacIsaac" w:date="2021-06-05T09:44:00Z">
      <w:r w:rsidR="0007635A">
        <w:rPr>
          <w:noProof/>
        </w:rPr>
        <w:t>19</w:t>
      </w:r>
    </w:ins>
  </w:p>
  <w:p w14:paraId="02D100A4" w14:textId="6931D630" w:rsidR="007909C9" w:rsidRPr="00401801" w:rsidRDefault="007909C9"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ins w:id="669" w:author="Dawn MacIsaac" w:date="2021-06-04T09:37:00Z">
      <w:r w:rsidR="000F1F43">
        <w:rPr>
          <w:noProof/>
        </w:rPr>
        <w:t>2021-Jun-04</w:t>
      </w:r>
    </w:ins>
    <w:del w:id="670" w:author="Dawn MacIsaac" w:date="2021-06-04T09:37:00Z">
      <w:r w:rsidR="00354612" w:rsidDel="000F1F43">
        <w:rPr>
          <w:noProof/>
        </w:rPr>
        <w:delText>2021-Jun-03</w:delText>
      </w:r>
    </w:del>
    <w:r w:rsidRPr="00401801">
      <w:fldChar w:fldCharType="end"/>
    </w:r>
    <w:r w:rsidRPr="00401801">
      <w:t xml:space="preserve">, </w:t>
    </w:r>
    <w:r w:rsidRPr="00401801">
      <w:fldChar w:fldCharType="begin"/>
    </w:r>
    <w:r w:rsidRPr="00401801">
      <w:instrText xml:space="preserve"> DATE \@ "h:mm am/pm" </w:instrText>
    </w:r>
    <w:r w:rsidRPr="00401801">
      <w:fldChar w:fldCharType="separate"/>
    </w:r>
    <w:ins w:id="671" w:author="Dawn MacIsaac" w:date="2021-06-04T09:37:00Z">
      <w:r w:rsidR="000F1F43">
        <w:rPr>
          <w:noProof/>
        </w:rPr>
        <w:t>9:37 AM</w:t>
      </w:r>
    </w:ins>
    <w:del w:id="672" w:author="Dawn MacIsaac" w:date="2021-06-03T12:47:00Z">
      <w:r w:rsidR="00D67089" w:rsidDel="00354612">
        <w:rPr>
          <w:noProof/>
        </w:rPr>
        <w:delText>10:39 AM</w:delText>
      </w:r>
    </w:del>
    <w:r w:rsidRPr="00401801">
      <w:fldChar w:fldCharType="end"/>
    </w:r>
    <w:r>
      <w:tab/>
    </w:r>
    <w:r w:rsidRPr="00401801">
      <w:t xml:space="preserve">Created:  </w:t>
    </w:r>
    <w:r>
      <w:fldChar w:fldCharType="begin"/>
    </w:r>
    <w:r>
      <w:instrText xml:space="preserve"> REF createDate \h </w:instrText>
    </w:r>
    <w:r>
      <w:fldChar w:fldCharType="separate"/>
    </w:r>
    <w:r w:rsidR="009F25A7">
      <w:rPr>
        <w:noProof/>
      </w:rPr>
      <w:t>2020 Dec-14</w:t>
    </w:r>
    <w:r>
      <w:fldChar w:fldCharType="end"/>
    </w:r>
  </w:p>
  <w:p w14:paraId="27124BA0" w14:textId="6638D9E6" w:rsidR="007909C9" w:rsidRPr="00401801" w:rsidRDefault="007909C9"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sidR="009F25A7">
      <w:rPr>
        <w:noProof/>
      </w:rPr>
      <w:t>2021-May-08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59D33" w14:textId="77777777" w:rsidR="00143A40" w:rsidRDefault="00143A40" w:rsidP="00B7638D">
      <w:pPr>
        <w:spacing w:after="0"/>
      </w:pPr>
      <w:r>
        <w:separator/>
      </w:r>
    </w:p>
  </w:footnote>
  <w:footnote w:type="continuationSeparator" w:id="0">
    <w:p w14:paraId="11BC4E0A" w14:textId="77777777" w:rsidR="00143A40" w:rsidRDefault="00143A40" w:rsidP="00B7638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0FD0B3F"/>
    <w:multiLevelType w:val="hybridMultilevel"/>
    <w:tmpl w:val="279005CA"/>
    <w:lvl w:ilvl="0" w:tplc="10090001">
      <w:start w:val="1"/>
      <w:numFmt w:val="bullet"/>
      <w:lvlText w:val=""/>
      <w:lvlJc w:val="left"/>
      <w:pPr>
        <w:ind w:left="1008" w:hanging="360"/>
      </w:pPr>
      <w:rPr>
        <w:rFonts w:ascii="Symbol" w:hAnsi="Symbol" w:hint="default"/>
      </w:rPr>
    </w:lvl>
    <w:lvl w:ilvl="1" w:tplc="10090003">
      <w:start w:val="1"/>
      <w:numFmt w:val="bullet"/>
      <w:lvlText w:val="o"/>
      <w:lvlJc w:val="left"/>
      <w:pPr>
        <w:ind w:left="1728" w:hanging="360"/>
      </w:pPr>
      <w:rPr>
        <w:rFonts w:ascii="Courier New" w:hAnsi="Courier New" w:cs="Courier New" w:hint="default"/>
      </w:rPr>
    </w:lvl>
    <w:lvl w:ilvl="2" w:tplc="10090005" w:tentative="1">
      <w:start w:val="1"/>
      <w:numFmt w:val="bullet"/>
      <w:lvlText w:val=""/>
      <w:lvlJc w:val="left"/>
      <w:pPr>
        <w:ind w:left="2448" w:hanging="360"/>
      </w:pPr>
      <w:rPr>
        <w:rFonts w:ascii="Wingdings" w:hAnsi="Wingdings" w:hint="default"/>
      </w:rPr>
    </w:lvl>
    <w:lvl w:ilvl="3" w:tplc="10090001" w:tentative="1">
      <w:start w:val="1"/>
      <w:numFmt w:val="bullet"/>
      <w:lvlText w:val=""/>
      <w:lvlJc w:val="left"/>
      <w:pPr>
        <w:ind w:left="3168" w:hanging="360"/>
      </w:pPr>
      <w:rPr>
        <w:rFonts w:ascii="Symbol" w:hAnsi="Symbol" w:hint="default"/>
      </w:rPr>
    </w:lvl>
    <w:lvl w:ilvl="4" w:tplc="10090003" w:tentative="1">
      <w:start w:val="1"/>
      <w:numFmt w:val="bullet"/>
      <w:lvlText w:val="o"/>
      <w:lvlJc w:val="left"/>
      <w:pPr>
        <w:ind w:left="3888" w:hanging="360"/>
      </w:pPr>
      <w:rPr>
        <w:rFonts w:ascii="Courier New" w:hAnsi="Courier New" w:cs="Courier New" w:hint="default"/>
      </w:rPr>
    </w:lvl>
    <w:lvl w:ilvl="5" w:tplc="10090005" w:tentative="1">
      <w:start w:val="1"/>
      <w:numFmt w:val="bullet"/>
      <w:lvlText w:val=""/>
      <w:lvlJc w:val="left"/>
      <w:pPr>
        <w:ind w:left="4608" w:hanging="360"/>
      </w:pPr>
      <w:rPr>
        <w:rFonts w:ascii="Wingdings" w:hAnsi="Wingdings" w:hint="default"/>
      </w:rPr>
    </w:lvl>
    <w:lvl w:ilvl="6" w:tplc="10090001" w:tentative="1">
      <w:start w:val="1"/>
      <w:numFmt w:val="bullet"/>
      <w:lvlText w:val=""/>
      <w:lvlJc w:val="left"/>
      <w:pPr>
        <w:ind w:left="5328" w:hanging="360"/>
      </w:pPr>
      <w:rPr>
        <w:rFonts w:ascii="Symbol" w:hAnsi="Symbol" w:hint="default"/>
      </w:rPr>
    </w:lvl>
    <w:lvl w:ilvl="7" w:tplc="10090003" w:tentative="1">
      <w:start w:val="1"/>
      <w:numFmt w:val="bullet"/>
      <w:lvlText w:val="o"/>
      <w:lvlJc w:val="left"/>
      <w:pPr>
        <w:ind w:left="6048" w:hanging="360"/>
      </w:pPr>
      <w:rPr>
        <w:rFonts w:ascii="Courier New" w:hAnsi="Courier New" w:cs="Courier New" w:hint="default"/>
      </w:rPr>
    </w:lvl>
    <w:lvl w:ilvl="8" w:tplc="10090005" w:tentative="1">
      <w:start w:val="1"/>
      <w:numFmt w:val="bullet"/>
      <w:lvlText w:val=""/>
      <w:lvlJc w:val="left"/>
      <w:pPr>
        <w:ind w:left="6768" w:hanging="360"/>
      </w:pPr>
      <w:rPr>
        <w:rFonts w:ascii="Wingdings" w:hAnsi="Wingdings" w:hint="default"/>
      </w:r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6F1002"/>
    <w:multiLevelType w:val="hybridMultilevel"/>
    <w:tmpl w:val="97FC1380"/>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06C71F42"/>
    <w:multiLevelType w:val="multilevel"/>
    <w:tmpl w:val="7160FECA"/>
    <w:numStyleLink w:val="ListNumbersMulti"/>
  </w:abstractNum>
  <w:abstractNum w:abstractNumId="11"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4"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5" w15:restartNumberingAfterBreak="0">
    <w:nsid w:val="0DF8145E"/>
    <w:multiLevelType w:val="multilevel"/>
    <w:tmpl w:val="7160FECA"/>
    <w:numStyleLink w:val="ListNumbersMulti"/>
  </w:abstractNum>
  <w:abstractNum w:abstractNumId="16" w15:restartNumberingAfterBreak="0">
    <w:nsid w:val="122D7BE8"/>
    <w:multiLevelType w:val="multilevel"/>
    <w:tmpl w:val="123E39AE"/>
    <w:lvl w:ilvl="0">
      <w:start w:val="1"/>
      <w:numFmt w:val="decimal"/>
      <w:pStyle w:val="Heading1"/>
      <w:lvlText w:val="%1"/>
      <w:lvlJc w:val="left"/>
      <w:pPr>
        <w:ind w:left="432" w:hanging="432"/>
      </w:pPr>
      <w:rPr>
        <w:rFonts w:hint="default"/>
        <w:strike w:val="0"/>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8"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A8E7A84"/>
    <w:multiLevelType w:val="multilevel"/>
    <w:tmpl w:val="A656E24C"/>
    <w:numStyleLink w:val="NLists"/>
  </w:abstractNum>
  <w:abstractNum w:abstractNumId="20"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1"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2"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3" w15:restartNumberingAfterBreak="0">
    <w:nsid w:val="2E8D1FF9"/>
    <w:multiLevelType w:val="multilevel"/>
    <w:tmpl w:val="7160FECA"/>
    <w:numStyleLink w:val="ListNumbersMulti"/>
  </w:abstractNum>
  <w:abstractNum w:abstractNumId="24"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5217EFE"/>
    <w:multiLevelType w:val="multilevel"/>
    <w:tmpl w:val="7160FECA"/>
    <w:numStyleLink w:val="ListNumbersMulti"/>
  </w:abstractNum>
  <w:abstractNum w:abstractNumId="26"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46655B81"/>
    <w:multiLevelType w:val="multilevel"/>
    <w:tmpl w:val="D7BA8E5E"/>
    <w:numStyleLink w:val="Headings"/>
  </w:abstractNum>
  <w:abstractNum w:abstractNumId="29" w15:restartNumberingAfterBreak="0">
    <w:nsid w:val="494470B4"/>
    <w:multiLevelType w:val="multilevel"/>
    <w:tmpl w:val="F1306A7C"/>
    <w:numStyleLink w:val="ListBulletsSQb"/>
  </w:abstractNum>
  <w:abstractNum w:abstractNumId="30"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1" w15:restartNumberingAfterBreak="0">
    <w:nsid w:val="595733CD"/>
    <w:multiLevelType w:val="multilevel"/>
    <w:tmpl w:val="D7BA8E5E"/>
    <w:numStyleLink w:val="Headings"/>
  </w:abstractNum>
  <w:abstractNum w:abstractNumId="32" w15:restartNumberingAfterBreak="0">
    <w:nsid w:val="5AB069BC"/>
    <w:multiLevelType w:val="multilevel"/>
    <w:tmpl w:val="7160FECA"/>
    <w:numStyleLink w:val="ListNumbersMulti"/>
  </w:abstractNum>
  <w:abstractNum w:abstractNumId="33"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615E128F"/>
    <w:multiLevelType w:val="multilevel"/>
    <w:tmpl w:val="7160FECA"/>
    <w:numStyleLink w:val="ListNumbersMulti"/>
  </w:abstractNum>
  <w:abstractNum w:abstractNumId="35" w15:restartNumberingAfterBreak="0">
    <w:nsid w:val="648214A6"/>
    <w:multiLevelType w:val="multilevel"/>
    <w:tmpl w:val="F1306A7C"/>
    <w:numStyleLink w:val="ListBulletsSQb"/>
  </w:abstractNum>
  <w:abstractNum w:abstractNumId="36"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37" w15:restartNumberingAfterBreak="0">
    <w:nsid w:val="6B2830A7"/>
    <w:multiLevelType w:val="multilevel"/>
    <w:tmpl w:val="67C6A7E0"/>
    <w:numStyleLink w:val="ListBulletsMulti"/>
  </w:abstractNum>
  <w:abstractNum w:abstractNumId="38" w15:restartNumberingAfterBreak="0">
    <w:nsid w:val="6C216C6A"/>
    <w:multiLevelType w:val="multilevel"/>
    <w:tmpl w:val="D7BA8E5E"/>
    <w:numStyleLink w:val="Headings"/>
  </w:abstractNum>
  <w:abstractNum w:abstractNumId="39" w15:restartNumberingAfterBreak="0">
    <w:nsid w:val="6D2B5912"/>
    <w:multiLevelType w:val="hybridMultilevel"/>
    <w:tmpl w:val="B59E12C6"/>
    <w:lvl w:ilvl="0" w:tplc="1CF8C5EC">
      <w:start w:val="1"/>
      <w:numFmt w:val="bullet"/>
      <w:lvlText w:val=""/>
      <w:lvlJc w:val="left"/>
      <w:pPr>
        <w:ind w:left="720" w:hanging="360"/>
      </w:pPr>
      <w:rPr>
        <w:rFonts w:ascii="Wingdings" w:hAnsi="Wingdings" w:hint="default"/>
        <w:sz w:val="16"/>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DD96A43"/>
    <w:multiLevelType w:val="multilevel"/>
    <w:tmpl w:val="7160FECA"/>
    <w:numStyleLink w:val="ListNumbersMulti"/>
  </w:abstractNum>
  <w:abstractNum w:abstractNumId="41"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70972202"/>
    <w:multiLevelType w:val="hybridMultilevel"/>
    <w:tmpl w:val="EB608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45" w15:restartNumberingAfterBreak="0">
    <w:nsid w:val="76DA661D"/>
    <w:multiLevelType w:val="multilevel"/>
    <w:tmpl w:val="67C6A7E0"/>
    <w:numStyleLink w:val="ListBulletsMulti"/>
  </w:abstractNum>
  <w:num w:numId="1">
    <w:abstractNumId w:val="41"/>
  </w:num>
  <w:num w:numId="2">
    <w:abstractNumId w:val="20"/>
  </w:num>
  <w:num w:numId="3">
    <w:abstractNumId w:val="33"/>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5"/>
  </w:num>
  <w:num w:numId="12">
    <w:abstractNumId w:val="12"/>
  </w:num>
  <w:num w:numId="13">
    <w:abstractNumId w:val="44"/>
  </w:num>
  <w:num w:numId="14">
    <w:abstractNumId w:val="37"/>
  </w:num>
  <w:num w:numId="15">
    <w:abstractNumId w:val="45"/>
  </w:num>
  <w:num w:numId="16">
    <w:abstractNumId w:val="11"/>
  </w:num>
  <w:num w:numId="17">
    <w:abstractNumId w:val="13"/>
  </w:num>
  <w:num w:numId="18">
    <w:abstractNumId w:val="21"/>
  </w:num>
  <w:num w:numId="19">
    <w:abstractNumId w:val="40"/>
  </w:num>
  <w:num w:numId="20">
    <w:abstractNumId w:val="34"/>
  </w:num>
  <w:num w:numId="21">
    <w:abstractNumId w:val="30"/>
  </w:num>
  <w:num w:numId="22">
    <w:abstractNumId w:val="22"/>
  </w:num>
  <w:num w:numId="23">
    <w:abstractNumId w:val="32"/>
  </w:num>
  <w:num w:numId="24">
    <w:abstractNumId w:val="17"/>
  </w:num>
  <w:num w:numId="25">
    <w:abstractNumId w:val="25"/>
  </w:num>
  <w:num w:numId="26">
    <w:abstractNumId w:val="15"/>
  </w:num>
  <w:num w:numId="27">
    <w:abstractNumId w:val="8"/>
  </w:num>
  <w:num w:numId="28">
    <w:abstractNumId w:val="23"/>
  </w:num>
  <w:num w:numId="29">
    <w:abstractNumId w:val="6"/>
  </w:num>
  <w:num w:numId="30">
    <w:abstractNumId w:val="10"/>
  </w:num>
  <w:num w:numId="31">
    <w:abstractNumId w:val="14"/>
  </w:num>
  <w:num w:numId="32">
    <w:abstractNumId w:val="29"/>
  </w:num>
  <w:num w:numId="33">
    <w:abstractNumId w:val="24"/>
  </w:num>
  <w:num w:numId="34">
    <w:abstractNumId w:val="31"/>
  </w:num>
  <w:num w:numId="35">
    <w:abstractNumId w:val="18"/>
  </w:num>
  <w:num w:numId="36">
    <w:abstractNumId w:val="42"/>
  </w:num>
  <w:num w:numId="3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8"/>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6"/>
  </w:num>
  <w:num w:numId="43">
    <w:abstractNumId w:val="27"/>
  </w:num>
  <w:num w:numId="44">
    <w:abstractNumId w:val="19"/>
  </w:num>
  <w:num w:numId="45">
    <w:abstractNumId w:val="39"/>
  </w:num>
  <w:num w:numId="46">
    <w:abstractNumId w:val="9"/>
  </w:num>
  <w:num w:numId="47">
    <w:abstractNumId w:val="26"/>
  </w:num>
  <w:num w:numId="48">
    <w:abstractNumId w:val="43"/>
  </w:num>
  <w:num w:numId="4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wn MacIsaac">
    <w15:presenceInfo w15:providerId="AD" w15:userId="S::dmac@unb.ca::04f604b3-34bc-430e-a023-d159ba488116"/>
  </w15:person>
  <w15:person w15:author="Julian L Cardenas Barrera">
    <w15:presenceInfo w15:providerId="AD" w15:userId="S::jcardena@unb.ca::c4c9e739-87ea-4268-9cfd-3b02bfc926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0"/>
  <w:proofState w:spelling="clean"/>
  <w:attachedTemplate r:id="rId1"/>
  <w:stylePaneSortMethod w:val="0000"/>
  <w:trackRevisions/>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yMzEwMTMxNDE2NTVW0lEKTi0uzszPAykwsqwFALiIKOItAAAA"/>
  </w:docVars>
  <w:rsids>
    <w:rsidRoot w:val="00474369"/>
    <w:rsid w:val="000007D4"/>
    <w:rsid w:val="00004A04"/>
    <w:rsid w:val="00011F91"/>
    <w:rsid w:val="00013CAA"/>
    <w:rsid w:val="00013E74"/>
    <w:rsid w:val="00026A0B"/>
    <w:rsid w:val="00026D6B"/>
    <w:rsid w:val="000279C1"/>
    <w:rsid w:val="00037CDC"/>
    <w:rsid w:val="0004030A"/>
    <w:rsid w:val="00047A5D"/>
    <w:rsid w:val="00057550"/>
    <w:rsid w:val="00057DB8"/>
    <w:rsid w:val="000601C1"/>
    <w:rsid w:val="00061F72"/>
    <w:rsid w:val="0007250D"/>
    <w:rsid w:val="0007635A"/>
    <w:rsid w:val="00077A5A"/>
    <w:rsid w:val="000808D2"/>
    <w:rsid w:val="000817C2"/>
    <w:rsid w:val="000818E8"/>
    <w:rsid w:val="00086D5B"/>
    <w:rsid w:val="00092995"/>
    <w:rsid w:val="00096DD7"/>
    <w:rsid w:val="000A5EBB"/>
    <w:rsid w:val="000B2B5E"/>
    <w:rsid w:val="000B2EFD"/>
    <w:rsid w:val="000B6A93"/>
    <w:rsid w:val="000B70F3"/>
    <w:rsid w:val="000C0FD4"/>
    <w:rsid w:val="000C4024"/>
    <w:rsid w:val="000C752F"/>
    <w:rsid w:val="000D0E78"/>
    <w:rsid w:val="000D161E"/>
    <w:rsid w:val="000D6F2C"/>
    <w:rsid w:val="000E0559"/>
    <w:rsid w:val="000E1F7E"/>
    <w:rsid w:val="000E3479"/>
    <w:rsid w:val="000E54FC"/>
    <w:rsid w:val="000E5E65"/>
    <w:rsid w:val="000E6695"/>
    <w:rsid w:val="000F0111"/>
    <w:rsid w:val="000F1F43"/>
    <w:rsid w:val="000F7391"/>
    <w:rsid w:val="00103205"/>
    <w:rsid w:val="00103A2E"/>
    <w:rsid w:val="001054E8"/>
    <w:rsid w:val="00106F05"/>
    <w:rsid w:val="00112176"/>
    <w:rsid w:val="0011242E"/>
    <w:rsid w:val="001137B8"/>
    <w:rsid w:val="00115BA5"/>
    <w:rsid w:val="001200C0"/>
    <w:rsid w:val="001255E0"/>
    <w:rsid w:val="00131B30"/>
    <w:rsid w:val="00137BF5"/>
    <w:rsid w:val="00141E5D"/>
    <w:rsid w:val="00143A40"/>
    <w:rsid w:val="0014562C"/>
    <w:rsid w:val="00150F71"/>
    <w:rsid w:val="00152ED0"/>
    <w:rsid w:val="00156D66"/>
    <w:rsid w:val="00163EC7"/>
    <w:rsid w:val="00176564"/>
    <w:rsid w:val="001844B8"/>
    <w:rsid w:val="00191404"/>
    <w:rsid w:val="00193FEC"/>
    <w:rsid w:val="00196D71"/>
    <w:rsid w:val="001A2782"/>
    <w:rsid w:val="001A6717"/>
    <w:rsid w:val="001B22D6"/>
    <w:rsid w:val="001B34A4"/>
    <w:rsid w:val="001B39EB"/>
    <w:rsid w:val="001B497E"/>
    <w:rsid w:val="001B4D23"/>
    <w:rsid w:val="001B6E75"/>
    <w:rsid w:val="001B75E9"/>
    <w:rsid w:val="001C3E0A"/>
    <w:rsid w:val="001D4D50"/>
    <w:rsid w:val="001D7735"/>
    <w:rsid w:val="001E1CE2"/>
    <w:rsid w:val="001E2B36"/>
    <w:rsid w:val="001E348F"/>
    <w:rsid w:val="001F09BF"/>
    <w:rsid w:val="001F09E7"/>
    <w:rsid w:val="001F2C6D"/>
    <w:rsid w:val="001F49F8"/>
    <w:rsid w:val="001F6577"/>
    <w:rsid w:val="001F7A13"/>
    <w:rsid w:val="001F7B44"/>
    <w:rsid w:val="00202193"/>
    <w:rsid w:val="002067E2"/>
    <w:rsid w:val="002079F9"/>
    <w:rsid w:val="00210196"/>
    <w:rsid w:val="002118B9"/>
    <w:rsid w:val="00211911"/>
    <w:rsid w:val="00216B8A"/>
    <w:rsid w:val="00223951"/>
    <w:rsid w:val="002255EF"/>
    <w:rsid w:val="00226852"/>
    <w:rsid w:val="002271BE"/>
    <w:rsid w:val="00233E2B"/>
    <w:rsid w:val="0023458A"/>
    <w:rsid w:val="00236024"/>
    <w:rsid w:val="00241055"/>
    <w:rsid w:val="00244B88"/>
    <w:rsid w:val="00244EF1"/>
    <w:rsid w:val="00245686"/>
    <w:rsid w:val="00247033"/>
    <w:rsid w:val="00251926"/>
    <w:rsid w:val="002547B6"/>
    <w:rsid w:val="002601FB"/>
    <w:rsid w:val="0027096E"/>
    <w:rsid w:val="00281AD5"/>
    <w:rsid w:val="00283D82"/>
    <w:rsid w:val="0028482D"/>
    <w:rsid w:val="0028613D"/>
    <w:rsid w:val="00290D82"/>
    <w:rsid w:val="00290E38"/>
    <w:rsid w:val="002917FD"/>
    <w:rsid w:val="00291D35"/>
    <w:rsid w:val="00292A9B"/>
    <w:rsid w:val="002962F2"/>
    <w:rsid w:val="002B086F"/>
    <w:rsid w:val="002B0FE8"/>
    <w:rsid w:val="002B124B"/>
    <w:rsid w:val="002B638C"/>
    <w:rsid w:val="002B7B29"/>
    <w:rsid w:val="002C1726"/>
    <w:rsid w:val="002C27DF"/>
    <w:rsid w:val="002C2DCB"/>
    <w:rsid w:val="002C4098"/>
    <w:rsid w:val="002C4C99"/>
    <w:rsid w:val="002C6743"/>
    <w:rsid w:val="002D2378"/>
    <w:rsid w:val="002D27D1"/>
    <w:rsid w:val="002D616C"/>
    <w:rsid w:val="002D61E1"/>
    <w:rsid w:val="002F08DA"/>
    <w:rsid w:val="002F30FB"/>
    <w:rsid w:val="002F6909"/>
    <w:rsid w:val="00301325"/>
    <w:rsid w:val="0030161B"/>
    <w:rsid w:val="0030680E"/>
    <w:rsid w:val="003113EE"/>
    <w:rsid w:val="00315743"/>
    <w:rsid w:val="003254E5"/>
    <w:rsid w:val="00326A8D"/>
    <w:rsid w:val="00330546"/>
    <w:rsid w:val="00331090"/>
    <w:rsid w:val="003314C7"/>
    <w:rsid w:val="00333F80"/>
    <w:rsid w:val="0033574B"/>
    <w:rsid w:val="003360C6"/>
    <w:rsid w:val="003364F3"/>
    <w:rsid w:val="003365D3"/>
    <w:rsid w:val="0033738D"/>
    <w:rsid w:val="00340AF5"/>
    <w:rsid w:val="00341F14"/>
    <w:rsid w:val="0034281E"/>
    <w:rsid w:val="00346983"/>
    <w:rsid w:val="00347906"/>
    <w:rsid w:val="00351FD0"/>
    <w:rsid w:val="00352049"/>
    <w:rsid w:val="00354612"/>
    <w:rsid w:val="00354F12"/>
    <w:rsid w:val="0035538D"/>
    <w:rsid w:val="00356A4B"/>
    <w:rsid w:val="0035799E"/>
    <w:rsid w:val="003620F1"/>
    <w:rsid w:val="003636D0"/>
    <w:rsid w:val="003658EE"/>
    <w:rsid w:val="00367462"/>
    <w:rsid w:val="0037335A"/>
    <w:rsid w:val="003836E2"/>
    <w:rsid w:val="0039160A"/>
    <w:rsid w:val="00392277"/>
    <w:rsid w:val="003925C8"/>
    <w:rsid w:val="003A1149"/>
    <w:rsid w:val="003B07FC"/>
    <w:rsid w:val="003B190A"/>
    <w:rsid w:val="003B5738"/>
    <w:rsid w:val="003C1DB8"/>
    <w:rsid w:val="003C25CF"/>
    <w:rsid w:val="003C39F4"/>
    <w:rsid w:val="003C4CCF"/>
    <w:rsid w:val="003C57A2"/>
    <w:rsid w:val="003C6850"/>
    <w:rsid w:val="003C747B"/>
    <w:rsid w:val="003D1C57"/>
    <w:rsid w:val="003D47E6"/>
    <w:rsid w:val="003D64B7"/>
    <w:rsid w:val="003E21B7"/>
    <w:rsid w:val="003E5AB5"/>
    <w:rsid w:val="003E607E"/>
    <w:rsid w:val="003F13DE"/>
    <w:rsid w:val="003F594E"/>
    <w:rsid w:val="00401801"/>
    <w:rsid w:val="0040606D"/>
    <w:rsid w:val="0042268C"/>
    <w:rsid w:val="00426CEF"/>
    <w:rsid w:val="00427763"/>
    <w:rsid w:val="00431E0E"/>
    <w:rsid w:val="00437A70"/>
    <w:rsid w:val="00443EEA"/>
    <w:rsid w:val="0045473B"/>
    <w:rsid w:val="004552EB"/>
    <w:rsid w:val="00457480"/>
    <w:rsid w:val="004621D1"/>
    <w:rsid w:val="00464732"/>
    <w:rsid w:val="004648A0"/>
    <w:rsid w:val="004654A6"/>
    <w:rsid w:val="004700C7"/>
    <w:rsid w:val="00474369"/>
    <w:rsid w:val="004767FD"/>
    <w:rsid w:val="004775E6"/>
    <w:rsid w:val="0048013E"/>
    <w:rsid w:val="004803CD"/>
    <w:rsid w:val="00481A46"/>
    <w:rsid w:val="00481CFA"/>
    <w:rsid w:val="00484F58"/>
    <w:rsid w:val="0049259D"/>
    <w:rsid w:val="00496FDC"/>
    <w:rsid w:val="00497FB9"/>
    <w:rsid w:val="004A0C4C"/>
    <w:rsid w:val="004C45E4"/>
    <w:rsid w:val="004C668D"/>
    <w:rsid w:val="004D2A88"/>
    <w:rsid w:val="004D3525"/>
    <w:rsid w:val="004D738A"/>
    <w:rsid w:val="004E299F"/>
    <w:rsid w:val="004F0E12"/>
    <w:rsid w:val="005072E1"/>
    <w:rsid w:val="00520A23"/>
    <w:rsid w:val="00521E0D"/>
    <w:rsid w:val="00522F00"/>
    <w:rsid w:val="00524067"/>
    <w:rsid w:val="00524BCE"/>
    <w:rsid w:val="00525E78"/>
    <w:rsid w:val="00527687"/>
    <w:rsid w:val="0053142E"/>
    <w:rsid w:val="00531B23"/>
    <w:rsid w:val="00540B80"/>
    <w:rsid w:val="00542589"/>
    <w:rsid w:val="00560C8A"/>
    <w:rsid w:val="0056419B"/>
    <w:rsid w:val="00564B7C"/>
    <w:rsid w:val="0057097D"/>
    <w:rsid w:val="00573A0E"/>
    <w:rsid w:val="00574D38"/>
    <w:rsid w:val="0057768D"/>
    <w:rsid w:val="0058257B"/>
    <w:rsid w:val="005860EB"/>
    <w:rsid w:val="00586E08"/>
    <w:rsid w:val="005907A9"/>
    <w:rsid w:val="00591C87"/>
    <w:rsid w:val="00592F24"/>
    <w:rsid w:val="0059521E"/>
    <w:rsid w:val="005A0598"/>
    <w:rsid w:val="005A346E"/>
    <w:rsid w:val="005A3728"/>
    <w:rsid w:val="005A3EA6"/>
    <w:rsid w:val="005A7733"/>
    <w:rsid w:val="005B2298"/>
    <w:rsid w:val="005C103F"/>
    <w:rsid w:val="005C1197"/>
    <w:rsid w:val="005C54B3"/>
    <w:rsid w:val="005C774F"/>
    <w:rsid w:val="005D7AB2"/>
    <w:rsid w:val="005E4014"/>
    <w:rsid w:val="005F2806"/>
    <w:rsid w:val="005F3AD8"/>
    <w:rsid w:val="005F66D2"/>
    <w:rsid w:val="005F684C"/>
    <w:rsid w:val="006016C5"/>
    <w:rsid w:val="0060343B"/>
    <w:rsid w:val="00604E88"/>
    <w:rsid w:val="00606DAE"/>
    <w:rsid w:val="006077B4"/>
    <w:rsid w:val="006143C7"/>
    <w:rsid w:val="00615C51"/>
    <w:rsid w:val="006222BB"/>
    <w:rsid w:val="006231CB"/>
    <w:rsid w:val="00630884"/>
    <w:rsid w:val="0063372C"/>
    <w:rsid w:val="00635DFD"/>
    <w:rsid w:val="006367C8"/>
    <w:rsid w:val="0064152B"/>
    <w:rsid w:val="00642C06"/>
    <w:rsid w:val="006434F1"/>
    <w:rsid w:val="00653C45"/>
    <w:rsid w:val="00654021"/>
    <w:rsid w:val="00654149"/>
    <w:rsid w:val="00656A02"/>
    <w:rsid w:val="00656C70"/>
    <w:rsid w:val="006571DA"/>
    <w:rsid w:val="00660DC5"/>
    <w:rsid w:val="00670590"/>
    <w:rsid w:val="00670F10"/>
    <w:rsid w:val="00671B0A"/>
    <w:rsid w:val="00671B35"/>
    <w:rsid w:val="0067347F"/>
    <w:rsid w:val="00673ECD"/>
    <w:rsid w:val="00675512"/>
    <w:rsid w:val="00677788"/>
    <w:rsid w:val="00677FE2"/>
    <w:rsid w:val="0068551F"/>
    <w:rsid w:val="00692720"/>
    <w:rsid w:val="00692CB3"/>
    <w:rsid w:val="0069552C"/>
    <w:rsid w:val="006A01E9"/>
    <w:rsid w:val="006A4501"/>
    <w:rsid w:val="006B2CC3"/>
    <w:rsid w:val="006D2E84"/>
    <w:rsid w:val="006D3264"/>
    <w:rsid w:val="006E1298"/>
    <w:rsid w:val="006E4D91"/>
    <w:rsid w:val="006E5F84"/>
    <w:rsid w:val="006E6C16"/>
    <w:rsid w:val="006F4213"/>
    <w:rsid w:val="006F4982"/>
    <w:rsid w:val="007002F2"/>
    <w:rsid w:val="007009C9"/>
    <w:rsid w:val="00700E02"/>
    <w:rsid w:val="00701D0B"/>
    <w:rsid w:val="0070246D"/>
    <w:rsid w:val="00703AE4"/>
    <w:rsid w:val="00704ADA"/>
    <w:rsid w:val="007053E1"/>
    <w:rsid w:val="00707CE2"/>
    <w:rsid w:val="0071314A"/>
    <w:rsid w:val="00713443"/>
    <w:rsid w:val="00724B00"/>
    <w:rsid w:val="00727B45"/>
    <w:rsid w:val="007305DB"/>
    <w:rsid w:val="007316D1"/>
    <w:rsid w:val="00740089"/>
    <w:rsid w:val="00741DE2"/>
    <w:rsid w:val="0074377A"/>
    <w:rsid w:val="00744AF7"/>
    <w:rsid w:val="0074525D"/>
    <w:rsid w:val="00746256"/>
    <w:rsid w:val="007510C8"/>
    <w:rsid w:val="00751101"/>
    <w:rsid w:val="00755D21"/>
    <w:rsid w:val="00760935"/>
    <w:rsid w:val="00760D69"/>
    <w:rsid w:val="00764982"/>
    <w:rsid w:val="00764CAD"/>
    <w:rsid w:val="00765C78"/>
    <w:rsid w:val="00777158"/>
    <w:rsid w:val="00780D40"/>
    <w:rsid w:val="007838C9"/>
    <w:rsid w:val="007839FF"/>
    <w:rsid w:val="00785EC4"/>
    <w:rsid w:val="007900AB"/>
    <w:rsid w:val="007909C9"/>
    <w:rsid w:val="00793FA7"/>
    <w:rsid w:val="007948B5"/>
    <w:rsid w:val="00794946"/>
    <w:rsid w:val="00794D71"/>
    <w:rsid w:val="007A26A5"/>
    <w:rsid w:val="007A27D8"/>
    <w:rsid w:val="007A5682"/>
    <w:rsid w:val="007A6959"/>
    <w:rsid w:val="007B3A6F"/>
    <w:rsid w:val="007B54A2"/>
    <w:rsid w:val="007C00A1"/>
    <w:rsid w:val="007C1F0C"/>
    <w:rsid w:val="007C4952"/>
    <w:rsid w:val="007C75B6"/>
    <w:rsid w:val="007E314F"/>
    <w:rsid w:val="007E39E6"/>
    <w:rsid w:val="007E4E7B"/>
    <w:rsid w:val="008018DB"/>
    <w:rsid w:val="0080231C"/>
    <w:rsid w:val="0080293D"/>
    <w:rsid w:val="00805AC9"/>
    <w:rsid w:val="00822DF2"/>
    <w:rsid w:val="00824D1F"/>
    <w:rsid w:val="00826E15"/>
    <w:rsid w:val="00827FFE"/>
    <w:rsid w:val="00831657"/>
    <w:rsid w:val="0083359B"/>
    <w:rsid w:val="00834A0B"/>
    <w:rsid w:val="0083640A"/>
    <w:rsid w:val="00844D9C"/>
    <w:rsid w:val="00847AFB"/>
    <w:rsid w:val="0085030A"/>
    <w:rsid w:val="00867DB9"/>
    <w:rsid w:val="00870212"/>
    <w:rsid w:val="00870641"/>
    <w:rsid w:val="0087345B"/>
    <w:rsid w:val="00876446"/>
    <w:rsid w:val="008775F9"/>
    <w:rsid w:val="00880359"/>
    <w:rsid w:val="00882BB3"/>
    <w:rsid w:val="00883C28"/>
    <w:rsid w:val="00884E6B"/>
    <w:rsid w:val="008870BD"/>
    <w:rsid w:val="00891E36"/>
    <w:rsid w:val="008A2114"/>
    <w:rsid w:val="008A6057"/>
    <w:rsid w:val="008B285B"/>
    <w:rsid w:val="008B2F82"/>
    <w:rsid w:val="008B4A46"/>
    <w:rsid w:val="008B6AB2"/>
    <w:rsid w:val="008B6B1E"/>
    <w:rsid w:val="008C0A9B"/>
    <w:rsid w:val="008C1897"/>
    <w:rsid w:val="008C6DC2"/>
    <w:rsid w:val="008D12B1"/>
    <w:rsid w:val="008D1458"/>
    <w:rsid w:val="008D430D"/>
    <w:rsid w:val="008D4F14"/>
    <w:rsid w:val="008E122A"/>
    <w:rsid w:val="008E14EE"/>
    <w:rsid w:val="008F2941"/>
    <w:rsid w:val="008F35C3"/>
    <w:rsid w:val="009054A6"/>
    <w:rsid w:val="00905695"/>
    <w:rsid w:val="00905F85"/>
    <w:rsid w:val="0090615E"/>
    <w:rsid w:val="00922F60"/>
    <w:rsid w:val="00923341"/>
    <w:rsid w:val="0092386E"/>
    <w:rsid w:val="00924AD8"/>
    <w:rsid w:val="00936FA3"/>
    <w:rsid w:val="00940D86"/>
    <w:rsid w:val="009426B9"/>
    <w:rsid w:val="00943642"/>
    <w:rsid w:val="009470A1"/>
    <w:rsid w:val="00950D25"/>
    <w:rsid w:val="00950F79"/>
    <w:rsid w:val="00957161"/>
    <w:rsid w:val="0096504D"/>
    <w:rsid w:val="00975A54"/>
    <w:rsid w:val="00975F57"/>
    <w:rsid w:val="009763B0"/>
    <w:rsid w:val="00976863"/>
    <w:rsid w:val="00976C01"/>
    <w:rsid w:val="00982D22"/>
    <w:rsid w:val="00984583"/>
    <w:rsid w:val="00985D23"/>
    <w:rsid w:val="00991DCC"/>
    <w:rsid w:val="009958B5"/>
    <w:rsid w:val="00995FB9"/>
    <w:rsid w:val="009A249D"/>
    <w:rsid w:val="009A24F6"/>
    <w:rsid w:val="009A2ACC"/>
    <w:rsid w:val="009A3A83"/>
    <w:rsid w:val="009A4A94"/>
    <w:rsid w:val="009B0B95"/>
    <w:rsid w:val="009B19B7"/>
    <w:rsid w:val="009B203E"/>
    <w:rsid w:val="009B41ED"/>
    <w:rsid w:val="009B786A"/>
    <w:rsid w:val="009C26F2"/>
    <w:rsid w:val="009C3E14"/>
    <w:rsid w:val="009C67B9"/>
    <w:rsid w:val="009D1A46"/>
    <w:rsid w:val="009D5EA9"/>
    <w:rsid w:val="009D6FF9"/>
    <w:rsid w:val="009D7AE4"/>
    <w:rsid w:val="009E24ED"/>
    <w:rsid w:val="009E49B5"/>
    <w:rsid w:val="009E4F38"/>
    <w:rsid w:val="009E62A1"/>
    <w:rsid w:val="009E6D1D"/>
    <w:rsid w:val="009E7574"/>
    <w:rsid w:val="009F0548"/>
    <w:rsid w:val="009F24FE"/>
    <w:rsid w:val="009F25A7"/>
    <w:rsid w:val="009F5833"/>
    <w:rsid w:val="009F5955"/>
    <w:rsid w:val="009F6725"/>
    <w:rsid w:val="009F6D7E"/>
    <w:rsid w:val="00A032AC"/>
    <w:rsid w:val="00A03810"/>
    <w:rsid w:val="00A10283"/>
    <w:rsid w:val="00A11473"/>
    <w:rsid w:val="00A122EE"/>
    <w:rsid w:val="00A12F82"/>
    <w:rsid w:val="00A13CAD"/>
    <w:rsid w:val="00A14B2B"/>
    <w:rsid w:val="00A213D5"/>
    <w:rsid w:val="00A23003"/>
    <w:rsid w:val="00A235AC"/>
    <w:rsid w:val="00A24A61"/>
    <w:rsid w:val="00A24B7A"/>
    <w:rsid w:val="00A24C06"/>
    <w:rsid w:val="00A263F0"/>
    <w:rsid w:val="00A2763B"/>
    <w:rsid w:val="00A2795C"/>
    <w:rsid w:val="00A279D1"/>
    <w:rsid w:val="00A31163"/>
    <w:rsid w:val="00A319CF"/>
    <w:rsid w:val="00A3428B"/>
    <w:rsid w:val="00A35C6B"/>
    <w:rsid w:val="00A40178"/>
    <w:rsid w:val="00A47262"/>
    <w:rsid w:val="00A52756"/>
    <w:rsid w:val="00A54362"/>
    <w:rsid w:val="00A56E3B"/>
    <w:rsid w:val="00A60F2B"/>
    <w:rsid w:val="00A6231A"/>
    <w:rsid w:val="00A663CD"/>
    <w:rsid w:val="00A676F5"/>
    <w:rsid w:val="00A70D5F"/>
    <w:rsid w:val="00A76436"/>
    <w:rsid w:val="00A773E6"/>
    <w:rsid w:val="00A823F0"/>
    <w:rsid w:val="00A82D50"/>
    <w:rsid w:val="00A9053B"/>
    <w:rsid w:val="00A9346E"/>
    <w:rsid w:val="00AA0E78"/>
    <w:rsid w:val="00AA1E19"/>
    <w:rsid w:val="00AA2E18"/>
    <w:rsid w:val="00AA53E8"/>
    <w:rsid w:val="00AA7AE9"/>
    <w:rsid w:val="00AB16DA"/>
    <w:rsid w:val="00AB3EA8"/>
    <w:rsid w:val="00AB7C14"/>
    <w:rsid w:val="00AC117F"/>
    <w:rsid w:val="00AC582E"/>
    <w:rsid w:val="00AC70C3"/>
    <w:rsid w:val="00AD134E"/>
    <w:rsid w:val="00AD4AA2"/>
    <w:rsid w:val="00AD5EE2"/>
    <w:rsid w:val="00AE25AE"/>
    <w:rsid w:val="00AF3452"/>
    <w:rsid w:val="00AF629C"/>
    <w:rsid w:val="00B00DE6"/>
    <w:rsid w:val="00B05236"/>
    <w:rsid w:val="00B10003"/>
    <w:rsid w:val="00B135E9"/>
    <w:rsid w:val="00B14CEF"/>
    <w:rsid w:val="00B2512C"/>
    <w:rsid w:val="00B25D3D"/>
    <w:rsid w:val="00B351A4"/>
    <w:rsid w:val="00B37811"/>
    <w:rsid w:val="00B405DF"/>
    <w:rsid w:val="00B426D0"/>
    <w:rsid w:val="00B43C24"/>
    <w:rsid w:val="00B504A5"/>
    <w:rsid w:val="00B5196F"/>
    <w:rsid w:val="00B51FC8"/>
    <w:rsid w:val="00B52127"/>
    <w:rsid w:val="00B54026"/>
    <w:rsid w:val="00B54897"/>
    <w:rsid w:val="00B559DB"/>
    <w:rsid w:val="00B574B8"/>
    <w:rsid w:val="00B61089"/>
    <w:rsid w:val="00B6350E"/>
    <w:rsid w:val="00B76141"/>
    <w:rsid w:val="00B7638D"/>
    <w:rsid w:val="00B76698"/>
    <w:rsid w:val="00B7691D"/>
    <w:rsid w:val="00B80C3C"/>
    <w:rsid w:val="00B87904"/>
    <w:rsid w:val="00B93034"/>
    <w:rsid w:val="00B948CB"/>
    <w:rsid w:val="00B978A7"/>
    <w:rsid w:val="00BA0F03"/>
    <w:rsid w:val="00BA2D46"/>
    <w:rsid w:val="00BA3399"/>
    <w:rsid w:val="00BA503C"/>
    <w:rsid w:val="00BB0C28"/>
    <w:rsid w:val="00BB7635"/>
    <w:rsid w:val="00BC717F"/>
    <w:rsid w:val="00BD16C8"/>
    <w:rsid w:val="00BD1D9F"/>
    <w:rsid w:val="00BE16CF"/>
    <w:rsid w:val="00BE6FB0"/>
    <w:rsid w:val="00BF43EE"/>
    <w:rsid w:val="00BF577E"/>
    <w:rsid w:val="00C007A4"/>
    <w:rsid w:val="00C00E94"/>
    <w:rsid w:val="00C0327D"/>
    <w:rsid w:val="00C03F0B"/>
    <w:rsid w:val="00C0493C"/>
    <w:rsid w:val="00C11C21"/>
    <w:rsid w:val="00C124F4"/>
    <w:rsid w:val="00C1393C"/>
    <w:rsid w:val="00C1406A"/>
    <w:rsid w:val="00C16A0C"/>
    <w:rsid w:val="00C2232A"/>
    <w:rsid w:val="00C52FFE"/>
    <w:rsid w:val="00C53882"/>
    <w:rsid w:val="00C61146"/>
    <w:rsid w:val="00C62DBB"/>
    <w:rsid w:val="00C65945"/>
    <w:rsid w:val="00C6604A"/>
    <w:rsid w:val="00C6637B"/>
    <w:rsid w:val="00C66397"/>
    <w:rsid w:val="00C67425"/>
    <w:rsid w:val="00C677E9"/>
    <w:rsid w:val="00C7238F"/>
    <w:rsid w:val="00C76076"/>
    <w:rsid w:val="00C76571"/>
    <w:rsid w:val="00C811E5"/>
    <w:rsid w:val="00C85C99"/>
    <w:rsid w:val="00C904B7"/>
    <w:rsid w:val="00CA1D3A"/>
    <w:rsid w:val="00CA2667"/>
    <w:rsid w:val="00CA78E4"/>
    <w:rsid w:val="00CB2523"/>
    <w:rsid w:val="00CB4AFF"/>
    <w:rsid w:val="00CC1AC1"/>
    <w:rsid w:val="00CC3ED9"/>
    <w:rsid w:val="00CC49EA"/>
    <w:rsid w:val="00CC4CB8"/>
    <w:rsid w:val="00CC5B49"/>
    <w:rsid w:val="00CC6218"/>
    <w:rsid w:val="00CD31A4"/>
    <w:rsid w:val="00CD5C2F"/>
    <w:rsid w:val="00CE14A3"/>
    <w:rsid w:val="00CE1DD1"/>
    <w:rsid w:val="00CE6F14"/>
    <w:rsid w:val="00CF23A5"/>
    <w:rsid w:val="00CF27D0"/>
    <w:rsid w:val="00CF644F"/>
    <w:rsid w:val="00D02080"/>
    <w:rsid w:val="00D025CE"/>
    <w:rsid w:val="00D173B7"/>
    <w:rsid w:val="00D175D6"/>
    <w:rsid w:val="00D17695"/>
    <w:rsid w:val="00D2016A"/>
    <w:rsid w:val="00D2303B"/>
    <w:rsid w:val="00D273AB"/>
    <w:rsid w:val="00D3437E"/>
    <w:rsid w:val="00D353BF"/>
    <w:rsid w:val="00D367DD"/>
    <w:rsid w:val="00D45BDE"/>
    <w:rsid w:val="00D4789A"/>
    <w:rsid w:val="00D502C5"/>
    <w:rsid w:val="00D53ADA"/>
    <w:rsid w:val="00D53C97"/>
    <w:rsid w:val="00D54F9C"/>
    <w:rsid w:val="00D563AD"/>
    <w:rsid w:val="00D67089"/>
    <w:rsid w:val="00D70769"/>
    <w:rsid w:val="00D773EB"/>
    <w:rsid w:val="00D77DE7"/>
    <w:rsid w:val="00D8099D"/>
    <w:rsid w:val="00D820C1"/>
    <w:rsid w:val="00D83F29"/>
    <w:rsid w:val="00D84B2E"/>
    <w:rsid w:val="00D91163"/>
    <w:rsid w:val="00DA1C10"/>
    <w:rsid w:val="00DA1D38"/>
    <w:rsid w:val="00DB2EFC"/>
    <w:rsid w:val="00DB64AD"/>
    <w:rsid w:val="00DB66DB"/>
    <w:rsid w:val="00DB6706"/>
    <w:rsid w:val="00DB721B"/>
    <w:rsid w:val="00DC5A61"/>
    <w:rsid w:val="00DC6183"/>
    <w:rsid w:val="00DC623D"/>
    <w:rsid w:val="00DD4F28"/>
    <w:rsid w:val="00DE0E28"/>
    <w:rsid w:val="00DE28D3"/>
    <w:rsid w:val="00DE69AA"/>
    <w:rsid w:val="00DE7B25"/>
    <w:rsid w:val="00DF3C86"/>
    <w:rsid w:val="00DF5181"/>
    <w:rsid w:val="00DF5630"/>
    <w:rsid w:val="00DF56F8"/>
    <w:rsid w:val="00E000E7"/>
    <w:rsid w:val="00E01122"/>
    <w:rsid w:val="00E0559D"/>
    <w:rsid w:val="00E058EB"/>
    <w:rsid w:val="00E12C29"/>
    <w:rsid w:val="00E15D92"/>
    <w:rsid w:val="00E162BD"/>
    <w:rsid w:val="00E231FF"/>
    <w:rsid w:val="00E24FC3"/>
    <w:rsid w:val="00E256B5"/>
    <w:rsid w:val="00E353BC"/>
    <w:rsid w:val="00E4065F"/>
    <w:rsid w:val="00E42B0E"/>
    <w:rsid w:val="00E443E8"/>
    <w:rsid w:val="00E44A08"/>
    <w:rsid w:val="00E510CD"/>
    <w:rsid w:val="00E53D9F"/>
    <w:rsid w:val="00E56454"/>
    <w:rsid w:val="00E577BC"/>
    <w:rsid w:val="00E57B96"/>
    <w:rsid w:val="00E608B9"/>
    <w:rsid w:val="00E64EE8"/>
    <w:rsid w:val="00E67BEE"/>
    <w:rsid w:val="00E7651A"/>
    <w:rsid w:val="00E77416"/>
    <w:rsid w:val="00E8281E"/>
    <w:rsid w:val="00E876FE"/>
    <w:rsid w:val="00E94918"/>
    <w:rsid w:val="00EA54A3"/>
    <w:rsid w:val="00EB34B2"/>
    <w:rsid w:val="00EB562C"/>
    <w:rsid w:val="00EC2153"/>
    <w:rsid w:val="00EC27D7"/>
    <w:rsid w:val="00EC34BA"/>
    <w:rsid w:val="00EC53DA"/>
    <w:rsid w:val="00ED31C7"/>
    <w:rsid w:val="00ED3937"/>
    <w:rsid w:val="00EE4DA9"/>
    <w:rsid w:val="00EF221D"/>
    <w:rsid w:val="00EF2F73"/>
    <w:rsid w:val="00EF5B0D"/>
    <w:rsid w:val="00F017C2"/>
    <w:rsid w:val="00F02E11"/>
    <w:rsid w:val="00F06BBB"/>
    <w:rsid w:val="00F07592"/>
    <w:rsid w:val="00F1102C"/>
    <w:rsid w:val="00F114CC"/>
    <w:rsid w:val="00F129DC"/>
    <w:rsid w:val="00F13AF5"/>
    <w:rsid w:val="00F15160"/>
    <w:rsid w:val="00F1527C"/>
    <w:rsid w:val="00F16659"/>
    <w:rsid w:val="00F203CD"/>
    <w:rsid w:val="00F22C81"/>
    <w:rsid w:val="00F26B88"/>
    <w:rsid w:val="00F26D2F"/>
    <w:rsid w:val="00F27CC3"/>
    <w:rsid w:val="00F35AC0"/>
    <w:rsid w:val="00F36A2D"/>
    <w:rsid w:val="00F36CD8"/>
    <w:rsid w:val="00F4755B"/>
    <w:rsid w:val="00F508A5"/>
    <w:rsid w:val="00F520F9"/>
    <w:rsid w:val="00F5398C"/>
    <w:rsid w:val="00F53B9C"/>
    <w:rsid w:val="00F547E6"/>
    <w:rsid w:val="00F56C98"/>
    <w:rsid w:val="00F57927"/>
    <w:rsid w:val="00F604F8"/>
    <w:rsid w:val="00F60580"/>
    <w:rsid w:val="00F61312"/>
    <w:rsid w:val="00F63745"/>
    <w:rsid w:val="00F648D1"/>
    <w:rsid w:val="00F64C51"/>
    <w:rsid w:val="00F745E9"/>
    <w:rsid w:val="00F74B29"/>
    <w:rsid w:val="00F801DF"/>
    <w:rsid w:val="00F8041A"/>
    <w:rsid w:val="00F857E2"/>
    <w:rsid w:val="00F90688"/>
    <w:rsid w:val="00F96BDC"/>
    <w:rsid w:val="00FA1319"/>
    <w:rsid w:val="00FA7872"/>
    <w:rsid w:val="00FB046D"/>
    <w:rsid w:val="00FC660C"/>
    <w:rsid w:val="00FD2F2C"/>
    <w:rsid w:val="00FD3BF6"/>
    <w:rsid w:val="00FD3DC0"/>
    <w:rsid w:val="00FD7FDE"/>
    <w:rsid w:val="00FE00F7"/>
    <w:rsid w:val="00FE3335"/>
    <w:rsid w:val="00FE559F"/>
    <w:rsid w:val="00FE6267"/>
    <w:rsid w:val="00FE75B8"/>
    <w:rsid w:val="00FF415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B4111"/>
  <w15:docId w15:val="{39BBD9B3-2925-4F69-AD0E-531524295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pPr>
      <w:spacing w:after="240"/>
    </w:pPr>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after="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spacing w:after="0"/>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spacing w:after="0"/>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after="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pPr>
      <w:spacing w:after="0"/>
    </w:pPr>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spacing w:after="0"/>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BF577E"/>
    <w:pPr>
      <w:spacing w:after="120" w:line="480" w:lineRule="auto"/>
      <w:jc w:val="both"/>
    </w:pPr>
  </w:style>
  <w:style w:type="character" w:customStyle="1" w:styleId="BodyTextChar">
    <w:name w:val="Body Text Char"/>
    <w:link w:val="BodyText"/>
    <w:uiPriority w:val="99"/>
    <w:rsid w:val="00BF577E"/>
    <w:rPr>
      <w:sz w:val="24"/>
      <w:szCs w:val="22"/>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after="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spacing w:after="0"/>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2F30FB"/>
    <w:rPr>
      <w:sz w:val="16"/>
      <w:szCs w:val="16"/>
    </w:rPr>
  </w:style>
  <w:style w:type="paragraph" w:styleId="CommentText">
    <w:name w:val="annotation text"/>
    <w:basedOn w:val="Normal"/>
    <w:link w:val="CommentTextChar"/>
    <w:uiPriority w:val="99"/>
    <w:semiHidden/>
    <w:unhideWhenUsed/>
    <w:rsid w:val="002F30FB"/>
    <w:pPr>
      <w:spacing w:after="0"/>
    </w:pPr>
    <w:rPr>
      <w:sz w:val="20"/>
      <w:szCs w:val="20"/>
    </w:rPr>
  </w:style>
  <w:style w:type="character" w:customStyle="1" w:styleId="CommentTextChar">
    <w:name w:val="Comment Text Char"/>
    <w:basedOn w:val="DefaultParagraphFont"/>
    <w:link w:val="CommentText"/>
    <w:uiPriority w:val="99"/>
    <w:semiHidden/>
    <w:rsid w:val="002F30FB"/>
  </w:style>
  <w:style w:type="paragraph" w:customStyle="1" w:styleId="MTDisplayEquation">
    <w:name w:val="MTDisplayEquation"/>
    <w:basedOn w:val="Normal"/>
    <w:link w:val="MTDisplayEquationChar"/>
    <w:rsid w:val="0074525D"/>
    <w:pPr>
      <w:spacing w:after="200" w:line="360" w:lineRule="auto"/>
      <w:ind w:firstLine="288"/>
      <w:jc w:val="both"/>
    </w:pPr>
    <w:rPr>
      <w:rFonts w:ascii="Times New Roman" w:eastAsiaTheme="minorHAnsi" w:hAnsi="Times New Roman"/>
      <w:szCs w:val="24"/>
      <w:lang w:val="en-US" w:eastAsia="en-US"/>
    </w:rPr>
  </w:style>
  <w:style w:type="character" w:customStyle="1" w:styleId="MTDisplayEquationChar">
    <w:name w:val="MTDisplayEquation Char"/>
    <w:basedOn w:val="DefaultParagraphFont"/>
    <w:link w:val="MTDisplayEquation"/>
    <w:rsid w:val="0074525D"/>
    <w:rPr>
      <w:rFonts w:ascii="Times New Roman" w:eastAsiaTheme="minorHAnsi" w:hAnsi="Times New Roman"/>
      <w:sz w:val="24"/>
      <w:szCs w:val="24"/>
      <w:lang w:val="en-US" w:eastAsia="en-US"/>
    </w:rPr>
  </w:style>
  <w:style w:type="character" w:customStyle="1" w:styleId="MTEquationSection">
    <w:name w:val="MTEquationSection"/>
    <w:basedOn w:val="DefaultParagraphFont"/>
    <w:rsid w:val="0035799E"/>
    <w:rPr>
      <w:vanish/>
      <w:color w:val="FF0000"/>
    </w:rPr>
  </w:style>
  <w:style w:type="paragraph" w:styleId="CommentSubject">
    <w:name w:val="annotation subject"/>
    <w:basedOn w:val="CommentText"/>
    <w:next w:val="CommentText"/>
    <w:link w:val="CommentSubjectChar"/>
    <w:uiPriority w:val="99"/>
    <w:semiHidden/>
    <w:unhideWhenUsed/>
    <w:rsid w:val="00103205"/>
    <w:pPr>
      <w:spacing w:after="240"/>
    </w:pPr>
    <w:rPr>
      <w:b/>
      <w:bCs/>
    </w:rPr>
  </w:style>
  <w:style w:type="character" w:customStyle="1" w:styleId="CommentSubjectChar">
    <w:name w:val="Comment Subject Char"/>
    <w:basedOn w:val="CommentTextChar"/>
    <w:link w:val="CommentSubject"/>
    <w:uiPriority w:val="99"/>
    <w:semiHidden/>
    <w:rsid w:val="00103205"/>
    <w:rPr>
      <w:b/>
      <w:bCs/>
    </w:rPr>
  </w:style>
  <w:style w:type="paragraph" w:styleId="Revision">
    <w:name w:val="Revision"/>
    <w:hidden/>
    <w:uiPriority w:val="99"/>
    <w:semiHidden/>
    <w:rsid w:val="003113EE"/>
    <w:rPr>
      <w:sz w:val="24"/>
      <w:szCs w:val="22"/>
    </w:rPr>
  </w:style>
  <w:style w:type="paragraph" w:styleId="TableofFigures">
    <w:name w:val="table of figures"/>
    <w:basedOn w:val="Normal"/>
    <w:next w:val="Normal"/>
    <w:uiPriority w:val="99"/>
    <w:unhideWhenUsed/>
    <w:rsid w:val="003C39F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7157">
      <w:bodyDiv w:val="1"/>
      <w:marLeft w:val="0"/>
      <w:marRight w:val="0"/>
      <w:marTop w:val="0"/>
      <w:marBottom w:val="0"/>
      <w:divBdr>
        <w:top w:val="none" w:sz="0" w:space="0" w:color="auto"/>
        <w:left w:val="none" w:sz="0" w:space="0" w:color="auto"/>
        <w:bottom w:val="none" w:sz="0" w:space="0" w:color="auto"/>
        <w:right w:val="none" w:sz="0" w:space="0" w:color="auto"/>
      </w:divBdr>
      <w:divsChild>
        <w:div w:id="458843843">
          <w:marLeft w:val="0"/>
          <w:marRight w:val="0"/>
          <w:marTop w:val="0"/>
          <w:marBottom w:val="0"/>
          <w:divBdr>
            <w:top w:val="none" w:sz="0" w:space="0" w:color="auto"/>
            <w:left w:val="none" w:sz="0" w:space="0" w:color="auto"/>
            <w:bottom w:val="none" w:sz="0" w:space="0" w:color="auto"/>
            <w:right w:val="none" w:sz="0" w:space="0" w:color="auto"/>
          </w:divBdr>
        </w:div>
        <w:div w:id="1751929383">
          <w:marLeft w:val="0"/>
          <w:marRight w:val="0"/>
          <w:marTop w:val="0"/>
          <w:marBottom w:val="0"/>
          <w:divBdr>
            <w:top w:val="none" w:sz="0" w:space="0" w:color="auto"/>
            <w:left w:val="none" w:sz="0" w:space="0" w:color="auto"/>
            <w:bottom w:val="none" w:sz="0" w:space="0" w:color="auto"/>
            <w:right w:val="none" w:sz="0" w:space="0" w:color="auto"/>
          </w:divBdr>
        </w:div>
        <w:div w:id="866334313">
          <w:marLeft w:val="0"/>
          <w:marRight w:val="0"/>
          <w:marTop w:val="0"/>
          <w:marBottom w:val="0"/>
          <w:divBdr>
            <w:top w:val="none" w:sz="0" w:space="0" w:color="auto"/>
            <w:left w:val="none" w:sz="0" w:space="0" w:color="auto"/>
            <w:bottom w:val="none" w:sz="0" w:space="0" w:color="auto"/>
            <w:right w:val="none" w:sz="0" w:space="0" w:color="auto"/>
          </w:divBdr>
        </w:div>
      </w:divsChild>
    </w:div>
    <w:div w:id="150609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wmf"/><Relationship Id="rId21" Type="http://schemas.openxmlformats.org/officeDocument/2006/relationships/oleObject" Target="embeddings/oleObject4.bin"/><Relationship Id="rId42" Type="http://schemas.openxmlformats.org/officeDocument/2006/relationships/image" Target="media/image15.wmf"/><Relationship Id="rId47" Type="http://schemas.openxmlformats.org/officeDocument/2006/relationships/oleObject" Target="embeddings/oleObject19.bin"/><Relationship Id="rId63" Type="http://schemas.openxmlformats.org/officeDocument/2006/relationships/oleObject" Target="embeddings/oleObject29.bin"/><Relationship Id="rId68" Type="http://schemas.openxmlformats.org/officeDocument/2006/relationships/image" Target="media/image25.wmf"/><Relationship Id="rId84" Type="http://schemas.openxmlformats.org/officeDocument/2006/relationships/theme" Target="theme/theme1.xml"/><Relationship Id="rId16" Type="http://schemas.openxmlformats.org/officeDocument/2006/relationships/image" Target="media/image3.wmf"/><Relationship Id="rId11" Type="http://schemas.microsoft.com/office/2011/relationships/commentsExtended" Target="commentsExtended.xml"/><Relationship Id="rId32" Type="http://schemas.openxmlformats.org/officeDocument/2006/relationships/oleObject" Target="embeddings/oleObject10.bin"/><Relationship Id="rId37" Type="http://schemas.openxmlformats.org/officeDocument/2006/relationships/image" Target="media/image13.wmf"/><Relationship Id="rId53" Type="http://schemas.openxmlformats.org/officeDocument/2006/relationships/image" Target="media/image17.png"/><Relationship Id="rId58" Type="http://schemas.openxmlformats.org/officeDocument/2006/relationships/image" Target="media/image20.wmf"/><Relationship Id="rId74" Type="http://schemas.openxmlformats.org/officeDocument/2006/relationships/image" Target="media/image28.wmf"/><Relationship Id="rId79" Type="http://schemas.openxmlformats.org/officeDocument/2006/relationships/oleObject" Target="embeddings/oleObject37.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fontTable" Target="fontTable.xml"/><Relationship Id="rId19" Type="http://schemas.openxmlformats.org/officeDocument/2006/relationships/oleObject" Target="embeddings/oleObject3.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7.bin"/><Relationship Id="rId30" Type="http://schemas.openxmlformats.org/officeDocument/2006/relationships/oleObject" Target="embeddings/oleObject9.bin"/><Relationship Id="rId35" Type="http://schemas.openxmlformats.org/officeDocument/2006/relationships/image" Target="media/image12.wmf"/><Relationship Id="rId43" Type="http://schemas.openxmlformats.org/officeDocument/2006/relationships/oleObject" Target="embeddings/oleObject16.bin"/><Relationship Id="rId48" Type="http://schemas.openxmlformats.org/officeDocument/2006/relationships/oleObject" Target="embeddings/oleObject20.bin"/><Relationship Id="rId56" Type="http://schemas.openxmlformats.org/officeDocument/2006/relationships/image" Target="media/image19.wmf"/><Relationship Id="rId64" Type="http://schemas.openxmlformats.org/officeDocument/2006/relationships/image" Target="media/image23.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1.png"/><Relationship Id="rId51" Type="http://schemas.openxmlformats.org/officeDocument/2006/relationships/oleObject" Target="embeddings/oleObject23.bin"/><Relationship Id="rId72" Type="http://schemas.openxmlformats.org/officeDocument/2006/relationships/image" Target="media/image27.wmf"/><Relationship Id="rId80" Type="http://schemas.openxmlformats.org/officeDocument/2006/relationships/oleObject" Target="embeddings/oleObject38.bin"/><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1.wmf"/><Relationship Id="rId38" Type="http://schemas.openxmlformats.org/officeDocument/2006/relationships/oleObject" Target="embeddings/oleObject13.bin"/><Relationship Id="rId46" Type="http://schemas.openxmlformats.org/officeDocument/2006/relationships/oleObject" Target="embeddings/oleObject18.bin"/><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18.wmf"/><Relationship Id="rId62" Type="http://schemas.openxmlformats.org/officeDocument/2006/relationships/image" Target="media/image22.wmf"/><Relationship Id="rId70" Type="http://schemas.openxmlformats.org/officeDocument/2006/relationships/image" Target="media/image26.wmf"/><Relationship Id="rId75" Type="http://schemas.openxmlformats.org/officeDocument/2006/relationships/oleObject" Target="embeddings/oleObject35.bin"/><Relationship Id="rId83"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oleObject" Target="embeddings/oleObject12.bin"/><Relationship Id="rId49" Type="http://schemas.openxmlformats.org/officeDocument/2006/relationships/oleObject" Target="embeddings/oleObject21.bin"/><Relationship Id="rId57" Type="http://schemas.openxmlformats.org/officeDocument/2006/relationships/oleObject" Target="embeddings/oleObject26.bin"/><Relationship Id="rId10" Type="http://schemas.openxmlformats.org/officeDocument/2006/relationships/comments" Target="comments.xml"/><Relationship Id="rId31" Type="http://schemas.openxmlformats.org/officeDocument/2006/relationships/image" Target="media/image10.wmf"/><Relationship Id="rId44" Type="http://schemas.openxmlformats.org/officeDocument/2006/relationships/image" Target="media/image16.wmf"/><Relationship Id="rId52" Type="http://schemas.openxmlformats.org/officeDocument/2006/relationships/oleObject" Target="embeddings/oleObject24.bin"/><Relationship Id="rId60" Type="http://schemas.openxmlformats.org/officeDocument/2006/relationships/image" Target="media/image21.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0.wmf"/><Relationship Id="rId8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3" Type="http://schemas.microsoft.com/office/2018/08/relationships/commentsExtensible" Target="commentsExtensible.xml"/><Relationship Id="rId18" Type="http://schemas.openxmlformats.org/officeDocument/2006/relationships/image" Target="media/image4.wmf"/><Relationship Id="rId39" Type="http://schemas.openxmlformats.org/officeDocument/2006/relationships/oleObject" Target="embeddings/oleObject14.bin"/><Relationship Id="rId34" Type="http://schemas.openxmlformats.org/officeDocument/2006/relationships/oleObject" Target="embeddings/oleObject11.bin"/><Relationship Id="rId50" Type="http://schemas.openxmlformats.org/officeDocument/2006/relationships/oleObject" Target="embeddings/oleObject22.bin"/><Relationship Id="rId55" Type="http://schemas.openxmlformats.org/officeDocument/2006/relationships/oleObject" Target="embeddings/oleObject25.bin"/><Relationship Id="rId76" Type="http://schemas.openxmlformats.org/officeDocument/2006/relationships/image" Target="media/image29.wmf"/><Relationship Id="rId7" Type="http://schemas.openxmlformats.org/officeDocument/2006/relationships/endnotes" Target="endnotes.xml"/><Relationship Id="rId71" Type="http://schemas.openxmlformats.org/officeDocument/2006/relationships/oleObject" Target="embeddings/oleObject33.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7.wmf"/><Relationship Id="rId40" Type="http://schemas.openxmlformats.org/officeDocument/2006/relationships/image" Target="media/image14.wmf"/><Relationship Id="rId45" Type="http://schemas.openxmlformats.org/officeDocument/2006/relationships/oleObject" Target="embeddings/oleObject17.bin"/><Relationship Id="rId66" Type="http://schemas.openxmlformats.org/officeDocument/2006/relationships/image" Target="media/image24.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mac\My%20Drive\Sync\My%20Documents\My%20Supervision\Grad\2018\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09CB7CE-20D1-4605-B8CC-9D1494DC1972}">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C598D4C-DDB1-4C1F-957A-F075F436D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327</TotalTime>
  <Pages>21</Pages>
  <Words>42914</Words>
  <Characters>244616</Characters>
  <Application>Microsoft Office Word</Application>
  <DocSecurity>0</DocSecurity>
  <Lines>2038</Lines>
  <Paragraphs>573</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286957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dmac</dc:creator>
  <cp:lastModifiedBy>Dawn MacIsaac</cp:lastModifiedBy>
  <cp:revision>19</cp:revision>
  <cp:lastPrinted>2013-05-03T14:51:00Z</cp:lastPrinted>
  <dcterms:created xsi:type="dcterms:W3CDTF">2021-06-03T15:47:00Z</dcterms:created>
  <dcterms:modified xsi:type="dcterms:W3CDTF">2021-06-05T12:49:00Z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e46c1570-92dc-3c24-b68d-7f3cfdad2f38</vt:lpwstr>
  </property>
  <property fmtid="{D5CDD505-2E9C-101B-9397-08002B2CF9AE}" pid="25" name="MTWinEqns">
    <vt:bool>true</vt:bool>
  </property>
  <property fmtid="{D5CDD505-2E9C-101B-9397-08002B2CF9AE}" pid="26" name="MTEquationSection">
    <vt:lpwstr>1</vt:lpwstr>
  </property>
  <property fmtid="{D5CDD505-2E9C-101B-9397-08002B2CF9AE}" pid="27" name="MTEquationNumber2">
    <vt:lpwstr>(#E1)</vt:lpwstr>
  </property>
</Properties>
</file>