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AA870" w14:textId="6B6781B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39CFD91F" w:rsidR="00B135E9" w:rsidRDefault="00B135E9" w:rsidP="00B135E9">
            <w:pPr>
              <w:pStyle w:val="authorship"/>
            </w:pPr>
            <w:r>
              <w:t>Version &lt;</w:t>
            </w:r>
            <w:r w:rsidR="002C4C99">
              <w:t>3.</w:t>
            </w:r>
            <w:r w:rsidR="00CE532A">
              <w:t>6</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11E21ACD" w:rsidR="00B135E9" w:rsidRPr="005C103F" w:rsidRDefault="00B135E9" w:rsidP="00156D66">
            <w:pPr>
              <w:pStyle w:val="authorship"/>
            </w:pPr>
            <w:r>
              <w:t xml:space="preserve">Updated:  </w:t>
            </w:r>
            <w:r w:rsidR="00400EA9">
              <w:fldChar w:fldCharType="begin">
                <w:ffData>
                  <w:name w:val="updateDate"/>
                  <w:enabled/>
                  <w:calcOnExit w:val="0"/>
                  <w:textInput>
                    <w:default w:val="2021-Jun-07"/>
                  </w:textInput>
                </w:ffData>
              </w:fldChar>
            </w:r>
            <w:r w:rsidR="00400EA9" w:rsidRPr="00400EA9">
              <w:instrText xml:space="preserve"> </w:instrText>
            </w:r>
            <w:bookmarkStart w:id="1" w:name="updateDate"/>
            <w:r w:rsidR="00400EA9" w:rsidRPr="00400EA9">
              <w:instrText xml:space="preserve">FORMTEXT </w:instrText>
            </w:r>
            <w:r w:rsidR="00400EA9">
              <w:fldChar w:fldCharType="separate"/>
            </w:r>
            <w:r w:rsidR="00400EA9">
              <w:rPr>
                <w:noProof/>
              </w:rPr>
              <w:t>2021-Jun-07</w:t>
            </w:r>
            <w:r w:rsidR="00400EA9">
              <w:fldChar w:fldCharType="end"/>
            </w:r>
            <w:bookmarkEnd w:id="1"/>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53626E51"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400EA9">
              <w:rPr>
                <w:noProof/>
                <w:webHidden/>
              </w:rPr>
              <w:t>1</w:t>
            </w:r>
            <w:r w:rsidR="00400EA9">
              <w:rPr>
                <w:noProof/>
                <w:webHidden/>
              </w:rPr>
              <w:fldChar w:fldCharType="end"/>
            </w:r>
          </w:hyperlink>
        </w:p>
        <w:p w14:paraId="0EF5B286" w14:textId="2C5877F8" w:rsidR="00400EA9" w:rsidRDefault="00BA330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400EA9">
              <w:rPr>
                <w:noProof/>
                <w:webHidden/>
              </w:rPr>
              <w:t>3</w:t>
            </w:r>
            <w:r w:rsidR="00400EA9">
              <w:rPr>
                <w:noProof/>
                <w:webHidden/>
              </w:rPr>
              <w:fldChar w:fldCharType="end"/>
            </w:r>
          </w:hyperlink>
        </w:p>
        <w:p w14:paraId="02CE886A" w14:textId="3CF9AC33" w:rsidR="00400EA9" w:rsidRDefault="00BA3301">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400EA9">
              <w:rPr>
                <w:webHidden/>
              </w:rPr>
              <w:t>4</w:t>
            </w:r>
            <w:r w:rsidR="00400EA9">
              <w:rPr>
                <w:webHidden/>
              </w:rPr>
              <w:fldChar w:fldCharType="end"/>
            </w:r>
          </w:hyperlink>
        </w:p>
        <w:p w14:paraId="4853F3CB" w14:textId="1BCEF0E3" w:rsidR="00400EA9" w:rsidRDefault="00BA330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400EA9">
              <w:rPr>
                <w:noProof/>
                <w:webHidden/>
              </w:rPr>
              <w:t>4</w:t>
            </w:r>
            <w:r w:rsidR="00400EA9">
              <w:rPr>
                <w:noProof/>
                <w:webHidden/>
              </w:rPr>
              <w:fldChar w:fldCharType="end"/>
            </w:r>
          </w:hyperlink>
        </w:p>
        <w:p w14:paraId="57BC8FCF" w14:textId="52AA91E5" w:rsidR="00400EA9" w:rsidRDefault="00BA330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400EA9">
              <w:rPr>
                <w:noProof/>
                <w:webHidden/>
              </w:rPr>
              <w:t>5</w:t>
            </w:r>
            <w:r w:rsidR="00400EA9">
              <w:rPr>
                <w:noProof/>
                <w:webHidden/>
              </w:rPr>
              <w:fldChar w:fldCharType="end"/>
            </w:r>
          </w:hyperlink>
        </w:p>
        <w:p w14:paraId="77E5D99A" w14:textId="00C5B031" w:rsidR="00400EA9" w:rsidRDefault="00BA330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400EA9">
              <w:rPr>
                <w:noProof/>
                <w:webHidden/>
              </w:rPr>
              <w:t>6</w:t>
            </w:r>
            <w:r w:rsidR="00400EA9">
              <w:rPr>
                <w:noProof/>
                <w:webHidden/>
              </w:rPr>
              <w:fldChar w:fldCharType="end"/>
            </w:r>
          </w:hyperlink>
        </w:p>
        <w:p w14:paraId="47D9EE3E" w14:textId="57728F3D" w:rsidR="00400EA9" w:rsidRDefault="00BA3301">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400EA9">
              <w:rPr>
                <w:noProof/>
                <w:webHidden/>
              </w:rPr>
              <w:t>7</w:t>
            </w:r>
            <w:r w:rsidR="00400EA9">
              <w:rPr>
                <w:noProof/>
                <w:webHidden/>
              </w:rPr>
              <w:fldChar w:fldCharType="end"/>
            </w:r>
          </w:hyperlink>
        </w:p>
        <w:p w14:paraId="0E959FC3" w14:textId="3EF3A2C2" w:rsidR="00400EA9" w:rsidRDefault="00BA3301">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400EA9">
              <w:rPr>
                <w:webHidden/>
              </w:rPr>
              <w:t>8</w:t>
            </w:r>
            <w:r w:rsidR="00400EA9">
              <w:rPr>
                <w:webHidden/>
              </w:rPr>
              <w:fldChar w:fldCharType="end"/>
            </w:r>
          </w:hyperlink>
        </w:p>
        <w:p w14:paraId="1D1EAA26" w14:textId="206527CF" w:rsidR="00400EA9" w:rsidRDefault="00BA3301">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400EA9">
              <w:rPr>
                <w:webHidden/>
              </w:rPr>
              <w:t>9</w:t>
            </w:r>
            <w:r w:rsidR="00400EA9">
              <w:rPr>
                <w:webHidden/>
              </w:rPr>
              <w:fldChar w:fldCharType="end"/>
            </w:r>
          </w:hyperlink>
        </w:p>
        <w:p w14:paraId="3C723106" w14:textId="66C34510" w:rsidR="00400EA9" w:rsidRDefault="00BA330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400EA9">
              <w:rPr>
                <w:noProof/>
                <w:webHidden/>
              </w:rPr>
              <w:t>10</w:t>
            </w:r>
            <w:r w:rsidR="00400EA9">
              <w:rPr>
                <w:noProof/>
                <w:webHidden/>
              </w:rPr>
              <w:fldChar w:fldCharType="end"/>
            </w:r>
          </w:hyperlink>
        </w:p>
        <w:p w14:paraId="03CF7605" w14:textId="75F6D65D" w:rsidR="00400EA9" w:rsidRDefault="00BA3301">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400EA9">
              <w:rPr>
                <w:noProof/>
                <w:webHidden/>
              </w:rPr>
              <w:t>11</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62CFEE88"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400EA9">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5DFED07D"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400EA9">
        <w:rPr>
          <w:noProof/>
        </w:rPr>
        <w:t>2021-Jun-07</w:t>
      </w:r>
      <w:r w:rsidR="002D616C">
        <w:fldChar w:fldCharType="end"/>
      </w:r>
      <w:r w:rsidRPr="00C11C21">
        <w:t xml:space="preserve"> by </w:t>
      </w:r>
      <w:r w:rsidR="009B203E">
        <w:t>&lt;Author&gt;</w:t>
      </w:r>
      <w:bookmarkStart w:id="3" w:name="_Toc69470477"/>
    </w:p>
    <w:p w14:paraId="5E353781" w14:textId="1B0AF9E1" w:rsidR="004648A0" w:rsidRPr="00CC48D2" w:rsidRDefault="004648A0" w:rsidP="004648A0">
      <w:pPr>
        <w:pStyle w:val="Heading1"/>
      </w:pPr>
      <w:bookmarkStart w:id="4" w:name="_Toc69470941"/>
      <w:bookmarkStart w:id="5" w:name="_Toc73969378"/>
      <w:bookmarkEnd w:id="3"/>
      <w:r>
        <w:t>Load Forecasting Overview</w:t>
      </w:r>
      <w:bookmarkEnd w:id="4"/>
      <w:bookmarkEnd w:id="5"/>
    </w:p>
    <w:p w14:paraId="129A2CCD" w14:textId="5B5DB28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w:t>
      </w:r>
      <w:commentRangeStart w:id="103"/>
      <w:r>
        <w:t xml:space="preserve">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commentRangeEnd w:id="103"/>
      <w:r w:rsidR="00F818D3">
        <w:rPr>
          <w:rStyle w:val="CommentReference"/>
        </w:rPr>
        <w:commentReference w:id="103"/>
      </w:r>
    </w:p>
    <w:p w14:paraId="44825881" w14:textId="418FE134"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w:t>
      </w:r>
      <w:r w:rsidR="00B3170C">
        <w:t>today</w:t>
      </w:r>
      <w:r w:rsidR="0000306B">
        <w:t>’</w:t>
      </w:r>
      <w:r w:rsidR="00B3170C">
        <w:t xml:space="preserve">s </w:t>
      </w:r>
      <w:r>
        <w:t>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number of different random variables, often governed by human behavio</w:t>
      </w:r>
      <w:r w:rsidR="000D0CCA">
        <w:t>u</w:t>
      </w:r>
      <w:r w:rsidR="00B426D0">
        <w:t xml:space="preserve">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xml:space="preserve">. </w:t>
      </w:r>
      <w:r w:rsidR="00D60826" w:rsidRPr="00D60826">
        <w:t>Developing a forecasting model that is appropriate for a particular power network is not a simple task</w:t>
      </w:r>
      <w:r w:rsidR="00D60826">
        <w:t xml:space="preserve">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xml:space="preserve">- </w:t>
      </w:r>
      <w:r w:rsidR="000279C1">
        <w:lastRenderedPageBreak/>
        <w:t>hourly</w:t>
      </w:r>
      <w:r w:rsidR="002F30FB">
        <w:t xml:space="preserve">, daily, weekly, 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ins w:id="104" w:author="Julian L Cardenas Barrera" w:date="2021-06-23T15:34:00Z">
        <w:r w:rsidR="00F818D3">
          <w:t>.</w:t>
        </w:r>
      </w:ins>
      <w:r w:rsidR="002271BE" w:rsidDel="002271BE">
        <w:t xml:space="preserve"> </w:t>
      </w:r>
    </w:p>
    <w:p w14:paraId="1C363A56" w14:textId="70AF7DA4" w:rsidR="00120CDE" w:rsidRDefault="00152ED0" w:rsidP="00A122EE">
      <w:pPr>
        <w:pStyle w:val="BodyText"/>
        <w:ind w:firstLine="288"/>
        <w:rPr>
          <w:lang w:val="en-US"/>
        </w:rPr>
      </w:pPr>
      <w:r>
        <w:t xml:space="preserve">Both </w:t>
      </w:r>
      <w:r w:rsidR="00427763">
        <w:t xml:space="preserve">statistical </w:t>
      </w:r>
      <w:r>
        <w:t xml:space="preserve">techniques </w:t>
      </w:r>
      <w:r w:rsidR="00427763">
        <w:t xml:space="preserve">and </w:t>
      </w:r>
      <w:r w:rsidR="00026D6B">
        <w:t>machine learning (ML)</w:t>
      </w:r>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w:t>
      </w:r>
      <w:r w:rsidR="0000306B">
        <w:rPr>
          <w:lang w:val="en-US"/>
        </w:rPr>
        <w:t>l</w:t>
      </w:r>
      <w:r w:rsidR="008C0A9B">
        <w:rPr>
          <w:lang w:val="en-US"/>
        </w:rPr>
        <w:t xml:space="preserv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r w:rsidR="0000306B">
        <w:rPr>
          <w:lang w:val="en-US"/>
        </w:rPr>
        <w:t>On the other hand,</w:t>
      </w:r>
      <w:r w:rsidR="008C0A9B">
        <w:rPr>
          <w:lang w:val="en-US"/>
        </w:rPr>
        <w:t xml:space="preserve"> </w:t>
      </w:r>
      <w:r w:rsidR="00026D6B">
        <w:rPr>
          <w:lang w:val="en-US"/>
        </w:rPr>
        <w:t xml:space="preserve">ML </w:t>
      </w:r>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r w:rsidR="001D7735">
        <w:rPr>
          <w:lang w:val="en-US"/>
        </w:rPr>
        <w:t xml:space="preserve">(ANNs) </w:t>
      </w:r>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r w:rsidR="00784579">
        <w:rPr>
          <w:lang w:val="en-US"/>
        </w:rPr>
        <w:t xml:space="preserve"> </w:t>
      </w:r>
      <w:r w:rsidR="004E299F">
        <w:rPr>
          <w:lang w:val="en-US"/>
        </w:rPr>
        <w:t xml:space="preserve">In recent years, deep learning approaches </w:t>
      </w:r>
      <w:r w:rsidR="00784579">
        <w:rPr>
          <w:lang w:val="en-US"/>
        </w:rPr>
        <w:t>like the recurrent neural network (RNN)</w:t>
      </w:r>
      <w:r w:rsidR="002204B6">
        <w:rPr>
          <w:lang w:val="en-US"/>
        </w:rPr>
        <w:t xml:space="preserve"> </w:t>
      </w:r>
      <w:r w:rsidR="002204B6">
        <w:rPr>
          <w:lang w:val="en-US"/>
        </w:rPr>
        <w:fldChar w:fldCharType="begin" w:fldLock="1"/>
      </w:r>
      <w:r w:rsidR="002204B6">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[24]","plainTextFormattedCitation":"[24]","previouslyFormattedCitation":"[24]"},"properties":{"noteIndex":0},"schema":"https://github.com/citation-style-language/schema/raw/master/csl-citation.json"}</w:instrText>
      </w:r>
      <w:r w:rsidR="002204B6">
        <w:rPr>
          <w:lang w:val="en-US"/>
        </w:rPr>
        <w:fldChar w:fldCharType="separate"/>
      </w:r>
      <w:r w:rsidR="002204B6" w:rsidRPr="002204B6">
        <w:rPr>
          <w:noProof/>
          <w:lang w:val="en-US"/>
        </w:rPr>
        <w:t>[24]</w:t>
      </w:r>
      <w:r w:rsidR="002204B6">
        <w:rPr>
          <w:lang w:val="en-US"/>
        </w:rPr>
        <w:fldChar w:fldCharType="end"/>
      </w:r>
      <w:r w:rsidR="00784579">
        <w:rPr>
          <w:lang w:val="en-US"/>
        </w:rPr>
        <w:t>, long-short-term-memory network (LSTM)</w:t>
      </w:r>
      <w:r w:rsidR="00B93CB8">
        <w:rPr>
          <w:lang w:val="en-US"/>
        </w:rPr>
        <w:t xml:space="preserve"> </w:t>
      </w:r>
      <w:r w:rsidR="00B93CB8">
        <w:rPr>
          <w:lang w:val="en-US"/>
        </w:rPr>
        <w:fldChar w:fldCharType="begin" w:fldLock="1"/>
      </w:r>
      <w:r w:rsidR="00B93CB8">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[25]","plainTextFormattedCitation":"[25]","previouslyFormattedCitation":"[25]"},"properties":{"noteIndex":0},"schema":"https://github.com/citation-style-language/schema/raw/master/csl-citation.json"}</w:instrText>
      </w:r>
      <w:r w:rsidR="00B93CB8">
        <w:rPr>
          <w:lang w:val="en-US"/>
        </w:rPr>
        <w:fldChar w:fldCharType="separate"/>
      </w:r>
      <w:r w:rsidR="00B93CB8" w:rsidRPr="00B93CB8">
        <w:rPr>
          <w:noProof/>
          <w:lang w:val="en-US"/>
        </w:rPr>
        <w:t>[25]</w:t>
      </w:r>
      <w:r w:rsidR="00B93CB8">
        <w:rPr>
          <w:lang w:val="en-US"/>
        </w:rPr>
        <w:fldChar w:fldCharType="end"/>
      </w:r>
      <w:r w:rsidR="00784579">
        <w:rPr>
          <w:lang w:val="en-US"/>
        </w:rPr>
        <w:t xml:space="preserve">, and the 1-D convolution neural network (CNN) </w:t>
      </w:r>
      <w:r w:rsidR="00B93CB8">
        <w:rPr>
          <w:lang w:val="en-US"/>
        </w:rPr>
        <w:fldChar w:fldCharType="begin" w:fldLock="1"/>
      </w:r>
      <w:r w:rsidR="00AF055B">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[6]","plainTextFormattedCitation":"[3], [6]","previouslyFormattedCitation":"[3], [6]"},"properties":{"noteIndex":0},"schema":"https://github.com/citation-style-language/schema/raw/master/csl-citation.json"}</w:instrText>
      </w:r>
      <w:r w:rsidR="00B93CB8">
        <w:rPr>
          <w:lang w:val="en-US"/>
        </w:rPr>
        <w:fldChar w:fldCharType="separate"/>
      </w:r>
      <w:r w:rsidR="00B93CB8" w:rsidRPr="00B93CB8">
        <w:rPr>
          <w:noProof/>
          <w:lang w:val="en-US"/>
        </w:rPr>
        <w:t>[3], [6]</w:t>
      </w:r>
      <w:r w:rsidR="00B93CB8">
        <w:rPr>
          <w:lang w:val="en-US"/>
        </w:rPr>
        <w:fldChar w:fldCharType="end"/>
      </w:r>
      <w:r w:rsidR="00B93CB8">
        <w:rPr>
          <w:lang w:val="en-US"/>
        </w:rPr>
        <w:t xml:space="preserve"> </w:t>
      </w:r>
      <w:r w:rsidR="004E299F">
        <w:rPr>
          <w:lang w:val="en-US"/>
        </w:rPr>
        <w:t xml:space="preserve">have </w:t>
      </w:r>
      <w:r w:rsidR="008C0A9B">
        <w:rPr>
          <w:lang w:val="en-US"/>
        </w:rPr>
        <w:t xml:space="preserve">also </w:t>
      </w:r>
      <w:r w:rsidR="004E299F">
        <w:rPr>
          <w:lang w:val="en-US"/>
        </w:rPr>
        <w:t>become enticing to researchers</w:t>
      </w:r>
      <w:r w:rsidR="008B285B">
        <w:rPr>
          <w:lang w:val="en-US"/>
        </w:rPr>
        <w:t xml:space="preserve"> in this field</w:t>
      </w:r>
      <w:r w:rsidR="00784579">
        <w:rPr>
          <w:lang w:val="en-US"/>
        </w:rPr>
        <w:t xml:space="preserve">, </w:t>
      </w:r>
      <w:r w:rsidR="000D0CCA">
        <w:rPr>
          <w:lang w:val="en-US"/>
        </w:rPr>
        <w:t>primari</w:t>
      </w:r>
      <w:r w:rsidR="00784579">
        <w:rPr>
          <w:lang w:val="en-US"/>
        </w:rPr>
        <w:t>ly because of their ability to learn about temporal dependencies in data inputs</w:t>
      </w:r>
      <w:r w:rsidR="00120CDE">
        <w:rPr>
          <w:lang w:val="en-US"/>
        </w:rPr>
        <w:t>, and their ability to quickly adapt to abrupt changes in load patterns, as they occur</w:t>
      </w:r>
      <w:r w:rsidR="008C0A9B" w:rsidRPr="009E24ED">
        <w:rPr>
          <w:lang w:val="en-US"/>
        </w:rPr>
        <w:t>.</w:t>
      </w:r>
    </w:p>
    <w:p w14:paraId="378B5EA4" w14:textId="1773E508" w:rsidR="00CF23A5" w:rsidRDefault="008C0A9B" w:rsidP="00591C87">
      <w:pPr>
        <w:pStyle w:val="BodyText"/>
        <w:ind w:firstLine="288"/>
      </w:pPr>
      <w:r w:rsidRPr="009E24ED">
        <w:rPr>
          <w:lang w:val="en-US"/>
        </w:rPr>
        <w:t xml:space="preserve">  </w:t>
      </w:r>
      <w:r w:rsidR="002B7B29">
        <w:t xml:space="preserve">It is not likely that one approach will be </w:t>
      </w:r>
      <w:r w:rsidR="00707CE2">
        <w:t>help</w:t>
      </w:r>
      <w:r w:rsidR="002B7B29">
        <w:t>ful in all load forecasting scenarios.  T</w:t>
      </w:r>
      <w:r w:rsidR="00F07592" w:rsidRPr="003113EE">
        <w:t>ao</w:t>
      </w:r>
      <w:r w:rsidR="00F07592">
        <w:t xml:space="preserve"> Hong spoke about the myth of finding the best technique</w:t>
      </w:r>
      <w:r w:rsidR="002B7B29">
        <w:t xml:space="preserve"> </w:t>
      </w:r>
      <w:r w:rsidR="002B7B29">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2B7B29">
        <w:fldChar w:fldCharType="separate"/>
      </w:r>
      <w:r w:rsidR="00527687" w:rsidRPr="00527687">
        <w:rPr>
          <w:noProof/>
        </w:rPr>
        <w:t>[1]</w:t>
      </w:r>
      <w:r w:rsidR="002B7B29">
        <w:fldChar w:fldCharType="end"/>
      </w:r>
      <w:r w:rsidR="002B7B29">
        <w:t>.</w:t>
      </w:r>
      <w:r w:rsidR="00F07592">
        <w:t xml:space="preserve"> </w:t>
      </w:r>
      <w:r w:rsidR="002B7B29">
        <w:t>H</w:t>
      </w:r>
      <w:r w:rsidR="00F07592">
        <w:t xml:space="preserve">e concluded that it is </w:t>
      </w:r>
      <w:r w:rsidR="00707CE2">
        <w:t>essential that</w:t>
      </w:r>
      <w:r w:rsidR="00F07592">
        <w:t xml:space="preserve"> </w:t>
      </w:r>
      <w:r w:rsidR="00F07592">
        <w:lastRenderedPageBreak/>
        <w:t>researchers and users know that a universally best technique does</w:t>
      </w:r>
      <w:r w:rsidR="00707CE2">
        <w:t xml:space="preserve"> no</w:t>
      </w:r>
      <w:r w:rsidR="00F07592">
        <w:t>t exist.</w:t>
      </w:r>
      <w:r w:rsidR="00B978A7">
        <w:t xml:space="preserve"> The </w:t>
      </w:r>
      <w:r w:rsidR="002B7B29">
        <w:t xml:space="preserve">approach applied to load forecast </w:t>
      </w:r>
      <w:r w:rsidR="00B978A7">
        <w:t xml:space="preserve">should be based on </w:t>
      </w:r>
      <w:r w:rsidR="00F56C98">
        <w:t>forecasting</w:t>
      </w:r>
      <w:r w:rsidR="002B7B29">
        <w:t xml:space="preserve"> </w:t>
      </w:r>
      <w:r w:rsidR="00B978A7">
        <w:t xml:space="preserve">needs and the dataset </w:t>
      </w:r>
      <w:r w:rsidR="002B7B29">
        <w:t xml:space="preserve">being </w:t>
      </w:r>
      <w:r w:rsidR="00707CE2">
        <w:t>analyzed</w:t>
      </w:r>
      <w:r w:rsidR="00B978A7">
        <w:t xml:space="preserve">. Different algorithms perform better or worse with different datasets. </w:t>
      </w:r>
      <w:r w:rsidR="002B7B29">
        <w:t>F</w:t>
      </w:r>
      <w:r w:rsidR="0000306B">
        <w:t>urthermore, 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417D9190" w:rsidR="001D4D50" w:rsidRDefault="001D4D50" w:rsidP="001D4D50">
      <w:pPr>
        <w:pStyle w:val="Heading1"/>
      </w:pPr>
      <w:bookmarkStart w:id="105" w:name="_Toc69470493"/>
      <w:bookmarkStart w:id="106" w:name="_Toc69470948"/>
      <w:bookmarkStart w:id="107" w:name="_Toc73969379"/>
      <w:r>
        <w:t>Investigation</w:t>
      </w:r>
      <w:bookmarkEnd w:id="105"/>
      <w:bookmarkEnd w:id="106"/>
      <w:bookmarkEnd w:id="107"/>
    </w:p>
    <w:p w14:paraId="281EC5F4" w14:textId="787904DD"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r w:rsidR="00501F55">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83359B">
        <w:t>, and the other is from Toronto</w:t>
      </w:r>
      <w:r w:rsidR="000F1F43">
        <w:t xml:space="preserve"> </w:t>
      </w:r>
      <w:r w:rsidR="00501F55">
        <w:fldChar w:fldCharType="begin" w:fldLock="1"/>
      </w:r>
      <w:r w:rsidR="00B93CB8">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[26]","plainTextFormattedCitation":"[26]","previouslyFormattedCitation":"[26]"},"properties":{"noteIndex":0},"schema":"https://github.com/citation-style-language/schema/raw/master/csl-citation.json"}</w:instrText>
      </w:r>
      <w:r w:rsidR="00501F55">
        <w:fldChar w:fldCharType="separate"/>
      </w:r>
      <w:r w:rsidR="002204B6" w:rsidRPr="002204B6">
        <w:rPr>
          <w:noProof/>
        </w:rPr>
        <w:t>[26]</w:t>
      </w:r>
      <w:r w:rsidR="00501F55">
        <w:fldChar w:fldCharType="end"/>
      </w:r>
      <w:r w:rsidR="00DA3ECA">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at UNB, which partners with that utility</w:t>
      </w:r>
      <w:r w:rsidR="000F1F43">
        <w:t xml:space="preserve"> reseller</w:t>
      </w:r>
      <w:r w:rsidR="003F13DE">
        <w:t xml:space="preserve">.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w:t>
      </w:r>
      <w:r w:rsidR="0016779C">
        <w:t xml:space="preserve">city-wide </w:t>
      </w:r>
      <w:r w:rsidR="003F13DE">
        <w:t>Saint John</w:t>
      </w:r>
      <w:r w:rsidR="0016779C">
        <w:t xml:space="preserve"> </w:t>
      </w:r>
      <w:r w:rsidR="003F13DE">
        <w:t>load aggregates.</w:t>
      </w:r>
      <w:r w:rsidR="00191404">
        <w:t xml:space="preserve"> </w:t>
      </w:r>
      <w:r w:rsidR="00D61BE6">
        <w:t xml:space="preserve">In some parts of this work, </w:t>
      </w:r>
      <w:r w:rsidR="00255729">
        <w:t xml:space="preserve">weather data (temperature) </w:t>
      </w:r>
      <w:r w:rsidR="00D61BE6">
        <w:t xml:space="preserve">obtained from Environment Canada </w:t>
      </w:r>
      <w:r w:rsidR="00D61BE6">
        <w:fldChar w:fldCharType="begin" w:fldLock="1"/>
      </w:r>
      <w:r w:rsidR="00B93CB8">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[27]","plainTextFormattedCitation":"[27]","previouslyFormattedCitation":"[27]"},"properties":{"noteIndex":0},"schema":"https://github.com/citation-style-language/schema/raw/master/csl-citation.json"}</w:instrText>
      </w:r>
      <w:r w:rsidR="00D61BE6">
        <w:fldChar w:fldCharType="separate"/>
      </w:r>
      <w:r w:rsidR="002204B6" w:rsidRPr="002204B6">
        <w:rPr>
          <w:noProof/>
        </w:rPr>
        <w:t>[27]</w:t>
      </w:r>
      <w:r w:rsidR="00D61BE6">
        <w:fldChar w:fldCharType="end"/>
      </w:r>
      <w:r w:rsidR="00D61BE6">
        <w:t xml:space="preserve"> will augment the time-series data</w:t>
      </w:r>
      <w:r w:rsidR="00255729">
        <w:t>.</w:t>
      </w:r>
      <w:r w:rsidR="00191404">
        <w:t xml:space="preserve"> </w:t>
      </w:r>
      <w:r>
        <w:t xml:space="preserve">Four benchmark </w:t>
      </w:r>
      <w:r>
        <w:lastRenderedPageBreak/>
        <w:t>forecasters will be use</w:t>
      </w:r>
      <w:r w:rsidR="005A0598">
        <w:t>d</w:t>
      </w:r>
      <w:r>
        <w:t xml:space="preserve"> for comparison:  a Seasonal Naïve forecaster, a Multiple Linear 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4552EB">
        <w:fldChar w:fldCharType="separate"/>
      </w:r>
      <w:r w:rsidR="002204B6" w:rsidRPr="002204B6">
        <w:rPr>
          <w:noProof/>
        </w:rPr>
        <w:t>[1], [4], [5], [9], [28]–[30]</w:t>
      </w:r>
      <w:r w:rsidR="004552EB">
        <w:fldChar w:fldCharType="end"/>
      </w:r>
      <w:r w:rsidR="001F6577">
        <w:t>.</w:t>
      </w:r>
    </w:p>
    <w:p w14:paraId="5659DC26" w14:textId="7A146DD2"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r w:rsidR="000F1F43">
        <w:t>deep learning forecasters</w:t>
      </w:r>
      <w:r>
        <w:t xml:space="preserve"> will be assessed by comparing </w:t>
      </w:r>
      <w:r w:rsidR="000F1F43">
        <w:t xml:space="preserve">them </w:t>
      </w:r>
      <w:r>
        <w:t xml:space="preserve">against </w:t>
      </w:r>
      <w:r w:rsidR="00D45BDE">
        <w:t xml:space="preserve">the </w:t>
      </w:r>
      <w:r>
        <w:t xml:space="preserve">performance of the benchmark algorithms, using the data sets available.  Details of each of these phases </w:t>
      </w:r>
      <w:r w:rsidR="00D45BDE">
        <w:t>are</w:t>
      </w:r>
      <w:r>
        <w:t xml:space="preserve"> delineated below.</w:t>
      </w:r>
      <w:r w:rsidR="00366786">
        <w:t xml:space="preserve">  </w:t>
      </w:r>
      <w:commentRangeStart w:id="108"/>
      <w:r w:rsidR="00366786">
        <w:t xml:space="preserve">For an overview of work completed, and pending, see the </w:t>
      </w:r>
      <w:r w:rsidR="000D0CCA">
        <w:t>G</w:t>
      </w:r>
      <w:r w:rsidR="00366786">
        <w:t>antt chart in the appendix.</w:t>
      </w:r>
      <w:commentRangeEnd w:id="108"/>
      <w:r w:rsidR="00366786">
        <w:rPr>
          <w:rStyle w:val="CommentReference"/>
        </w:rPr>
        <w:commentReference w:id="108"/>
      </w:r>
    </w:p>
    <w:p w14:paraId="71E0785C" w14:textId="22608804" w:rsidR="000E6695" w:rsidRDefault="005A7733" w:rsidP="000E6695">
      <w:pPr>
        <w:pStyle w:val="Heading2"/>
      </w:pPr>
      <w:bookmarkStart w:id="109" w:name="_Toc73969380"/>
      <w:bookmarkStart w:id="110" w:name="_Toc69470494"/>
      <w:bookmarkStart w:id="111" w:name="_Toc69470949"/>
      <w:r>
        <w:t xml:space="preserve">The </w:t>
      </w:r>
      <w:r w:rsidR="000E6695">
        <w:t>Benchmark Algorithms</w:t>
      </w:r>
      <w:bookmarkEnd w:id="109"/>
      <w:r w:rsidR="000E6695">
        <w:t xml:space="preserve"> </w:t>
      </w:r>
      <w:bookmarkEnd w:id="110"/>
      <w:bookmarkEnd w:id="111"/>
    </w:p>
    <w:p w14:paraId="212346AA" w14:textId="1D5A11FD" w:rsidR="005A0598" w:rsidRDefault="005A0598" w:rsidP="005A0598">
      <w:pPr>
        <w:pStyle w:val="BodyText"/>
        <w:ind w:firstLine="288"/>
      </w:pPr>
      <w:r>
        <w:t>Many publications lack detailed information about their experimental set-ups, making it challenging to conduct direct comparisons with reported results. The benchmark algorithms 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B93CB8">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[28]–[30]","plainTextFormattedCitation":"[1], [4], [5], [9], [28]–[30]","previouslyFormattedCitation":"[1], [4], [5], [9], [28]–[30]"},"properties":{"noteIndex":0},"schema":"https://github.com/citation-style-language/schema/raw/master/csl-citation.json"}</w:instrText>
      </w:r>
      <w:r w:rsidR="001F6577">
        <w:fldChar w:fldCharType="separate"/>
      </w:r>
      <w:r w:rsidR="002204B6" w:rsidRPr="002204B6">
        <w:rPr>
          <w:noProof/>
        </w:rPr>
        <w:t>[1], [4], [5], [9], [28]–[30]</w:t>
      </w:r>
      <w:r w:rsidR="001F6577">
        <w:fldChar w:fldCharType="end"/>
      </w:r>
      <w:r>
        <w:t>.</w:t>
      </w:r>
    </w:p>
    <w:p w14:paraId="631707D8" w14:textId="0A1B5A84" w:rsidR="009B19B7" w:rsidRDefault="009B19B7" w:rsidP="009B19B7">
      <w:pPr>
        <w:pStyle w:val="Heading3"/>
      </w:pPr>
      <w:bookmarkStart w:id="112" w:name="_Toc69486063"/>
      <w:bookmarkStart w:id="113" w:name="_Toc69470495"/>
      <w:bookmarkStart w:id="114" w:name="_Toc69470950"/>
      <w:bookmarkStart w:id="115" w:name="_Toc73969381"/>
      <w:bookmarkEnd w:id="112"/>
      <w:r>
        <w:t xml:space="preserve">Seasonal Naïve </w:t>
      </w:r>
      <w:bookmarkEnd w:id="113"/>
      <w:bookmarkEnd w:id="114"/>
      <w:r w:rsidR="00F017C2">
        <w:t>Forecaster</w:t>
      </w:r>
      <w:bookmarkEnd w:id="115"/>
      <w:r w:rsidR="00F017C2">
        <w:t xml:space="preserve"> </w:t>
      </w:r>
    </w:p>
    <w:p w14:paraId="401B9F58" w14:textId="460F2B9E" w:rsidR="0074525D" w:rsidRPr="009E6D1D" w:rsidRDefault="009958B5" w:rsidP="009E6D1D">
      <w:pPr>
        <w:pStyle w:val="BodyText"/>
        <w:ind w:firstLine="288"/>
        <w:rPr>
          <w:b/>
          <w:bCs/>
        </w:rPr>
      </w:pPr>
      <w:r>
        <w:t xml:space="preserve">The naïve forecaster is </w:t>
      </w:r>
      <w:r w:rsidR="000F1F43">
        <w:t>a simple forecaster based on a random walk model</w:t>
      </w:r>
      <w:r>
        <w:t xml:space="preserve"> </w:t>
      </w:r>
      <w:r w:rsidR="00255729">
        <w:fldChar w:fldCharType="begin" w:fldLock="1"/>
      </w:r>
      <w:r w:rsidR="00B93CB8">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[31]","plainTextFormattedCitation":"[31]","previouslyFormattedCitation":"[31]"},"properties":{"noteIndex":0},"schema":"https://github.com/citation-style-language/schema/raw/master/csl-citation.json"}</w:instrText>
      </w:r>
      <w:r w:rsidR="00255729">
        <w:fldChar w:fldCharType="separate"/>
      </w:r>
      <w:r w:rsidR="002204B6" w:rsidRPr="002204B6">
        <w:rPr>
          <w:noProof/>
        </w:rPr>
        <w:t>[31]</w:t>
      </w:r>
      <w:r w:rsidR="00255729">
        <w:fldChar w:fldCharType="end"/>
      </w:r>
      <w:r>
        <w:t>; it</w:t>
      </w:r>
      <w:r w:rsidR="009F5955">
        <w:t xml:space="preserve"> has</w:t>
      </w:r>
      <w:r>
        <w:t xml:space="preserve"> often </w:t>
      </w:r>
      <w:r w:rsidR="009F5955">
        <w:t xml:space="preserve">been </w:t>
      </w:r>
      <w:r w:rsidR="006143C7">
        <w:t>implemented</w:t>
      </w:r>
      <w:r>
        <w:t xml:space="preserve"> as a </w:t>
      </w:r>
      <w:r w:rsidR="006C0E9D">
        <w:t>ground-</w:t>
      </w:r>
      <w:r w:rsidR="00D67089">
        <w:t xml:space="preserve">level </w:t>
      </w:r>
      <w:r>
        <w:t xml:space="preserve">benchmark for developing more sophisticated </w:t>
      </w:r>
      <w:r w:rsidR="005F3AD8">
        <w:t xml:space="preserve">forecasters </w:t>
      </w:r>
      <w:r w:rsidR="003364F3">
        <w:fldChar w:fldCharType="begin" w:fldLock="1"/>
      </w:r>
      <w:r w:rsidR="00B93CB8">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networks","type":"article-journal"},"uris":["http://www.mendeley.com/documents/?uuid=acd10d2b-73b6-45e9-bef4-4efa9587b92a"]}],"mendeley":{"formattedCitation":"[28], [32]–[34]","plainTextFormattedCitation":"[28], [32]–[34]","previouslyFormattedCitation":"[28], [32]–[34]"},"properties":{"noteIndex":0},"schema":"https://github.com/citation-style-language/schema/raw/master/csl-citation.json"}</w:instrText>
      </w:r>
      <w:r w:rsidR="003364F3">
        <w:fldChar w:fldCharType="separate"/>
      </w:r>
      <w:r w:rsidR="002204B6" w:rsidRPr="002204B6">
        <w:rPr>
          <w:noProof/>
        </w:rPr>
        <w:t>[28], [32]–[34]</w:t>
      </w:r>
      <w:r w:rsidR="003364F3">
        <w:fldChar w:fldCharType="end"/>
      </w:r>
      <w:r w:rsidR="003364F3">
        <w:t xml:space="preserve">. </w:t>
      </w:r>
      <w:r w:rsidR="00D67089">
        <w:t xml:space="preserve">  It is used to demonstrate how much value is added by forecasters under comparison – when a naïve forecaster outperforms a more complex forecast</w:t>
      </w:r>
      <w:r w:rsidR="005F3AD8">
        <w:t>ing model</w:t>
      </w:r>
      <w:r w:rsidR="00D67089">
        <w:t xml:space="preserve">, we </w:t>
      </w:r>
      <w:r w:rsidR="00D67089">
        <w:lastRenderedPageBreak/>
        <w:t xml:space="preserve">know that the </w:t>
      </w:r>
      <w:r w:rsidR="008018DB">
        <w:t xml:space="preserve">complex </w:t>
      </w:r>
      <w:r w:rsidR="005F3AD8">
        <w:t>model</w:t>
      </w:r>
      <w:r w:rsidR="00D67089">
        <w:t xml:space="preserve"> </w:t>
      </w:r>
      <w:r w:rsidR="008018DB">
        <w:t>offers little value</w:t>
      </w:r>
      <w:r w:rsidR="00D67089">
        <w:t xml:space="preserve">.   </w:t>
      </w:r>
      <w:proofErr w:type="spellStart"/>
      <w:r w:rsidR="009E7574">
        <w:t>Bracale</w:t>
      </w:r>
      <w:proofErr w:type="spellEnd"/>
      <w:r w:rsidR="009E7574">
        <w:t xml:space="preserve"> </w:t>
      </w:r>
      <w:r w:rsidR="009E7574">
        <w:fldChar w:fldCharType="begin" w:fldLock="1"/>
      </w:r>
      <w:r w:rsidR="00B93CB8">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[33]","plainTextFormattedCitation":"[33]","previouslyFormattedCitation":"[33]"},"properties":{"noteIndex":0},"schema":"https://github.com/citation-style-language/schema/raw/master/csl-citation.json"}</w:instrText>
      </w:r>
      <w:r w:rsidR="009E7574">
        <w:fldChar w:fldCharType="separate"/>
      </w:r>
      <w:r w:rsidR="002204B6" w:rsidRPr="002204B6">
        <w:rPr>
          <w:noProof/>
        </w:rPr>
        <w:t>[33]</w:t>
      </w:r>
      <w:r w:rsidR="009E7574">
        <w:fldChar w:fldCharType="end"/>
      </w:r>
      <w:r w:rsidR="009E7574">
        <w:t xml:space="preserve"> et al. point out that;</w:t>
      </w:r>
      <w:r w:rsidR="009E7574" w:rsidRPr="009E7574">
        <w:t xml:space="preserve"> </w:t>
      </w:r>
      <w:r w:rsidR="0000306B">
        <w:t>“</w:t>
      </w:r>
      <w:r w:rsidR="009E7574" w:rsidRPr="009E7574">
        <w:t>The simplest method to anticipate the next value in a time series is to assume it will have the same values as the current value</w:t>
      </w:r>
      <w:r w:rsidR="00B3170C" w:rsidRPr="009E7574">
        <w:t>.</w:t>
      </w:r>
      <w:r w:rsidR="0000306B">
        <w:t>”</w:t>
      </w:r>
      <w:r w:rsidR="00B3170C" w:rsidRPr="009E7574">
        <w:t xml:space="preserve"> </w:t>
      </w:r>
      <w:r w:rsidR="008018DB">
        <w:t>which forms the basis of the</w:t>
      </w:r>
      <w:r w:rsidR="009E7574" w:rsidRPr="009E7574">
        <w:t xml:space="preserve"> naive forecaster.</w:t>
      </w:r>
      <w:r w:rsidR="00D67089">
        <w:t xml:space="preserve">  The </w:t>
      </w:r>
      <w:r w:rsidR="0053142E">
        <w:t>Seasonal</w:t>
      </w:r>
      <w:r w:rsidR="00D67089">
        <w:t xml:space="preserve"> Naïve Forecaster </w:t>
      </w:r>
      <w:r w:rsidR="005F3AD8">
        <w:t xml:space="preserve">(SNF) </w:t>
      </w:r>
      <w:r w:rsidR="00D67089">
        <w:t xml:space="preserve">improves this by </w:t>
      </w:r>
      <w:r w:rsidR="006C0E9D">
        <w:t>considering seasonal trends</w:t>
      </w:r>
      <w:r w:rsidR="0053142E">
        <w:t xml:space="preserve"> </w:t>
      </w:r>
      <w:r w:rsidR="0053142E">
        <w:fldChar w:fldCharType="begin" w:fldLock="1"/>
      </w:r>
      <w:r w:rsidR="00B93CB8">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[35]","plainTextFormattedCitation":"[35]","previouslyFormattedCitation":"[35]"},"properties":{"noteIndex":0},"schema":"https://github.com/citation-style-language/schema/raw/master/csl-citation.json"}</w:instrText>
      </w:r>
      <w:r w:rsidR="0053142E">
        <w:fldChar w:fldCharType="separate"/>
      </w:r>
      <w:r w:rsidR="002204B6" w:rsidRPr="002204B6">
        <w:rPr>
          <w:noProof/>
        </w:rPr>
        <w:t>[35]</w:t>
      </w:r>
      <w:r w:rsidR="0053142E">
        <w:fldChar w:fldCharType="end"/>
      </w:r>
      <w:r w:rsidR="0053142E">
        <w:t xml:space="preserve">.  </w:t>
      </w:r>
      <w:r w:rsidR="009E6D1D" w:rsidRPr="009E6D1D">
        <w:t xml:space="preserve">The SNF can be expressed by the simple mathematical relationship shown </w:t>
      </w:r>
      <w:r w:rsidR="0053142E">
        <w:t>in (1):</w:t>
      </w:r>
    </w:p>
    <w:p w14:paraId="3F1E9A9A" w14:textId="3FF40668" w:rsidR="0035799E" w:rsidRDefault="00BA330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400EA9">
          <w:rPr>
            <w:noProof/>
          </w:rPr>
          <w:instrText>1</w:instrText>
        </w:r>
      </w:fldSimple>
      <w:r w:rsidR="002118B9">
        <w:instrText>)</w:instrText>
      </w:r>
      <w:r w:rsidR="002118B9">
        <w:fldChar w:fldCharType="end"/>
      </w:r>
    </w:p>
    <w:p w14:paraId="7EBCCADB" w14:textId="603D1C23" w:rsidR="0074525D" w:rsidRDefault="0028613D" w:rsidP="006C284A">
      <w:pPr>
        <w:pStyle w:val="BodyText"/>
      </w:pPr>
      <w:r>
        <w:t>w</w:t>
      </w:r>
      <w:r w:rsidR="0074525D">
        <w:t xml:space="preserve">here </w:t>
      </w:r>
      <w:r w:rsidR="00BA3301" w:rsidRPr="005B159F">
        <w:rPr>
          <w:noProof/>
          <w:position w:val="-10"/>
        </w:rPr>
        <w:object w:dxaOrig="220" w:dyaOrig="260" w14:anchorId="4D756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11.15pt;height:12.85pt;mso-width-percent:0;mso-height-percent:0;mso-width-percent:0;mso-height-percent:0" o:ole="">
            <v:imagedata r:id="rId14" o:title=""/>
          </v:shape>
          <o:OLEObject Type="Embed" ProgID="Equation.DSMT4" ShapeID="_x0000_i1032" DrawAspect="Content" ObjectID="_1686061245" r:id="rId15"/>
        </w:object>
      </w:r>
      <w:r w:rsidR="0074525D">
        <w:t xml:space="preserve"> is the time series</w:t>
      </w:r>
      <w:r w:rsidR="000D0CCA">
        <w:t>,</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 xml:space="preserve">if we </w:t>
      </w:r>
      <w:r w:rsidR="000D0CCA">
        <w:rPr>
          <w:rFonts w:eastAsiaTheme="minorEastAsia"/>
        </w:rPr>
        <w:t>take</w:t>
      </w:r>
      <w:r w:rsidR="00A31163">
        <w:rPr>
          <w:rFonts w:eastAsiaTheme="minorEastAsia"/>
        </w:rPr>
        <w:t xml:space="preserve"> the hourly sample from the day </w:t>
      </w:r>
      <w:proofErr w:type="gramStart"/>
      <w:r w:rsidR="00A31163">
        <w:rPr>
          <w:rFonts w:eastAsiaTheme="minorEastAsia"/>
        </w:rPr>
        <w:t>before</w:t>
      </w:r>
      <w:r w:rsidR="004C45E4">
        <w:rPr>
          <w:rFonts w:eastAsiaTheme="minorEastAsia"/>
        </w:rPr>
        <w:t>)</w:t>
      </w:r>
      <w:r w:rsidR="0074525D">
        <w:rPr>
          <w:rFonts w:eastAsiaTheme="minorEastAsia"/>
        </w:rPr>
        <w:t>.</w:t>
      </w:r>
      <w:proofErr w:type="gramEnd"/>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r w:rsidR="008C53B0">
        <w:t xml:space="preserve"> </w:t>
      </w:r>
      <w:r w:rsidR="004F7388" w:rsidRPr="004F7388">
        <w:t xml:space="preserve">This forecaster is excellent for making short-term forecasts of variables that are generally stable or vary </w:t>
      </w:r>
      <w:r w:rsidR="00DA3ECA">
        <w:t>consistently. However,</w:t>
      </w:r>
      <w:r w:rsidR="004F7388" w:rsidRPr="004F7388">
        <w:t xml:space="preserve"> it is </w:t>
      </w:r>
      <w:r w:rsidR="00DA3ECA">
        <w:t>high</w:t>
      </w:r>
      <w:r w:rsidR="00DA3ECA" w:rsidRPr="004F7388">
        <w:t xml:space="preserve">ly </w:t>
      </w:r>
      <w:r w:rsidR="004F7388" w:rsidRPr="004F7388">
        <w:t>ineffective at forecasting time series data that fluctuate significantly or are susceptible to irregular elements such as temperature</w:t>
      </w:r>
      <w:r w:rsidR="00AF055B">
        <w:t xml:space="preserve"> </w:t>
      </w:r>
      <w:r w:rsidR="00AF055B">
        <w:fldChar w:fldCharType="begin" w:fldLock="1"/>
      </w:r>
      <w:r w:rsidR="008F421B">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[32]","plainTextFormattedCitation":"[32]","previouslyFormattedCitation":"[32]"},"properties":{"noteIndex":0},"schema":"https://github.com/citation-style-language/schema/raw/master/csl-citation.json"}</w:instrText>
      </w:r>
      <w:r w:rsidR="00AF055B">
        <w:fldChar w:fldCharType="separate"/>
      </w:r>
      <w:r w:rsidR="00AF055B" w:rsidRPr="00AF055B">
        <w:rPr>
          <w:noProof/>
        </w:rPr>
        <w:t>[32]</w:t>
      </w:r>
      <w:r w:rsidR="00AF055B">
        <w:fldChar w:fldCharType="end"/>
      </w:r>
      <w:r w:rsidR="004F7388" w:rsidRPr="004F7388">
        <w:t>.</w:t>
      </w:r>
      <w:r w:rsidR="004F7388" w:rsidRPr="004F7388" w:rsidDel="004F7388">
        <w:rPr>
          <w:highlight w:val="yellow"/>
        </w:rPr>
        <w:t xml:space="preserve"> </w:t>
      </w:r>
    </w:p>
    <w:p w14:paraId="638A44EE" w14:textId="203EAC14" w:rsidR="00AD4AA2" w:rsidRDefault="00AD4AA2" w:rsidP="00AD4AA2">
      <w:pPr>
        <w:pStyle w:val="Heading3"/>
      </w:pPr>
      <w:bookmarkStart w:id="116" w:name="_Toc73969382"/>
      <w:r>
        <w:t>Multiple Linear Regression Forecaster</w:t>
      </w:r>
      <w:bookmarkEnd w:id="116"/>
    </w:p>
    <w:p w14:paraId="4A834C4E" w14:textId="48CE3C71" w:rsidR="00AD4AA2" w:rsidRDefault="00AD4AA2" w:rsidP="00AD4AA2">
      <w:pPr>
        <w:pStyle w:val="BodyText"/>
        <w:ind w:firstLine="288"/>
      </w:pPr>
      <w:r>
        <w:t xml:space="preserve">Multiple linear regression (MLR) is one of the most commonly used statistical techniques for load forecasting </w:t>
      </w:r>
      <w:r w:rsidR="00DE439C">
        <w:fldChar w:fldCharType="begin" w:fldLock="1"/>
      </w:r>
      <w:r w:rsidR="00B93CB8">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approach","type":"book"},"uris":["http://www.mendeley.com/documents/?uuid=250e5707-461b-4997-b893-92830cf2db47"]},{"id":"ITEM-10","itemData":{"DOI":"10.1109/TSG.2013.2274373","ISSN":"19493053","abstract":"The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information","type":"article-journal","volume":"5"},"uris":["http://www.mendeley.com/documents/?uuid=3d2f3b02-12fc-417c-a746-0bb1d4ba5f98"]}],"mendeley":{"formattedCitation":"[11], [13], [20], [28], [36]–[41]","plainTextFormattedCitation":"[11], [13], [20], [28], [36]–[41]","previouslyFormattedCitation":"[11], [13], [20], [28], [36]–[41]"},"properties":{"noteIndex":0},"schema":"https://github.com/citation-style-language/schema/raw/master/csl-citation.json"}</w:instrText>
      </w:r>
      <w:r w:rsidR="00DE439C">
        <w:fldChar w:fldCharType="separate"/>
      </w:r>
      <w:r w:rsidR="002204B6" w:rsidRPr="002204B6">
        <w:rPr>
          <w:noProof/>
        </w:rPr>
        <w:t>[11], [13], [20], [28], [36]–[41]</w:t>
      </w:r>
      <w:r w:rsidR="00DE439C">
        <w:fldChar w:fldCharType="end"/>
      </w:r>
      <w:r>
        <w:t>. MLR forecasters model the relationships between a continuous dependent variable and one or more independent variables</w:t>
      </w:r>
      <w:r w:rsidR="008018DB">
        <w:t>.</w:t>
      </w:r>
      <w:r>
        <w:t xml:space="preserve">  </w:t>
      </w:r>
      <w:r w:rsidR="008018DB">
        <w:t xml:space="preserve"> </w:t>
      </w:r>
      <w:r>
        <w:t>The equation below shows an MLR with two independent variables:</w:t>
      </w:r>
    </w:p>
    <w:p w14:paraId="2A13311E" w14:textId="139139A2"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fldSimple w:instr=" SEQ MTEqn \c \* Arabic \* MERGEFORMAT ">
        <w:r w:rsidR="00400EA9">
          <w:rPr>
            <w:noProof/>
          </w:rPr>
          <w:instrText>2</w:instrText>
        </w:r>
      </w:fldSimple>
      <w:r w:rsidR="00AD4AA2">
        <w:instrText>)</w:instrText>
      </w:r>
      <w:r w:rsidR="00AD4AA2">
        <w:fldChar w:fldCharType="end"/>
      </w:r>
    </w:p>
    <w:p w14:paraId="1C6E98D7" w14:textId="3FEE8B0D" w:rsidR="002A145E" w:rsidRDefault="006E5F84" w:rsidP="006C0E9D">
      <w:pPr>
        <w:pStyle w:val="BodyText"/>
      </w:pPr>
      <w:r>
        <w:t xml:space="preserve">In the case of load forecasting, </w:t>
      </w:r>
      <w:r w:rsidR="00BA3301" w:rsidRPr="006143C7">
        <w:rPr>
          <w:noProof/>
          <w:position w:val="-10"/>
        </w:rPr>
        <w:object w:dxaOrig="220" w:dyaOrig="260" w14:anchorId="41417B01">
          <v:shape id="_x0000_i1031" type="#_x0000_t75" alt="" style="width:11.15pt;height:12.85pt;mso-width-percent:0;mso-height-percent:0;mso-width-percent:0;mso-height-percent:0" o:ole="">
            <v:imagedata r:id="rId16" o:title=""/>
          </v:shape>
          <o:OLEObject Type="Embed" ProgID="Equation.DSMT4" ShapeID="_x0000_i1031" DrawAspect="Content" ObjectID="_1686061246" r:id="rId17"/>
        </w:object>
      </w:r>
      <w:r w:rsidR="00AD4AA2">
        <w:t xml:space="preserve"> is the </w:t>
      </w:r>
      <w:r>
        <w:t>load</w:t>
      </w:r>
      <w:r w:rsidR="00AD4AA2">
        <w:t xml:space="preserve">, </w:t>
      </w:r>
      <w:r w:rsidR="00BA3301" w:rsidRPr="006143C7">
        <w:rPr>
          <w:noProof/>
          <w:position w:val="-12"/>
        </w:rPr>
        <w:object w:dxaOrig="240" w:dyaOrig="360" w14:anchorId="5FFCBF8A">
          <v:shape id="_x0000_i1030" type="#_x0000_t75" alt="" style="width:12pt;height:18.2pt;mso-width-percent:0;mso-height-percent:0;mso-width-percent:0;mso-height-percent:0" o:ole="">
            <v:imagedata r:id="rId18" o:title=""/>
          </v:shape>
          <o:OLEObject Type="Embed" ProgID="Equation.DSMT4" ShapeID="_x0000_i1030" DrawAspect="Content" ObjectID="_1686061247" r:id="rId19"/>
        </w:object>
      </w:r>
      <w:r w:rsidR="00AD4AA2">
        <w:t xml:space="preserve">and </w:t>
      </w:r>
      <w:r w:rsidR="00BA3301" w:rsidRPr="006143C7">
        <w:rPr>
          <w:noProof/>
          <w:position w:val="-12"/>
        </w:rPr>
        <w:object w:dxaOrig="260" w:dyaOrig="360" w14:anchorId="44A30C0A">
          <v:shape id="_x0000_i1029" type="#_x0000_t75" alt="" style="width:12.85pt;height:18.2pt;mso-width-percent:0;mso-height-percent:0;mso-width-percent:0;mso-height-percent:0" o:ole="">
            <v:imagedata r:id="rId20" o:title=""/>
          </v:shape>
          <o:OLEObject Type="Embed" ProgID="Equation.DSMT4" ShapeID="_x0000_i1029" DrawAspect="Content" ObjectID="_1686061248" r:id="rId21"/>
        </w:object>
      </w:r>
      <w:r w:rsidR="00AD4AA2">
        <w:t xml:space="preserve"> are independent variables</w:t>
      </w:r>
      <w:r>
        <w:t xml:space="preserve"> such as temperature and time-of-day</w:t>
      </w:r>
      <w:r w:rsidR="00AD4AA2">
        <w:t xml:space="preserve">, </w:t>
      </w:r>
      <w:r w:rsidR="00BA3301" w:rsidRPr="00A40178">
        <w:rPr>
          <w:noProof/>
          <w:position w:val="-10"/>
        </w:rPr>
        <w:object w:dxaOrig="240" w:dyaOrig="320" w14:anchorId="442A0FD5">
          <v:shape id="_x0000_i1028" type="#_x0000_t75" alt="" style="width:12pt;height:16.15pt;mso-width-percent:0;mso-height-percent:0;mso-width-percent:0;mso-height-percent:0" o:ole="">
            <v:imagedata r:id="rId22" o:title=""/>
          </v:shape>
          <o:OLEObject Type="Embed" ProgID="Equation.DSMT4" ShapeID="_x0000_i1028" DrawAspect="Content" ObjectID="_1686061249" r:id="rId23"/>
        </w:object>
      </w:r>
      <w:r w:rsidR="00AD4AA2">
        <w:t xml:space="preserve">s are </w:t>
      </w:r>
      <w:r w:rsidR="008018DB">
        <w:t>coefficients</w:t>
      </w:r>
      <w:r w:rsidR="00AD4AA2">
        <w:t xml:space="preserve"> estimated, and </w:t>
      </w:r>
      <w:r w:rsidR="00BA3301" w:rsidRPr="00A40178">
        <w:rPr>
          <w:noProof/>
          <w:position w:val="-6"/>
        </w:rPr>
        <w:object w:dxaOrig="180" w:dyaOrig="220" w14:anchorId="73668416">
          <v:shape id="_x0000_i1027" type="#_x0000_t75" alt="" style="width:9.1pt;height:11.15pt;mso-width-percent:0;mso-height-percent:0;mso-width-percent:0;mso-height-percent:0" o:ole="">
            <v:imagedata r:id="rId24" o:title=""/>
          </v:shape>
          <o:OLEObject Type="Embed" ProgID="Equation.DSMT4" ShapeID="_x0000_i1027" DrawAspect="Content" ObjectID="_1686061250" r:id="rId25"/>
        </w:object>
      </w:r>
      <w:r w:rsidR="00AD4AA2">
        <w:t xml:space="preserve">is </w:t>
      </w:r>
      <w:r w:rsidR="008018DB">
        <w:t>an</w:t>
      </w:r>
      <w:r w:rsidR="00AD4AA2">
        <w:t xml:space="preserve"> error</w:t>
      </w:r>
      <w:r w:rsidR="008018DB">
        <w:t xml:space="preserve"> term</w:t>
      </w:r>
      <w:r w:rsidR="00AD4AA2">
        <w:t xml:space="preserve">. The error </w:t>
      </w:r>
      <w:r w:rsidR="00AD4AA2">
        <w:lastRenderedPageBreak/>
        <w:t xml:space="preserve">term </w:t>
      </w:r>
      <w:r w:rsidR="00BA3301" w:rsidRPr="00A40178">
        <w:rPr>
          <w:noProof/>
          <w:position w:val="-6"/>
        </w:rPr>
        <w:object w:dxaOrig="180" w:dyaOrig="220" w14:anchorId="2A8DE06A">
          <v:shape id="_x0000_i1026" type="#_x0000_t75" alt="" style="width:9.1pt;height:11.15pt;mso-width-percent:0;mso-height-percent:0;mso-width-percent:0;mso-height-percent:0" o:ole="">
            <v:imagedata r:id="rId24" o:title=""/>
          </v:shape>
          <o:OLEObject Type="Embed" ProgID="Equation.DSMT4" ShapeID="_x0000_i1026" DrawAspect="Content" ObjectID="_1686061251" r:id="rId26"/>
        </w:object>
      </w:r>
      <w:r w:rsidR="00AD4AA2">
        <w:t xml:space="preserve"> </w:t>
      </w:r>
      <w:r w:rsidR="00F95416" w:rsidRPr="00F95416">
        <w:t>has a mean of zero and a constant variance</w:t>
      </w:r>
      <w:r w:rsidR="008F421B">
        <w:t xml:space="preserve"> </w:t>
      </w:r>
      <w:r w:rsidR="008F421B">
        <w:fldChar w:fldCharType="begin" w:fldLock="1"/>
      </w:r>
      <w:r w:rsidR="008F421B">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[13]","plainTextFormattedCitation":"[13]"},"properties":{"noteIndex":0},"schema":"https://github.com/citation-style-language/schema/raw/master/csl-citation.json"}</w:instrText>
      </w:r>
      <w:r w:rsidR="008F421B">
        <w:fldChar w:fldCharType="separate"/>
      </w:r>
      <w:r w:rsidR="008F421B" w:rsidRPr="008F421B">
        <w:rPr>
          <w:noProof/>
        </w:rPr>
        <w:t>[13]</w:t>
      </w:r>
      <w:r w:rsidR="008F421B">
        <w:fldChar w:fldCharType="end"/>
      </w:r>
      <w:r w:rsidR="00AD4AA2">
        <w:t xml:space="preserve">.  MLR models are fitted such that the sum-of-squares of differences of actual and forecasted values are </w:t>
      </w:r>
      <w:r w:rsidR="008018DB">
        <w:t>minimized</w:t>
      </w:r>
      <w:r w:rsidR="00AD4AA2">
        <w:t xml:space="preserve">. </w:t>
      </w:r>
    </w:p>
    <w:p w14:paraId="70A11D43" w14:textId="54261F79" w:rsidR="00AD4AA2" w:rsidRDefault="00C452E7" w:rsidP="00066792">
      <w:pPr>
        <w:pStyle w:val="BodyText"/>
        <w:ind w:firstLine="288"/>
      </w:pPr>
      <w:commentRangeStart w:id="117"/>
      <w:commentRangeStart w:id="118"/>
      <w:r w:rsidRPr="00C452E7">
        <w:t>The accuracy of MLRs is m</w:t>
      </w:r>
      <w:r w:rsidR="00DA3ECA">
        <w:t>ain</w:t>
      </w:r>
      <w:r w:rsidRPr="00C452E7">
        <w:t xml:space="preserve">ly </w:t>
      </w:r>
      <w:r w:rsidR="00DA3ECA">
        <w:t>dependent on</w:t>
      </w:r>
      <w:r w:rsidRPr="00C452E7">
        <w:t xml:space="preserve"> the relationships between the data and the independent variables that have been included. Adding more relevant independent variables usually increases predicting accuracy, but it eventually reaches a threshold where the increase is minimal.</w:t>
      </w:r>
      <w:r w:rsidR="0000306B">
        <w:t xml:space="preserve"> Furthermore,</w:t>
      </w:r>
      <w:r w:rsidRPr="00C452E7">
        <w:t xml:space="preserve"> MLRs have a restriction in that, while they may simulate non-linear relationships, they cannot do so without explicit user specification</w:t>
      </w:r>
      <w:r>
        <w:t xml:space="preserve"> </w:t>
      </w:r>
      <w:r>
        <w:fldChar w:fldCharType="begin" w:fldLock="1"/>
      </w:r>
      <w:r w:rsidR="00B93CB8">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[42]","plainTextFormattedCitation":"[42]","previouslyFormattedCitation":"[42]"},"properties":{"noteIndex":0},"schema":"https://github.com/citation-style-language/schema/raw/master/csl-citation.json"}</w:instrText>
      </w:r>
      <w:r>
        <w:fldChar w:fldCharType="separate"/>
      </w:r>
      <w:r w:rsidR="002204B6" w:rsidRPr="002204B6">
        <w:rPr>
          <w:noProof/>
        </w:rPr>
        <w:t>[42]</w:t>
      </w:r>
      <w:r>
        <w:fldChar w:fldCharType="end"/>
      </w:r>
      <w:r w:rsidRPr="00C452E7">
        <w:t>.  </w:t>
      </w:r>
      <w:r w:rsidR="00355E12">
        <w:t>Also, MLRs</w:t>
      </w:r>
      <w:r>
        <w:t xml:space="preserve"> </w:t>
      </w:r>
      <w:r w:rsidR="00355E12">
        <w:t>cannot</w:t>
      </w:r>
      <w:r w:rsidRPr="00C452E7">
        <w:t xml:space="preserve"> intelligently learn and adapt to unexpected changes in data caused by new</w:t>
      </w:r>
      <w:r>
        <w:t>er</w:t>
      </w:r>
      <w:r w:rsidRPr="00C452E7">
        <w:t xml:space="preserve"> factors</w:t>
      </w:r>
      <w:commentRangeEnd w:id="117"/>
      <w:r w:rsidR="00481240">
        <w:rPr>
          <w:rStyle w:val="CommentReference"/>
        </w:rPr>
        <w:commentReference w:id="117"/>
      </w:r>
      <w:commentRangeEnd w:id="118"/>
      <w:r w:rsidR="000074F5">
        <w:rPr>
          <w:rStyle w:val="CommentReference"/>
        </w:rPr>
        <w:commentReference w:id="118"/>
      </w:r>
      <w:r w:rsidRPr="00C452E7">
        <w:t>.</w:t>
      </w:r>
      <w:r w:rsidRPr="00C452E7" w:rsidDel="00C452E7">
        <w:rPr>
          <w:highlight w:val="yellow"/>
        </w:rPr>
        <w:t xml:space="preserve"> </w:t>
      </w:r>
    </w:p>
    <w:p w14:paraId="6B30C007" w14:textId="28DE6381" w:rsidR="009B19B7" w:rsidRDefault="008F2941" w:rsidP="008F2941">
      <w:pPr>
        <w:pStyle w:val="Heading3"/>
      </w:pPr>
      <w:bookmarkStart w:id="119" w:name="_Toc69470496"/>
      <w:bookmarkStart w:id="120" w:name="_Toc69470951"/>
      <w:bookmarkStart w:id="121" w:name="_Toc73969383"/>
      <w:r>
        <w:t>Auto</w:t>
      </w:r>
      <w:r w:rsidR="0004030A">
        <w:t>-</w:t>
      </w:r>
      <w:r>
        <w:t>Regressive Integrated Moving Average with Exogenous Variables</w:t>
      </w:r>
      <w:bookmarkEnd w:id="119"/>
      <w:bookmarkEnd w:id="120"/>
      <w:bookmarkEnd w:id="121"/>
    </w:p>
    <w:p w14:paraId="769C15F7" w14:textId="66C42D70" w:rsidR="004E2522" w:rsidRPr="004E2522" w:rsidRDefault="004E2522" w:rsidP="004E2522">
      <w:pPr>
        <w:pStyle w:val="BodyText"/>
        <w:ind w:firstLine="288"/>
      </w:pPr>
      <w:r>
        <w:t xml:space="preserve">A lag feature is a fancy phrase for a variable that holds data from earlier time steps. The lag operator moves a time series so that the </w:t>
      </w:r>
      <w:r w:rsidR="0000306B">
        <w:t>“</w:t>
      </w:r>
      <w:r>
        <w:t>lagged</w:t>
      </w:r>
      <w:r w:rsidR="0000306B">
        <w:t>”</w:t>
      </w:r>
      <w:r>
        <w:t xml:space="preserve"> values match the actual time series. Lags are </w:t>
      </w:r>
      <w:r w:rsidR="0000306B">
        <w:t>essential</w:t>
      </w:r>
      <w:r>
        <w:t xml:space="preserve"> in time series research because of a phenomenon known as autocorrelation, which is the tendency for values within a time series to </w:t>
      </w:r>
      <w:r w:rsidR="0000306B">
        <w:t>relate to</w:t>
      </w:r>
      <w:r>
        <w:t xml:space="preserve"> prior copies of itself. One advantage of autocorrelation is that it allows us to discover patterns within time series, which aids in determining seasonality, or the tendency for patterns to repeat at regular intervals. For example, if </w:t>
      </w:r>
      <w:r w:rsidR="0000306B">
        <w:t>we</w:t>
      </w:r>
      <w:r>
        <w:t xml:space="preserve"> want to anticipate the average demand for today t, </w:t>
      </w:r>
      <w:r w:rsidR="0000306B">
        <w:t>we</w:t>
      </w:r>
      <w:r>
        <w:t xml:space="preserve"> can utilize the demand from yesterday t-1 as a feature; this will be a lag of 1. However, </w:t>
      </w:r>
      <w:r w:rsidR="0000306B">
        <w:t>we</w:t>
      </w:r>
      <w:r>
        <w:t xml:space="preserve"> could use a lag of 7 to model today</w:t>
      </w:r>
      <w:r w:rsidR="0000306B">
        <w:t>’</w:t>
      </w:r>
      <w:r>
        <w:t xml:space="preserve">s average demand using </w:t>
      </w:r>
      <w:r w:rsidR="0000306B">
        <w:t>seven</w:t>
      </w:r>
      <w:r>
        <w:t xml:space="preserve"> days ago as a feature.</w:t>
      </w:r>
    </w:p>
    <w:p w14:paraId="033315E9" w14:textId="266F6586" w:rsidR="00F63745" w:rsidRDefault="00AD5EE2" w:rsidP="004E2522">
      <w:pPr>
        <w:pStyle w:val="BodyText"/>
        <w:ind w:firstLine="288"/>
      </w:pPr>
      <w:r>
        <w:t xml:space="preserve">The </w:t>
      </w:r>
      <w:r w:rsidR="00DC5A61">
        <w:t xml:space="preserve">Auto-regressive </w:t>
      </w:r>
      <w:r>
        <w:t xml:space="preserve">Integrated Moving Average with Exogenous Variables (ARIMAX) is another statistical forecaster use in load forecasting </w:t>
      </w:r>
      <w:r w:rsidR="00D36F17">
        <w:fldChar w:fldCharType="begin" w:fldLock="1"/>
      </w:r>
      <w:r w:rsidR="00B93CB8">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Model","type":"article-journal"},"uris":["http://www.mendeley.com/documents/?uuid=dd21ee56-5050-4bc5-9da8-a751a1e00213"]}],"mendeley":{"formattedCitation":"[43], [44]","plainTextFormattedCitation":"[43], [44]","previouslyFormattedCitation":"[43], [44]"},"properties":{"noteIndex":0},"schema":"https://github.com/citation-style-language/schema/raw/master/csl-citation.json"}</w:instrText>
      </w:r>
      <w:r w:rsidR="00D36F17">
        <w:fldChar w:fldCharType="separate"/>
      </w:r>
      <w:r w:rsidR="002204B6" w:rsidRPr="002204B6">
        <w:rPr>
          <w:noProof/>
        </w:rPr>
        <w:t>[43], [44]</w:t>
      </w:r>
      <w:r w:rsidR="00D36F17">
        <w:fldChar w:fldCharType="end"/>
      </w:r>
      <w:r>
        <w:t>.  Auto-regressive (AR) mode</w:t>
      </w:r>
      <w:r w:rsidR="000D0CCA">
        <w:t>l</w:t>
      </w:r>
      <w:r>
        <w:t>ling is similar to linear regression mode</w:t>
      </w:r>
      <w:r w:rsidR="000D0CCA">
        <w:t>l</w:t>
      </w:r>
      <w:r>
        <w:t>ling but use</w:t>
      </w:r>
      <w:r w:rsidR="005C1197">
        <w:t>s</w:t>
      </w:r>
      <w:r>
        <w:t xml:space="preserve"> past values (lag</w:t>
      </w:r>
      <w:r w:rsidR="00244B88">
        <w:t>ged</w:t>
      </w:r>
      <w:r>
        <w:t xml:space="preserve"> values) as predictors.  The ARIMAX does this</w:t>
      </w:r>
      <w:r w:rsidR="006C0E9D">
        <w:t xml:space="preserve"> </w:t>
      </w:r>
      <w:r w:rsidR="004E2522">
        <w:t>and</w:t>
      </w:r>
      <w:r w:rsidR="006C284A">
        <w:t xml:space="preserve"> </w:t>
      </w:r>
      <w:r>
        <w:t xml:space="preserve">includes past </w:t>
      </w:r>
      <w:r w:rsidR="00244B88">
        <w:t xml:space="preserve">forecast </w:t>
      </w:r>
      <w:r>
        <w:t xml:space="preserve">error terms </w:t>
      </w:r>
      <w:r w:rsidR="00244B88">
        <w:t xml:space="preserve">(lagged errors) </w:t>
      </w:r>
      <w:r>
        <w:t xml:space="preserve">as predictors by </w:t>
      </w:r>
      <w:r>
        <w:lastRenderedPageBreak/>
        <w:t>combin</w:t>
      </w:r>
      <w:r w:rsidR="004E2522">
        <w:t>in</w:t>
      </w:r>
      <w:r>
        <w:t>g AR</w:t>
      </w:r>
      <w:r w:rsidR="00244B88">
        <w:t xml:space="preserve"> with a moving average (MA) model.  </w:t>
      </w:r>
      <w:r w:rsidR="00CB4DB4">
        <w:t xml:space="preserve">For load forecasting, exogenous variables such as </w:t>
      </w:r>
      <w:commentRangeStart w:id="122"/>
      <w:commentRangeStart w:id="123"/>
      <w:r w:rsidR="00CB4DB4">
        <w:t xml:space="preserve">temperature, day-of-the-week, etc., are often included in the model to improve performance, yielding the ARIMAX </w:t>
      </w:r>
      <w:r w:rsidR="00CB4DB4">
        <w:fldChar w:fldCharType="begin" w:fldLock="1"/>
      </w:r>
      <w:r w:rsidR="00CB4DB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[48]","plainTextFormattedCitation":"[48]","previouslyFormattedCitation":"[48]"},"properties":{"noteIndex":0},"schema":"https://github.com/citation-style-language/schema/raw/master/csl-citation.json"}</w:instrText>
      </w:r>
      <w:r w:rsidR="00CB4DB4">
        <w:fldChar w:fldCharType="separate"/>
      </w:r>
      <w:r w:rsidR="00CB4DB4" w:rsidRPr="002204B6">
        <w:rPr>
          <w:noProof/>
        </w:rPr>
        <w:t>[48]</w:t>
      </w:r>
      <w:r w:rsidR="00CB4DB4">
        <w:fldChar w:fldCharType="end"/>
      </w:r>
      <w:commentRangeEnd w:id="122"/>
      <w:r w:rsidR="00CB4DB4">
        <w:rPr>
          <w:rStyle w:val="CommentReference"/>
        </w:rPr>
        <w:commentReference w:id="122"/>
      </w:r>
      <w:commentRangeEnd w:id="123"/>
      <w:r w:rsidR="00F952DC">
        <w:rPr>
          <w:rStyle w:val="CommentReference"/>
        </w:rPr>
        <w:commentReference w:id="123"/>
      </w:r>
      <w:r w:rsidR="00CB4DB4">
        <w:t xml:space="preserve">. </w:t>
      </w:r>
      <w:r w:rsidR="00244B88">
        <w:t xml:space="preserve">The result is an estimate based on a linear combination of weighted lagged values and </w:t>
      </w:r>
      <w:r w:rsidR="00341F14">
        <w:t xml:space="preserve">lagged </w:t>
      </w:r>
      <w:r w:rsidR="00244B88">
        <w:t>errors as delineated in (</w:t>
      </w:r>
      <w:r w:rsidR="00FD557E">
        <w:t>3</w:t>
      </w:r>
      <w:r w:rsidR="00244B88">
        <w:t xml:space="preserve">) </w:t>
      </w:r>
      <w:r w:rsidR="00244B88">
        <w:fldChar w:fldCharType="begin" w:fldLock="1"/>
      </w:r>
      <w:r w:rsidR="00B93CB8">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[45]","plainTextFormattedCitation":"[45]","previouslyFormattedCitation":"[45]"},"properties":{"noteIndex":0},"schema":"https://github.com/citation-style-language/schema/raw/master/csl-citation.json"}</w:instrText>
      </w:r>
      <w:r w:rsidR="00244B88">
        <w:fldChar w:fldCharType="separate"/>
      </w:r>
      <w:r w:rsidR="002204B6" w:rsidRPr="002204B6">
        <w:rPr>
          <w:noProof/>
        </w:rPr>
        <w:t>[45]</w:t>
      </w:r>
      <w:r w:rsidR="00244B88">
        <w:fldChar w:fldCharType="end"/>
      </w:r>
      <w:r w:rsidR="00244B88">
        <w:t xml:space="preserve">: </w:t>
      </w:r>
    </w:p>
    <w:p w14:paraId="59DC31A2" w14:textId="455CB6BF" w:rsidR="00F63745" w:rsidRDefault="00F63745" w:rsidP="006C0E9D">
      <w:pPr>
        <w:pStyle w:val="MTDisplayEquation"/>
        <w:ind w:firstLine="900"/>
      </w:pPr>
      <w:r>
        <w:tab/>
      </w:r>
      <w:commentRangeStart w:id="124"/>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w:commentRangeEnd w:id="124"/>
        <m:r>
          <m:rPr>
            <m:sty m:val="p"/>
          </m:rPr>
          <w:rPr>
            <w:rStyle w:val="CommentReference"/>
            <w:rFonts w:ascii="Calibri" w:eastAsia="Times New Roman" w:hAnsi="Calibri"/>
            <w:lang w:val="en-CA" w:eastAsia="en-CA"/>
          </w:rPr>
          <w:commentReference w:id="124"/>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00EA9">
          <w:rPr>
            <w:noProof/>
          </w:rPr>
          <w:instrText>3</w:instrText>
        </w:r>
      </w:fldSimple>
      <w:r>
        <w:instrText>)</w:instrText>
      </w:r>
      <w:r>
        <w:fldChar w:fldCharType="end"/>
      </w:r>
    </w:p>
    <w:p w14:paraId="582CDA64" w14:textId="7D3D43AF" w:rsidR="00F26D2F" w:rsidRDefault="006C284A" w:rsidP="00F26D2F">
      <w:pPr>
        <w:pStyle w:val="BodyText"/>
      </w:pPr>
      <w:r>
        <w:t>H</w:t>
      </w:r>
      <w:r w:rsidR="00F63745">
        <w:t>ere</w:t>
      </w:r>
      <w:r w:rsidR="00244B88">
        <w:t xml:space="preserve"> </w:t>
      </w:r>
      <w:r w:rsidR="00BA3301" w:rsidRPr="00654149">
        <w:rPr>
          <w:noProof/>
          <w:position w:val="-6"/>
        </w:rPr>
        <w:object w:dxaOrig="240" w:dyaOrig="220" w14:anchorId="101D4EEB">
          <v:shape id="_x0000_i1025" type="#_x0000_t75" alt="" style="width:12pt;height:11.15pt;mso-width-percent:0;mso-height-percent:0;mso-width-percent:0;mso-height-percent:0" o:ole="">
            <v:imagedata r:id="rId27" o:title=""/>
          </v:shape>
          <o:OLEObject Type="Embed" ProgID="Equation.DSMT4" ShapeID="_x0000_i1025" DrawAspect="Content" ObjectID="_1686061252" r:id="rId28"/>
        </w:object>
      </w:r>
      <w:r w:rsidR="00244B88">
        <w:t xml:space="preserve"> </w:t>
      </w:r>
      <w:r w:rsidR="005C1197">
        <w:t xml:space="preserve">is estimated to account for the average change between consecutive observations,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rsidR="00F63745">
        <w:t xml:space="preserve"> is the </w:t>
      </w:r>
      <w:r w:rsidR="005C1197">
        <w:t>n</w:t>
      </w:r>
      <w:r w:rsidR="005C1197" w:rsidRPr="006C0E9D">
        <w:rPr>
          <w:vertAlign w:val="superscript"/>
        </w:rPr>
        <w:t>th</w:t>
      </w:r>
      <w:r w:rsidR="005C1197">
        <w:t xml:space="preserve"> </w:t>
      </w:r>
      <w:r w:rsidR="00244B88">
        <w:t xml:space="preserve"> </w:t>
      </w:r>
      <w:r w:rsidR="00F63745">
        <w:t>lag</w:t>
      </w:r>
      <w:r w:rsidR="005C1197">
        <w:t xml:space="preserve"> value</w:t>
      </w:r>
      <w:r w:rsidR="00F63745">
        <w:t xml:space="preserve"> of the time series</w:t>
      </w:r>
      <w:commentRangeStart w:id="125"/>
      <w:commentRangeStart w:id="126"/>
      <w:r w:rsidR="00F63745">
        <w:t>,</w:t>
      </w:r>
      <w:r w:rsidR="005C1197">
        <w:t xml:space="preserve">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rsidR="005C1197">
        <w:t xml:space="preserve"> is the n</w:t>
      </w:r>
      <w:r w:rsidR="005C1197" w:rsidRPr="00BE7E05">
        <w:rPr>
          <w:vertAlign w:val="superscript"/>
        </w:rPr>
        <w:t>th</w:t>
      </w:r>
      <w:r w:rsidR="005C1197">
        <w:t xml:space="preserve">  lag error of the time series, and  </w:t>
      </w:r>
      <w:r w:rsidR="00F63745">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5C1197">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F63745">
        <w:t xml:space="preserve"> </w:t>
      </w:r>
      <w:r w:rsidR="005C1197">
        <w:t>are n</w:t>
      </w:r>
      <w:r w:rsidR="005C1197" w:rsidRPr="006C0E9D">
        <w:rPr>
          <w:vertAlign w:val="superscript"/>
        </w:rPr>
        <w:t>th</w:t>
      </w:r>
      <w:r w:rsidR="005C1197">
        <w:t xml:space="preserve"> </w:t>
      </w:r>
      <w:r w:rsidR="00F63745">
        <w:t>coefficient</w:t>
      </w:r>
      <w:r w:rsidR="005C1197">
        <w:t>s</w:t>
      </w:r>
      <w:r w:rsidR="00F63745">
        <w:t xml:space="preserve"> </w:t>
      </w:r>
      <w:commentRangeEnd w:id="125"/>
      <w:r w:rsidR="00CF644F">
        <w:rPr>
          <w:rStyle w:val="CommentReference"/>
        </w:rPr>
        <w:commentReference w:id="125"/>
      </w:r>
      <w:commentRangeEnd w:id="126"/>
      <w:r w:rsidR="0074600E">
        <w:rPr>
          <w:rStyle w:val="CommentReference"/>
        </w:rPr>
        <w:commentReference w:id="126"/>
      </w:r>
      <w:r w:rsidR="00F63745">
        <w:t xml:space="preserve">of </w:t>
      </w:r>
      <w:r w:rsidR="00244B88">
        <w:t>that lag</w:t>
      </w:r>
      <w:r w:rsidR="005C1197">
        <w:t xml:space="preserve"> term</w:t>
      </w:r>
      <w:r w:rsidR="00244B88">
        <w:t xml:space="preserve"> </w:t>
      </w:r>
      <w:r w:rsidR="00F63745">
        <w:t>estimated by the model</w:t>
      </w:r>
      <w:r w:rsidR="00586E08">
        <w:t xml:space="preserve"> to minimize the error</w:t>
      </w:r>
      <w:r w:rsidR="00F63745">
        <w:t xml:space="preserve">. </w:t>
      </w:r>
      <w:r w:rsidR="005C1197">
        <w:t xml:space="preserve">  Other parameters in the model include the AR order,</w:t>
      </w:r>
      <w:r w:rsidR="007002F2">
        <w:t xml:space="preserve"> </w:t>
      </w:r>
      <w:r w:rsidR="007002F2" w:rsidRPr="006C0E9D">
        <w:rPr>
          <w:i/>
          <w:iCs/>
        </w:rPr>
        <w:t>p</w:t>
      </w:r>
      <w:r w:rsidR="007002F2">
        <w:t xml:space="preserve">, </w:t>
      </w:r>
      <w:r w:rsidR="005C1197">
        <w:t>the MA order,</w:t>
      </w:r>
      <w:r w:rsidR="007002F2">
        <w:t xml:space="preserve"> </w:t>
      </w:r>
      <w:r w:rsidR="00363F2C" w:rsidRPr="006C0E9D">
        <w:rPr>
          <w:i/>
          <w:iCs/>
        </w:rPr>
        <w:t>q</w:t>
      </w:r>
      <w:r w:rsidR="00363F2C">
        <w:t>, and</w:t>
      </w:r>
      <w:r w:rsidR="005C1197">
        <w:t xml:space="preserve"> </w:t>
      </w:r>
      <w:r w:rsidR="007002F2">
        <w:t xml:space="preserve">the differencing order, </w:t>
      </w:r>
      <w:r w:rsidR="005C1197" w:rsidRPr="006C0E9D">
        <w:rPr>
          <w:i/>
          <w:iCs/>
        </w:rPr>
        <w:t>d</w:t>
      </w:r>
      <w:r w:rsidR="007002F2">
        <w:rPr>
          <w:i/>
          <w:iCs/>
        </w:rPr>
        <w:t xml:space="preserve">.  </w:t>
      </w:r>
      <w:r w:rsidR="007002F2">
        <w:t xml:space="preserve"> Differencing is required since linear regression models work better when applied to stationary signals </w:t>
      </w:r>
      <w:r w:rsidR="007002F2">
        <w:fldChar w:fldCharType="begin" w:fldLock="1"/>
      </w:r>
      <w:r w:rsidR="00B93CB8">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[46]","plainTextFormattedCitation":"[46]","previouslyFormattedCitation":"[46]"},"properties":{"noteIndex":0},"schema":"https://github.com/citation-style-language/schema/raw/master/csl-citation.json"}</w:instrText>
      </w:r>
      <w:r w:rsidR="007002F2">
        <w:fldChar w:fldCharType="separate"/>
      </w:r>
      <w:r w:rsidR="002204B6" w:rsidRPr="002204B6">
        <w:rPr>
          <w:noProof/>
        </w:rPr>
        <w:t>[46]</w:t>
      </w:r>
      <w:r w:rsidR="007002F2">
        <w:fldChar w:fldCharType="end"/>
      </w:r>
      <w:r w:rsidR="007002F2">
        <w:t xml:space="preserve">, </w:t>
      </w:r>
      <w:r w:rsidR="007002F2">
        <w:fldChar w:fldCharType="begin" w:fldLock="1"/>
      </w:r>
      <w:r w:rsidR="00B93CB8">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[47]","plainTextFormattedCitation":"[47]","previouslyFormattedCitation":"[47]"},"properties":{"noteIndex":0},"schema":"https://github.com/citation-style-language/schema/raw/master/csl-citation.json"}</w:instrText>
      </w:r>
      <w:r w:rsidR="007002F2">
        <w:fldChar w:fldCharType="separate"/>
      </w:r>
      <w:r w:rsidR="002204B6" w:rsidRPr="002204B6">
        <w:rPr>
          <w:noProof/>
        </w:rPr>
        <w:t>[47]</w:t>
      </w:r>
      <w:r w:rsidR="007002F2">
        <w:fldChar w:fldCharType="end"/>
      </w:r>
      <w:r w:rsidR="007002F2" w:rsidRPr="002609B6">
        <w:t>.</w:t>
      </w:r>
      <w:r w:rsidR="007002F2">
        <w:t xml:space="preserve">  </w:t>
      </w:r>
      <w:r w:rsidR="00F26D2F" w:rsidRPr="00FC7C97">
        <w:rPr>
          <w:highlight w:val="yellow"/>
        </w:rPr>
        <w:t>[ad</w:t>
      </w:r>
      <w:r w:rsidR="00F26D2F">
        <w:rPr>
          <w:highlight w:val="yellow"/>
        </w:rPr>
        <w:t>d</w:t>
      </w:r>
      <w:r w:rsidR="00F26D2F" w:rsidRPr="00FC7C97">
        <w:rPr>
          <w:highlight w:val="yellow"/>
        </w:rPr>
        <w:t xml:space="preserve"> a statement about what kind of accuracies we can expect]</w:t>
      </w:r>
    </w:p>
    <w:p w14:paraId="63970A60" w14:textId="5C04BB73" w:rsidR="00EF221D" w:rsidRDefault="002D61E1" w:rsidP="00EF221D">
      <w:pPr>
        <w:pStyle w:val="Heading3"/>
      </w:pPr>
      <w:bookmarkStart w:id="127" w:name="_Toc69470498"/>
      <w:bookmarkStart w:id="128" w:name="_Toc69470953"/>
      <w:bookmarkStart w:id="129" w:name="_Toc73969384"/>
      <w:r>
        <w:t>Artificial Neural Network Short Term Load Forecaster</w:t>
      </w:r>
      <w:r w:rsidR="00FE00F7">
        <w:t xml:space="preserve"> – Generation Three</w:t>
      </w:r>
      <w:bookmarkEnd w:id="127"/>
      <w:bookmarkEnd w:id="128"/>
      <w:bookmarkEnd w:id="129"/>
    </w:p>
    <w:p w14:paraId="2A4A039A" w14:textId="119AA898" w:rsidR="001F09BF" w:rsidRDefault="006C284A" w:rsidP="001F09BF">
      <w:pPr>
        <w:pStyle w:val="BodyText"/>
        <w:ind w:firstLine="288"/>
      </w:pPr>
      <w:r>
        <w:rPr>
          <w:noProof/>
        </w:rPr>
        <w:drawing>
          <wp:anchor distT="0" distB="0" distL="114300" distR="114300" simplePos="0" relativeHeight="251657728" behindDoc="0" locked="0" layoutInCell="1" allowOverlap="1" wp14:anchorId="6477320F" wp14:editId="434521E6">
            <wp:simplePos x="0" y="0"/>
            <wp:positionH relativeFrom="column">
              <wp:posOffset>1390651</wp:posOffset>
            </wp:positionH>
            <wp:positionV relativeFrom="paragraph">
              <wp:posOffset>1899919</wp:posOffset>
            </wp:positionV>
            <wp:extent cx="3163446" cy="227326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9" cstate="print">
                      <a:extLst>
                        <a:ext uri="{28A0092B-C50C-407E-A947-70E740481C1C}">
                          <a14:useLocalDpi xmlns:a14="http://schemas.microsoft.com/office/drawing/2010/main" val="0"/>
                        </a:ext>
                      </a:extLst>
                    </a:blip>
                    <a:srcRect t="4977" r="2084"/>
                    <a:stretch/>
                  </pic:blipFill>
                  <pic:spPr bwMode="auto">
                    <a:xfrm>
                      <a:off x="0" y="0"/>
                      <a:ext cx="3174878" cy="22814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262">
        <w:t xml:space="preserve">One of the most popular ML-based load forecasters is the ANNSTLF </w:t>
      </w:r>
      <w:r w:rsidR="00A47262">
        <w:fldChar w:fldCharType="begin" w:fldLock="1"/>
      </w:r>
      <w:r w:rsidR="00B93CB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[29], [41]","plainTextFormattedCitation":"[1], [29], [41]","previouslyFormattedCitation":"[1], [29], [41]"},"properties":{"noteIndex":0},"schema":"https://github.com/citation-style-language/schema/raw/master/csl-citation.json"}</w:instrText>
      </w:r>
      <w:r w:rsidR="00A47262">
        <w:fldChar w:fldCharType="separate"/>
      </w:r>
      <w:r w:rsidR="002204B6" w:rsidRPr="002204B6">
        <w:rPr>
          <w:noProof/>
        </w:rPr>
        <w:t>[1], [29], [41]</w:t>
      </w:r>
      <w:r w:rsidR="00A47262">
        <w:fldChar w:fldCharType="end"/>
      </w:r>
      <w:r w:rsidR="001D7735">
        <w:t xml:space="preserve">.  </w:t>
      </w:r>
      <w:r w:rsidR="00A47262">
        <w:t xml:space="preserve"> </w:t>
      </w:r>
      <w:r w:rsidR="001D7735">
        <w:t>The configuration of this load forecaster has undergone a few revisions since it was first proposed</w:t>
      </w:r>
      <w:r w:rsidR="00AE443C">
        <w:t xml:space="preserve"> </w:t>
      </w:r>
      <w:r w:rsidR="00AE443C">
        <w:fldChar w:fldCharType="begin" w:fldLock="1"/>
      </w:r>
      <w:r w:rsidR="00B93CB8">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system","type":"article-journal"},"uris":["http://www.mendeley.com/documents/?uuid=0f7ac4f2-2042-4051-9946-c4523d9c755c"]}],"mendeley":{"formattedCitation":"[49], [50]","plainTextFormattedCitation":"[49], [50]","previouslyFormattedCitation":"[49], [50]"},"properties":{"noteIndex":0},"schema":"https://github.com/citation-style-language/schema/raw/master/csl-citation.json"}</w:instrText>
      </w:r>
      <w:r w:rsidR="00AE443C">
        <w:fldChar w:fldCharType="separate"/>
      </w:r>
      <w:r w:rsidR="002204B6" w:rsidRPr="002204B6">
        <w:rPr>
          <w:noProof/>
        </w:rPr>
        <w:t>[49], [50]</w:t>
      </w:r>
      <w:r w:rsidR="00AE443C">
        <w:fldChar w:fldCharType="end"/>
      </w:r>
      <w:r w:rsidR="001D7735">
        <w:t xml:space="preserve">, and we will implement the </w:t>
      </w:r>
      <w:r w:rsidR="006C0E9D">
        <w:t>third-</w:t>
      </w:r>
      <w:r w:rsidR="001D7735">
        <w:t>generation design</w:t>
      </w:r>
      <w:r>
        <w:t xml:space="preserve"> (G3)</w:t>
      </w:r>
      <w:r w:rsidR="001D7735">
        <w:t xml:space="preserve"> </w:t>
      </w:r>
      <w:r w:rsidR="004170FB">
        <w:fldChar w:fldCharType="begin" w:fldLock="1"/>
      </w:r>
      <w:r w:rsidR="00B93CB8">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[51]"},"properties":{"noteIndex":0},"schema":"https://github.com/citation-style-language/schema/raw/master/csl-citation.json"}</w:instrText>
      </w:r>
      <w:r w:rsidR="004170FB">
        <w:fldChar w:fldCharType="separate"/>
      </w:r>
      <w:r w:rsidR="002204B6" w:rsidRPr="002204B6">
        <w:rPr>
          <w:noProof/>
        </w:rPr>
        <w:t>[51]</w:t>
      </w:r>
      <w:r w:rsidR="004170FB">
        <w:fldChar w:fldCharType="end"/>
      </w:r>
      <w:r w:rsidR="001D581C">
        <w:t xml:space="preserve">, </w:t>
      </w:r>
      <w:r w:rsidR="001D7735">
        <w:t xml:space="preserve"> </w:t>
      </w:r>
      <w:r w:rsidR="00A47262">
        <w:t xml:space="preserve">which uses two shallow multi-layer feed-forward ANNs together with a </w:t>
      </w:r>
      <w:r w:rsidR="00746256">
        <w:t>recursive</w:t>
      </w:r>
      <w:r w:rsidR="00A47262">
        <w:t xml:space="preserve"> least squares (RLS) combiner to predict short-term load. </w:t>
      </w:r>
      <w:r w:rsidR="001F09BF">
        <w:t>The figure below shows the block diagram of the system:</w:t>
      </w:r>
    </w:p>
    <w:p w14:paraId="2CA01D13" w14:textId="232091CD" w:rsidR="002B086F" w:rsidRDefault="002B086F" w:rsidP="006C0E9D">
      <w:pPr>
        <w:pStyle w:val="BodyText"/>
        <w:spacing w:line="240" w:lineRule="auto"/>
        <w:ind w:firstLine="288"/>
        <w:jc w:val="center"/>
      </w:pPr>
    </w:p>
    <w:p w14:paraId="226967BD" w14:textId="110443BA" w:rsidR="002B086F" w:rsidRDefault="002B086F" w:rsidP="006C0E9D">
      <w:pPr>
        <w:pStyle w:val="BodyText"/>
        <w:spacing w:line="240" w:lineRule="auto"/>
        <w:ind w:firstLine="288"/>
        <w:jc w:val="center"/>
      </w:pPr>
    </w:p>
    <w:p w14:paraId="32826B43" w14:textId="25074254" w:rsidR="00CE14A3" w:rsidRDefault="00CE14A3" w:rsidP="002B086F">
      <w:pPr>
        <w:pStyle w:val="BodyText"/>
        <w:spacing w:line="240" w:lineRule="auto"/>
        <w:ind w:firstLine="288"/>
        <w:jc w:val="center"/>
      </w:pPr>
    </w:p>
    <w:p w14:paraId="2288529B" w14:textId="62D5BFBA" w:rsidR="002B086F" w:rsidRDefault="002B086F" w:rsidP="002B086F">
      <w:pPr>
        <w:pStyle w:val="BodyText"/>
        <w:spacing w:line="240" w:lineRule="auto"/>
        <w:ind w:firstLine="288"/>
        <w:jc w:val="center"/>
      </w:pPr>
    </w:p>
    <w:p w14:paraId="3D291DFC" w14:textId="77777777" w:rsidR="002B086F" w:rsidRDefault="002B086F" w:rsidP="006C0E9D">
      <w:pPr>
        <w:pStyle w:val="BodyText"/>
        <w:spacing w:line="240" w:lineRule="auto"/>
        <w:ind w:firstLine="288"/>
        <w:jc w:val="center"/>
      </w:pPr>
    </w:p>
    <w:p w14:paraId="4ECE652A" w14:textId="010B3664" w:rsidR="002B086F" w:rsidRDefault="002B086F" w:rsidP="006C0E9D">
      <w:pPr>
        <w:pStyle w:val="BodyText"/>
        <w:spacing w:line="240" w:lineRule="auto"/>
        <w:ind w:firstLine="288"/>
        <w:jc w:val="center"/>
      </w:pPr>
    </w:p>
    <w:p w14:paraId="26325D17" w14:textId="77777777" w:rsidR="006C284A" w:rsidRDefault="006C284A" w:rsidP="006C0E9D">
      <w:pPr>
        <w:pStyle w:val="BodyText"/>
        <w:spacing w:line="240" w:lineRule="auto"/>
        <w:ind w:firstLine="288"/>
        <w:jc w:val="center"/>
      </w:pPr>
    </w:p>
    <w:p w14:paraId="5EF8EF07" w14:textId="77777777" w:rsidR="002B086F" w:rsidRDefault="002B086F" w:rsidP="00765C78">
      <w:pPr>
        <w:pStyle w:val="BodyText"/>
        <w:ind w:firstLine="288"/>
        <w:jc w:val="center"/>
      </w:pPr>
    </w:p>
    <w:p w14:paraId="31FC0DA5" w14:textId="4A3BC234" w:rsidR="001255E0" w:rsidRDefault="001255E0" w:rsidP="00656C70">
      <w:pPr>
        <w:pStyle w:val="BodyText"/>
        <w:keepNext/>
        <w:ind w:firstLine="288"/>
        <w:jc w:val="center"/>
      </w:pPr>
      <w:bookmarkStart w:id="130" w:name="_Toc70354493"/>
      <w:bookmarkStart w:id="131" w:name="_Ref75444532"/>
      <w:r>
        <w:t xml:space="preserve">Figure </w:t>
      </w:r>
      <w:fldSimple w:instr=" SEQ Figure \* ARABIC ">
        <w:r w:rsidR="00400EA9">
          <w:rPr>
            <w:noProof/>
          </w:rPr>
          <w:t>1</w:t>
        </w:r>
      </w:fldSimple>
      <w:bookmarkEnd w:id="131"/>
      <w:r>
        <w:t xml:space="preserve">:- The Block Diagram of the third generation ANNSTLF </w:t>
      </w:r>
      <w:r>
        <w:fldChar w:fldCharType="begin" w:fldLock="1"/>
      </w:r>
      <w:r w:rsidR="00B93CB8">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[51]","plainTextFormattedCitation":"[51]","previouslyFormattedCitation":"[51]"},"properties":{"noteIndex":0},"schema":"https://github.com/citation-style-language/schema/raw/master/csl-citation.json"}</w:instrText>
      </w:r>
      <w:r>
        <w:fldChar w:fldCharType="separate"/>
      </w:r>
      <w:bookmarkEnd w:id="130"/>
      <w:r w:rsidR="002204B6" w:rsidRPr="002204B6">
        <w:rPr>
          <w:noProof/>
        </w:rPr>
        <w:t>[51]</w:t>
      </w:r>
      <w:r>
        <w:fldChar w:fldCharType="end"/>
      </w:r>
    </w:p>
    <w:p w14:paraId="4C72D591" w14:textId="0F57901B" w:rsidR="004F5FE7" w:rsidRDefault="001D7735" w:rsidP="006C0E9D">
      <w:pPr>
        <w:pStyle w:val="BodyText"/>
      </w:pPr>
      <w:r>
        <w:t xml:space="preserve">Both of the ANN blocks are </w:t>
      </w:r>
      <w:r w:rsidR="00D84B2E">
        <w:t>multi</w:t>
      </w:r>
      <w:r w:rsidR="006143C7">
        <w:t>-</w:t>
      </w:r>
      <w:r w:rsidR="00D84B2E">
        <w:t xml:space="preserve">layer </w:t>
      </w:r>
      <w:r w:rsidR="000D0CCA">
        <w:t>perceptron</w:t>
      </w:r>
      <w:r w:rsidR="00D84B2E">
        <w:t xml:space="preserve"> trained with the error back</w:t>
      </w:r>
      <w:r w:rsidR="006143C7">
        <w:t>-</w:t>
      </w:r>
      <w:r w:rsidR="00D84B2E">
        <w:t xml:space="preserve">propagation algorithm. </w:t>
      </w:r>
      <w:r>
        <w:t xml:space="preserve">The </w:t>
      </w:r>
      <w:r w:rsidR="003C57A2">
        <w:t>base</w:t>
      </w:r>
      <w:r>
        <w:t>-</w:t>
      </w:r>
      <w:r w:rsidR="003C57A2">
        <w:t>load forecaster (BLF)</w:t>
      </w:r>
      <w:r>
        <w:t xml:space="preserve"> is trained to forecast </w:t>
      </w:r>
      <w:r w:rsidRPr="00D81AF8">
        <w:t>regular</w:t>
      </w:r>
      <w:r>
        <w:t xml:space="preserve"> next-day load</w:t>
      </w:r>
      <w:r w:rsidR="006C0E9D">
        <w:t>,</w:t>
      </w:r>
      <w:r>
        <w:t xml:space="preserve"> while the change-load forecaster (CLF) is trained to forecast </w:t>
      </w:r>
      <w:commentRangeStart w:id="132"/>
      <w:r>
        <w:t xml:space="preserve">changes </w:t>
      </w:r>
      <w:commentRangeEnd w:id="132"/>
      <w:r w:rsidR="00980E78">
        <w:rPr>
          <w:rStyle w:val="CommentReference"/>
        </w:rPr>
        <w:commentReference w:id="132"/>
      </w:r>
      <w:r>
        <w:t>from one</w:t>
      </w:r>
      <w:r w:rsidR="006C0E9D">
        <w:t xml:space="preserve"> </w:t>
      </w:r>
      <w:r>
        <w:t xml:space="preserve">day to the next.  </w:t>
      </w:r>
      <w:r w:rsidR="00746256">
        <w:t xml:space="preserve">It is argued that the CLF forecaster allows the model to rapidly adapt to abrupt changes in temperature </w:t>
      </w:r>
      <w:r w:rsidR="00746256">
        <w:fldChar w:fldCharType="begin" w:fldLock="1"/>
      </w:r>
      <w:r w:rsidR="00B93CB8">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forecasting","type":"paper-conference"},"uris":["http://www.mendeley.com/documents/?uuid=a11f2955-4dcd-4a86-8f17-023498d69440"]}],"mendeley":{"formattedCitation":"[41], [52], [53]","plainTextFormattedCitation":"[41], [52], [53]","previouslyFormattedCitation":"[41], [52], [53]"},"properties":{"noteIndex":0},"schema":"https://github.com/citation-style-language/schema/raw/master/csl-citation.json"}</w:instrText>
      </w:r>
      <w:r w:rsidR="00746256">
        <w:fldChar w:fldCharType="separate"/>
      </w:r>
      <w:r w:rsidR="002204B6" w:rsidRPr="002204B6">
        <w:rPr>
          <w:noProof/>
        </w:rPr>
        <w:t>[41], [52], [53]</w:t>
      </w:r>
      <w:r w:rsidR="00746256">
        <w:fldChar w:fldCharType="end"/>
      </w:r>
      <w:r w:rsidR="00746256">
        <w:t xml:space="preserve">.  </w:t>
      </w:r>
      <w:r>
        <w:t>Both blocks</w:t>
      </w:r>
      <w:r w:rsidR="00D54F9C">
        <w:t xml:space="preserve"> are presented with the same 79 inputs (see </w:t>
      </w:r>
      <w:ins w:id="133" w:author="Julian L Cardenas Barrera" w:date="2021-06-24T16:28:00Z">
        <w:r w:rsidR="00437856">
          <w:fldChar w:fldCharType="begin"/>
        </w:r>
        <w:r w:rsidR="00437856">
          <w:instrText xml:space="preserve"> REF _Ref75444532 \h </w:instrText>
        </w:r>
      </w:ins>
      <w:r w:rsidR="00437856">
        <w:fldChar w:fldCharType="separate"/>
      </w:r>
      <w:ins w:id="134" w:author="Julian L Cardenas Barrera" w:date="2021-06-24T16:28:00Z">
        <w:r w:rsidR="00437856">
          <w:t xml:space="preserve">Figure </w:t>
        </w:r>
        <w:r w:rsidR="00437856">
          <w:rPr>
            <w:noProof/>
          </w:rPr>
          <w:t>1</w:t>
        </w:r>
        <w:r w:rsidR="00437856">
          <w:fldChar w:fldCharType="end"/>
        </w:r>
      </w:ins>
      <w:commentRangeStart w:id="135"/>
      <w:del w:id="136" w:author="Julian L Cardenas Barrera" w:date="2021-06-24T16:28:00Z">
        <w:r w:rsidR="00D54F9C" w:rsidDel="00437856">
          <w:delText>figure</w:delText>
        </w:r>
        <w:commentRangeEnd w:id="135"/>
        <w:r w:rsidR="00437856" w:rsidDel="00437856">
          <w:rPr>
            <w:rStyle w:val="CommentReference"/>
          </w:rPr>
          <w:commentReference w:id="135"/>
        </w:r>
      </w:del>
      <w:r w:rsidR="00D54F9C">
        <w:t>)</w:t>
      </w:r>
      <w:r>
        <w:t xml:space="preserve"> </w:t>
      </w:r>
      <w:r w:rsidR="00D54F9C">
        <w:t xml:space="preserve">and </w:t>
      </w:r>
      <w:r>
        <w:t xml:space="preserve">output </w:t>
      </w:r>
      <w:r w:rsidR="00D54F9C">
        <w:t xml:space="preserve">a 24x1 vector representing hourly forecasts.  The CLF sums predicted changes </w:t>
      </w:r>
      <w:r w:rsidR="006C284A">
        <w:t>with</w:t>
      </w:r>
      <w:r w:rsidR="00D54F9C">
        <w:t xml:space="preserve"> actual last-day values to produce its output.  The final forecast is based on a weighted average of the outputs from each block, </w:t>
      </w:r>
      <w:r w:rsidR="00746256">
        <w:t>where the weights are estimated adaptively with an RLS algorithm.</w:t>
      </w:r>
      <w:r w:rsidR="00D43F11">
        <w:t xml:space="preserve"> </w:t>
      </w:r>
    </w:p>
    <w:p w14:paraId="2FC6A47D" w14:textId="0A2EB283" w:rsidR="00D84B2E" w:rsidRDefault="00D43F11" w:rsidP="00066792">
      <w:pPr>
        <w:pStyle w:val="BodyText"/>
        <w:ind w:firstLine="288"/>
      </w:pPr>
      <w:r w:rsidRPr="00D43F11">
        <w:t>Some publications have named ANNSTLF</w:t>
      </w:r>
      <w:r w:rsidR="006C284A">
        <w:t>-G3</w:t>
      </w:r>
      <w:r w:rsidRPr="00D43F11">
        <w:t xml:space="preserve"> as the best forecaster for short-term load forecasting</w:t>
      </w:r>
      <w:r>
        <w:t xml:space="preserve"> </w:t>
      </w:r>
      <w:r>
        <w:fldChar w:fldCharType="begin" w:fldLock="1"/>
      </w:r>
      <w:r w:rsidR="00B93CB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[41]","plainTextFormattedCitation":"[1], [41]","previouslyFormattedCitation":"[1], [41]"},"properties":{"noteIndex":0},"schema":"https://github.com/citation-style-language/schema/raw/master/csl-citation.json"}</w:instrText>
      </w:r>
      <w:r>
        <w:fldChar w:fldCharType="separate"/>
      </w:r>
      <w:r w:rsidR="002204B6" w:rsidRPr="002204B6">
        <w:rPr>
          <w:noProof/>
        </w:rPr>
        <w:t>[1], [41]</w:t>
      </w:r>
      <w:r>
        <w:fldChar w:fldCharType="end"/>
      </w:r>
      <w:r>
        <w:t>.</w:t>
      </w:r>
      <w:r w:rsidR="006C284A">
        <w:t xml:space="preserve"> </w:t>
      </w:r>
      <w:commentRangeStart w:id="137"/>
      <w:r w:rsidR="006C284A">
        <w:t>[again…I think we are looking for example accuracies reported in the literature]</w:t>
      </w:r>
      <w:r w:rsidRPr="00D43F11">
        <w:t>.</w:t>
      </w:r>
      <w:commentRangeEnd w:id="137"/>
      <w:r w:rsidR="00FD5D16">
        <w:rPr>
          <w:rStyle w:val="CommentReference"/>
        </w:rPr>
        <w:commentReference w:id="137"/>
      </w:r>
    </w:p>
    <w:p w14:paraId="19E60E29" w14:textId="0EA5B861" w:rsidR="005A0598" w:rsidRDefault="005A0598" w:rsidP="00C811E5">
      <w:pPr>
        <w:pStyle w:val="Heading2"/>
      </w:pPr>
      <w:bookmarkStart w:id="138" w:name="_Toc73969385"/>
      <w:r>
        <w:t>Deep Learning Algorithms</w:t>
      </w:r>
      <w:bookmarkEnd w:id="138"/>
      <w:r>
        <w:t xml:space="preserve"> </w:t>
      </w:r>
    </w:p>
    <w:p w14:paraId="5D6D5784" w14:textId="38FD4789" w:rsidR="005F5665" w:rsidRDefault="00784579" w:rsidP="00784579">
      <w:pPr>
        <w:pStyle w:val="BodyText"/>
        <w:ind w:firstLine="288"/>
        <w:rPr>
          <w:lang w:val="en-US"/>
        </w:rPr>
      </w:pPr>
      <w:r w:rsidRPr="009E24ED">
        <w:rPr>
          <w:lang w:val="en-US"/>
        </w:rPr>
        <w:t xml:space="preserve">The </w:t>
      </w:r>
      <w:r>
        <w:rPr>
          <w:lang w:val="en-US"/>
        </w:rPr>
        <w:t xml:space="preserve">Recurrent Neural Network (RNN) introduced memory into neural networks, which helps </w:t>
      </w:r>
      <w:r w:rsidR="00FD5D16">
        <w:rPr>
          <w:lang w:val="en-US"/>
        </w:rPr>
        <w:t xml:space="preserve">to </w:t>
      </w:r>
      <w:r>
        <w:rPr>
          <w:lang w:val="en-US"/>
        </w:rPr>
        <w:t xml:space="preserve">model sequential data. However, RNNs have a weakness in that they are susceptible to the effects of </w:t>
      </w:r>
      <w:r w:rsidR="00FD5D16">
        <w:rPr>
          <w:lang w:val="en-US"/>
        </w:rPr>
        <w:t xml:space="preserve">either a </w:t>
      </w:r>
      <w:r>
        <w:rPr>
          <w:lang w:val="en-US"/>
        </w:rPr>
        <w:t xml:space="preserve">vanishing or exploding gradient </w:t>
      </w:r>
      <w:r>
        <w:rPr>
          <w:lang w:val="en-US"/>
        </w:rPr>
        <w:fldChar w:fldCharType="begin" w:fldLock="1"/>
      </w:r>
      <w:r w:rsidR="00B93CB8">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[54]","plainTextFormattedCitation":"[6], [54]","previouslyFormattedCitation":"[6], [54]"},"properties":{"noteIndex":0},"schema":"https://github.com/citation-style-language/schema/raw/master/csl-citation.json"}</w:instrText>
      </w:r>
      <w:r>
        <w:rPr>
          <w:lang w:val="en-US"/>
        </w:rPr>
        <w:fldChar w:fldCharType="separate"/>
      </w:r>
      <w:r w:rsidR="002204B6" w:rsidRPr="002204B6">
        <w:rPr>
          <w:noProof/>
          <w:lang w:val="en-US"/>
        </w:rPr>
        <w:t>[6], [54]</w:t>
      </w:r>
      <w:r>
        <w:rPr>
          <w:lang w:val="en-US"/>
        </w:rPr>
        <w:fldChar w:fldCharType="end"/>
      </w:r>
      <w:r>
        <w:rPr>
          <w:lang w:val="en-US"/>
        </w:rPr>
        <w:t xml:space="preserve">. This weakness led to the development of the Long Short-Term Memory (LSTM) network. The LSTM provides a model capable of storing information for an extended period and better control of gradients. </w:t>
      </w:r>
      <w:proofErr w:type="spellStart"/>
      <w:r>
        <w:rPr>
          <w:lang w:val="en-US"/>
        </w:rPr>
        <w:lastRenderedPageBreak/>
        <w:t>Munem</w:t>
      </w:r>
      <w:proofErr w:type="spellEnd"/>
      <w:r>
        <w:rPr>
          <w:lang w:val="en-US"/>
        </w:rPr>
        <w:fldChar w:fldCharType="begin" w:fldLock="1"/>
      </w:r>
      <w:r w:rsidR="00B93CB8">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[55]","plainTextFormattedCitation":"[55]","previouslyFormattedCitation":"[55]"},"properties":{"noteIndex":0},"schema":"https://github.com/citation-style-language/schema/raw/master/csl-citation.json"}</w:instrText>
      </w:r>
      <w:r>
        <w:rPr>
          <w:lang w:val="en-US"/>
        </w:rPr>
        <w:fldChar w:fldCharType="separate"/>
      </w:r>
      <w:r w:rsidR="002204B6" w:rsidRPr="002204B6">
        <w:rPr>
          <w:noProof/>
          <w:lang w:val="en-US"/>
        </w:rPr>
        <w:t>[55]</w:t>
      </w:r>
      <w:r>
        <w:rPr>
          <w:lang w:val="en-US"/>
        </w:rPr>
        <w:fldChar w:fldCharType="end"/>
      </w:r>
      <w:r>
        <w:rPr>
          <w:lang w:val="en-US"/>
        </w:rPr>
        <w:t xml:space="preserve"> et al. argue that LSTM is better than other deep neural networks because of its memory cell configuration. </w:t>
      </w:r>
      <w:r w:rsidR="005F5665">
        <w:rPr>
          <w:lang w:val="en-US"/>
        </w:rPr>
        <w:t xml:space="preserve"> </w:t>
      </w:r>
      <w:commentRangeStart w:id="139"/>
      <w:r w:rsidR="005F5665">
        <w:rPr>
          <w:lang w:val="en-US"/>
        </w:rPr>
        <w:t>[]</w:t>
      </w:r>
      <w:commentRangeEnd w:id="139"/>
      <w:r w:rsidR="005F5665">
        <w:rPr>
          <w:rStyle w:val="CommentReference"/>
        </w:rPr>
        <w:commentReference w:id="139"/>
      </w:r>
    </w:p>
    <w:p w14:paraId="16D64372" w14:textId="0C640053" w:rsidR="00734999" w:rsidRDefault="00784579" w:rsidP="00C33CCC">
      <w:pPr>
        <w:pStyle w:val="BodyText"/>
        <w:ind w:firstLine="288"/>
        <w:rPr>
          <w:lang w:val="en-US"/>
        </w:rPr>
      </w:pPr>
      <w:r>
        <w:rPr>
          <w:lang w:val="en-US"/>
        </w:rPr>
        <w:t xml:space="preserve">Convolutional Neural Networks (CNNs) have also gained the attention of researchers studying load forecasting </w:t>
      </w:r>
      <w:r>
        <w:rPr>
          <w:lang w:val="en-US"/>
        </w:rPr>
        <w:fldChar w:fldCharType="begin" w:fldLock="1"/>
      </w:r>
      <w:r w:rsidR="00B93CB8">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[56]–[59]","plainTextFormattedCitation":"[3], [56]–[59]","previouslyFormattedCitation":"[3], [56]–[59]"},"properties":{"noteIndex":0},"schema":"https://github.com/citation-style-language/schema/raw/master/csl-citation.json"}</w:instrText>
      </w:r>
      <w:r>
        <w:rPr>
          <w:lang w:val="en-US"/>
        </w:rPr>
        <w:fldChar w:fldCharType="separate"/>
      </w:r>
      <w:r w:rsidR="002204B6" w:rsidRPr="002204B6">
        <w:rPr>
          <w:noProof/>
          <w:lang w:val="en-US"/>
        </w:rPr>
        <w:t>[3], [56]–[59]</w:t>
      </w:r>
      <w:r>
        <w:rPr>
          <w:lang w:val="en-US"/>
        </w:rPr>
        <w:fldChar w:fldCharType="end"/>
      </w:r>
      <w:r>
        <w:rPr>
          <w:lang w:val="en-US"/>
        </w:rPr>
        <w:t xml:space="preserve">. The CNN is a feed-forward network designed to process data with a grid topology; its primary application has been for image classification </w:t>
      </w:r>
      <w:r>
        <w:rPr>
          <w:lang w:val="en-US"/>
        </w:rPr>
        <w:fldChar w:fldCharType="begin" w:fldLock="1"/>
      </w:r>
      <w:r w:rsidR="00B93CB8">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[60]","plainTextFormattedCitation":"[3], [60]","previouslyFormattedCitation":"[3], [60]"},"properties":{"noteIndex":0},"schema":"https://github.com/citation-style-language/schema/raw/master/csl-citation.json"}</w:instrText>
      </w:r>
      <w:r>
        <w:rPr>
          <w:lang w:val="en-US"/>
        </w:rPr>
        <w:fldChar w:fldCharType="separate"/>
      </w:r>
      <w:r w:rsidR="002204B6" w:rsidRPr="002204B6">
        <w:rPr>
          <w:noProof/>
          <w:lang w:val="en-US"/>
        </w:rPr>
        <w:t>[3], [60]</w:t>
      </w:r>
      <w:r>
        <w:rPr>
          <w:lang w:val="en-US"/>
        </w:rPr>
        <w:fldChar w:fldCharType="end"/>
      </w:r>
      <w:r>
        <w:rPr>
          <w:lang w:val="en-US"/>
        </w:rPr>
        <w:t xml:space="preserve">. </w:t>
      </w:r>
      <w:r w:rsidR="0000306B">
        <w:rPr>
          <w:lang w:val="en-US"/>
        </w:rPr>
        <w:t>However,</w:t>
      </w:r>
      <w:r>
        <w:rPr>
          <w:lang w:val="en-US"/>
        </w:rPr>
        <w:t xml:space="preserve"> CNNs can also be applied to time-series data using a 1D topology </w:t>
      </w:r>
      <w:r>
        <w:rPr>
          <w:lang w:val="en-US"/>
        </w:rPr>
        <w:fldChar w:fldCharType="begin" w:fldLock="1"/>
      </w:r>
      <w:r w:rsidR="00B93CB8">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Supernovae","type":"paper-conference"},"uris":["http://www.mendeley.com/documents/?uuid=d77fc124-0158-4c69-a997-7c54a51eb799"]}],"mendeley":{"formattedCitation":"[61], [62]","plainTextFormattedCitation":"[61], [62]","previouslyFormattedCitation":"[61], [62]"},"properties":{"noteIndex":0},"schema":"https://github.com/citation-style-language/schema/raw/master/csl-citation.json"}</w:instrText>
      </w:r>
      <w:r>
        <w:rPr>
          <w:lang w:val="en-US"/>
        </w:rPr>
        <w:fldChar w:fldCharType="separate"/>
      </w:r>
      <w:r w:rsidR="002204B6" w:rsidRPr="002204B6">
        <w:rPr>
          <w:noProof/>
          <w:lang w:val="en-US"/>
        </w:rPr>
        <w:t>[61], [62]</w:t>
      </w:r>
      <w:r>
        <w:rPr>
          <w:lang w:val="en-US"/>
        </w:rPr>
        <w:fldChar w:fldCharType="end"/>
      </w:r>
      <w:r>
        <w:rPr>
          <w:lang w:val="en-US"/>
        </w:rPr>
        <w:t xml:space="preserve">.  </w:t>
      </w:r>
      <w:r w:rsidR="00120CDE">
        <w:t xml:space="preserve">CNNs are usually used with image data, but </w:t>
      </w:r>
      <w:commentRangeStart w:id="140"/>
      <w:r w:rsidR="00120CDE">
        <w:t xml:space="preserve">time-series data can be arranged to mimic image data, and it can then be fed into a CNN </w:t>
      </w:r>
      <w:r w:rsidR="00120CDE">
        <w:fldChar w:fldCharType="begin" w:fldLock="1"/>
      </w:r>
      <w:r w:rsidR="00B93CB8">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[63]","plainTextFormattedCitation":"[3], [63]","previouslyFormattedCitation":"[3], [63]"},"properties":{"noteIndex":0},"schema":"https://github.com/citation-style-language/schema/raw/master/csl-citation.json"}</w:instrText>
      </w:r>
      <w:r w:rsidR="00120CDE">
        <w:fldChar w:fldCharType="separate"/>
      </w:r>
      <w:r w:rsidR="002204B6" w:rsidRPr="002204B6">
        <w:rPr>
          <w:noProof/>
        </w:rPr>
        <w:t>[3], [63]</w:t>
      </w:r>
      <w:r w:rsidR="00120CDE">
        <w:fldChar w:fldCharType="end"/>
      </w:r>
      <w:commentRangeEnd w:id="140"/>
      <w:r w:rsidR="00120CDE">
        <w:rPr>
          <w:rStyle w:val="CommentReference"/>
        </w:rPr>
        <w:commentReference w:id="140"/>
      </w:r>
      <w:r w:rsidR="00120CDE">
        <w:t>.</w:t>
      </w:r>
      <w:r>
        <w:rPr>
          <w:lang w:val="en-US"/>
        </w:rPr>
        <w:t xml:space="preserve"> For electrical load forecasting, </w:t>
      </w:r>
      <w:r w:rsidR="00120CDE">
        <w:rPr>
          <w:lang w:val="en-US"/>
        </w:rPr>
        <w:t>CNNs</w:t>
      </w:r>
      <w:r>
        <w:rPr>
          <w:lang w:val="en-US"/>
        </w:rPr>
        <w:t xml:space="preserve"> are known to boost the power of the ANN because they have deeper layers and have model parameters such as a receptive field length and dilation, which can help interpret load data better </w:t>
      </w:r>
      <w:r>
        <w:rPr>
          <w:lang w:val="en-US"/>
        </w:rPr>
        <w:fldChar w:fldCharType="begin" w:fldLock="1"/>
      </w:r>
      <w:r w:rsidR="00B93CB8">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[64]","plainTextFormattedCitation":"[6], [64]","previouslyFormattedCitation":"[6], [64]"},"properties":{"noteIndex":0},"schema":"https://github.com/citation-style-language/schema/raw/master/csl-citation.json"}</w:instrText>
      </w:r>
      <w:r>
        <w:rPr>
          <w:lang w:val="en-US"/>
        </w:rPr>
        <w:fldChar w:fldCharType="separate"/>
      </w:r>
      <w:r w:rsidR="002204B6" w:rsidRPr="002204B6">
        <w:rPr>
          <w:noProof/>
          <w:lang w:val="en-US"/>
        </w:rPr>
        <w:t>[6], [64]</w:t>
      </w:r>
      <w:r>
        <w:rPr>
          <w:lang w:val="en-US"/>
        </w:rPr>
        <w:fldChar w:fldCharType="end"/>
      </w:r>
      <w:r>
        <w:rPr>
          <w:lang w:val="en-US"/>
        </w:rPr>
        <w:t xml:space="preserve">. </w:t>
      </w:r>
      <w:proofErr w:type="spellStart"/>
      <w:r>
        <w:rPr>
          <w:lang w:val="en-US"/>
        </w:rPr>
        <w:t>Amaradinghe</w:t>
      </w:r>
      <w:proofErr w:type="spellEnd"/>
      <w:r>
        <w:rPr>
          <w:lang w:val="en-US"/>
        </w:rPr>
        <w:fldChar w:fldCharType="begin" w:fldLock="1"/>
      </w:r>
      <w:r>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Pr>
          <w:lang w:val="en-US"/>
        </w:rPr>
        <w:fldChar w:fldCharType="separate"/>
      </w:r>
      <w:r w:rsidRPr="00F520F9">
        <w:rPr>
          <w:noProof/>
          <w:lang w:val="en-US"/>
        </w:rPr>
        <w:t>[3]</w:t>
      </w:r>
      <w:r>
        <w:rPr>
          <w:lang w:val="en-US"/>
        </w:rPr>
        <w:fldChar w:fldCharType="end"/>
      </w:r>
      <w:r>
        <w:rPr>
          <w:lang w:val="en-US"/>
        </w:rPr>
        <w:t xml:space="preserve"> et al. compared the CNN with the LSTM, SVM, ANN, and other algorithms for individual building level load forecasting. They concluded that CNN is a viable technique that produces accurate load forecasts. </w:t>
      </w:r>
    </w:p>
    <w:p w14:paraId="17F460B9" w14:textId="31F9DD07" w:rsidR="00C33CCC" w:rsidRDefault="00C33CCC" w:rsidP="00C33CCC">
      <w:pPr>
        <w:pStyle w:val="BodyText"/>
        <w:ind w:firstLine="288"/>
      </w:pPr>
      <w:r>
        <w:t xml:space="preserve">Because the ANNSTLF structure was recognized as the best forecaster for short-term load forecasting </w:t>
      </w:r>
      <w:r>
        <w:fldChar w:fldCharType="begin" w:fldLock="1"/>
      </w:r>
      <w:r w:rsidR="00B93CB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[41]","plainTextFormattedCitation":"[1], [41]","previouslyFormattedCitation":"[1], [41]"},"properties":{"noteIndex":0},"schema":"https://github.com/citation-style-language/schema/raw/master/csl-citation.json"}</w:instrText>
      </w:r>
      <w:r>
        <w:fldChar w:fldCharType="separate"/>
      </w:r>
      <w:r w:rsidR="002204B6" w:rsidRPr="002204B6">
        <w:rPr>
          <w:noProof/>
        </w:rPr>
        <w:t>[1], [41]</w:t>
      </w:r>
      <w:r>
        <w:fldChar w:fldCharType="end"/>
      </w:r>
      <w:r>
        <w:t xml:space="preserve">, our approach </w:t>
      </w:r>
      <w:r w:rsidR="00120CDE">
        <w:t xml:space="preserve">for CNN use </w:t>
      </w:r>
      <w:r>
        <w:t xml:space="preserve">mimics the ANNSTLF structure by creating a Base Load Forecaster, a Change in the Load Forecaster, and RLS combiner. The architecture will have the same inputs and structure as the ANNSTLF, but the BLF and CLF </w:t>
      </w:r>
      <w:r w:rsidR="00120CDE">
        <w:t>components</w:t>
      </w:r>
      <w:r>
        <w:t xml:space="preserve"> will be trained using CNNs. </w:t>
      </w:r>
    </w:p>
    <w:p w14:paraId="40B4E433" w14:textId="431A7A8D" w:rsidR="000E6695" w:rsidRDefault="000E6695" w:rsidP="000E6695">
      <w:pPr>
        <w:pStyle w:val="Heading2"/>
      </w:pPr>
      <w:bookmarkStart w:id="141" w:name="_Toc69470500"/>
      <w:bookmarkStart w:id="142" w:name="_Toc69470955"/>
      <w:bookmarkStart w:id="143" w:name="_Toc73969386"/>
      <w:r>
        <w:t>Metrics for Evaluation</w:t>
      </w:r>
      <w:bookmarkEnd w:id="141"/>
      <w:bookmarkEnd w:id="142"/>
      <w:bookmarkEnd w:id="143"/>
    </w:p>
    <w:p w14:paraId="130E3C9B" w14:textId="06A4DEE5" w:rsidR="000E6695" w:rsidRPr="000E6695" w:rsidRDefault="000D0CCA" w:rsidP="00765C78">
      <w:pPr>
        <w:pStyle w:val="BodyText"/>
        <w:ind w:firstLine="288"/>
      </w:pPr>
      <w:r>
        <w:t>Standard</w:t>
      </w:r>
      <w:r w:rsidR="00734999">
        <w:t xml:space="preserve"> load forecasting performance metrics include: </w:t>
      </w:r>
      <w:commentRangeStart w:id="144"/>
      <w:commentRangeStart w:id="145"/>
      <w:r w:rsidR="00615C51">
        <w:t xml:space="preserve">Mean Absolute Percent Error (MAPE), Mean Error (ME), Mean Absolute Error (MAE), Mean Squared Error (MSE), Root Mean </w:t>
      </w:r>
      <w:r w:rsidR="00615C51">
        <w:lastRenderedPageBreak/>
        <w:t>Squared Error (RMSE)</w:t>
      </w:r>
      <w:r w:rsidR="00AB7C14">
        <w:t>, and Standard Deviation</w:t>
      </w:r>
      <w:r w:rsidR="00615C51">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w:t>
      </w:r>
      <w:r w:rsidR="00B3170C" w:rsidRPr="001200C0">
        <w:t>model</w:t>
      </w:r>
      <w:r w:rsidR="0000306B">
        <w:t>’s absolute fit or how similar the actual values are to the expected values. Finally, s</w:t>
      </w:r>
      <w:r w:rsidR="00EF2F73">
        <w:t>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commentRangeEnd w:id="144"/>
      <w:r w:rsidR="00734999">
        <w:rPr>
          <w:rStyle w:val="CommentReference"/>
        </w:rPr>
        <w:commentReference w:id="144"/>
      </w:r>
      <w:commentRangeEnd w:id="145"/>
      <w:r w:rsidR="00A22949">
        <w:rPr>
          <w:rStyle w:val="CommentReference"/>
        </w:rPr>
        <w:commentReference w:id="145"/>
      </w:r>
      <w:r w:rsidR="00734999">
        <w:t xml:space="preserve">  </w:t>
      </w:r>
      <w:r w:rsidR="00A761F6">
        <w:t>This work</w:t>
      </w:r>
      <w:r w:rsidR="00734999">
        <w:t xml:space="preserve"> will </w:t>
      </w:r>
      <w:r w:rsidR="000B113D">
        <w:t>compare</w:t>
      </w:r>
      <w:r w:rsidR="00734999">
        <w:t xml:space="preserve"> performance metrics </w:t>
      </w:r>
      <w:r w:rsidR="000B113D">
        <w:t xml:space="preserve">applied to each </w:t>
      </w:r>
      <w:r>
        <w:t xml:space="preserve">forecaster we develop globally, across the </w:t>
      </w:r>
      <w:r w:rsidR="0000306B">
        <w:t>forecast, and subsets of the forecast, such as weekdays and weekends,</w:t>
      </w:r>
      <w:r w:rsidR="00734999">
        <w:t xml:space="preserve"> mornings, afternoons, and evenings</w:t>
      </w:r>
      <w:r w:rsidR="000B113D">
        <w:t xml:space="preserve">.  </w:t>
      </w:r>
      <w:r>
        <w:t>It</w:t>
      </w:r>
      <w:r w:rsidR="000B113D">
        <w:t xml:space="preserve"> will </w:t>
      </w:r>
      <w:r w:rsidR="000F0111">
        <w:t xml:space="preserve">help us to identify situations where the </w:t>
      </w:r>
      <w:r w:rsidR="000B113D">
        <w:t xml:space="preserve">forecasters </w:t>
      </w:r>
      <w:r w:rsidR="000F0111">
        <w:t>perform better or worse.</w:t>
      </w:r>
    </w:p>
    <w:p w14:paraId="48E12E4F" w14:textId="1E184B0A" w:rsidR="001D4D50" w:rsidRDefault="000E6695" w:rsidP="000E6695">
      <w:pPr>
        <w:pStyle w:val="Heading1"/>
      </w:pPr>
      <w:r>
        <w:t xml:space="preserve"> </w:t>
      </w:r>
      <w:bookmarkStart w:id="146" w:name="_Toc69470502"/>
      <w:bookmarkStart w:id="147" w:name="_Toc69470957"/>
      <w:bookmarkStart w:id="148" w:name="_Toc73969387"/>
      <w:r w:rsidR="001D4D50">
        <w:t>Contributions</w:t>
      </w:r>
      <w:bookmarkEnd w:id="146"/>
      <w:bookmarkEnd w:id="147"/>
      <w:bookmarkEnd w:id="148"/>
    </w:p>
    <w:p w14:paraId="63A73F47" w14:textId="03E925B7" w:rsidR="00F114CC" w:rsidRDefault="00A823F0" w:rsidP="00A823F0">
      <w:pPr>
        <w:pStyle w:val="BodyText"/>
        <w:ind w:firstLine="288"/>
      </w:pPr>
      <w:r w:rsidRPr="00A823F0">
        <w:t>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w:t>
      </w:r>
      <w:r w:rsidRPr="00A823F0">
        <w:lastRenderedPageBreak/>
        <w:t>independent system operator, and the benchmark algorithms we</w:t>
      </w:r>
      <w:r>
        <w:t xml:space="preserve"> wi</w:t>
      </w:r>
      <w:r w:rsidRPr="00A823F0">
        <w:t>ll be working with are well-documented.</w:t>
      </w:r>
      <w:r w:rsidR="00F114CC">
        <w:br w:type="page"/>
      </w:r>
    </w:p>
    <w:p w14:paraId="2258A065" w14:textId="507F0228" w:rsidR="00347906" w:rsidRDefault="00347906" w:rsidP="00A823F0">
      <w:pPr>
        <w:pStyle w:val="BodyText"/>
        <w:ind w:firstLine="288"/>
      </w:pPr>
    </w:p>
    <w:p w14:paraId="338287BB" w14:textId="1E0CD2AA" w:rsidR="00347906" w:rsidRDefault="00347906" w:rsidP="00A823F0">
      <w:pPr>
        <w:pStyle w:val="BodyText"/>
        <w:ind w:firstLine="288"/>
      </w:pPr>
    </w:p>
    <w:p w14:paraId="229F951F" w14:textId="77777777" w:rsidR="00347906" w:rsidRDefault="00347906" w:rsidP="00347906">
      <w:pPr>
        <w:pStyle w:val="BodyText"/>
        <w:numPr>
          <w:ilvl w:val="0"/>
          <w:numId w:val="49"/>
        </w:numPr>
      </w:pPr>
      <w:commentRangeStart w:id="149"/>
      <w:r>
        <w:t xml:space="preserve">Stage 2:  implement a CNN and assess its performance using the 3 data sets.  </w:t>
      </w:r>
    </w:p>
    <w:p w14:paraId="5F2882E1" w14:textId="77777777" w:rsidR="00347906" w:rsidRDefault="00347906" w:rsidP="00347906">
      <w:pPr>
        <w:pStyle w:val="BodyText"/>
        <w:numPr>
          <w:ilvl w:val="1"/>
          <w:numId w:val="49"/>
        </w:numPr>
      </w:pPr>
      <w:r>
        <w:t>2019 is forecasted, even though we have the data so that we can measure the accuracy.  Common ways to measure accuracy include MAPE, ME, MSE, RMSE, STD and will calculate all to compare performance against the benchmark algorithms and performance of other systems with the same horizon focus reported in the literature.  We will also sample errors (explain) to analyze performance further.</w:t>
      </w:r>
    </w:p>
    <w:p w14:paraId="3031C98E" w14:textId="77777777" w:rsidR="00347906" w:rsidRDefault="00347906" w:rsidP="00347906">
      <w:pPr>
        <w:pStyle w:val="BodyText"/>
        <w:numPr>
          <w:ilvl w:val="0"/>
          <w:numId w:val="49"/>
        </w:numPr>
      </w:pPr>
      <w:r>
        <w:t>Stage 3: assess the performance of LSTM</w:t>
      </w:r>
      <w:commentRangeEnd w:id="149"/>
      <w:r w:rsidR="00112287">
        <w:rPr>
          <w:rStyle w:val="CommentReference"/>
        </w:rPr>
        <w:commentReference w:id="149"/>
      </w:r>
    </w:p>
    <w:p w14:paraId="6CFA90DB" w14:textId="77777777" w:rsidR="00347906" w:rsidRDefault="00347906" w:rsidP="00A823F0">
      <w:pPr>
        <w:pStyle w:val="BodyText"/>
        <w:ind w:firstLine="288"/>
      </w:pPr>
    </w:p>
    <w:p w14:paraId="3B0E8E0B" w14:textId="38ADB51D" w:rsidR="00F114CC" w:rsidRDefault="00F114CC" w:rsidP="00F114CC">
      <w:pPr>
        <w:pStyle w:val="Heading1"/>
      </w:pPr>
      <w:bookmarkStart w:id="150" w:name="_Toc73969388"/>
      <w:r>
        <w:t>References</w:t>
      </w:r>
      <w:bookmarkEnd w:id="150"/>
    </w:p>
    <w:commentRangeStart w:id="151"/>
    <w:p w14:paraId="24573763" w14:textId="15ECE172" w:rsidR="008F421B" w:rsidRPr="008F421B" w:rsidRDefault="005C54B3" w:rsidP="008F421B">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8F421B" w:rsidRPr="008F421B">
        <w:rPr>
          <w:rFonts w:cs="Calibri"/>
          <w:noProof/>
          <w:szCs w:val="24"/>
        </w:rPr>
        <w:t>[1]</w:t>
      </w:r>
      <w:r w:rsidR="008F421B" w:rsidRPr="008F421B">
        <w:rPr>
          <w:rFonts w:cs="Calibri"/>
          <w:noProof/>
          <w:szCs w:val="24"/>
        </w:rPr>
        <w:tab/>
        <w:t xml:space="preserve">T. Hong and S. Fan, “Probabilistic electric load forecasting: A tutorial review,” </w:t>
      </w:r>
      <w:r w:rsidR="008F421B" w:rsidRPr="008F421B">
        <w:rPr>
          <w:rFonts w:cs="Calibri"/>
          <w:i/>
          <w:iCs/>
          <w:noProof/>
          <w:szCs w:val="24"/>
        </w:rPr>
        <w:t>Int. J. Forecast.</w:t>
      </w:r>
      <w:r w:rsidR="008F421B" w:rsidRPr="008F421B">
        <w:rPr>
          <w:rFonts w:cs="Calibri"/>
          <w:noProof/>
          <w:szCs w:val="24"/>
        </w:rPr>
        <w:t>, vol. 32, no. 3, pp. 914–938, 2016, doi: 10.1016/j.ijforecast.2015.11.011.</w:t>
      </w:r>
    </w:p>
    <w:p w14:paraId="40F49E4B"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w:t>
      </w:r>
      <w:r w:rsidRPr="008F421B">
        <w:rPr>
          <w:rFonts w:cs="Calibri"/>
          <w:noProof/>
          <w:szCs w:val="24"/>
        </w:rPr>
        <w:tab/>
        <w:t>S. Saurabh, H. Shoeb, and A. B. Mohammad, “Short Term Load Forecasting Using Artificial Neural Network,” pp. 159–163, 2017.</w:t>
      </w:r>
    </w:p>
    <w:p w14:paraId="0369681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w:t>
      </w:r>
      <w:r w:rsidRPr="008F421B">
        <w:rPr>
          <w:rFonts w:cs="Calibri"/>
          <w:noProof/>
          <w:szCs w:val="24"/>
        </w:rPr>
        <w:tab/>
        <w:t>K. Amarasinghe, D. L. Marino, and M. Manic, “Deep neural networks for energy load forecasting,” 2017, doi: 10.1109/ISIE.2017.8001465.</w:t>
      </w:r>
    </w:p>
    <w:p w14:paraId="7DCBAAD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w:t>
      </w:r>
      <w:r w:rsidRPr="008F421B">
        <w:rPr>
          <w:rFonts w:cs="Calibri"/>
          <w:noProof/>
          <w:szCs w:val="24"/>
        </w:rPr>
        <w:tab/>
        <w:t xml:space="preserve">J. Zhang, Y. M. Wei, D. Li, Z. Tan, and J. Zhou, “Short term electricity load forecasting using a hybrid model,” </w:t>
      </w:r>
      <w:r w:rsidRPr="008F421B">
        <w:rPr>
          <w:rFonts w:cs="Calibri"/>
          <w:i/>
          <w:iCs/>
          <w:noProof/>
          <w:szCs w:val="24"/>
        </w:rPr>
        <w:t>Energy</w:t>
      </w:r>
      <w:r w:rsidRPr="008F421B">
        <w:rPr>
          <w:rFonts w:cs="Calibri"/>
          <w:noProof/>
          <w:szCs w:val="24"/>
        </w:rPr>
        <w:t>, 2018, doi: 10.1016/j.energy.2018.06.012.</w:t>
      </w:r>
    </w:p>
    <w:p w14:paraId="09672FC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[5]</w:t>
      </w:r>
      <w:r w:rsidRPr="008F421B">
        <w:rPr>
          <w:rFonts w:cs="Calibri"/>
          <w:noProof/>
          <w:szCs w:val="24"/>
        </w:rPr>
        <w:tab/>
        <w:t xml:space="preserve">C. Kuster, Y. Rezgui, and M. Mourshed, “Electrical load forecasting models: A critical systematic review,” </w:t>
      </w:r>
      <w:r w:rsidRPr="008F421B">
        <w:rPr>
          <w:rFonts w:cs="Calibri"/>
          <w:i/>
          <w:iCs/>
          <w:noProof/>
          <w:szCs w:val="24"/>
        </w:rPr>
        <w:t>Sustainable Cities and Society</w:t>
      </w:r>
      <w:r w:rsidRPr="008F421B">
        <w:rPr>
          <w:rFonts w:cs="Calibri"/>
          <w:noProof/>
          <w:szCs w:val="24"/>
        </w:rPr>
        <w:t>. 2017, doi: 10.1016/j.scs.2017.08.009.</w:t>
      </w:r>
    </w:p>
    <w:p w14:paraId="56A0245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w:t>
      </w:r>
      <w:r w:rsidRPr="008F421B">
        <w:rPr>
          <w:rFonts w:cs="Calibri"/>
          <w:noProof/>
          <w:szCs w:val="24"/>
        </w:rPr>
        <w:tab/>
        <w:t xml:space="preserve">A. Almalaq and G. Edwards, “A review of deep learning methods applied on load forecasting,” </w:t>
      </w:r>
      <w:r w:rsidRPr="008F421B">
        <w:rPr>
          <w:rFonts w:cs="Calibri"/>
          <w:i/>
          <w:iCs/>
          <w:noProof/>
          <w:szCs w:val="24"/>
        </w:rPr>
        <w:t>Proc. - 16th IEEE Int. Conf. Mach. Learn. Appl. ICMLA 2017</w:t>
      </w:r>
      <w:r w:rsidRPr="008F421B">
        <w:rPr>
          <w:rFonts w:cs="Calibri"/>
          <w:noProof/>
          <w:szCs w:val="24"/>
        </w:rPr>
        <w:t>, vol. 2017-Decem, pp. 511–516, 2017, doi: 10.1109/ICMLA.2017.0-110.</w:t>
      </w:r>
    </w:p>
    <w:p w14:paraId="589E9836"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[7]</w:t>
      </w:r>
      <w:r w:rsidRPr="008F421B">
        <w:rPr>
          <w:rFonts w:cs="Calibri"/>
          <w:noProof/>
          <w:szCs w:val="24"/>
        </w:rPr>
        <w:tab/>
        <w:t xml:space="preserve">B. Yildiz, J. I. Bilbao, and A. B. Sproul, “A review and analysis of regression and machine learning models on commercial building electricity load forecasting,” </w:t>
      </w:r>
      <w:r w:rsidRPr="008F421B">
        <w:rPr>
          <w:rFonts w:cs="Calibri"/>
          <w:i/>
          <w:iCs/>
          <w:noProof/>
          <w:szCs w:val="24"/>
        </w:rPr>
        <w:t>Renewable and Sustainable Energy Reviews</w:t>
      </w:r>
      <w:r w:rsidRPr="008F421B">
        <w:rPr>
          <w:rFonts w:cs="Calibri"/>
          <w:noProof/>
          <w:szCs w:val="24"/>
        </w:rPr>
        <w:t>. 2017, doi: 10.1016/j.rser.2017.02.023.</w:t>
      </w:r>
    </w:p>
    <w:p w14:paraId="5742267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[8]</w:t>
      </w:r>
      <w:r w:rsidRPr="008F421B">
        <w:rPr>
          <w:rFonts w:cs="Calibri"/>
          <w:noProof/>
          <w:szCs w:val="24"/>
        </w:rPr>
        <w:tab/>
        <w:t>A. Baliyan, K. Gaurav, and S. Kumar Mishra, “A review of short term load forecasting using artificial neural network models,” 2015, doi: 10.1016/j.procs.2015.04.160.</w:t>
      </w:r>
    </w:p>
    <w:p w14:paraId="1FCA445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[9]</w:t>
      </w:r>
      <w:r w:rsidRPr="008F421B">
        <w:rPr>
          <w:rFonts w:cs="Calibri"/>
          <w:noProof/>
          <w:szCs w:val="24"/>
        </w:rPr>
        <w:tab/>
        <w:t xml:space="preserve">I. K. Nti, M. Teimeh, O. Nyarko-Boateng, and A. F. Adekoya, “Electricity load forecasting: a systematic review,” </w:t>
      </w:r>
      <w:r w:rsidRPr="008F421B">
        <w:rPr>
          <w:rFonts w:cs="Calibri"/>
          <w:i/>
          <w:iCs/>
          <w:noProof/>
          <w:szCs w:val="24"/>
        </w:rPr>
        <w:t>J. Electr. Syst. Inf. Technol.</w:t>
      </w:r>
      <w:r w:rsidRPr="008F421B">
        <w:rPr>
          <w:rFonts w:cs="Calibri"/>
          <w:noProof/>
          <w:szCs w:val="24"/>
        </w:rPr>
        <w:t>, 2020, doi: 10.1186/s43067-020-00021-8.</w:t>
      </w:r>
    </w:p>
    <w:p w14:paraId="2DACEF1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[10]</w:t>
      </w:r>
      <w:r w:rsidRPr="008F421B">
        <w:rPr>
          <w:rFonts w:cs="Calibri"/>
          <w:noProof/>
          <w:szCs w:val="24"/>
        </w:rPr>
        <w:tab/>
        <w:t xml:space="preserve">Z. Deng, B. Wang, Y. Xu, T. Xu, C. Liu, and Z. Zhu, “Multi-scale convolutional neural network with time-cognition for multi-step short-Term load forecasting,” </w:t>
      </w:r>
      <w:r w:rsidRPr="008F421B">
        <w:rPr>
          <w:rFonts w:cs="Calibri"/>
          <w:i/>
          <w:iCs/>
          <w:noProof/>
          <w:szCs w:val="24"/>
        </w:rPr>
        <w:t>IEEE Access</w:t>
      </w:r>
      <w:r w:rsidRPr="008F421B">
        <w:rPr>
          <w:rFonts w:cs="Calibri"/>
          <w:noProof/>
          <w:szCs w:val="24"/>
        </w:rPr>
        <w:t>, vol. 7, pp. 88058–88071, 2019, doi: 10.1109/ACCESS.2019.2926137.</w:t>
      </w:r>
    </w:p>
    <w:p w14:paraId="5E5DEAC6"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[11]</w:t>
      </w:r>
      <w:r w:rsidRPr="008F421B">
        <w:rPr>
          <w:rFonts w:cs="Calibri"/>
          <w:noProof/>
          <w:szCs w:val="24"/>
        </w:rPr>
        <w:tab/>
        <w:t xml:space="preserve">T. Hong, J. Wilson, and J. Xie, “Long term probabilistic load forecasting and normalization with hourly information,” </w:t>
      </w:r>
      <w:r w:rsidRPr="008F421B">
        <w:rPr>
          <w:rFonts w:cs="Calibri"/>
          <w:i/>
          <w:iCs/>
          <w:noProof/>
          <w:szCs w:val="24"/>
        </w:rPr>
        <w:t>IEEE Trans. Smart Grid</w:t>
      </w:r>
      <w:r w:rsidRPr="008F421B">
        <w:rPr>
          <w:rFonts w:cs="Calibri"/>
          <w:noProof/>
          <w:szCs w:val="24"/>
        </w:rPr>
        <w:t>, vol. 5, no. 1, pp. 456–462, 2014, doi: 10.1109/TSG.2013.2274373.</w:t>
      </w:r>
    </w:p>
    <w:p w14:paraId="5404937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[12]</w:t>
      </w:r>
      <w:r w:rsidRPr="008F421B">
        <w:rPr>
          <w:rFonts w:cs="Calibri"/>
          <w:noProof/>
          <w:szCs w:val="24"/>
        </w:rPr>
        <w:tab/>
        <w:t>S. Kumar, S. Mishra, and S. Gupta, “Short term load forecasting using ANN and multiple linear regression,” 2016, doi: 10.1109/CICT.2016.44.</w:t>
      </w:r>
    </w:p>
    <w:p w14:paraId="4E99CE10"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[13]</w:t>
      </w:r>
      <w:r w:rsidRPr="008F421B">
        <w:rPr>
          <w:rFonts w:cs="Calibri"/>
          <w:noProof/>
          <w:szCs w:val="24"/>
        </w:rPr>
        <w:tab/>
        <w:t xml:space="preserve">A. Y. Saber and A. K. M. R. Alam, “Short term load forecasting using multiple linear regression for big data,” </w:t>
      </w:r>
      <w:r w:rsidRPr="008F421B">
        <w:rPr>
          <w:rFonts w:cs="Calibri"/>
          <w:i/>
          <w:iCs/>
          <w:noProof/>
          <w:szCs w:val="24"/>
        </w:rPr>
        <w:t>2017 IEEE Symp. Ser. Comput. Intell. SSCI 2017 - Proc.</w:t>
      </w:r>
      <w:r w:rsidRPr="008F421B">
        <w:rPr>
          <w:rFonts w:cs="Calibri"/>
          <w:noProof/>
          <w:szCs w:val="24"/>
        </w:rPr>
        <w:t>, vol. 2018-Janua, pp. 1–6, 2018, doi: 10.1109/SSCI.2017.8285261.</w:t>
      </w:r>
    </w:p>
    <w:p w14:paraId="7D831E7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[14]</w:t>
      </w:r>
      <w:r w:rsidRPr="008F421B">
        <w:rPr>
          <w:rFonts w:cs="Calibri"/>
          <w:noProof/>
          <w:szCs w:val="24"/>
        </w:rPr>
        <w:tab/>
        <w:t>P. Ji, D. Xiong, P. Wang, and J. Chen, “A study on exponential smoothing model for load forecasting,” 2012, doi: 10.1109/APPEEC.2012.6307555.</w:t>
      </w:r>
    </w:p>
    <w:p w14:paraId="2A35AA1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[15]</w:t>
      </w:r>
      <w:r w:rsidRPr="008F421B">
        <w:rPr>
          <w:rFonts w:cs="Calibri"/>
          <w:noProof/>
          <w:szCs w:val="24"/>
        </w:rPr>
        <w:tab/>
        <w:t xml:space="preserve">J. F. Rendon-Sanchez and L. M. de Menezes, “Structural combination of seasonal exponential smoothing forecasts applied to load forecasting,” </w:t>
      </w:r>
      <w:r w:rsidRPr="008F421B">
        <w:rPr>
          <w:rFonts w:cs="Calibri"/>
          <w:i/>
          <w:iCs/>
          <w:noProof/>
          <w:szCs w:val="24"/>
        </w:rPr>
        <w:t>Eur. J. Oper. Res.</w:t>
      </w:r>
      <w:r w:rsidRPr="008F421B">
        <w:rPr>
          <w:rFonts w:cs="Calibri"/>
          <w:noProof/>
          <w:szCs w:val="24"/>
        </w:rPr>
        <w:t>, 2019, doi: 10.1016/j.ejor.2018.12.013.</w:t>
      </w:r>
    </w:p>
    <w:p w14:paraId="67CAA717"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[16]</w:t>
      </w:r>
      <w:r w:rsidRPr="008F421B">
        <w:rPr>
          <w:rFonts w:cs="Calibri"/>
          <w:noProof/>
          <w:szCs w:val="24"/>
        </w:rPr>
        <w:tab/>
        <w:t>L. Tang, Y. Yi, and Y. Peng, “An ensemble deep learning model for short-term load forecasting based on ARIMA and LSTM,” 2019, doi: 10.1109/SmartGridComm.2019.8909756.</w:t>
      </w:r>
    </w:p>
    <w:p w14:paraId="647917C9"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[17]</w:t>
      </w:r>
      <w:r w:rsidRPr="008F421B">
        <w:rPr>
          <w:rFonts w:cs="Calibri"/>
          <w:noProof/>
          <w:szCs w:val="24"/>
        </w:rPr>
        <w:tab/>
        <w:t xml:space="preserve">B. Nepal, M. Yamaha, A. Yokoe, and T. Yamaji, “Electricity load forecasting using clustering and ARIMA model for energy management in buildings,” </w:t>
      </w:r>
      <w:r w:rsidRPr="008F421B">
        <w:rPr>
          <w:rFonts w:cs="Calibri"/>
          <w:i/>
          <w:iCs/>
          <w:noProof/>
          <w:szCs w:val="24"/>
        </w:rPr>
        <w:t>Japan Archit. Rev.</w:t>
      </w:r>
      <w:r w:rsidRPr="008F421B">
        <w:rPr>
          <w:rFonts w:cs="Calibri"/>
          <w:noProof/>
          <w:szCs w:val="24"/>
        </w:rPr>
        <w:t>, 2020, doi: 10.1002/2475-8876.12135.</w:t>
      </w:r>
    </w:p>
    <w:p w14:paraId="1492729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[18]</w:t>
      </w:r>
      <w:r w:rsidRPr="008F421B">
        <w:rPr>
          <w:rFonts w:cs="Calibri"/>
          <w:noProof/>
          <w:szCs w:val="24"/>
        </w:rPr>
        <w:tab/>
        <w:t>A. Badri, Z. Ameli, and A. Motie Birjandi, “Application of artificial neural networks and fuzzy logic methods for short term load forecasting,” 2012, doi: 10.1016/j.egypro.2011.12.965.</w:t>
      </w:r>
    </w:p>
    <w:p w14:paraId="51427B9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[19]</w:t>
      </w:r>
      <w:r w:rsidRPr="008F421B">
        <w:rPr>
          <w:rFonts w:cs="Calibri"/>
          <w:noProof/>
          <w:szCs w:val="24"/>
        </w:rPr>
        <w:tab/>
        <w:t xml:space="preserve">P. H. Kuo and C. J. Huang, “A high precision artificial neural networks model for short-Term energy load forecasting,” </w:t>
      </w:r>
      <w:r w:rsidRPr="008F421B">
        <w:rPr>
          <w:rFonts w:cs="Calibri"/>
          <w:i/>
          <w:iCs/>
          <w:noProof/>
          <w:szCs w:val="24"/>
        </w:rPr>
        <w:t>Energies</w:t>
      </w:r>
      <w:r w:rsidRPr="008F421B">
        <w:rPr>
          <w:rFonts w:cs="Calibri"/>
          <w:noProof/>
          <w:szCs w:val="24"/>
        </w:rPr>
        <w:t>, 2018, doi: 10.3390/en11010213.</w:t>
      </w:r>
    </w:p>
    <w:p w14:paraId="7E8B67C7"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[20]</w:t>
      </w:r>
      <w:r w:rsidRPr="008F421B">
        <w:rPr>
          <w:rFonts w:cs="Calibri"/>
          <w:noProof/>
          <w:szCs w:val="24"/>
        </w:rPr>
        <w:tab/>
        <w:t xml:space="preserve">T. Hong and P. Wang, “Fuzzy interaction regression for short term load forecasting,” </w:t>
      </w:r>
      <w:r w:rsidRPr="008F421B">
        <w:rPr>
          <w:rFonts w:cs="Calibri"/>
          <w:i/>
          <w:iCs/>
          <w:noProof/>
          <w:szCs w:val="24"/>
        </w:rPr>
        <w:t>Fuzzy Optim. Decis. Mak.</w:t>
      </w:r>
      <w:r w:rsidRPr="008F421B">
        <w:rPr>
          <w:rFonts w:cs="Calibri"/>
          <w:noProof/>
          <w:szCs w:val="24"/>
        </w:rPr>
        <w:t>, 2014, doi: 10.1007/s10700-013-9166-9.</w:t>
      </w:r>
    </w:p>
    <w:p w14:paraId="4519320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[21]</w:t>
      </w:r>
      <w:r w:rsidRPr="008F421B">
        <w:rPr>
          <w:rFonts w:cs="Calibri"/>
          <w:noProof/>
          <w:szCs w:val="24"/>
        </w:rPr>
        <w:tab/>
        <w:t xml:space="preserve">M. Hanmandlu and B. K. Chauhan, “Load forecasting using hybrid models,” </w:t>
      </w:r>
      <w:r w:rsidRPr="008F421B">
        <w:rPr>
          <w:rFonts w:cs="Calibri"/>
          <w:i/>
          <w:iCs/>
          <w:noProof/>
          <w:szCs w:val="24"/>
        </w:rPr>
        <w:t>IEEE Trans. Power Syst.</w:t>
      </w:r>
      <w:r w:rsidRPr="008F421B">
        <w:rPr>
          <w:rFonts w:cs="Calibri"/>
          <w:noProof/>
          <w:szCs w:val="24"/>
        </w:rPr>
        <w:t>, 2011, doi: 10.1109/TPWRS.2010.2048585.</w:t>
      </w:r>
    </w:p>
    <w:p w14:paraId="72A136B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[22]</w:t>
      </w:r>
      <w:r w:rsidRPr="008F421B">
        <w:rPr>
          <w:rFonts w:cs="Calibri"/>
          <w:noProof/>
          <w:szCs w:val="24"/>
        </w:rPr>
        <w:tab/>
        <w:t xml:space="preserve">A. Yang, W. Li, and X. Yang, “Short-term electricity load forecasting based on feature selection and Least Squares Support Vector Machines,” </w:t>
      </w:r>
      <w:r w:rsidRPr="008F421B">
        <w:rPr>
          <w:rFonts w:cs="Calibri"/>
          <w:i/>
          <w:iCs/>
          <w:noProof/>
          <w:szCs w:val="24"/>
        </w:rPr>
        <w:t>Knowledge-Based Syst.</w:t>
      </w:r>
      <w:r w:rsidRPr="008F421B">
        <w:rPr>
          <w:rFonts w:cs="Calibri"/>
          <w:noProof/>
          <w:szCs w:val="24"/>
        </w:rPr>
        <w:t>, 2019, doi: 10.1016/j.knosys.2018.08.027.</w:t>
      </w:r>
    </w:p>
    <w:p w14:paraId="2DBE0F0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[23]</w:t>
      </w:r>
      <w:r w:rsidRPr="008F421B">
        <w:rPr>
          <w:rFonts w:cs="Calibri"/>
          <w:noProof/>
          <w:szCs w:val="24"/>
        </w:rPr>
        <w:tab/>
        <w:t>V. Mayrink and H. S. Hippert, “A hybrid method using Exponential Smoothing and Gradient Boosting for electrical short-term load forecasting,” 2017, doi: 10.1109/LA-CCI.2016.7885697.</w:t>
      </w:r>
    </w:p>
    <w:p w14:paraId="6F548BF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[24]</w:t>
      </w:r>
      <w:r w:rsidRPr="008F421B">
        <w:rPr>
          <w:rFonts w:cs="Calibri"/>
          <w:noProof/>
          <w:szCs w:val="24"/>
        </w:rPr>
        <w:tab/>
        <w:t xml:space="preserve">W. Kong, Z. Y. Dong, Y. Jia, D. J. Hill, Y. Xu, and Y. Zhang, “Short-Term Residential Load Forecasting Based on LSTM Recurrent Neural Network,” </w:t>
      </w:r>
      <w:r w:rsidRPr="008F421B">
        <w:rPr>
          <w:rFonts w:cs="Calibri"/>
          <w:i/>
          <w:iCs/>
          <w:noProof/>
          <w:szCs w:val="24"/>
        </w:rPr>
        <w:t>IEEE Trans. Smart Grid</w:t>
      </w:r>
      <w:r w:rsidRPr="008F421B">
        <w:rPr>
          <w:rFonts w:cs="Calibri"/>
          <w:noProof/>
          <w:szCs w:val="24"/>
        </w:rPr>
        <w:t>, vol. 10, no. 1, pp. 841–851, 2019, doi: 10.1109/TSG.2017.2753802.</w:t>
      </w:r>
    </w:p>
    <w:p w14:paraId="198B4513"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[25]</w:t>
      </w:r>
      <w:r w:rsidRPr="008F421B">
        <w:rPr>
          <w:rFonts w:cs="Calibri"/>
          <w:noProof/>
          <w:szCs w:val="24"/>
        </w:rPr>
        <w:tab/>
        <w:t>J. Zheng, C. Xu, Z. Zhang, and X. Li, “Electric load forecasting in smart grids using Long-Short-Term-Memory based Recurrent Neural Network,” 2017, doi: 10.1109/CISS.2017.7926112.</w:t>
      </w:r>
    </w:p>
    <w:p w14:paraId="0EE5AD91"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[26]</w:t>
      </w:r>
      <w:r w:rsidRPr="008F421B">
        <w:rPr>
          <w:rFonts w:cs="Calibri"/>
          <w:noProof/>
          <w:szCs w:val="24"/>
        </w:rPr>
        <w:tab/>
        <w:t>“IESO - Hourly Zonal Demand Report.” http://reports.ieso.ca/public/DemandZonal/ (accessed Jun. 05, 2021).</w:t>
      </w:r>
    </w:p>
    <w:p w14:paraId="1C4047F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[27]</w:t>
      </w:r>
      <w:r w:rsidRPr="008F421B">
        <w:rPr>
          <w:rFonts w:cs="Calibri"/>
          <w:noProof/>
          <w:szCs w:val="24"/>
        </w:rPr>
        <w:tab/>
        <w:t>“Historical Climate Data - Climate - Environment and Climate Change Canada.” https://climate.weather.gc.ca/ (accessed Jan. 05, 2021).</w:t>
      </w:r>
    </w:p>
    <w:p w14:paraId="6916136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[28]</w:t>
      </w:r>
      <w:r w:rsidRPr="008F421B">
        <w:rPr>
          <w:rFonts w:cs="Calibri"/>
          <w:noProof/>
          <w:szCs w:val="24"/>
        </w:rPr>
        <w:tab/>
        <w:t>T. Hong, P. Wang, and H. L. Willis, “A naïve multiple linear regression benchmark for short term load forecasting,” 2011, doi: 10.1109/PES.2011.6038881.</w:t>
      </w:r>
    </w:p>
    <w:p w14:paraId="0EF3C24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[29]</w:t>
      </w:r>
      <w:r w:rsidRPr="008F421B">
        <w:rPr>
          <w:rFonts w:cs="Calibri"/>
          <w:noProof/>
          <w:szCs w:val="24"/>
        </w:rPr>
        <w:tab/>
        <w:t xml:space="preserve">K. Methaprayoon, W. J. Lee, S. Rasmiddatta, J. R. Liao, and R. J. Ross, “Multistage artificial neural network short-term load forecasting engine with front-end weather forecast,” </w:t>
      </w:r>
      <w:r w:rsidRPr="008F421B">
        <w:rPr>
          <w:rFonts w:cs="Calibri"/>
          <w:i/>
          <w:iCs/>
          <w:noProof/>
          <w:szCs w:val="24"/>
        </w:rPr>
        <w:t>IEEE Trans. Ind. Appl.</w:t>
      </w:r>
      <w:r w:rsidRPr="008F421B">
        <w:rPr>
          <w:rFonts w:cs="Calibri"/>
          <w:noProof/>
          <w:szCs w:val="24"/>
        </w:rPr>
        <w:t>, 2007, doi: 10.1109/TIA.2007.908190.</w:t>
      </w:r>
    </w:p>
    <w:p w14:paraId="3871899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[30]</w:t>
      </w:r>
      <w:r w:rsidRPr="008F421B">
        <w:rPr>
          <w:rFonts w:cs="Calibri"/>
          <w:noProof/>
          <w:szCs w:val="24"/>
        </w:rPr>
        <w:tab/>
        <w:t>A. K. Singh, Ibraheem, S. Khatoon, M. Muazzam, and D. K. Chaturvedi, “Load forecasting techniques and methodologies: A review,” 2012, doi: 10.1109/ICPCES.2012.6508132.</w:t>
      </w:r>
    </w:p>
    <w:p w14:paraId="76B8579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[31]</w:t>
      </w:r>
      <w:r w:rsidRPr="008F421B">
        <w:rPr>
          <w:rFonts w:cs="Calibri"/>
          <w:noProof/>
          <w:szCs w:val="24"/>
        </w:rPr>
        <w:tab/>
        <w:t xml:space="preserve">G. Papacharalampous, H. Tyralis, and D. Koutsoyiannis, “Predictability of monthly temperature and precipitation using automatic time series forecasting methods,” </w:t>
      </w:r>
      <w:r w:rsidRPr="008F421B">
        <w:rPr>
          <w:rFonts w:cs="Calibri"/>
          <w:i/>
          <w:iCs/>
          <w:noProof/>
          <w:szCs w:val="24"/>
        </w:rPr>
        <w:t>Acta Geophys.</w:t>
      </w:r>
      <w:r w:rsidRPr="008F421B">
        <w:rPr>
          <w:rFonts w:cs="Calibri"/>
          <w:noProof/>
          <w:szCs w:val="24"/>
        </w:rPr>
        <w:t>, 2018, doi: 10.1007/s11600-018-0120-7.</w:t>
      </w:r>
    </w:p>
    <w:p w14:paraId="1905581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[32]</w:t>
      </w:r>
      <w:r w:rsidRPr="008F421B">
        <w:rPr>
          <w:rFonts w:cs="Calibri"/>
          <w:noProof/>
          <w:szCs w:val="24"/>
        </w:rPr>
        <w:tab/>
        <w:t xml:space="preserve">P. Wang, B. Liu, and T. Hong, “Electric load forecasting with recency effect: A big data approach,” </w:t>
      </w:r>
      <w:r w:rsidRPr="008F421B">
        <w:rPr>
          <w:rFonts w:cs="Calibri"/>
          <w:i/>
          <w:iCs/>
          <w:noProof/>
          <w:szCs w:val="24"/>
        </w:rPr>
        <w:t>Int. J. Forecast.</w:t>
      </w:r>
      <w:r w:rsidRPr="008F421B">
        <w:rPr>
          <w:rFonts w:cs="Calibri"/>
          <w:noProof/>
          <w:szCs w:val="24"/>
        </w:rPr>
        <w:t>, 2016, doi: 10.1016/j.ijforecast.2015.09.006.</w:t>
      </w:r>
    </w:p>
    <w:p w14:paraId="7D10ECD3"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[33]</w:t>
      </w:r>
      <w:r w:rsidRPr="008F421B">
        <w:rPr>
          <w:rFonts w:cs="Calibri"/>
          <w:noProof/>
          <w:szCs w:val="24"/>
        </w:rPr>
        <w:tab/>
        <w:t>A. Bracale, G. Carpinelli, P. De Falco, and T. Hong, “Short-term industrial load forecasting: A case study in an Italian factory,” 2017, doi: 10.1109/ISGTEurope.2017.8260176.</w:t>
      </w:r>
    </w:p>
    <w:p w14:paraId="0D5A5AA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[34]</w:t>
      </w:r>
      <w:r w:rsidRPr="008F421B">
        <w:rPr>
          <w:rFonts w:cs="Calibri"/>
          <w:noProof/>
          <w:szCs w:val="24"/>
        </w:rPr>
        <w:tab/>
        <w:t xml:space="preserve">M. Rana and I. Koprinska, “Forecasting electricity load with advanced wavelet neural networks,” </w:t>
      </w:r>
      <w:r w:rsidRPr="008F421B">
        <w:rPr>
          <w:rFonts w:cs="Calibri"/>
          <w:i/>
          <w:iCs/>
          <w:noProof/>
          <w:szCs w:val="24"/>
        </w:rPr>
        <w:t>Neurocomputing</w:t>
      </w:r>
      <w:r w:rsidRPr="008F421B">
        <w:rPr>
          <w:rFonts w:cs="Calibri"/>
          <w:noProof/>
          <w:szCs w:val="24"/>
        </w:rPr>
        <w:t>, 2016, doi: 10.1016/j.neucom.2015.12.004.</w:t>
      </w:r>
    </w:p>
    <w:p w14:paraId="5E53B59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[35]</w:t>
      </w:r>
      <w:r w:rsidRPr="008F421B">
        <w:rPr>
          <w:rFonts w:cs="Calibri"/>
          <w:noProof/>
          <w:szCs w:val="24"/>
        </w:rPr>
        <w:tab/>
        <w:t xml:space="preserve">Da Liu, K. Sun, H. Huang, and P. Tang, “Monthly load forecasting based on economic data by decomposition integration theory,” </w:t>
      </w:r>
      <w:r w:rsidRPr="008F421B">
        <w:rPr>
          <w:rFonts w:cs="Calibri"/>
          <w:i/>
          <w:iCs/>
          <w:noProof/>
          <w:szCs w:val="24"/>
        </w:rPr>
        <w:t>Sustain.</w:t>
      </w:r>
      <w:r w:rsidRPr="008F421B">
        <w:rPr>
          <w:rFonts w:cs="Calibri"/>
          <w:noProof/>
          <w:szCs w:val="24"/>
        </w:rPr>
        <w:t>, 2018, doi: 10.3390/su10093282.</w:t>
      </w:r>
    </w:p>
    <w:p w14:paraId="4C6B5427"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[36]</w:t>
      </w:r>
      <w:r w:rsidRPr="008F421B">
        <w:rPr>
          <w:rFonts w:cs="Calibri"/>
          <w:noProof/>
          <w:szCs w:val="24"/>
        </w:rPr>
        <w:tab/>
        <w:t xml:space="preserve">T. Hong, M. Gui, M. E. Baran, and H. L. Willis, “Modeling and forecasting hourly electric load by multiple linear regression with interactions,” </w:t>
      </w:r>
      <w:r w:rsidRPr="008F421B">
        <w:rPr>
          <w:rFonts w:cs="Calibri"/>
          <w:i/>
          <w:iCs/>
          <w:noProof/>
          <w:szCs w:val="24"/>
        </w:rPr>
        <w:t>IEEE PES Gen. Meet. PES 2010</w:t>
      </w:r>
      <w:r w:rsidRPr="008F421B">
        <w:rPr>
          <w:rFonts w:cs="Calibri"/>
          <w:noProof/>
          <w:szCs w:val="24"/>
        </w:rPr>
        <w:t>, pp. 1–8, 2010, doi: 10.1109/PES.2010.5589959.</w:t>
      </w:r>
    </w:p>
    <w:p w14:paraId="4C88294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[37]</w:t>
      </w:r>
      <w:r w:rsidRPr="008F421B">
        <w:rPr>
          <w:rFonts w:cs="Calibri"/>
          <w:noProof/>
          <w:szCs w:val="24"/>
        </w:rPr>
        <w:tab/>
        <w:t xml:space="preserve">M. Abuella and B. Chowdhury, “Solar power probabilistic forecasting by using multiple </w:t>
      </w:r>
      <w:r w:rsidRPr="008F421B">
        <w:rPr>
          <w:rFonts w:cs="Calibri"/>
          <w:noProof/>
          <w:szCs w:val="24"/>
        </w:rPr>
        <w:lastRenderedPageBreak/>
        <w:t>linear regression analysis,” 2015, doi: 10.1109/SECON.2015.7132869.</w:t>
      </w:r>
    </w:p>
    <w:p w14:paraId="1EA41263"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[38]</w:t>
      </w:r>
      <w:r w:rsidRPr="008F421B">
        <w:rPr>
          <w:rFonts w:cs="Calibri"/>
          <w:noProof/>
          <w:szCs w:val="24"/>
        </w:rPr>
        <w:tab/>
        <w:t xml:space="preserve">K. Panklib, C. Prakasvudhisarn, and D. Khummongkol, “Electricity Consumption Forecasting in Thailand Using an Artificial Neural Network and Multiple Linear Regression,” </w:t>
      </w:r>
      <w:r w:rsidRPr="008F421B">
        <w:rPr>
          <w:rFonts w:cs="Calibri"/>
          <w:i/>
          <w:iCs/>
          <w:noProof/>
          <w:szCs w:val="24"/>
        </w:rPr>
        <w:t>Energy Sources, Part B Econ. Plan. Policy</w:t>
      </w:r>
      <w:r w:rsidRPr="008F421B">
        <w:rPr>
          <w:rFonts w:cs="Calibri"/>
          <w:noProof/>
          <w:szCs w:val="24"/>
        </w:rPr>
        <w:t>, 2015, doi: 10.1080/15567249.2011.559520.</w:t>
      </w:r>
    </w:p>
    <w:p w14:paraId="17621D09"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[39]</w:t>
      </w:r>
      <w:r w:rsidRPr="008F421B">
        <w:rPr>
          <w:rFonts w:cs="Calibri"/>
          <w:noProof/>
          <w:szCs w:val="24"/>
        </w:rPr>
        <w:tab/>
        <w:t>X. Sun, Z. Ouyang, and D. Yue, “Short-term load forecasting based on multivariate linear regression,” 2017, doi: 10.1109/EI2.2017.8245401.</w:t>
      </w:r>
    </w:p>
    <w:p w14:paraId="2A00972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[40]</w:t>
      </w:r>
      <w:r w:rsidRPr="008F421B">
        <w:rPr>
          <w:rFonts w:cs="Calibri"/>
          <w:noProof/>
          <w:szCs w:val="24"/>
        </w:rPr>
        <w:tab/>
        <w:t xml:space="preserve">G. Dudek, “Pattern-based local linear regression models for short-term load forecasting,” </w:t>
      </w:r>
      <w:r w:rsidRPr="008F421B">
        <w:rPr>
          <w:rFonts w:cs="Calibri"/>
          <w:i/>
          <w:iCs/>
          <w:noProof/>
          <w:szCs w:val="24"/>
        </w:rPr>
        <w:t>Electr. Power Syst. Res.</w:t>
      </w:r>
      <w:r w:rsidRPr="008F421B">
        <w:rPr>
          <w:rFonts w:cs="Calibri"/>
          <w:noProof/>
          <w:szCs w:val="24"/>
        </w:rPr>
        <w:t>, 2016, doi: 10.1016/j.epsr.2015.09.001.</w:t>
      </w:r>
    </w:p>
    <w:p w14:paraId="73B42F99"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[41]</w:t>
      </w:r>
      <w:r w:rsidRPr="008F421B">
        <w:rPr>
          <w:rFonts w:cs="Calibri"/>
          <w:noProof/>
          <w:szCs w:val="24"/>
        </w:rPr>
        <w:tab/>
        <w:t xml:space="preserve">R. Weron, </w:t>
      </w:r>
      <w:r w:rsidRPr="008F421B">
        <w:rPr>
          <w:rFonts w:cs="Calibri"/>
          <w:i/>
          <w:iCs/>
          <w:noProof/>
          <w:szCs w:val="24"/>
        </w:rPr>
        <w:t>Modeling and forecasting electricity loads and prices: A statistical approach</w:t>
      </w:r>
      <w:r w:rsidRPr="008F421B">
        <w:rPr>
          <w:rFonts w:cs="Calibri"/>
          <w:noProof/>
          <w:szCs w:val="24"/>
        </w:rPr>
        <w:t>. wiley, 2006.</w:t>
      </w:r>
    </w:p>
    <w:p w14:paraId="6292FEC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[42]</w:t>
      </w:r>
      <w:r w:rsidRPr="008F421B">
        <w:rPr>
          <w:rFonts w:cs="Calibri"/>
          <w:noProof/>
          <w:szCs w:val="24"/>
        </w:rPr>
        <w:tab/>
        <w:t>T. Hong, “Short Term Electric Load Forecasting,” North Carolina State University, 2010.</w:t>
      </w:r>
    </w:p>
    <w:p w14:paraId="3C44542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[43]</w:t>
      </w:r>
      <w:r w:rsidRPr="008F421B">
        <w:rPr>
          <w:rFonts w:cs="Calibri"/>
          <w:noProof/>
          <w:szCs w:val="24"/>
        </w:rPr>
        <w:tab/>
        <w:t xml:space="preserve">G. N. Shilpa and G. S. Sheshadri, “ARIMAX Model for Short-Term Electrical Load Forecasting,” </w:t>
      </w:r>
      <w:r w:rsidRPr="008F421B">
        <w:rPr>
          <w:rFonts w:cs="Calibri"/>
          <w:i/>
          <w:iCs/>
          <w:noProof/>
          <w:szCs w:val="24"/>
        </w:rPr>
        <w:t>Int. J. Recent Technol. Eng.</w:t>
      </w:r>
      <w:r w:rsidRPr="008F421B">
        <w:rPr>
          <w:rFonts w:cs="Calibri"/>
          <w:noProof/>
          <w:szCs w:val="24"/>
        </w:rPr>
        <w:t>, 2019, doi: 10.35940/ijrte.d7950.118419.</w:t>
      </w:r>
    </w:p>
    <w:p w14:paraId="245E64A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[44]</w:t>
      </w:r>
      <w:r w:rsidRPr="008F421B">
        <w:rPr>
          <w:rFonts w:cs="Calibri"/>
          <w:noProof/>
          <w:szCs w:val="24"/>
        </w:rPr>
        <w:tab/>
        <w:t xml:space="preserve">H. Cui and X. Peng, “Short-Term City Electric Load Forecasting with Considering Temperature Effects: An Improved ARIMAX Model,” </w:t>
      </w:r>
      <w:r w:rsidRPr="008F421B">
        <w:rPr>
          <w:rFonts w:cs="Calibri"/>
          <w:i/>
          <w:iCs/>
          <w:noProof/>
          <w:szCs w:val="24"/>
        </w:rPr>
        <w:t>Math. Probl. Eng.</w:t>
      </w:r>
      <w:r w:rsidRPr="008F421B">
        <w:rPr>
          <w:rFonts w:cs="Calibri"/>
          <w:noProof/>
          <w:szCs w:val="24"/>
        </w:rPr>
        <w:t>, 2015, doi: 10.1155/2015/589374.</w:t>
      </w:r>
    </w:p>
    <w:p w14:paraId="5447D20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[45]</w:t>
      </w:r>
      <w:r w:rsidRPr="008F421B">
        <w:rPr>
          <w:rFonts w:cs="Calibri"/>
          <w:noProof/>
          <w:szCs w:val="24"/>
        </w:rPr>
        <w:tab/>
        <w:t>A. Shadkam, “USING SARIMAX TO FORECAST ELECTRICITY DEMAND AND CONSUMPTION,” 2020.</w:t>
      </w:r>
    </w:p>
    <w:p w14:paraId="62521AD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[46]</w:t>
      </w:r>
      <w:r w:rsidRPr="008F421B">
        <w:rPr>
          <w:rFonts w:cs="Calibri"/>
          <w:noProof/>
          <w:szCs w:val="24"/>
        </w:rPr>
        <w:tab/>
        <w:t xml:space="preserve">R. Weron, </w:t>
      </w:r>
      <w:r w:rsidRPr="008F421B">
        <w:rPr>
          <w:rFonts w:cs="Calibri"/>
          <w:i/>
          <w:iCs/>
          <w:noProof/>
          <w:szCs w:val="24"/>
        </w:rPr>
        <w:t>Modeling and ForecastingElectricity Loads and Prices</w:t>
      </w:r>
      <w:r w:rsidRPr="008F421B">
        <w:rPr>
          <w:rFonts w:cs="Calibri"/>
          <w:noProof/>
          <w:szCs w:val="24"/>
        </w:rPr>
        <w:t>. 2013.</w:t>
      </w:r>
    </w:p>
    <w:p w14:paraId="02DC3C9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[47]</w:t>
      </w:r>
      <w:r w:rsidRPr="008F421B">
        <w:rPr>
          <w:rFonts w:cs="Calibri"/>
          <w:noProof/>
          <w:szCs w:val="24"/>
        </w:rPr>
        <w:tab/>
        <w:t xml:space="preserve">R. Bonetto and M. Rossi, “Parallel multi-step ahead power demand forecasting through NAR neural networks,” </w:t>
      </w:r>
      <w:r w:rsidRPr="008F421B">
        <w:rPr>
          <w:rFonts w:cs="Calibri"/>
          <w:i/>
          <w:iCs/>
          <w:noProof/>
          <w:szCs w:val="24"/>
        </w:rPr>
        <w:t>2016 IEEE Int. Conf. Smart Grid Commun. SmartGridComm 2016</w:t>
      </w:r>
      <w:r w:rsidRPr="008F421B">
        <w:rPr>
          <w:rFonts w:cs="Calibri"/>
          <w:noProof/>
          <w:szCs w:val="24"/>
        </w:rPr>
        <w:t>, pp. 314–319, Dec. 2016, doi: 10.1109/SmartGridComm.2016.7778780.</w:t>
      </w:r>
    </w:p>
    <w:p w14:paraId="560E27B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[48]</w:t>
      </w:r>
      <w:r w:rsidRPr="008F421B">
        <w:rPr>
          <w:rFonts w:cs="Calibri"/>
          <w:noProof/>
          <w:szCs w:val="24"/>
        </w:rPr>
        <w:tab/>
        <w:t xml:space="preserve">K. Goswami, A. Ganguly, and A. K. Sil, “Day ahead forecasting and peak load management using multivariate auto regression technique,” </w:t>
      </w:r>
      <w:r w:rsidRPr="008F421B">
        <w:rPr>
          <w:rFonts w:cs="Calibri"/>
          <w:i/>
          <w:iCs/>
          <w:noProof/>
          <w:szCs w:val="24"/>
        </w:rPr>
        <w:t>Proc. 2018 IEEE Appl. Signal Process. Conf. ASPCON 2018</w:t>
      </w:r>
      <w:r w:rsidRPr="008F421B">
        <w:rPr>
          <w:rFonts w:cs="Calibri"/>
          <w:noProof/>
          <w:szCs w:val="24"/>
        </w:rPr>
        <w:t>, no. 1, pp. 279–282, 2018, doi: 10.1109/ASPCON.2018.8748661.</w:t>
      </w:r>
    </w:p>
    <w:p w14:paraId="781607F8"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[49]</w:t>
      </w:r>
      <w:r w:rsidRPr="008F421B">
        <w:rPr>
          <w:rFonts w:cs="Calibri"/>
          <w:noProof/>
          <w:szCs w:val="24"/>
        </w:rPr>
        <w:tab/>
        <w:t xml:space="preserve">A. Khotanzad, R. C. Hwang, A. Abaye, and D. Maratukulam, “An Adaptive Modular Artificial Neural Network Hourly Load Forecaster and its Implementation at Electric Utilities,” </w:t>
      </w:r>
      <w:r w:rsidRPr="008F421B">
        <w:rPr>
          <w:rFonts w:cs="Calibri"/>
          <w:i/>
          <w:iCs/>
          <w:noProof/>
          <w:szCs w:val="24"/>
        </w:rPr>
        <w:t>IEEE Trans. Power Syst.</w:t>
      </w:r>
      <w:r w:rsidRPr="008F421B">
        <w:rPr>
          <w:rFonts w:cs="Calibri"/>
          <w:noProof/>
          <w:szCs w:val="24"/>
        </w:rPr>
        <w:t>, 1995, doi: 10.1109/59.466468.</w:t>
      </w:r>
    </w:p>
    <w:p w14:paraId="003CB54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[50]</w:t>
      </w:r>
      <w:r w:rsidRPr="008F421B">
        <w:rPr>
          <w:rFonts w:cs="Calibri"/>
          <w:noProof/>
          <w:szCs w:val="24"/>
        </w:rPr>
        <w:tab/>
        <w:t xml:space="preserve">A. Khotanzad, R. Afkhami-Rohani, T. L. Lu, A. Abaye, M. Davis, and D. J. Maratukulam, “ANNSTLF - A neural-network-based electric load forecasting system,” </w:t>
      </w:r>
      <w:r w:rsidRPr="008F421B">
        <w:rPr>
          <w:rFonts w:cs="Calibri"/>
          <w:i/>
          <w:iCs/>
          <w:noProof/>
          <w:szCs w:val="24"/>
        </w:rPr>
        <w:t>IEEE Trans. Neural Networks</w:t>
      </w:r>
      <w:r w:rsidRPr="008F421B">
        <w:rPr>
          <w:rFonts w:cs="Calibri"/>
          <w:noProof/>
          <w:szCs w:val="24"/>
        </w:rPr>
        <w:t>, 1997, doi: 10.1109/72.595881.</w:t>
      </w:r>
    </w:p>
    <w:p w14:paraId="3403F65B"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[51]</w:t>
      </w:r>
      <w:r w:rsidRPr="008F421B">
        <w:rPr>
          <w:rFonts w:cs="Calibri"/>
          <w:noProof/>
          <w:szCs w:val="24"/>
        </w:rPr>
        <w:tab/>
        <w:t xml:space="preserve">A. Khotanzad, R. Afkhami-Rohani, and R. Af, “ANNSTLF - Artificial neural network short-term load forecaster - generation three,” </w:t>
      </w:r>
      <w:r w:rsidRPr="008F421B">
        <w:rPr>
          <w:rFonts w:cs="Calibri"/>
          <w:i/>
          <w:iCs/>
          <w:noProof/>
          <w:szCs w:val="24"/>
        </w:rPr>
        <w:t>IEEE Trans. Power Syst.</w:t>
      </w:r>
      <w:r w:rsidRPr="008F421B">
        <w:rPr>
          <w:rFonts w:cs="Calibri"/>
          <w:noProof/>
          <w:szCs w:val="24"/>
        </w:rPr>
        <w:t>, vol. 13, no. 4, pp. 1413–1422, 1998, doi: 10.1109/59.736285.</w:t>
      </w:r>
    </w:p>
    <w:p w14:paraId="170EE16C"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[52]</w:t>
      </w:r>
      <w:r w:rsidRPr="008F421B">
        <w:rPr>
          <w:rFonts w:cs="Calibri"/>
          <w:noProof/>
          <w:szCs w:val="24"/>
        </w:rPr>
        <w:tab/>
        <w:t xml:space="preserve">A. Khotanzad, E. Zhou, and H. Elragal, “A neuro-fuzzy approach to short-term load forecasting in a price-sensitive environment,” </w:t>
      </w:r>
      <w:r w:rsidRPr="008F421B">
        <w:rPr>
          <w:rFonts w:cs="Calibri"/>
          <w:i/>
          <w:iCs/>
          <w:noProof/>
          <w:szCs w:val="24"/>
        </w:rPr>
        <w:t>IEEE Trans. Power Syst.</w:t>
      </w:r>
      <w:r w:rsidRPr="008F421B">
        <w:rPr>
          <w:rFonts w:cs="Calibri"/>
          <w:noProof/>
          <w:szCs w:val="24"/>
        </w:rPr>
        <w:t>, vol. 17, no. 4, pp. 1273–1282, Nov. 2002, doi: 10.1109/TPWRS.2002.804999.</w:t>
      </w:r>
    </w:p>
    <w:p w14:paraId="30EA9E5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[53]</w:t>
      </w:r>
      <w:r w:rsidRPr="008F421B">
        <w:rPr>
          <w:rFonts w:cs="Calibri"/>
          <w:noProof/>
          <w:szCs w:val="24"/>
        </w:rPr>
        <w:tab/>
        <w:t>P. R. J. Campbell and K. Adamson, “Methodologies for load forecasting,” 2006, doi: 10.1109/IS.2006.348523.</w:t>
      </w:r>
    </w:p>
    <w:p w14:paraId="33CA1D1E"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[54]</w:t>
      </w:r>
      <w:r w:rsidRPr="008F421B">
        <w:rPr>
          <w:rFonts w:cs="Calibri"/>
          <w:noProof/>
          <w:szCs w:val="24"/>
        </w:rPr>
        <w:tab/>
        <w:t xml:space="preserve">D. L. Marino, K. Amarasinghe, and M. Manic, “Building energy load forecasting using </w:t>
      </w:r>
      <w:r w:rsidRPr="008F421B">
        <w:rPr>
          <w:rFonts w:cs="Calibri"/>
          <w:noProof/>
          <w:szCs w:val="24"/>
        </w:rPr>
        <w:lastRenderedPageBreak/>
        <w:t xml:space="preserve">Deep Neural Networks,” </w:t>
      </w:r>
      <w:r w:rsidRPr="008F421B">
        <w:rPr>
          <w:rFonts w:cs="Calibri"/>
          <w:i/>
          <w:iCs/>
          <w:noProof/>
          <w:szCs w:val="24"/>
        </w:rPr>
        <w:t>IECON Proc. (Industrial Electron. Conf.</w:t>
      </w:r>
      <w:r w:rsidRPr="008F421B">
        <w:rPr>
          <w:rFonts w:cs="Calibri"/>
          <w:noProof/>
          <w:szCs w:val="24"/>
        </w:rPr>
        <w:t>, pp. 7046–7051, 2016, doi: 10.1109/IECON.2016.7793413.</w:t>
      </w:r>
    </w:p>
    <w:p w14:paraId="6BCBDEB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[55]</w:t>
      </w:r>
      <w:r w:rsidRPr="008F421B">
        <w:rPr>
          <w:rFonts w:cs="Calibri"/>
          <w:noProof/>
          <w:szCs w:val="24"/>
        </w:rPr>
        <w:tab/>
        <w:t xml:space="preserve">M. Munem, T. M. Rubaith Bashar, M. H. Roni, M. Shahriar, T. B. Shawkat, and H. Rahaman, “Electric power load forecasting based on multivariate LSTM neural network using bayesian optimization,” </w:t>
      </w:r>
      <w:r w:rsidRPr="008F421B">
        <w:rPr>
          <w:rFonts w:cs="Calibri"/>
          <w:i/>
          <w:iCs/>
          <w:noProof/>
          <w:szCs w:val="24"/>
        </w:rPr>
        <w:t>2020 IEEE Electr. Power Energy Conf. EPEC 2020</w:t>
      </w:r>
      <w:r w:rsidRPr="008F421B">
        <w:rPr>
          <w:rFonts w:cs="Calibri"/>
          <w:noProof/>
          <w:szCs w:val="24"/>
        </w:rPr>
        <w:t>, vol. 3, 2020, doi: 10.1109/EPEC48502.2020.9320123.</w:t>
      </w:r>
    </w:p>
    <w:p w14:paraId="072CE682"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[56]</w:t>
      </w:r>
      <w:r w:rsidRPr="008F421B">
        <w:rPr>
          <w:rFonts w:cs="Calibri"/>
          <w:noProof/>
          <w:szCs w:val="24"/>
        </w:rPr>
        <w:tab/>
        <w:t xml:space="preserve">H. J. Sadaei, P. C. de Lima e Silva, F. G. Guimarães, and M. H. Lee, “Short-term load forecasting by using a combined method of convolutional neural networks and fuzzy time series,” </w:t>
      </w:r>
      <w:r w:rsidRPr="008F421B">
        <w:rPr>
          <w:rFonts w:cs="Calibri"/>
          <w:i/>
          <w:iCs/>
          <w:noProof/>
          <w:szCs w:val="24"/>
        </w:rPr>
        <w:t>Energy</w:t>
      </w:r>
      <w:r w:rsidRPr="008F421B">
        <w:rPr>
          <w:rFonts w:cs="Calibri"/>
          <w:noProof/>
          <w:szCs w:val="24"/>
        </w:rPr>
        <w:t>, 2019, doi: 10.1016/j.energy.2019.03.081.</w:t>
      </w:r>
    </w:p>
    <w:p w14:paraId="6093C7CA"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[57]</w:t>
      </w:r>
      <w:r w:rsidRPr="008F421B">
        <w:rPr>
          <w:rFonts w:cs="Calibri"/>
          <w:noProof/>
          <w:szCs w:val="24"/>
        </w:rPr>
        <w:tab/>
        <w:t>I. Koprinska, D. Wu, and Z. Wang, “Convolutional Neural Networks for Energy Time Series Forecasting,” 2018, doi: 10.1109/IJCNN.2018.8489399.</w:t>
      </w:r>
    </w:p>
    <w:p w14:paraId="206483E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[58]</w:t>
      </w:r>
      <w:r w:rsidRPr="008F421B">
        <w:rPr>
          <w:rFonts w:cs="Calibri"/>
          <w:noProof/>
          <w:szCs w:val="24"/>
        </w:rPr>
        <w:tab/>
        <w:t>M. Vos, C. Bender-Saebelkampf, and S. Albayrak, “Residential Short-Term Load Forecasting Using Convolutional Neural Networks,” 2018, doi: 10.1109/SmartGridComm.2018.8587494.</w:t>
      </w:r>
    </w:p>
    <w:p w14:paraId="4B25D205"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[59]</w:t>
      </w:r>
      <w:r w:rsidRPr="008F421B">
        <w:rPr>
          <w:rFonts w:cs="Calibri"/>
          <w:noProof/>
          <w:szCs w:val="24"/>
        </w:rPr>
        <w:tab/>
        <w:t>W. He, “Load Forecasting via Deep Neural Networks,” 2017, doi: 10.1016/j.procs.2017.11.374.</w:t>
      </w:r>
    </w:p>
    <w:p w14:paraId="04F6E921"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[60]</w:t>
      </w:r>
      <w:r w:rsidRPr="008F421B">
        <w:rPr>
          <w:rFonts w:cs="Calibri"/>
          <w:noProof/>
          <w:szCs w:val="24"/>
        </w:rPr>
        <w:tab/>
        <w:t xml:space="preserve">G. H. Yann LeCun, Yoshua Bengio, “Deep learning (2015), Y. LeCun, Y. Bengio and G. Hinton,” </w:t>
      </w:r>
      <w:r w:rsidRPr="008F421B">
        <w:rPr>
          <w:rFonts w:cs="Calibri"/>
          <w:i/>
          <w:iCs/>
          <w:noProof/>
          <w:szCs w:val="24"/>
        </w:rPr>
        <w:t>Nature</w:t>
      </w:r>
      <w:r w:rsidRPr="008F421B">
        <w:rPr>
          <w:rFonts w:cs="Calibri"/>
          <w:noProof/>
          <w:szCs w:val="24"/>
        </w:rPr>
        <w:t>, 2015.</w:t>
      </w:r>
    </w:p>
    <w:p w14:paraId="0F5A4C44"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[61]</w:t>
      </w:r>
      <w:r w:rsidRPr="008F421B">
        <w:rPr>
          <w:rFonts w:cs="Calibri"/>
          <w:noProof/>
          <w:szCs w:val="24"/>
        </w:rPr>
        <w:tab/>
        <w:t xml:space="preserve">R. Fukuoka, H. Suzuki, T. Kitajima, A. Kuwahara, and T. Yasuno, “Wind Speed Prediction Model Using LSTM and 1D-CNN,” </w:t>
      </w:r>
      <w:r w:rsidRPr="008F421B">
        <w:rPr>
          <w:rFonts w:cs="Calibri"/>
          <w:i/>
          <w:iCs/>
          <w:noProof/>
          <w:szCs w:val="24"/>
        </w:rPr>
        <w:t>J. Signal Process.</w:t>
      </w:r>
      <w:r w:rsidRPr="008F421B">
        <w:rPr>
          <w:rFonts w:cs="Calibri"/>
          <w:noProof/>
          <w:szCs w:val="24"/>
        </w:rPr>
        <w:t>, 2018, doi: 10.2299/jsp.22.207.</w:t>
      </w:r>
    </w:p>
    <w:p w14:paraId="162C85CD"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lastRenderedPageBreak/>
        <w:t>[62]</w:t>
      </w:r>
      <w:r w:rsidRPr="008F421B">
        <w:rPr>
          <w:rFonts w:cs="Calibri"/>
          <w:noProof/>
          <w:szCs w:val="24"/>
        </w:rPr>
        <w:tab/>
        <w:t xml:space="preserve">A. Brunel </w:t>
      </w:r>
      <w:r w:rsidRPr="008F421B">
        <w:rPr>
          <w:rFonts w:cs="Calibri"/>
          <w:i/>
          <w:iCs/>
          <w:noProof/>
          <w:szCs w:val="24"/>
        </w:rPr>
        <w:t>et al.</w:t>
      </w:r>
      <w:r w:rsidRPr="008F421B">
        <w:rPr>
          <w:rFonts w:cs="Calibri"/>
          <w:noProof/>
          <w:szCs w:val="24"/>
        </w:rPr>
        <w:t>, “A CNN adapted to time series for the classification of Supernovae,” 2019, doi: 10.2352/ISSN.2470-1173.2019.14.COLOR-090.</w:t>
      </w:r>
    </w:p>
    <w:p w14:paraId="4515CCAF" w14:textId="77777777" w:rsidR="008F421B" w:rsidRPr="008F421B" w:rsidRDefault="008F421B" w:rsidP="008F421B">
      <w:pPr>
        <w:widowControl w:val="0"/>
        <w:autoSpaceDE w:val="0"/>
        <w:autoSpaceDN w:val="0"/>
        <w:adjustRightInd w:val="0"/>
        <w:spacing w:after="120" w:line="480" w:lineRule="auto"/>
        <w:ind w:left="640" w:hanging="640"/>
        <w:rPr>
          <w:rFonts w:cs="Calibri"/>
          <w:noProof/>
          <w:szCs w:val="24"/>
        </w:rPr>
      </w:pPr>
      <w:r w:rsidRPr="008F421B">
        <w:rPr>
          <w:rFonts w:cs="Calibri"/>
          <w:noProof/>
          <w:szCs w:val="24"/>
        </w:rPr>
        <w:t>[63]</w:t>
      </w:r>
      <w:r w:rsidRPr="008F421B">
        <w:rPr>
          <w:rFonts w:cs="Calibri"/>
          <w:noProof/>
          <w:szCs w:val="24"/>
        </w:rPr>
        <w:tab/>
        <w:t>N. Singh, C. Vyjayanthi, and C. Modi, “Multi-step Short-term Electric Load Forecasting using 2D Convolutional Neural Networks,” 2020, doi: 10.1109/HYDCON48903.2020.9242917.</w:t>
      </w:r>
    </w:p>
    <w:p w14:paraId="705A2CCA" w14:textId="77777777" w:rsidR="008F421B" w:rsidRPr="008F421B" w:rsidRDefault="008F421B" w:rsidP="008F421B">
      <w:pPr>
        <w:widowControl w:val="0"/>
        <w:autoSpaceDE w:val="0"/>
        <w:autoSpaceDN w:val="0"/>
        <w:adjustRightInd w:val="0"/>
        <w:spacing w:after="120" w:line="480" w:lineRule="auto"/>
        <w:ind w:left="640" w:hanging="640"/>
        <w:rPr>
          <w:rFonts w:cs="Calibri"/>
          <w:noProof/>
        </w:rPr>
      </w:pPr>
      <w:r w:rsidRPr="008F421B">
        <w:rPr>
          <w:rFonts w:cs="Calibri"/>
          <w:noProof/>
          <w:szCs w:val="24"/>
        </w:rPr>
        <w:t>[64]</w:t>
      </w:r>
      <w:r w:rsidRPr="008F421B">
        <w:rPr>
          <w:rFonts w:cs="Calibri"/>
          <w:noProof/>
          <w:szCs w:val="24"/>
        </w:rPr>
        <w:tab/>
        <w:t>A. Gasparin, S. Lukovic, and C. Alippi, “Deep Learning for Time Series Forecasting: The Electric Load Case,” 2019, [Online]. Available: http://arxiv.org/abs/1907.09207.</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commentRangeEnd w:id="151"/>
      <w:r w:rsidR="00112287">
        <w:rPr>
          <w:rStyle w:val="CommentReference"/>
        </w:rPr>
        <w:commentReference w:id="151"/>
      </w:r>
    </w:p>
    <w:sectPr w:rsidR="00D53C97" w:rsidRPr="00765C78" w:rsidSect="00BF577E">
      <w:footerReference w:type="default" r:id="rId3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3" w:author="Julian L Cardenas Barrera" w:date="2021-06-23T15:30:00Z" w:initials="JLCB">
    <w:p w14:paraId="014A6974" w14:textId="23384EC5" w:rsidR="00F818D3" w:rsidRDefault="00F818D3">
      <w:pPr>
        <w:pStyle w:val="CommentText"/>
      </w:pPr>
      <w:r>
        <w:rPr>
          <w:rStyle w:val="CommentReference"/>
        </w:rPr>
        <w:annotationRef/>
      </w:r>
      <w:r>
        <w:t>This introduction might be reduced in the final proposal. I would merge the ideas of this and the following paragraph</w:t>
      </w:r>
    </w:p>
  </w:comment>
  <w:comment w:id="108" w:author="Dawn MacIsaac" w:date="2021-06-07T12:32:00Z" w:initials="DM">
    <w:p w14:paraId="153D5A08" w14:textId="31B4E816" w:rsidR="00366786" w:rsidRDefault="00366786">
      <w:pPr>
        <w:pStyle w:val="CommentText"/>
      </w:pPr>
      <w:r>
        <w:rPr>
          <w:rStyle w:val="CommentReference"/>
        </w:rPr>
        <w:annotationRef/>
      </w:r>
      <w:r>
        <w:t>You need to add an appendix with this gantt chart.  It should delineate literature review, scope and data set selection, benchmark selection, benchmark implementation</w:t>
      </w:r>
      <w:r w:rsidR="008F7422">
        <w:t xml:space="preserve"> (be specific about which ones)</w:t>
      </w:r>
      <w:r>
        <w:t xml:space="preserve">, deep learning selection, development and implementation, </w:t>
      </w:r>
      <w:r w:rsidR="008F7422">
        <w:t xml:space="preserve">Proposal, </w:t>
      </w:r>
      <w:r>
        <w:t xml:space="preserve">theses documentation, defense preparation, defense.  There should be considerable overlap among the tasks.  For instance, thesis documentation should start from whenever you started </w:t>
      </w:r>
      <w:r w:rsidR="008F7422">
        <w:t xml:space="preserve">writing </w:t>
      </w:r>
      <w:r>
        <w:t xml:space="preserve">your </w:t>
      </w:r>
      <w:r w:rsidR="008F7422">
        <w:t>proposal, so it will overlap with lots.  And, you started choosing DL approaches while you were implementing benchmarks, and you started implementing benchmarks before you had selection completed.</w:t>
      </w:r>
    </w:p>
    <w:p w14:paraId="20D517A7" w14:textId="77777777" w:rsidR="00366786" w:rsidRDefault="00366786">
      <w:pPr>
        <w:pStyle w:val="CommentText"/>
      </w:pPr>
    </w:p>
    <w:p w14:paraId="2C411320" w14:textId="447C5745" w:rsidR="00366786" w:rsidRDefault="00366786">
      <w:pPr>
        <w:pStyle w:val="CommentText"/>
      </w:pPr>
    </w:p>
  </w:comment>
  <w:comment w:id="117" w:author="Dawn MacIsaac" w:date="2021-06-07T07:14:00Z" w:initials="DM">
    <w:p w14:paraId="41D41B3B" w14:textId="67C35E79" w:rsidR="00481240" w:rsidRDefault="00481240">
      <w:pPr>
        <w:pStyle w:val="CommentText"/>
      </w:pPr>
      <w:r>
        <w:rPr>
          <w:rStyle w:val="CommentReference"/>
        </w:rPr>
        <w:annotationRef/>
      </w:r>
      <w:r>
        <w:t xml:space="preserve">I think we were looking for some accuracy results (from sample </w:t>
      </w:r>
      <w:proofErr w:type="gramStart"/>
      <w:r>
        <w:t>papers)…</w:t>
      </w:r>
      <w:proofErr w:type="gramEnd"/>
      <w:r>
        <w:t>is that what you think Julian?</w:t>
      </w:r>
    </w:p>
  </w:comment>
  <w:comment w:id="118" w:author="Julian L Cardenas Barrera" w:date="2021-06-24T12:08:00Z" w:initials="JLCB">
    <w:p w14:paraId="42DACA65" w14:textId="1B74EDCF" w:rsidR="000074F5" w:rsidRDefault="000074F5">
      <w:pPr>
        <w:pStyle w:val="CommentText"/>
      </w:pPr>
      <w:r>
        <w:rPr>
          <w:rStyle w:val="CommentReference"/>
        </w:rPr>
        <w:annotationRef/>
      </w:r>
      <w:r>
        <w:t>Yes, we wanted to have an idea of the performance of these methods, which have been used by utilities extensively.</w:t>
      </w:r>
    </w:p>
  </w:comment>
  <w:comment w:id="122" w:author="Dawn MacIsaac" w:date="2021-05-12T07:42:00Z" w:initials="DM">
    <w:p w14:paraId="05017F5A" w14:textId="77777777" w:rsidR="00CB4DB4" w:rsidRDefault="00CB4DB4" w:rsidP="00CB4DB4">
      <w:pPr>
        <w:pStyle w:val="CommentText"/>
      </w:pPr>
      <w:r>
        <w:rPr>
          <w:rStyle w:val="CommentReference"/>
        </w:rPr>
        <w:annotationRef/>
      </w:r>
      <w:r>
        <w:t xml:space="preserve">Why? How? </w:t>
      </w:r>
    </w:p>
    <w:p w14:paraId="257F532C" w14:textId="77777777" w:rsidR="00CB4DB4" w:rsidRDefault="00CB4DB4" w:rsidP="00CB4DB4">
      <w:pPr>
        <w:pStyle w:val="CommentText"/>
      </w:pPr>
    </w:p>
    <w:p w14:paraId="20A690A9" w14:textId="77777777" w:rsidR="00CB4DB4" w:rsidRDefault="00CB4DB4" w:rsidP="00CB4DB4">
      <w:pPr>
        <w:pStyle w:val="CommentText"/>
      </w:pPr>
      <w:r>
        <w:t>And finally, can you state up front what you gain here in comparison to your first benchmark (advantages/disadvantages)?</w:t>
      </w:r>
    </w:p>
    <w:p w14:paraId="3108566C" w14:textId="77777777" w:rsidR="00CB4DB4" w:rsidRDefault="00CB4DB4" w:rsidP="00CB4DB4">
      <w:pPr>
        <w:pStyle w:val="CommentText"/>
      </w:pPr>
    </w:p>
    <w:p w14:paraId="27E83B76" w14:textId="77777777" w:rsidR="00CB4DB4" w:rsidRDefault="00CB4DB4" w:rsidP="00CB4DB4">
      <w:pPr>
        <w:pStyle w:val="CommentText"/>
      </w:pPr>
      <w:r>
        <w:t>What papers are you using to drive your implementation (</w:t>
      </w:r>
      <w:proofErr w:type="gramStart"/>
      <w:r>
        <w:t>you  mention</w:t>
      </w:r>
      <w:proofErr w:type="gramEnd"/>
      <w:r>
        <w:t xml:space="preserve">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123" w:author="Julian L Cardenas Barrera" w:date="2021-06-24T12:18:00Z" w:initials="JLCB">
    <w:p w14:paraId="3EC61AF5" w14:textId="7B7D9AD5" w:rsidR="00F952DC" w:rsidRDefault="00F952DC">
      <w:pPr>
        <w:pStyle w:val="CommentText"/>
      </w:pPr>
      <w:r>
        <w:rPr>
          <w:rStyle w:val="CommentReference"/>
        </w:rPr>
        <w:annotationRef/>
      </w:r>
      <w:r>
        <w:t>I agree with this comment!</w:t>
      </w:r>
    </w:p>
  </w:comment>
  <w:comment w:id="124" w:author="Julian L Cardenas Barrera" w:date="2021-06-24T12:24:00Z" w:initials="JLCB">
    <w:p w14:paraId="76316BCD" w14:textId="6B3D2234" w:rsidR="00F952DC" w:rsidRDefault="00F952DC">
      <w:pPr>
        <w:pStyle w:val="CommentText"/>
      </w:pPr>
      <w:r>
        <w:rPr>
          <w:rStyle w:val="CommentReference"/>
        </w:rPr>
        <w:annotationRef/>
      </w:r>
      <w:r>
        <w:t xml:space="preserve">Please review this equation. There are missing parts. </w:t>
      </w:r>
      <w:r w:rsidR="0074600E">
        <w:t>Were you trying to show an ARIMAX model? There are n</w:t>
      </w:r>
      <w:r>
        <w:t>o covariates</w:t>
      </w:r>
      <w:r w:rsidR="0074600E">
        <w:t xml:space="preserve"> and there is a missing sign prior to </w:t>
      </w:r>
      <w:r w:rsidR="0074600E" w:rsidRPr="0074600E">
        <w:rPr>
          <w:i/>
          <w:iCs/>
        </w:rPr>
        <w:t>e</w:t>
      </w:r>
      <w:r w:rsidR="0074600E" w:rsidRPr="0074600E">
        <w:rPr>
          <w:i/>
          <w:iCs/>
          <w:vertAlign w:val="subscript"/>
        </w:rPr>
        <w:t>t</w:t>
      </w:r>
      <w:r w:rsidR="0074600E">
        <w:t>, right?</w:t>
      </w:r>
    </w:p>
  </w:comment>
  <w:comment w:id="125" w:author="Dawn MacIsaac" w:date="2021-05-12T07:35:00Z" w:initials="DM">
    <w:p w14:paraId="1C868366" w14:textId="33693673" w:rsidR="00CF644F" w:rsidRDefault="00CF644F">
      <w:pPr>
        <w:pStyle w:val="CommentText"/>
      </w:pPr>
      <w:r>
        <w:rPr>
          <w:rStyle w:val="CommentReference"/>
        </w:rPr>
        <w:annotationRef/>
      </w:r>
      <w:r>
        <w:t xml:space="preserve">What does this </w:t>
      </w:r>
      <w:proofErr w:type="gramStart"/>
      <w:r>
        <w:t>actually represent</w:t>
      </w:r>
      <w:proofErr w:type="gramEnd"/>
      <w:r>
        <w:t>…if you are going to say intercept, then you need to say slope…but of what, exactly?</w:t>
      </w:r>
    </w:p>
  </w:comment>
  <w:comment w:id="126" w:author="Julian L Cardenas Barrera" w:date="2021-06-24T12:37:00Z" w:initials="JLCB">
    <w:p w14:paraId="764EFC10" w14:textId="5DD6B2D6" w:rsidR="0074600E" w:rsidRDefault="0074600E">
      <w:pPr>
        <w:pStyle w:val="CommentText"/>
      </w:pPr>
      <w:r>
        <w:rPr>
          <w:rStyle w:val="CommentReference"/>
        </w:rPr>
        <w:annotationRef/>
      </w:r>
      <w:r>
        <w:t>A better, and short, explanation can be included</w:t>
      </w:r>
      <w:r w:rsidR="00465DD2">
        <w:t xml:space="preserve"> to make the presentation clearer. You can probably identify the AR, I, </w:t>
      </w:r>
      <w:proofErr w:type="gramStart"/>
      <w:r w:rsidR="00465DD2">
        <w:t>MA</w:t>
      </w:r>
      <w:proofErr w:type="gramEnd"/>
      <w:r w:rsidR="00465DD2">
        <w:t xml:space="preserve"> and X parts </w:t>
      </w:r>
      <w:r w:rsidR="00980E78">
        <w:t xml:space="preserve">and summarize their purposes </w:t>
      </w:r>
      <w:r w:rsidR="00465DD2">
        <w:t>briefly</w:t>
      </w:r>
      <w:r w:rsidR="00980E78">
        <w:t>. This is something very well documented in the literature.</w:t>
      </w:r>
    </w:p>
  </w:comment>
  <w:comment w:id="132" w:author="Julian L Cardenas Barrera" w:date="2021-06-24T12:54:00Z" w:initials="JLCB">
    <w:p w14:paraId="26D1D532" w14:textId="00BB4271" w:rsidR="00980E78" w:rsidRDefault="00980E78">
      <w:pPr>
        <w:pStyle w:val="CommentText"/>
      </w:pPr>
      <w:r>
        <w:rPr>
          <w:rStyle w:val="CommentReference"/>
        </w:rPr>
        <w:annotationRef/>
      </w:r>
      <w:r>
        <w:t>Change to “changes in the load demand” to make it clearer</w:t>
      </w:r>
    </w:p>
  </w:comment>
  <w:comment w:id="135" w:author="Julian L Cardenas Barrera" w:date="2021-06-24T16:27:00Z" w:initials="JLCB">
    <w:p w14:paraId="3BC62A9F" w14:textId="761507AF" w:rsidR="00437856" w:rsidRDefault="00437856">
      <w:pPr>
        <w:pStyle w:val="CommentText"/>
      </w:pPr>
      <w:r>
        <w:rPr>
          <w:rStyle w:val="CommentReference"/>
        </w:rPr>
        <w:annotationRef/>
      </w:r>
      <w:r>
        <w:t>Use correct caption</w:t>
      </w:r>
    </w:p>
  </w:comment>
  <w:comment w:id="137" w:author="Dawn MacIsaac" w:date="2021-06-07T11:54:00Z" w:initials="DM">
    <w:p w14:paraId="63A9B049" w14:textId="50DC3E9B" w:rsidR="00FD5D16" w:rsidRDefault="00FD5D16">
      <w:pPr>
        <w:pStyle w:val="CommentText"/>
      </w:pPr>
      <w:r>
        <w:rPr>
          <w:rStyle w:val="CommentReference"/>
        </w:rPr>
        <w:annotationRef/>
      </w:r>
      <w:r>
        <w:t>See comment from last section</w:t>
      </w:r>
    </w:p>
  </w:comment>
  <w:comment w:id="139" w:author="Dawn MacIsaac" w:date="2021-06-07T12:00:00Z" w:initials="DM">
    <w:p w14:paraId="7B8ED35B" w14:textId="13AB18AB" w:rsidR="005F5665" w:rsidRDefault="005F5665">
      <w:pPr>
        <w:pStyle w:val="CommentText"/>
      </w:pPr>
      <w:r>
        <w:rPr>
          <w:rStyle w:val="CommentReference"/>
        </w:rPr>
        <w:annotationRef/>
      </w:r>
      <w:r>
        <w:t>I think we are borrowing an implementation already in place…can we simply state that and reference it?</w:t>
      </w:r>
    </w:p>
  </w:comment>
  <w:comment w:id="140" w:author="Dawn MacIsaac" w:date="2021-06-07T12:01:00Z" w:initials="DM">
    <w:p w14:paraId="2D6FCF9F" w14:textId="77777777" w:rsidR="00120CDE" w:rsidRDefault="00120CDE" w:rsidP="00120CDE">
      <w:pPr>
        <w:pStyle w:val="CommentText"/>
      </w:pPr>
      <w:r>
        <w:rPr>
          <w:rStyle w:val="CommentReference"/>
        </w:rPr>
        <w:annotationRef/>
      </w:r>
      <w:r>
        <w:t>Is the data re-</w:t>
      </w:r>
      <w:proofErr w:type="spellStart"/>
      <w:r>
        <w:t>arraranged</w:t>
      </w:r>
      <w:proofErr w:type="spellEnd"/>
      <w:r>
        <w:t>, or is the CNN applied in 1D?</w:t>
      </w:r>
    </w:p>
  </w:comment>
  <w:comment w:id="144" w:author="Dawn MacIsaac" w:date="2021-06-07T12:21:00Z" w:initials="DM">
    <w:p w14:paraId="1BEF7DCA" w14:textId="616B0415" w:rsidR="00734999" w:rsidRDefault="00734999">
      <w:pPr>
        <w:pStyle w:val="CommentText"/>
      </w:pPr>
      <w:r>
        <w:rPr>
          <w:rStyle w:val="CommentReference"/>
        </w:rPr>
        <w:annotationRef/>
      </w:r>
      <w:r>
        <w:t>Can you and Julian fix this…he has a clearer picture about what each tells us that the others don’t.  We should only include those we plan to use, to provide us with the information we need (no room for extras…we are already out of space).</w:t>
      </w:r>
    </w:p>
  </w:comment>
  <w:comment w:id="145" w:author="Julian L Cardenas Barrera" w:date="2021-06-24T16:51:00Z" w:initials="JLCB">
    <w:p w14:paraId="106500F4" w14:textId="24C63E18" w:rsidR="00A22949" w:rsidRDefault="00A22949">
      <w:pPr>
        <w:pStyle w:val="CommentText"/>
      </w:pPr>
      <w:r>
        <w:rPr>
          <w:rStyle w:val="CommentReference"/>
        </w:rPr>
        <w:annotationRef/>
      </w:r>
      <w:r w:rsidR="00F164AB">
        <w:t xml:space="preserve">Emmanuel, I remember that you made a report on the different metrics. MAPE is the metric preferred by both researchers and utilities.  RMSE and BIAS are also very common and provide different information. You should include the </w:t>
      </w:r>
      <w:r w:rsidR="00112287">
        <w:t>skill score as a measure of the relative improvement over a benchmark forecast.</w:t>
      </w:r>
      <w:r w:rsidR="00F164AB">
        <w:t xml:space="preserve"> We can quickly discuss this tomorrow in our meeting at 10am</w:t>
      </w:r>
    </w:p>
  </w:comment>
  <w:comment w:id="149" w:author="Julian L Cardenas Barrera" w:date="2021-06-24T17:15:00Z" w:initials="JLCB">
    <w:p w14:paraId="648DA2BD" w14:textId="586DDE0A" w:rsidR="00112287" w:rsidRDefault="00112287">
      <w:pPr>
        <w:pStyle w:val="CommentText"/>
      </w:pPr>
      <w:r>
        <w:rPr>
          <w:rStyle w:val="CommentReference"/>
        </w:rPr>
        <w:annotationRef/>
      </w:r>
      <w:r>
        <w:t xml:space="preserve">Is this a new, unfinished, section? </w:t>
      </w:r>
    </w:p>
  </w:comment>
  <w:comment w:id="151" w:author="Julian L Cardenas Barrera" w:date="2021-06-24T17:19:00Z" w:initials="JLCB">
    <w:p w14:paraId="65D420A5" w14:textId="72AC1F4F" w:rsidR="00112287" w:rsidRDefault="00112287">
      <w:pPr>
        <w:pStyle w:val="CommentText"/>
      </w:pPr>
      <w:r>
        <w:rPr>
          <w:rStyle w:val="CommentReference"/>
        </w:rPr>
        <w:annotationRef/>
      </w:r>
      <w:r>
        <w:t>Please review for incomplete references and use the IEEE format. For example, reference [2] is incomplete:</w:t>
      </w:r>
    </w:p>
    <w:p w14:paraId="38379FF4" w14:textId="2D6401BE" w:rsidR="00112287" w:rsidRDefault="00112287" w:rsidP="00112287">
      <w:pPr>
        <w:pStyle w:val="NormalWeb"/>
        <w:ind w:left="640" w:hanging="640"/>
      </w:pPr>
      <w:r>
        <w:t>[</w:t>
      </w:r>
      <w:r>
        <w:t>2</w:t>
      </w:r>
      <w:r>
        <w:t>]</w:t>
      </w:r>
      <w:r>
        <w:tab/>
        <w:t xml:space="preserve">S. Singh, S. Hussain, and M. A. </w:t>
      </w:r>
      <w:proofErr w:type="spellStart"/>
      <w:r>
        <w:t>Bazaz</w:t>
      </w:r>
      <w:proofErr w:type="spellEnd"/>
      <w:r>
        <w:t xml:space="preserve">, “Short term load forecasting using artificial neural network,” in </w:t>
      </w:r>
      <w:r>
        <w:rPr>
          <w:i/>
          <w:iCs/>
        </w:rPr>
        <w:t>2017 4th International Conference on Image Information Processing, ICIIP 2017</w:t>
      </w:r>
      <w:r>
        <w:t xml:space="preserve">, 2018, vol. 2018-January, pp. 159–163, </w:t>
      </w:r>
      <w:proofErr w:type="spellStart"/>
      <w:r>
        <w:t>doi</w:t>
      </w:r>
      <w:proofErr w:type="spellEnd"/>
      <w:r>
        <w:t>: 10.1109/ICIIP.2017.8313703.</w:t>
      </w:r>
    </w:p>
    <w:p w14:paraId="746EEA79" w14:textId="0EEC580C" w:rsidR="00137636" w:rsidRDefault="00137636" w:rsidP="00137636">
      <w:pPr>
        <w:pStyle w:val="NormalWeb"/>
        <w:ind w:left="640" w:hanging="640"/>
      </w:pPr>
    </w:p>
    <w:p w14:paraId="69C86F0D" w14:textId="3AE7B33E" w:rsidR="00112287" w:rsidRDefault="0011228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4A6974" w15:done="0"/>
  <w15:commentEx w15:paraId="2C411320" w15:done="0"/>
  <w15:commentEx w15:paraId="41D41B3B" w15:done="0"/>
  <w15:commentEx w15:paraId="42DACA65" w15:paraIdParent="41D41B3B" w15:done="0"/>
  <w15:commentEx w15:paraId="27E83B76" w15:done="0"/>
  <w15:commentEx w15:paraId="3EC61AF5" w15:paraIdParent="27E83B76" w15:done="0"/>
  <w15:commentEx w15:paraId="76316BCD" w15:done="0"/>
  <w15:commentEx w15:paraId="1C868366" w15:done="0"/>
  <w15:commentEx w15:paraId="764EFC10" w15:paraIdParent="1C868366" w15:done="0"/>
  <w15:commentEx w15:paraId="26D1D532" w15:done="0"/>
  <w15:commentEx w15:paraId="3BC62A9F" w15:done="0"/>
  <w15:commentEx w15:paraId="63A9B049" w15:done="0"/>
  <w15:commentEx w15:paraId="7B8ED35B" w15:done="0"/>
  <w15:commentEx w15:paraId="2D6FCF9F" w15:done="0"/>
  <w15:commentEx w15:paraId="1BEF7DCA" w15:done="0"/>
  <w15:commentEx w15:paraId="106500F4" w15:paraIdParent="1BEF7DCA" w15:done="0"/>
  <w15:commentEx w15:paraId="648DA2BD" w15:done="0"/>
  <w15:commentEx w15:paraId="69C86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DD202" w16cex:dateUtc="2021-06-23T18:30:00Z"/>
  <w16cex:commentExtensible w16cex:durableId="24689073" w16cex:dateUtc="2021-06-07T15:32:00Z"/>
  <w16cex:commentExtensible w16cex:durableId="246845F1" w16cex:dateUtc="2021-06-07T10:14:00Z"/>
  <w16cex:commentExtensible w16cex:durableId="247EF43C" w16cex:dateUtc="2021-06-24T15:08:00Z"/>
  <w16cex:commentExtensible w16cex:durableId="2446056E" w16cex:dateUtc="2021-05-12T10:42:00Z"/>
  <w16cex:commentExtensible w16cex:durableId="247EF6B3" w16cex:dateUtc="2021-06-24T15:18:00Z"/>
  <w16cex:commentExtensible w16cex:durableId="247EF7EB" w16cex:dateUtc="2021-06-24T15:24:00Z"/>
  <w16cex:commentExtensible w16cex:durableId="244603BE" w16cex:dateUtc="2021-05-12T10:35:00Z"/>
  <w16cex:commentExtensible w16cex:durableId="247EFB12" w16cex:dateUtc="2021-06-24T15:37:00Z"/>
  <w16cex:commentExtensible w16cex:durableId="247EFF0D" w16cex:dateUtc="2021-06-24T15:54:00Z"/>
  <w16cex:commentExtensible w16cex:durableId="247F30F2" w16cex:dateUtc="2021-06-24T19:27:00Z"/>
  <w16cex:commentExtensible w16cex:durableId="2468875D" w16cex:dateUtc="2021-06-07T14:54:00Z"/>
  <w16cex:commentExtensible w16cex:durableId="246888C1" w16cex:dateUtc="2021-06-07T15:00:00Z"/>
  <w16cex:commentExtensible w16cex:durableId="24688933" w16cex:dateUtc="2021-06-07T15:01:00Z"/>
  <w16cex:commentExtensible w16cex:durableId="24688DC6" w16cex:dateUtc="2021-06-07T15:21:00Z"/>
  <w16cex:commentExtensible w16cex:durableId="247F367F" w16cex:dateUtc="2021-06-24T19:51:00Z"/>
  <w16cex:commentExtensible w16cex:durableId="247F3C2D" w16cex:dateUtc="2021-06-24T20:15:00Z"/>
  <w16cex:commentExtensible w16cex:durableId="247F3D06" w16cex:dateUtc="2021-06-24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4A6974" w16cid:durableId="247DD202"/>
  <w16cid:commentId w16cid:paraId="2C411320" w16cid:durableId="24689073"/>
  <w16cid:commentId w16cid:paraId="41D41B3B" w16cid:durableId="246845F1"/>
  <w16cid:commentId w16cid:paraId="42DACA65" w16cid:durableId="247EF43C"/>
  <w16cid:commentId w16cid:paraId="27E83B76" w16cid:durableId="2446056E"/>
  <w16cid:commentId w16cid:paraId="3EC61AF5" w16cid:durableId="247EF6B3"/>
  <w16cid:commentId w16cid:paraId="76316BCD" w16cid:durableId="247EF7EB"/>
  <w16cid:commentId w16cid:paraId="1C868366" w16cid:durableId="244603BE"/>
  <w16cid:commentId w16cid:paraId="764EFC10" w16cid:durableId="247EFB12"/>
  <w16cid:commentId w16cid:paraId="26D1D532" w16cid:durableId="247EFF0D"/>
  <w16cid:commentId w16cid:paraId="3BC62A9F" w16cid:durableId="247F30F2"/>
  <w16cid:commentId w16cid:paraId="63A9B049" w16cid:durableId="2468875D"/>
  <w16cid:commentId w16cid:paraId="7B8ED35B" w16cid:durableId="246888C1"/>
  <w16cid:commentId w16cid:paraId="2D6FCF9F" w16cid:durableId="24688933"/>
  <w16cid:commentId w16cid:paraId="1BEF7DCA" w16cid:durableId="24688DC6"/>
  <w16cid:commentId w16cid:paraId="106500F4" w16cid:durableId="247F367F"/>
  <w16cid:commentId w16cid:paraId="648DA2BD" w16cid:durableId="247F3C2D"/>
  <w16cid:commentId w16cid:paraId="69C86F0D" w16cid:durableId="247F3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6E11B" w14:textId="77777777" w:rsidR="00BA3301" w:rsidRDefault="00BA3301" w:rsidP="00B7638D">
      <w:pPr>
        <w:spacing w:after="0"/>
      </w:pPr>
      <w:r>
        <w:separator/>
      </w:r>
    </w:p>
  </w:endnote>
  <w:endnote w:type="continuationSeparator" w:id="0">
    <w:p w14:paraId="6AAC6289" w14:textId="77777777" w:rsidR="00BA3301" w:rsidRDefault="00BA3301"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23466" w14:textId="7E6C8F31" w:rsidR="007909C9" w:rsidRDefault="007909C9" w:rsidP="00BF577E">
    <w:pPr>
      <w:pStyle w:val="Footer"/>
      <w:tabs>
        <w:tab w:val="clear" w:pos="10080"/>
        <w:tab w:val="right" w:pos="9360"/>
      </w:tabs>
      <w:rPr>
        <w:noProof/>
      </w:rPr>
    </w:pPr>
    <w:r>
      <w:t>EE6000 Proposal Appendix- &lt;Author&gt;</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723FD4D1"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F818D3">
      <w:rPr>
        <w:noProof/>
      </w:rPr>
      <w:t>2021-Jun-23</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152" w:author="Julian L Cardenas Barrera" w:date="2021-06-23T15:35:00Z">
      <w:r w:rsidR="00F818D3">
        <w:rPr>
          <w:noProof/>
        </w:rPr>
        <w:t>3:35 PM</w:t>
      </w:r>
    </w:ins>
    <w:del w:id="153" w:author="Julian L Cardenas Barrera" w:date="2021-06-23T15:35:00Z">
      <w:r w:rsidR="00F818D3" w:rsidDel="00F818D3">
        <w:rPr>
          <w:noProof/>
        </w:rPr>
        <w:delText>8:14 AM</w:delText>
      </w:r>
    </w:del>
    <w:r w:rsidRPr="00401801">
      <w:fldChar w:fldCharType="end"/>
    </w:r>
    <w:r>
      <w:tab/>
    </w:r>
    <w:r w:rsidRPr="00401801">
      <w:t xml:space="preserve">Created:  </w:t>
    </w:r>
    <w:r>
      <w:fldChar w:fldCharType="begin"/>
    </w:r>
    <w:r>
      <w:instrText xml:space="preserve"> REF createDate \h </w:instrText>
    </w:r>
    <w:r>
      <w:fldChar w:fldCharType="separate"/>
    </w:r>
    <w:r w:rsidR="00400EA9">
      <w:rPr>
        <w:noProof/>
      </w:rPr>
      <w:t>2020 Dec-14</w:t>
    </w:r>
    <w:r>
      <w:fldChar w:fldCharType="end"/>
    </w:r>
  </w:p>
  <w:p w14:paraId="27124BA0" w14:textId="5FFEB6BD"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400EA9">
      <w:rPr>
        <w:noProof/>
      </w:rPr>
      <w:t>2021-Jun-07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B99D1" w14:textId="77777777" w:rsidR="00BA3301" w:rsidRDefault="00BA3301" w:rsidP="00B7638D">
      <w:pPr>
        <w:spacing w:after="0"/>
      </w:pPr>
      <w:r>
        <w:separator/>
      </w:r>
    </w:p>
  </w:footnote>
  <w:footnote w:type="continuationSeparator" w:id="0">
    <w:p w14:paraId="5D283130" w14:textId="77777777" w:rsidR="00BA3301" w:rsidRDefault="00BA3301"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 L Cardenas Barrera">
    <w15:presenceInfo w15:providerId="AD" w15:userId="S::jcardena@unb.ca::c4c9e739-87ea-4268-9cfd-3b02bfc9266e"/>
  </w15:person>
  <w15:person w15:author="Dawn MacIsaac">
    <w15:presenceInfo w15:providerId="AD" w15:userId="S::dmac@unb.ca::04f604b3-34bc-430e-a023-d159ba48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1"/>
  <w:proofState w:spelling="clean" w:grammar="clean"/>
  <w:attachedTemplate r:id="rId1"/>
  <w:stylePaneSortMethod w:val="0000"/>
  <w:trackRevisions/>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tqgFAM7T8fotAAAA"/>
  </w:docVars>
  <w:rsids>
    <w:rsidRoot w:val="00474369"/>
    <w:rsid w:val="000007D4"/>
    <w:rsid w:val="000013D6"/>
    <w:rsid w:val="0000306B"/>
    <w:rsid w:val="00004A04"/>
    <w:rsid w:val="000074F5"/>
    <w:rsid w:val="00011F91"/>
    <w:rsid w:val="00013CAA"/>
    <w:rsid w:val="00013E74"/>
    <w:rsid w:val="00026A0B"/>
    <w:rsid w:val="00026D6B"/>
    <w:rsid w:val="000279C1"/>
    <w:rsid w:val="00037CDC"/>
    <w:rsid w:val="0004030A"/>
    <w:rsid w:val="00044F29"/>
    <w:rsid w:val="0004762F"/>
    <w:rsid w:val="00047A5D"/>
    <w:rsid w:val="00057550"/>
    <w:rsid w:val="00057DB8"/>
    <w:rsid w:val="000601C1"/>
    <w:rsid w:val="00061F72"/>
    <w:rsid w:val="00066792"/>
    <w:rsid w:val="0007250D"/>
    <w:rsid w:val="0007635A"/>
    <w:rsid w:val="00077A5A"/>
    <w:rsid w:val="000808D2"/>
    <w:rsid w:val="000817C2"/>
    <w:rsid w:val="000818E8"/>
    <w:rsid w:val="000826D1"/>
    <w:rsid w:val="00086D5B"/>
    <w:rsid w:val="00092995"/>
    <w:rsid w:val="00096DD7"/>
    <w:rsid w:val="000A3DF9"/>
    <w:rsid w:val="000A5EBB"/>
    <w:rsid w:val="000B113D"/>
    <w:rsid w:val="000B2B5E"/>
    <w:rsid w:val="000B2EFD"/>
    <w:rsid w:val="000B6A93"/>
    <w:rsid w:val="000B70F3"/>
    <w:rsid w:val="000C0FD4"/>
    <w:rsid w:val="000C4024"/>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54E8"/>
    <w:rsid w:val="00106F05"/>
    <w:rsid w:val="00112176"/>
    <w:rsid w:val="00112287"/>
    <w:rsid w:val="0011242E"/>
    <w:rsid w:val="001137B8"/>
    <w:rsid w:val="00115BA5"/>
    <w:rsid w:val="001200C0"/>
    <w:rsid w:val="00120CDE"/>
    <w:rsid w:val="001255E0"/>
    <w:rsid w:val="00131B30"/>
    <w:rsid w:val="00137636"/>
    <w:rsid w:val="00137BF5"/>
    <w:rsid w:val="00141E5D"/>
    <w:rsid w:val="00143A40"/>
    <w:rsid w:val="0014562C"/>
    <w:rsid w:val="00150F71"/>
    <w:rsid w:val="00152ED0"/>
    <w:rsid w:val="00156D66"/>
    <w:rsid w:val="00163EC7"/>
    <w:rsid w:val="0016779C"/>
    <w:rsid w:val="001709E9"/>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3E0A"/>
    <w:rsid w:val="001D4D50"/>
    <w:rsid w:val="001D581C"/>
    <w:rsid w:val="001D7735"/>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0F1"/>
    <w:rsid w:val="002118B9"/>
    <w:rsid w:val="00211911"/>
    <w:rsid w:val="00216B8A"/>
    <w:rsid w:val="002204B6"/>
    <w:rsid w:val="00223951"/>
    <w:rsid w:val="002255EF"/>
    <w:rsid w:val="00226852"/>
    <w:rsid w:val="002271BE"/>
    <w:rsid w:val="00233E2B"/>
    <w:rsid w:val="00233EBF"/>
    <w:rsid w:val="0023458A"/>
    <w:rsid w:val="00236024"/>
    <w:rsid w:val="00241055"/>
    <w:rsid w:val="00244B88"/>
    <w:rsid w:val="00244EF1"/>
    <w:rsid w:val="00245686"/>
    <w:rsid w:val="00247033"/>
    <w:rsid w:val="00251926"/>
    <w:rsid w:val="002547B6"/>
    <w:rsid w:val="00255729"/>
    <w:rsid w:val="00255859"/>
    <w:rsid w:val="002601FB"/>
    <w:rsid w:val="0027096E"/>
    <w:rsid w:val="002734D3"/>
    <w:rsid w:val="00281AD5"/>
    <w:rsid w:val="00283D82"/>
    <w:rsid w:val="0028482D"/>
    <w:rsid w:val="0028613D"/>
    <w:rsid w:val="00290D82"/>
    <w:rsid w:val="00290E38"/>
    <w:rsid w:val="002917FD"/>
    <w:rsid w:val="00291D35"/>
    <w:rsid w:val="00292A9B"/>
    <w:rsid w:val="002962F2"/>
    <w:rsid w:val="002A145E"/>
    <w:rsid w:val="002B086F"/>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24E4"/>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5E12"/>
    <w:rsid w:val="00356A4B"/>
    <w:rsid w:val="0035799E"/>
    <w:rsid w:val="003620F1"/>
    <w:rsid w:val="003636D0"/>
    <w:rsid w:val="00363F2C"/>
    <w:rsid w:val="003658EE"/>
    <w:rsid w:val="00366786"/>
    <w:rsid w:val="00367462"/>
    <w:rsid w:val="0037335A"/>
    <w:rsid w:val="003836E2"/>
    <w:rsid w:val="00387D9E"/>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0EA9"/>
    <w:rsid w:val="00401801"/>
    <w:rsid w:val="0040606D"/>
    <w:rsid w:val="004170FB"/>
    <w:rsid w:val="0042268C"/>
    <w:rsid w:val="00426CEF"/>
    <w:rsid w:val="00427763"/>
    <w:rsid w:val="00431E0E"/>
    <w:rsid w:val="00437856"/>
    <w:rsid w:val="00437A70"/>
    <w:rsid w:val="00443EEA"/>
    <w:rsid w:val="0045183E"/>
    <w:rsid w:val="0045473B"/>
    <w:rsid w:val="004552EB"/>
    <w:rsid w:val="00457480"/>
    <w:rsid w:val="004621D1"/>
    <w:rsid w:val="00464732"/>
    <w:rsid w:val="004648A0"/>
    <w:rsid w:val="004654A6"/>
    <w:rsid w:val="00465DD2"/>
    <w:rsid w:val="004700C7"/>
    <w:rsid w:val="00474369"/>
    <w:rsid w:val="004767FD"/>
    <w:rsid w:val="004775E6"/>
    <w:rsid w:val="0048013E"/>
    <w:rsid w:val="004803CD"/>
    <w:rsid w:val="00481240"/>
    <w:rsid w:val="0048169C"/>
    <w:rsid w:val="00481A46"/>
    <w:rsid w:val="00481CFA"/>
    <w:rsid w:val="00484F58"/>
    <w:rsid w:val="0049259D"/>
    <w:rsid w:val="00496FDC"/>
    <w:rsid w:val="00497FB9"/>
    <w:rsid w:val="004A0C4C"/>
    <w:rsid w:val="004C3B21"/>
    <w:rsid w:val="004C45E4"/>
    <w:rsid w:val="004C668D"/>
    <w:rsid w:val="004D2A88"/>
    <w:rsid w:val="004D3525"/>
    <w:rsid w:val="004D738A"/>
    <w:rsid w:val="004E2522"/>
    <w:rsid w:val="004E299F"/>
    <w:rsid w:val="004F0E12"/>
    <w:rsid w:val="004F5FE7"/>
    <w:rsid w:val="004F7388"/>
    <w:rsid w:val="00501F55"/>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5665"/>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C0E9D"/>
    <w:rsid w:val="006C284A"/>
    <w:rsid w:val="006D2E84"/>
    <w:rsid w:val="006D3264"/>
    <w:rsid w:val="006E1298"/>
    <w:rsid w:val="006E4D91"/>
    <w:rsid w:val="006E5F84"/>
    <w:rsid w:val="006E6C16"/>
    <w:rsid w:val="006F4213"/>
    <w:rsid w:val="006F4982"/>
    <w:rsid w:val="007002F2"/>
    <w:rsid w:val="007009C9"/>
    <w:rsid w:val="00700E02"/>
    <w:rsid w:val="00701D0B"/>
    <w:rsid w:val="0070246D"/>
    <w:rsid w:val="00703AE4"/>
    <w:rsid w:val="00704ADA"/>
    <w:rsid w:val="007053E1"/>
    <w:rsid w:val="00707CE2"/>
    <w:rsid w:val="0071314A"/>
    <w:rsid w:val="00713443"/>
    <w:rsid w:val="007160B9"/>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D21"/>
    <w:rsid w:val="00760935"/>
    <w:rsid w:val="00760D69"/>
    <w:rsid w:val="00764982"/>
    <w:rsid w:val="00764CAD"/>
    <w:rsid w:val="00765C78"/>
    <w:rsid w:val="00777158"/>
    <w:rsid w:val="00780D40"/>
    <w:rsid w:val="007838C9"/>
    <w:rsid w:val="007839FF"/>
    <w:rsid w:val="00784579"/>
    <w:rsid w:val="00785EC4"/>
    <w:rsid w:val="007900AB"/>
    <w:rsid w:val="007909C9"/>
    <w:rsid w:val="00793FA7"/>
    <w:rsid w:val="007948B5"/>
    <w:rsid w:val="00794946"/>
    <w:rsid w:val="00794D71"/>
    <w:rsid w:val="007A26A5"/>
    <w:rsid w:val="007A27D8"/>
    <w:rsid w:val="007A5682"/>
    <w:rsid w:val="007A6959"/>
    <w:rsid w:val="007B3A6F"/>
    <w:rsid w:val="007B54A2"/>
    <w:rsid w:val="007B59E0"/>
    <w:rsid w:val="007C00A1"/>
    <w:rsid w:val="007C1F0C"/>
    <w:rsid w:val="007C4952"/>
    <w:rsid w:val="007C75B6"/>
    <w:rsid w:val="007E314F"/>
    <w:rsid w:val="007E39E6"/>
    <w:rsid w:val="007E4E7B"/>
    <w:rsid w:val="008018DB"/>
    <w:rsid w:val="0080231C"/>
    <w:rsid w:val="0080293D"/>
    <w:rsid w:val="00805AC9"/>
    <w:rsid w:val="00822DF2"/>
    <w:rsid w:val="00823DF1"/>
    <w:rsid w:val="00824D1F"/>
    <w:rsid w:val="00826E15"/>
    <w:rsid w:val="00827DF4"/>
    <w:rsid w:val="00827FFE"/>
    <w:rsid w:val="00831657"/>
    <w:rsid w:val="008324BC"/>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53B0"/>
    <w:rsid w:val="008C6DC2"/>
    <w:rsid w:val="008D12B1"/>
    <w:rsid w:val="008D1458"/>
    <w:rsid w:val="008D430D"/>
    <w:rsid w:val="008D4F14"/>
    <w:rsid w:val="008E122A"/>
    <w:rsid w:val="008E14EE"/>
    <w:rsid w:val="008F2941"/>
    <w:rsid w:val="008F35C3"/>
    <w:rsid w:val="008F421B"/>
    <w:rsid w:val="008F7422"/>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4C14"/>
    <w:rsid w:val="0096504D"/>
    <w:rsid w:val="0097475D"/>
    <w:rsid w:val="00975A54"/>
    <w:rsid w:val="00975F57"/>
    <w:rsid w:val="009763B0"/>
    <w:rsid w:val="00976863"/>
    <w:rsid w:val="00976C01"/>
    <w:rsid w:val="00980E78"/>
    <w:rsid w:val="00982D22"/>
    <w:rsid w:val="00984583"/>
    <w:rsid w:val="00985D23"/>
    <w:rsid w:val="00991DCC"/>
    <w:rsid w:val="009947C9"/>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213D5"/>
    <w:rsid w:val="00A22949"/>
    <w:rsid w:val="00A23003"/>
    <w:rsid w:val="00A235AC"/>
    <w:rsid w:val="00A24A61"/>
    <w:rsid w:val="00A24B7A"/>
    <w:rsid w:val="00A24C06"/>
    <w:rsid w:val="00A263F0"/>
    <w:rsid w:val="00A2763B"/>
    <w:rsid w:val="00A2795C"/>
    <w:rsid w:val="00A279D1"/>
    <w:rsid w:val="00A31163"/>
    <w:rsid w:val="00A319CF"/>
    <w:rsid w:val="00A3428B"/>
    <w:rsid w:val="00A35C6B"/>
    <w:rsid w:val="00A36AC3"/>
    <w:rsid w:val="00A40178"/>
    <w:rsid w:val="00A47262"/>
    <w:rsid w:val="00A52756"/>
    <w:rsid w:val="00A54362"/>
    <w:rsid w:val="00A56E3B"/>
    <w:rsid w:val="00A60F2B"/>
    <w:rsid w:val="00A6231A"/>
    <w:rsid w:val="00A64DD9"/>
    <w:rsid w:val="00A663CD"/>
    <w:rsid w:val="00A676F5"/>
    <w:rsid w:val="00A70D5F"/>
    <w:rsid w:val="00A761F6"/>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D4AA2"/>
    <w:rsid w:val="00AD5EE2"/>
    <w:rsid w:val="00AE25AE"/>
    <w:rsid w:val="00AE443C"/>
    <w:rsid w:val="00AF055B"/>
    <w:rsid w:val="00AF3452"/>
    <w:rsid w:val="00AF629C"/>
    <w:rsid w:val="00B00DE6"/>
    <w:rsid w:val="00B05236"/>
    <w:rsid w:val="00B10003"/>
    <w:rsid w:val="00B135E9"/>
    <w:rsid w:val="00B14CEF"/>
    <w:rsid w:val="00B2512C"/>
    <w:rsid w:val="00B25D3D"/>
    <w:rsid w:val="00B3170C"/>
    <w:rsid w:val="00B33D79"/>
    <w:rsid w:val="00B351A4"/>
    <w:rsid w:val="00B37811"/>
    <w:rsid w:val="00B405DF"/>
    <w:rsid w:val="00B426D0"/>
    <w:rsid w:val="00B43943"/>
    <w:rsid w:val="00B43C24"/>
    <w:rsid w:val="00B504A5"/>
    <w:rsid w:val="00B5196F"/>
    <w:rsid w:val="00B51CD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3CB8"/>
    <w:rsid w:val="00B948CB"/>
    <w:rsid w:val="00B978A7"/>
    <w:rsid w:val="00BA0F03"/>
    <w:rsid w:val="00BA2D46"/>
    <w:rsid w:val="00BA3301"/>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33CCC"/>
    <w:rsid w:val="00C452E7"/>
    <w:rsid w:val="00C52FFE"/>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B4DB4"/>
    <w:rsid w:val="00CC1AC1"/>
    <w:rsid w:val="00CC3ED9"/>
    <w:rsid w:val="00CC49EA"/>
    <w:rsid w:val="00CC4CB8"/>
    <w:rsid w:val="00CC5B49"/>
    <w:rsid w:val="00CC6218"/>
    <w:rsid w:val="00CD31A4"/>
    <w:rsid w:val="00CD5C2F"/>
    <w:rsid w:val="00CE0D52"/>
    <w:rsid w:val="00CE14A3"/>
    <w:rsid w:val="00CE1DD1"/>
    <w:rsid w:val="00CE532A"/>
    <w:rsid w:val="00CE6F14"/>
    <w:rsid w:val="00CF23A5"/>
    <w:rsid w:val="00CF27D0"/>
    <w:rsid w:val="00CF644F"/>
    <w:rsid w:val="00D02080"/>
    <w:rsid w:val="00D025CE"/>
    <w:rsid w:val="00D15F79"/>
    <w:rsid w:val="00D173B7"/>
    <w:rsid w:val="00D175D6"/>
    <w:rsid w:val="00D17695"/>
    <w:rsid w:val="00D2016A"/>
    <w:rsid w:val="00D2303B"/>
    <w:rsid w:val="00D273AB"/>
    <w:rsid w:val="00D3437E"/>
    <w:rsid w:val="00D353BF"/>
    <w:rsid w:val="00D367DD"/>
    <w:rsid w:val="00D36F17"/>
    <w:rsid w:val="00D43F11"/>
    <w:rsid w:val="00D45BDE"/>
    <w:rsid w:val="00D4789A"/>
    <w:rsid w:val="00D502C5"/>
    <w:rsid w:val="00D53ADA"/>
    <w:rsid w:val="00D53C97"/>
    <w:rsid w:val="00D54F9C"/>
    <w:rsid w:val="00D563AD"/>
    <w:rsid w:val="00D60826"/>
    <w:rsid w:val="00D61BE6"/>
    <w:rsid w:val="00D67089"/>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D4F28"/>
    <w:rsid w:val="00DE0E28"/>
    <w:rsid w:val="00DE28D3"/>
    <w:rsid w:val="00DE439C"/>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27D5A"/>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4AB"/>
    <w:rsid w:val="00F16659"/>
    <w:rsid w:val="00F203CD"/>
    <w:rsid w:val="00F22C81"/>
    <w:rsid w:val="00F26B88"/>
    <w:rsid w:val="00F26D2F"/>
    <w:rsid w:val="00F27CC3"/>
    <w:rsid w:val="00F35AC0"/>
    <w:rsid w:val="00F36A2D"/>
    <w:rsid w:val="00F36CD8"/>
    <w:rsid w:val="00F36E00"/>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18D3"/>
    <w:rsid w:val="00F857E2"/>
    <w:rsid w:val="00F90688"/>
    <w:rsid w:val="00F952DC"/>
    <w:rsid w:val="00F95416"/>
    <w:rsid w:val="00F96BDC"/>
    <w:rsid w:val="00FA1319"/>
    <w:rsid w:val="00FA7872"/>
    <w:rsid w:val="00FB046D"/>
    <w:rsid w:val="00FC660C"/>
    <w:rsid w:val="00FD2F2C"/>
    <w:rsid w:val="00FD3BF6"/>
    <w:rsid w:val="00FD3DC0"/>
    <w:rsid w:val="00FD557E"/>
    <w:rsid w:val="00FD5D16"/>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AD173AD1-E79F-4A79-A7FB-E4AE31F2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footer" Target="footer2.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C:\Users\dmac\My Drive\Sync\My Documents\My Supervision\Grad\2018\Proposal 2016.dotx</Template>
  <TotalTime>2924</TotalTime>
  <Pages>22</Pages>
  <Words>37994</Words>
  <Characters>216567</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254053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Julian L Cardenas Barrera</cp:lastModifiedBy>
  <cp:revision>17</cp:revision>
  <cp:lastPrinted>2013-05-03T14:51:00Z</cp:lastPrinted>
  <dcterms:created xsi:type="dcterms:W3CDTF">2021-06-07T10:18:00Z</dcterms:created>
  <dcterms:modified xsi:type="dcterms:W3CDTF">2021-06-24T20:34:00Z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