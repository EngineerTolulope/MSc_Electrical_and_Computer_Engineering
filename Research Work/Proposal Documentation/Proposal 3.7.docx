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6B6781B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gridCol w:w="3432"/>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7265FEC" w:rsidR="00B135E9" w:rsidRDefault="00B135E9" w:rsidP="00B135E9">
            <w:pPr>
              <w:pStyle w:val="authorship"/>
            </w:pPr>
            <w:r>
              <w:t>Version &lt;</w:t>
            </w:r>
            <w:r w:rsidR="002C4C99">
              <w:t>3.</w:t>
            </w:r>
            <w:ins w:id="0" w:author="Tolulope Olugbenga" w:date="2021-06-25T13:40:00Z">
              <w:r w:rsidR="004006BB">
                <w:t>7</w:t>
              </w:r>
            </w:ins>
            <w:del w:id="1" w:author="Tolulope Olugbenga" w:date="2021-06-25T13:40:00Z">
              <w:r w:rsidR="00CE532A" w:rsidDel="004006BB">
                <w:delText>6</w:delText>
              </w:r>
            </w:del>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2" w:name="createDate"/>
            <w:r w:rsidR="007948B5" w:rsidRPr="00AD134E">
              <w:instrText xml:space="preserve"> FORMTEXT </w:instrText>
            </w:r>
            <w:r w:rsidR="007948B5">
              <w:fldChar w:fldCharType="separate"/>
            </w:r>
            <w:r w:rsidR="009F25A7">
              <w:rPr>
                <w:noProof/>
              </w:rPr>
              <w:t>2020 Dec-14</w:t>
            </w:r>
            <w:r w:rsidR="007948B5">
              <w:fldChar w:fldCharType="end"/>
            </w:r>
            <w:bookmarkEnd w:id="2"/>
          </w:p>
          <w:p w14:paraId="1EA0D569" w14:textId="11E21ACD" w:rsidR="00B135E9" w:rsidRPr="005C103F" w:rsidRDefault="00B135E9" w:rsidP="00156D66">
            <w:pPr>
              <w:pStyle w:val="authorship"/>
            </w:pPr>
            <w:r>
              <w:t xml:space="preserve">Updated:  </w:t>
            </w:r>
            <w:r w:rsidR="00400EA9">
              <w:fldChar w:fldCharType="begin">
                <w:ffData>
                  <w:name w:val="updateDate"/>
                  <w:enabled/>
                  <w:calcOnExit w:val="0"/>
                  <w:textInput>
                    <w:default w:val="2021-Jun-07"/>
                  </w:textInput>
                </w:ffData>
              </w:fldChar>
            </w:r>
            <w:r w:rsidR="00400EA9" w:rsidRPr="00400EA9">
              <w:instrText xml:space="preserve"> </w:instrText>
            </w:r>
            <w:bookmarkStart w:id="3" w:name="updateDate"/>
            <w:r w:rsidR="00400EA9" w:rsidRPr="00400EA9">
              <w:instrText xml:space="preserve">FORMTEXT </w:instrText>
            </w:r>
            <w:r w:rsidR="00400EA9">
              <w:fldChar w:fldCharType="separate"/>
            </w:r>
            <w:r w:rsidR="00400EA9">
              <w:rPr>
                <w:noProof/>
              </w:rPr>
              <w:t>2021-Jun-07</w:t>
            </w:r>
            <w:r w:rsidR="00400EA9">
              <w:fldChar w:fldCharType="end"/>
            </w:r>
            <w:bookmarkEnd w:id="3"/>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77777777" w:rsidR="00F745E9" w:rsidRDefault="00F745E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1057AF88" w14:textId="53626E51" w:rsidR="00400EA9"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3969378" w:history="1">
            <w:r w:rsidR="00400EA9" w:rsidRPr="00723B8D">
              <w:rPr>
                <w:rStyle w:val="Hyperlink"/>
                <w:noProof/>
              </w:rPr>
              <w:t>1</w:t>
            </w:r>
            <w:r w:rsidR="00400EA9">
              <w:rPr>
                <w:rFonts w:asciiTheme="minorHAnsi" w:eastAsiaTheme="minorEastAsia" w:hAnsiTheme="minorHAnsi" w:cstheme="minorBidi"/>
                <w:b w:val="0"/>
                <w:noProof/>
                <w:sz w:val="22"/>
                <w:lang w:val="en-US" w:eastAsia="en-US"/>
              </w:rPr>
              <w:tab/>
            </w:r>
            <w:r w:rsidR="00400EA9" w:rsidRPr="00723B8D">
              <w:rPr>
                <w:rStyle w:val="Hyperlink"/>
                <w:noProof/>
              </w:rPr>
              <w:t>Load Forecasting Overview</w:t>
            </w:r>
            <w:r w:rsidR="00400EA9">
              <w:rPr>
                <w:noProof/>
                <w:webHidden/>
              </w:rPr>
              <w:tab/>
            </w:r>
            <w:r w:rsidR="00400EA9">
              <w:rPr>
                <w:noProof/>
                <w:webHidden/>
              </w:rPr>
              <w:fldChar w:fldCharType="begin"/>
            </w:r>
            <w:r w:rsidR="00400EA9">
              <w:rPr>
                <w:noProof/>
                <w:webHidden/>
              </w:rPr>
              <w:instrText xml:space="preserve"> PAGEREF _Toc73969378 \h </w:instrText>
            </w:r>
            <w:r w:rsidR="00400EA9">
              <w:rPr>
                <w:noProof/>
                <w:webHidden/>
              </w:rPr>
            </w:r>
            <w:r w:rsidR="00400EA9">
              <w:rPr>
                <w:noProof/>
                <w:webHidden/>
              </w:rPr>
              <w:fldChar w:fldCharType="separate"/>
            </w:r>
            <w:r w:rsidR="00400EA9">
              <w:rPr>
                <w:noProof/>
                <w:webHidden/>
              </w:rPr>
              <w:t>1</w:t>
            </w:r>
            <w:r w:rsidR="00400EA9">
              <w:rPr>
                <w:noProof/>
                <w:webHidden/>
              </w:rPr>
              <w:fldChar w:fldCharType="end"/>
            </w:r>
          </w:hyperlink>
        </w:p>
        <w:p w14:paraId="0EF5B286" w14:textId="2C5877F8" w:rsidR="00400EA9" w:rsidRDefault="005F6CD0">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79" w:history="1">
            <w:r w:rsidR="00400EA9" w:rsidRPr="00723B8D">
              <w:rPr>
                <w:rStyle w:val="Hyperlink"/>
                <w:noProof/>
              </w:rPr>
              <w:t>2</w:t>
            </w:r>
            <w:r w:rsidR="00400EA9">
              <w:rPr>
                <w:rFonts w:asciiTheme="minorHAnsi" w:eastAsiaTheme="minorEastAsia" w:hAnsiTheme="minorHAnsi" w:cstheme="minorBidi"/>
                <w:b w:val="0"/>
                <w:noProof/>
                <w:sz w:val="22"/>
                <w:lang w:val="en-US" w:eastAsia="en-US"/>
              </w:rPr>
              <w:tab/>
            </w:r>
            <w:r w:rsidR="00400EA9" w:rsidRPr="00723B8D">
              <w:rPr>
                <w:rStyle w:val="Hyperlink"/>
                <w:noProof/>
              </w:rPr>
              <w:t>Investigation</w:t>
            </w:r>
            <w:r w:rsidR="00400EA9">
              <w:rPr>
                <w:noProof/>
                <w:webHidden/>
              </w:rPr>
              <w:tab/>
            </w:r>
            <w:r w:rsidR="00400EA9">
              <w:rPr>
                <w:noProof/>
                <w:webHidden/>
              </w:rPr>
              <w:fldChar w:fldCharType="begin"/>
            </w:r>
            <w:r w:rsidR="00400EA9">
              <w:rPr>
                <w:noProof/>
                <w:webHidden/>
              </w:rPr>
              <w:instrText xml:space="preserve"> PAGEREF _Toc73969379 \h </w:instrText>
            </w:r>
            <w:r w:rsidR="00400EA9">
              <w:rPr>
                <w:noProof/>
                <w:webHidden/>
              </w:rPr>
            </w:r>
            <w:r w:rsidR="00400EA9">
              <w:rPr>
                <w:noProof/>
                <w:webHidden/>
              </w:rPr>
              <w:fldChar w:fldCharType="separate"/>
            </w:r>
            <w:r w:rsidR="00400EA9">
              <w:rPr>
                <w:noProof/>
                <w:webHidden/>
              </w:rPr>
              <w:t>3</w:t>
            </w:r>
            <w:r w:rsidR="00400EA9">
              <w:rPr>
                <w:noProof/>
                <w:webHidden/>
              </w:rPr>
              <w:fldChar w:fldCharType="end"/>
            </w:r>
          </w:hyperlink>
        </w:p>
        <w:p w14:paraId="02CE886A" w14:textId="3CF9AC33" w:rsidR="00400EA9" w:rsidRDefault="005F6CD0">
          <w:pPr>
            <w:pStyle w:val="TOC2"/>
            <w:rPr>
              <w:rFonts w:asciiTheme="minorHAnsi" w:eastAsiaTheme="minorEastAsia" w:hAnsiTheme="minorHAnsi" w:cstheme="minorBidi"/>
              <w:sz w:val="22"/>
              <w:lang w:val="en-US" w:eastAsia="en-US"/>
            </w:rPr>
          </w:pPr>
          <w:hyperlink w:anchor="_Toc73969380" w:history="1">
            <w:r w:rsidR="00400EA9" w:rsidRPr="00723B8D">
              <w:rPr>
                <w:rStyle w:val="Hyperlink"/>
              </w:rPr>
              <w:t>2.1</w:t>
            </w:r>
            <w:r w:rsidR="00400EA9">
              <w:rPr>
                <w:rFonts w:asciiTheme="minorHAnsi" w:eastAsiaTheme="minorEastAsia" w:hAnsiTheme="minorHAnsi" w:cstheme="minorBidi"/>
                <w:sz w:val="22"/>
                <w:lang w:val="en-US" w:eastAsia="en-US"/>
              </w:rPr>
              <w:tab/>
            </w:r>
            <w:r w:rsidR="00400EA9" w:rsidRPr="00723B8D">
              <w:rPr>
                <w:rStyle w:val="Hyperlink"/>
              </w:rPr>
              <w:t>The Benchmark Algorithms</w:t>
            </w:r>
            <w:r w:rsidR="00400EA9">
              <w:rPr>
                <w:webHidden/>
              </w:rPr>
              <w:tab/>
            </w:r>
            <w:r w:rsidR="00400EA9">
              <w:rPr>
                <w:webHidden/>
              </w:rPr>
              <w:fldChar w:fldCharType="begin"/>
            </w:r>
            <w:r w:rsidR="00400EA9">
              <w:rPr>
                <w:webHidden/>
              </w:rPr>
              <w:instrText xml:space="preserve"> PAGEREF _Toc73969380 \h </w:instrText>
            </w:r>
            <w:r w:rsidR="00400EA9">
              <w:rPr>
                <w:webHidden/>
              </w:rPr>
            </w:r>
            <w:r w:rsidR="00400EA9">
              <w:rPr>
                <w:webHidden/>
              </w:rPr>
              <w:fldChar w:fldCharType="separate"/>
            </w:r>
            <w:r w:rsidR="00400EA9">
              <w:rPr>
                <w:webHidden/>
              </w:rPr>
              <w:t>4</w:t>
            </w:r>
            <w:r w:rsidR="00400EA9">
              <w:rPr>
                <w:webHidden/>
              </w:rPr>
              <w:fldChar w:fldCharType="end"/>
            </w:r>
          </w:hyperlink>
        </w:p>
        <w:p w14:paraId="4853F3CB" w14:textId="1BCEF0E3" w:rsidR="00400EA9" w:rsidRDefault="005F6CD0">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1" w:history="1">
            <w:r w:rsidR="00400EA9" w:rsidRPr="00723B8D">
              <w:rPr>
                <w:rStyle w:val="Hyperlink"/>
                <w:noProof/>
              </w:rPr>
              <w:t>2.1-a</w:t>
            </w:r>
            <w:r w:rsidR="00400EA9">
              <w:rPr>
                <w:rFonts w:asciiTheme="minorHAnsi" w:eastAsiaTheme="minorEastAsia" w:hAnsiTheme="minorHAnsi" w:cstheme="minorBidi"/>
                <w:noProof/>
                <w:sz w:val="22"/>
                <w:lang w:val="en-US" w:eastAsia="en-US"/>
              </w:rPr>
              <w:tab/>
            </w:r>
            <w:r w:rsidR="00400EA9" w:rsidRPr="00723B8D">
              <w:rPr>
                <w:rStyle w:val="Hyperlink"/>
                <w:noProof/>
              </w:rPr>
              <w:t>Seasonal Naïve Forecaster</w:t>
            </w:r>
            <w:r w:rsidR="00400EA9">
              <w:rPr>
                <w:noProof/>
                <w:webHidden/>
              </w:rPr>
              <w:tab/>
            </w:r>
            <w:r w:rsidR="00400EA9">
              <w:rPr>
                <w:noProof/>
                <w:webHidden/>
              </w:rPr>
              <w:fldChar w:fldCharType="begin"/>
            </w:r>
            <w:r w:rsidR="00400EA9">
              <w:rPr>
                <w:noProof/>
                <w:webHidden/>
              </w:rPr>
              <w:instrText xml:space="preserve"> PAGEREF _Toc73969381 \h </w:instrText>
            </w:r>
            <w:r w:rsidR="00400EA9">
              <w:rPr>
                <w:noProof/>
                <w:webHidden/>
              </w:rPr>
            </w:r>
            <w:r w:rsidR="00400EA9">
              <w:rPr>
                <w:noProof/>
                <w:webHidden/>
              </w:rPr>
              <w:fldChar w:fldCharType="separate"/>
            </w:r>
            <w:r w:rsidR="00400EA9">
              <w:rPr>
                <w:noProof/>
                <w:webHidden/>
              </w:rPr>
              <w:t>4</w:t>
            </w:r>
            <w:r w:rsidR="00400EA9">
              <w:rPr>
                <w:noProof/>
                <w:webHidden/>
              </w:rPr>
              <w:fldChar w:fldCharType="end"/>
            </w:r>
          </w:hyperlink>
        </w:p>
        <w:p w14:paraId="57BC8FCF" w14:textId="52AA91E5" w:rsidR="00400EA9" w:rsidRDefault="005F6CD0">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2" w:history="1">
            <w:r w:rsidR="00400EA9" w:rsidRPr="00723B8D">
              <w:rPr>
                <w:rStyle w:val="Hyperlink"/>
                <w:noProof/>
              </w:rPr>
              <w:t>2.1-b</w:t>
            </w:r>
            <w:r w:rsidR="00400EA9">
              <w:rPr>
                <w:rFonts w:asciiTheme="minorHAnsi" w:eastAsiaTheme="minorEastAsia" w:hAnsiTheme="minorHAnsi" w:cstheme="minorBidi"/>
                <w:noProof/>
                <w:sz w:val="22"/>
                <w:lang w:val="en-US" w:eastAsia="en-US"/>
              </w:rPr>
              <w:tab/>
            </w:r>
            <w:r w:rsidR="00400EA9" w:rsidRPr="00723B8D">
              <w:rPr>
                <w:rStyle w:val="Hyperlink"/>
                <w:noProof/>
              </w:rPr>
              <w:t>Multiple Linear Regression Forecaster</w:t>
            </w:r>
            <w:r w:rsidR="00400EA9">
              <w:rPr>
                <w:noProof/>
                <w:webHidden/>
              </w:rPr>
              <w:tab/>
            </w:r>
            <w:r w:rsidR="00400EA9">
              <w:rPr>
                <w:noProof/>
                <w:webHidden/>
              </w:rPr>
              <w:fldChar w:fldCharType="begin"/>
            </w:r>
            <w:r w:rsidR="00400EA9">
              <w:rPr>
                <w:noProof/>
                <w:webHidden/>
              </w:rPr>
              <w:instrText xml:space="preserve"> PAGEREF _Toc73969382 \h </w:instrText>
            </w:r>
            <w:r w:rsidR="00400EA9">
              <w:rPr>
                <w:noProof/>
                <w:webHidden/>
              </w:rPr>
            </w:r>
            <w:r w:rsidR="00400EA9">
              <w:rPr>
                <w:noProof/>
                <w:webHidden/>
              </w:rPr>
              <w:fldChar w:fldCharType="separate"/>
            </w:r>
            <w:r w:rsidR="00400EA9">
              <w:rPr>
                <w:noProof/>
                <w:webHidden/>
              </w:rPr>
              <w:t>5</w:t>
            </w:r>
            <w:r w:rsidR="00400EA9">
              <w:rPr>
                <w:noProof/>
                <w:webHidden/>
              </w:rPr>
              <w:fldChar w:fldCharType="end"/>
            </w:r>
          </w:hyperlink>
        </w:p>
        <w:p w14:paraId="77E5D99A" w14:textId="00C5B031" w:rsidR="00400EA9" w:rsidRDefault="005F6CD0">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3" w:history="1">
            <w:r w:rsidR="00400EA9" w:rsidRPr="00723B8D">
              <w:rPr>
                <w:rStyle w:val="Hyperlink"/>
                <w:noProof/>
              </w:rPr>
              <w:t>2.1-c</w:t>
            </w:r>
            <w:r w:rsidR="00400EA9">
              <w:rPr>
                <w:rFonts w:asciiTheme="minorHAnsi" w:eastAsiaTheme="minorEastAsia" w:hAnsiTheme="minorHAnsi" w:cstheme="minorBidi"/>
                <w:noProof/>
                <w:sz w:val="22"/>
                <w:lang w:val="en-US" w:eastAsia="en-US"/>
              </w:rPr>
              <w:tab/>
            </w:r>
            <w:r w:rsidR="00400EA9" w:rsidRPr="00723B8D">
              <w:rPr>
                <w:rStyle w:val="Hyperlink"/>
                <w:noProof/>
              </w:rPr>
              <w:t>Auto-Regressive Integrated Moving Average with Exogenous Variables</w:t>
            </w:r>
            <w:r w:rsidR="00400EA9">
              <w:rPr>
                <w:noProof/>
                <w:webHidden/>
              </w:rPr>
              <w:tab/>
            </w:r>
            <w:r w:rsidR="00400EA9">
              <w:rPr>
                <w:noProof/>
                <w:webHidden/>
              </w:rPr>
              <w:fldChar w:fldCharType="begin"/>
            </w:r>
            <w:r w:rsidR="00400EA9">
              <w:rPr>
                <w:noProof/>
                <w:webHidden/>
              </w:rPr>
              <w:instrText xml:space="preserve"> PAGEREF _Toc73969383 \h </w:instrText>
            </w:r>
            <w:r w:rsidR="00400EA9">
              <w:rPr>
                <w:noProof/>
                <w:webHidden/>
              </w:rPr>
            </w:r>
            <w:r w:rsidR="00400EA9">
              <w:rPr>
                <w:noProof/>
                <w:webHidden/>
              </w:rPr>
              <w:fldChar w:fldCharType="separate"/>
            </w:r>
            <w:r w:rsidR="00400EA9">
              <w:rPr>
                <w:noProof/>
                <w:webHidden/>
              </w:rPr>
              <w:t>6</w:t>
            </w:r>
            <w:r w:rsidR="00400EA9">
              <w:rPr>
                <w:noProof/>
                <w:webHidden/>
              </w:rPr>
              <w:fldChar w:fldCharType="end"/>
            </w:r>
          </w:hyperlink>
        </w:p>
        <w:p w14:paraId="47D9EE3E" w14:textId="57728F3D" w:rsidR="00400EA9" w:rsidRDefault="005F6CD0">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4" w:history="1">
            <w:r w:rsidR="00400EA9" w:rsidRPr="00723B8D">
              <w:rPr>
                <w:rStyle w:val="Hyperlink"/>
                <w:noProof/>
              </w:rPr>
              <w:t>2.1-d</w:t>
            </w:r>
            <w:r w:rsidR="00400EA9">
              <w:rPr>
                <w:rFonts w:asciiTheme="minorHAnsi" w:eastAsiaTheme="minorEastAsia" w:hAnsiTheme="minorHAnsi" w:cstheme="minorBidi"/>
                <w:noProof/>
                <w:sz w:val="22"/>
                <w:lang w:val="en-US" w:eastAsia="en-US"/>
              </w:rPr>
              <w:tab/>
            </w:r>
            <w:r w:rsidR="00400EA9" w:rsidRPr="00723B8D">
              <w:rPr>
                <w:rStyle w:val="Hyperlink"/>
                <w:noProof/>
              </w:rPr>
              <w:t>Artificial Neural Network Short Term Load Forecaster – Generation Three</w:t>
            </w:r>
            <w:r w:rsidR="00400EA9">
              <w:rPr>
                <w:noProof/>
                <w:webHidden/>
              </w:rPr>
              <w:tab/>
            </w:r>
            <w:r w:rsidR="00400EA9">
              <w:rPr>
                <w:noProof/>
                <w:webHidden/>
              </w:rPr>
              <w:fldChar w:fldCharType="begin"/>
            </w:r>
            <w:r w:rsidR="00400EA9">
              <w:rPr>
                <w:noProof/>
                <w:webHidden/>
              </w:rPr>
              <w:instrText xml:space="preserve"> PAGEREF _Toc73969384 \h </w:instrText>
            </w:r>
            <w:r w:rsidR="00400EA9">
              <w:rPr>
                <w:noProof/>
                <w:webHidden/>
              </w:rPr>
            </w:r>
            <w:r w:rsidR="00400EA9">
              <w:rPr>
                <w:noProof/>
                <w:webHidden/>
              </w:rPr>
              <w:fldChar w:fldCharType="separate"/>
            </w:r>
            <w:r w:rsidR="00400EA9">
              <w:rPr>
                <w:noProof/>
                <w:webHidden/>
              </w:rPr>
              <w:t>7</w:t>
            </w:r>
            <w:r w:rsidR="00400EA9">
              <w:rPr>
                <w:noProof/>
                <w:webHidden/>
              </w:rPr>
              <w:fldChar w:fldCharType="end"/>
            </w:r>
          </w:hyperlink>
        </w:p>
        <w:p w14:paraId="0E959FC3" w14:textId="3EF3A2C2" w:rsidR="00400EA9" w:rsidRDefault="005F6CD0">
          <w:pPr>
            <w:pStyle w:val="TOC2"/>
            <w:rPr>
              <w:rFonts w:asciiTheme="minorHAnsi" w:eastAsiaTheme="minorEastAsia" w:hAnsiTheme="minorHAnsi" w:cstheme="minorBidi"/>
              <w:sz w:val="22"/>
              <w:lang w:val="en-US" w:eastAsia="en-US"/>
            </w:rPr>
          </w:pPr>
          <w:hyperlink w:anchor="_Toc73969385" w:history="1">
            <w:r w:rsidR="00400EA9" w:rsidRPr="00723B8D">
              <w:rPr>
                <w:rStyle w:val="Hyperlink"/>
              </w:rPr>
              <w:t>2.2</w:t>
            </w:r>
            <w:r w:rsidR="00400EA9">
              <w:rPr>
                <w:rFonts w:asciiTheme="minorHAnsi" w:eastAsiaTheme="minorEastAsia" w:hAnsiTheme="minorHAnsi" w:cstheme="minorBidi"/>
                <w:sz w:val="22"/>
                <w:lang w:val="en-US" w:eastAsia="en-US"/>
              </w:rPr>
              <w:tab/>
            </w:r>
            <w:r w:rsidR="00400EA9" w:rsidRPr="00723B8D">
              <w:rPr>
                <w:rStyle w:val="Hyperlink"/>
              </w:rPr>
              <w:t>Deep Learning Algorithms</w:t>
            </w:r>
            <w:r w:rsidR="00400EA9">
              <w:rPr>
                <w:webHidden/>
              </w:rPr>
              <w:tab/>
            </w:r>
            <w:r w:rsidR="00400EA9">
              <w:rPr>
                <w:webHidden/>
              </w:rPr>
              <w:fldChar w:fldCharType="begin"/>
            </w:r>
            <w:r w:rsidR="00400EA9">
              <w:rPr>
                <w:webHidden/>
              </w:rPr>
              <w:instrText xml:space="preserve"> PAGEREF _Toc73969385 \h </w:instrText>
            </w:r>
            <w:r w:rsidR="00400EA9">
              <w:rPr>
                <w:webHidden/>
              </w:rPr>
            </w:r>
            <w:r w:rsidR="00400EA9">
              <w:rPr>
                <w:webHidden/>
              </w:rPr>
              <w:fldChar w:fldCharType="separate"/>
            </w:r>
            <w:r w:rsidR="00400EA9">
              <w:rPr>
                <w:webHidden/>
              </w:rPr>
              <w:t>8</w:t>
            </w:r>
            <w:r w:rsidR="00400EA9">
              <w:rPr>
                <w:webHidden/>
              </w:rPr>
              <w:fldChar w:fldCharType="end"/>
            </w:r>
          </w:hyperlink>
        </w:p>
        <w:p w14:paraId="1D1EAA26" w14:textId="206527CF" w:rsidR="00400EA9" w:rsidRDefault="005F6CD0">
          <w:pPr>
            <w:pStyle w:val="TOC2"/>
            <w:rPr>
              <w:rFonts w:asciiTheme="minorHAnsi" w:eastAsiaTheme="minorEastAsia" w:hAnsiTheme="minorHAnsi" w:cstheme="minorBidi"/>
              <w:sz w:val="22"/>
              <w:lang w:val="en-US" w:eastAsia="en-US"/>
            </w:rPr>
          </w:pPr>
          <w:hyperlink w:anchor="_Toc73969386" w:history="1">
            <w:r w:rsidR="00400EA9" w:rsidRPr="00723B8D">
              <w:rPr>
                <w:rStyle w:val="Hyperlink"/>
              </w:rPr>
              <w:t>2.3</w:t>
            </w:r>
            <w:r w:rsidR="00400EA9">
              <w:rPr>
                <w:rFonts w:asciiTheme="minorHAnsi" w:eastAsiaTheme="minorEastAsia" w:hAnsiTheme="minorHAnsi" w:cstheme="minorBidi"/>
                <w:sz w:val="22"/>
                <w:lang w:val="en-US" w:eastAsia="en-US"/>
              </w:rPr>
              <w:tab/>
            </w:r>
            <w:r w:rsidR="00400EA9" w:rsidRPr="00723B8D">
              <w:rPr>
                <w:rStyle w:val="Hyperlink"/>
              </w:rPr>
              <w:t>Metrics for Evaluation</w:t>
            </w:r>
            <w:r w:rsidR="00400EA9">
              <w:rPr>
                <w:webHidden/>
              </w:rPr>
              <w:tab/>
            </w:r>
            <w:r w:rsidR="00400EA9">
              <w:rPr>
                <w:webHidden/>
              </w:rPr>
              <w:fldChar w:fldCharType="begin"/>
            </w:r>
            <w:r w:rsidR="00400EA9">
              <w:rPr>
                <w:webHidden/>
              </w:rPr>
              <w:instrText xml:space="preserve"> PAGEREF _Toc73969386 \h </w:instrText>
            </w:r>
            <w:r w:rsidR="00400EA9">
              <w:rPr>
                <w:webHidden/>
              </w:rPr>
            </w:r>
            <w:r w:rsidR="00400EA9">
              <w:rPr>
                <w:webHidden/>
              </w:rPr>
              <w:fldChar w:fldCharType="separate"/>
            </w:r>
            <w:r w:rsidR="00400EA9">
              <w:rPr>
                <w:webHidden/>
              </w:rPr>
              <w:t>9</w:t>
            </w:r>
            <w:r w:rsidR="00400EA9">
              <w:rPr>
                <w:webHidden/>
              </w:rPr>
              <w:fldChar w:fldCharType="end"/>
            </w:r>
          </w:hyperlink>
        </w:p>
        <w:p w14:paraId="3C723106" w14:textId="66C34510" w:rsidR="00400EA9" w:rsidRDefault="005F6CD0">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7" w:history="1">
            <w:r w:rsidR="00400EA9" w:rsidRPr="00723B8D">
              <w:rPr>
                <w:rStyle w:val="Hyperlink"/>
                <w:noProof/>
              </w:rPr>
              <w:t>3</w:t>
            </w:r>
            <w:r w:rsidR="00400EA9">
              <w:rPr>
                <w:rFonts w:asciiTheme="minorHAnsi" w:eastAsiaTheme="minorEastAsia" w:hAnsiTheme="minorHAnsi" w:cstheme="minorBidi"/>
                <w:b w:val="0"/>
                <w:noProof/>
                <w:sz w:val="22"/>
                <w:lang w:val="en-US" w:eastAsia="en-US"/>
              </w:rPr>
              <w:tab/>
            </w:r>
            <w:r w:rsidR="00400EA9" w:rsidRPr="00723B8D">
              <w:rPr>
                <w:rStyle w:val="Hyperlink"/>
                <w:noProof/>
              </w:rPr>
              <w:t>Contributions</w:t>
            </w:r>
            <w:r w:rsidR="00400EA9">
              <w:rPr>
                <w:noProof/>
                <w:webHidden/>
              </w:rPr>
              <w:tab/>
            </w:r>
            <w:r w:rsidR="00400EA9">
              <w:rPr>
                <w:noProof/>
                <w:webHidden/>
              </w:rPr>
              <w:fldChar w:fldCharType="begin"/>
            </w:r>
            <w:r w:rsidR="00400EA9">
              <w:rPr>
                <w:noProof/>
                <w:webHidden/>
              </w:rPr>
              <w:instrText xml:space="preserve"> PAGEREF _Toc73969387 \h </w:instrText>
            </w:r>
            <w:r w:rsidR="00400EA9">
              <w:rPr>
                <w:noProof/>
                <w:webHidden/>
              </w:rPr>
            </w:r>
            <w:r w:rsidR="00400EA9">
              <w:rPr>
                <w:noProof/>
                <w:webHidden/>
              </w:rPr>
              <w:fldChar w:fldCharType="separate"/>
            </w:r>
            <w:r w:rsidR="00400EA9">
              <w:rPr>
                <w:noProof/>
                <w:webHidden/>
              </w:rPr>
              <w:t>10</w:t>
            </w:r>
            <w:r w:rsidR="00400EA9">
              <w:rPr>
                <w:noProof/>
                <w:webHidden/>
              </w:rPr>
              <w:fldChar w:fldCharType="end"/>
            </w:r>
          </w:hyperlink>
        </w:p>
        <w:p w14:paraId="03CF7605" w14:textId="75F6D65D" w:rsidR="00400EA9" w:rsidRDefault="005F6CD0">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8" w:history="1">
            <w:r w:rsidR="00400EA9" w:rsidRPr="00723B8D">
              <w:rPr>
                <w:rStyle w:val="Hyperlink"/>
                <w:noProof/>
              </w:rPr>
              <w:t>4</w:t>
            </w:r>
            <w:r w:rsidR="00400EA9">
              <w:rPr>
                <w:rFonts w:asciiTheme="minorHAnsi" w:eastAsiaTheme="minorEastAsia" w:hAnsiTheme="minorHAnsi" w:cstheme="minorBidi"/>
                <w:b w:val="0"/>
                <w:noProof/>
                <w:sz w:val="22"/>
                <w:lang w:val="en-US" w:eastAsia="en-US"/>
              </w:rPr>
              <w:tab/>
            </w:r>
            <w:r w:rsidR="00400EA9" w:rsidRPr="00723B8D">
              <w:rPr>
                <w:rStyle w:val="Hyperlink"/>
                <w:noProof/>
              </w:rPr>
              <w:t>References</w:t>
            </w:r>
            <w:r w:rsidR="00400EA9">
              <w:rPr>
                <w:noProof/>
                <w:webHidden/>
              </w:rPr>
              <w:tab/>
            </w:r>
            <w:r w:rsidR="00400EA9">
              <w:rPr>
                <w:noProof/>
                <w:webHidden/>
              </w:rPr>
              <w:fldChar w:fldCharType="begin"/>
            </w:r>
            <w:r w:rsidR="00400EA9">
              <w:rPr>
                <w:noProof/>
                <w:webHidden/>
              </w:rPr>
              <w:instrText xml:space="preserve"> PAGEREF _Toc73969388 \h </w:instrText>
            </w:r>
            <w:r w:rsidR="00400EA9">
              <w:rPr>
                <w:noProof/>
                <w:webHidden/>
              </w:rPr>
            </w:r>
            <w:r w:rsidR="00400EA9">
              <w:rPr>
                <w:noProof/>
                <w:webHidden/>
              </w:rPr>
              <w:fldChar w:fldCharType="separate"/>
            </w:r>
            <w:r w:rsidR="00400EA9">
              <w:rPr>
                <w:noProof/>
                <w:webHidden/>
              </w:rPr>
              <w:t>11</w:t>
            </w:r>
            <w:r w:rsidR="00400EA9">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4" w:name="_Toc69470476"/>
    </w:p>
    <w:p w14:paraId="55DBFE8C" w14:textId="66DB7168" w:rsidR="00D4789A" w:rsidRDefault="003C39F4" w:rsidP="00AA0E78">
      <w:pPr>
        <w:pStyle w:val="ContentsHeading"/>
        <w:rPr>
          <w:rStyle w:val="Strong"/>
        </w:rPr>
      </w:pPr>
      <w:r>
        <w:t>Table of Figures</w:t>
      </w:r>
      <w:bookmarkEnd w:id="4"/>
    </w:p>
    <w:p w14:paraId="05182C2B" w14:textId="62CFEE88"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400EA9">
          <w:rPr>
            <w:noProof/>
            <w:webHidden/>
          </w:rPr>
          <w:t>2</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5DFED07D"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400EA9">
        <w:rPr>
          <w:noProof/>
        </w:rPr>
        <w:t>2021-Jun-07</w:t>
      </w:r>
      <w:r w:rsidR="002D616C">
        <w:fldChar w:fldCharType="end"/>
      </w:r>
      <w:r w:rsidRPr="00C11C21">
        <w:t xml:space="preserve"> by </w:t>
      </w:r>
      <w:r w:rsidR="009B203E">
        <w:t>&lt;Author&gt;</w:t>
      </w:r>
      <w:bookmarkStart w:id="5" w:name="_Toc69470477"/>
    </w:p>
    <w:p w14:paraId="5E353781" w14:textId="1B0AF9E1" w:rsidR="004648A0" w:rsidRPr="00CC48D2" w:rsidRDefault="004648A0" w:rsidP="004648A0">
      <w:pPr>
        <w:pStyle w:val="Heading1"/>
      </w:pPr>
      <w:bookmarkStart w:id="6" w:name="_Toc69470941"/>
      <w:bookmarkStart w:id="7" w:name="_Toc73969378"/>
      <w:bookmarkEnd w:id="5"/>
      <w:r>
        <w:t>Load Forecasting Overview</w:t>
      </w:r>
      <w:bookmarkEnd w:id="6"/>
      <w:bookmarkEnd w:id="7"/>
    </w:p>
    <w:p w14:paraId="129A2CCD" w14:textId="5B5DB282" w:rsidR="009C3E14" w:rsidRDefault="002F30FB" w:rsidP="002F30FB">
      <w:pPr>
        <w:pStyle w:val="BodyText"/>
        <w:ind w:firstLine="288"/>
      </w:pPr>
      <w:bookmarkStart w:id="8" w:name="_Toc69470478"/>
      <w:bookmarkStart w:id="9" w:name="_Toc69470511"/>
      <w:bookmarkStart w:id="10" w:name="_Toc69470543"/>
      <w:bookmarkStart w:id="11" w:name="_Toc69470575"/>
      <w:bookmarkStart w:id="12" w:name="_Toc69470613"/>
      <w:bookmarkStart w:id="13" w:name="_Toc69470645"/>
      <w:bookmarkStart w:id="14" w:name="_Toc69470683"/>
      <w:bookmarkStart w:id="15" w:name="_Toc69470715"/>
      <w:bookmarkStart w:id="16" w:name="_Toc69470753"/>
      <w:bookmarkStart w:id="17" w:name="_Toc69470785"/>
      <w:bookmarkStart w:id="18" w:name="_Toc69470817"/>
      <w:bookmarkStart w:id="19" w:name="_Toc69470856"/>
      <w:bookmarkStart w:id="20" w:name="_Toc69470479"/>
      <w:bookmarkStart w:id="21" w:name="_Toc69470512"/>
      <w:bookmarkStart w:id="22" w:name="_Toc69470544"/>
      <w:bookmarkStart w:id="23" w:name="_Toc69470576"/>
      <w:bookmarkStart w:id="24" w:name="_Toc69470614"/>
      <w:bookmarkStart w:id="25" w:name="_Toc69470646"/>
      <w:bookmarkStart w:id="26" w:name="_Toc69470684"/>
      <w:bookmarkStart w:id="27" w:name="_Toc69470716"/>
      <w:bookmarkStart w:id="28" w:name="_Toc69470754"/>
      <w:bookmarkStart w:id="29" w:name="_Toc69470786"/>
      <w:bookmarkStart w:id="30" w:name="_Toc69470818"/>
      <w:bookmarkStart w:id="31" w:name="_Toc69470857"/>
      <w:bookmarkStart w:id="32" w:name="_Toc69470480"/>
      <w:bookmarkStart w:id="33" w:name="_Toc69470513"/>
      <w:bookmarkStart w:id="34" w:name="_Toc69470545"/>
      <w:bookmarkStart w:id="35" w:name="_Toc69470577"/>
      <w:bookmarkStart w:id="36" w:name="_Toc69470615"/>
      <w:bookmarkStart w:id="37" w:name="_Toc69470647"/>
      <w:bookmarkStart w:id="38" w:name="_Toc69470685"/>
      <w:bookmarkStart w:id="39" w:name="_Toc69470717"/>
      <w:bookmarkStart w:id="40" w:name="_Toc69470755"/>
      <w:bookmarkStart w:id="41" w:name="_Toc69470787"/>
      <w:bookmarkStart w:id="42" w:name="_Toc69470819"/>
      <w:bookmarkStart w:id="43" w:name="_Toc69470858"/>
      <w:bookmarkStart w:id="44" w:name="_Toc69470481"/>
      <w:bookmarkStart w:id="45" w:name="_Toc69470514"/>
      <w:bookmarkStart w:id="46" w:name="_Toc69470546"/>
      <w:bookmarkStart w:id="47" w:name="_Toc69470578"/>
      <w:bookmarkStart w:id="48" w:name="_Toc69470616"/>
      <w:bookmarkStart w:id="49" w:name="_Toc69470648"/>
      <w:bookmarkStart w:id="50" w:name="_Toc69470686"/>
      <w:bookmarkStart w:id="51" w:name="_Toc69470718"/>
      <w:bookmarkStart w:id="52" w:name="_Toc69470756"/>
      <w:bookmarkStart w:id="53" w:name="_Toc69470788"/>
      <w:bookmarkStart w:id="54" w:name="_Toc69470820"/>
      <w:bookmarkStart w:id="55" w:name="_Toc69470859"/>
      <w:bookmarkStart w:id="56" w:name="_Toc69470482"/>
      <w:bookmarkStart w:id="57" w:name="_Toc69470515"/>
      <w:bookmarkStart w:id="58" w:name="_Toc69470547"/>
      <w:bookmarkStart w:id="59" w:name="_Toc69470579"/>
      <w:bookmarkStart w:id="60" w:name="_Toc69470617"/>
      <w:bookmarkStart w:id="61" w:name="_Toc69470649"/>
      <w:bookmarkStart w:id="62" w:name="_Toc69470687"/>
      <w:bookmarkStart w:id="63" w:name="_Toc69470719"/>
      <w:bookmarkStart w:id="64" w:name="_Toc69470757"/>
      <w:bookmarkStart w:id="65" w:name="_Toc69470789"/>
      <w:bookmarkStart w:id="66" w:name="_Toc69470821"/>
      <w:bookmarkStart w:id="67" w:name="_Toc69470860"/>
      <w:bookmarkStart w:id="68" w:name="_Toc69470483"/>
      <w:bookmarkStart w:id="69" w:name="_Toc69470516"/>
      <w:bookmarkStart w:id="70" w:name="_Toc69470548"/>
      <w:bookmarkStart w:id="71" w:name="_Toc69470580"/>
      <w:bookmarkStart w:id="72" w:name="_Toc69470618"/>
      <w:bookmarkStart w:id="73" w:name="_Toc69470650"/>
      <w:bookmarkStart w:id="74" w:name="_Toc69470688"/>
      <w:bookmarkStart w:id="75" w:name="_Toc69470720"/>
      <w:bookmarkStart w:id="76" w:name="_Toc69470758"/>
      <w:bookmarkStart w:id="77" w:name="_Toc69470790"/>
      <w:bookmarkStart w:id="78" w:name="_Toc69470822"/>
      <w:bookmarkStart w:id="79" w:name="_Toc69470861"/>
      <w:bookmarkStart w:id="80" w:name="_Toc69470484"/>
      <w:bookmarkStart w:id="81" w:name="_Toc69470517"/>
      <w:bookmarkStart w:id="82" w:name="_Toc69470549"/>
      <w:bookmarkStart w:id="83" w:name="_Toc69470581"/>
      <w:bookmarkStart w:id="84" w:name="_Toc69470619"/>
      <w:bookmarkStart w:id="85" w:name="_Toc69470651"/>
      <w:bookmarkStart w:id="86" w:name="_Toc69470689"/>
      <w:bookmarkStart w:id="87" w:name="_Toc69470721"/>
      <w:bookmarkStart w:id="88" w:name="_Toc69470759"/>
      <w:bookmarkStart w:id="89" w:name="_Toc69470791"/>
      <w:bookmarkStart w:id="90" w:name="_Toc69470823"/>
      <w:bookmarkStart w:id="91" w:name="_Toc69470862"/>
      <w:bookmarkStart w:id="92" w:name="_Toc69470485"/>
      <w:bookmarkStart w:id="93" w:name="_Toc69470518"/>
      <w:bookmarkStart w:id="94" w:name="_Toc69470550"/>
      <w:bookmarkStart w:id="95" w:name="_Toc69470582"/>
      <w:bookmarkStart w:id="96" w:name="_Toc69470620"/>
      <w:bookmarkStart w:id="97" w:name="_Toc69470652"/>
      <w:bookmarkStart w:id="98" w:name="_Toc69470690"/>
      <w:bookmarkStart w:id="99" w:name="_Toc69470722"/>
      <w:bookmarkStart w:id="100" w:name="_Toc69470760"/>
      <w:bookmarkStart w:id="101" w:name="_Toc69470792"/>
      <w:bookmarkStart w:id="102" w:name="_Toc69470824"/>
      <w:bookmarkStart w:id="103" w:name="_Toc69470863"/>
      <w:bookmarkStart w:id="104" w:name="_Toc6947048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t xml:space="preserve"> </w:t>
      </w:r>
      <w:commentRangeStart w:id="105"/>
      <w:r>
        <w:t xml:space="preserve">Load forecasting is an integral part of </w:t>
      </w:r>
      <w:r w:rsidR="00E42B0E">
        <w:t xml:space="preserve">the </w:t>
      </w:r>
      <w:r>
        <w:t xml:space="preserve">planning and operation of electric utilities; it has played a vital role in the power industry for over a century. </w:t>
      </w:r>
      <w:r w:rsidR="007838C9">
        <w:t>F</w:t>
      </w:r>
      <w:r w:rsidR="007838C9" w:rsidRPr="003A5C8F">
        <w:t>or</w:t>
      </w:r>
      <w:r w:rsidR="007838C9">
        <w:t xml:space="preserve"> example, to have a</w:t>
      </w:r>
      <w:r w:rsidR="007838C9" w:rsidRPr="003A5C8F">
        <w:t xml:space="preserve"> stable supply of electricity, </w:t>
      </w:r>
      <w:r w:rsidR="007838C9">
        <w:t xml:space="preserve">reserve power must be prepared beforehand to serve consumers in the future (e.g., in case of high demand or failure in the </w:t>
      </w:r>
      <w:r w:rsidR="007838C9" w:rsidRPr="00061F72">
        <w:t>current</w:t>
      </w:r>
      <w:r w:rsidR="007838C9">
        <w:t xml:space="preserve"> grid supply).  </w:t>
      </w:r>
      <w:r w:rsidR="00E42B0E">
        <w:t>However,</w:t>
      </w:r>
      <w:r w:rsidR="001054E8">
        <w:t xml:space="preserve"> load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Bazaz","non-dropping-particle":"","parse-names":false,"suffix":""}],"id":"ITEM-2","issued":{"date-parts":[["2017"]]},"page":"159-163","title":"Short Term Load Forecasting Using Artificial Neural Network","type":"article-journal"},"uris":["http://www.mendeley.com/documents/?uuid=62c3f67e-bc2d-4d5d-a8ad-91aa638d316e"]}],"mendeley":{"formattedCitation":"[1], [2]","plainTextFormattedCitation":"[1], [2]","previouslyFormattedCitation":"[1], [2]"},"properties":{"noteIndex":0},"schema":"https://github.com/citation-style-language/schema/raw/master/csl-citation.json"}</w:instrText>
      </w:r>
      <w:r w:rsidR="004552EB">
        <w:fldChar w:fldCharType="separate"/>
      </w:r>
      <w:r w:rsidR="004552EB" w:rsidRPr="004552EB">
        <w:rPr>
          <w:noProof/>
        </w:rPr>
        <w:t>[1], [2]</w:t>
      </w:r>
      <w:r w:rsidR="004552EB">
        <w:fldChar w:fldCharType="end"/>
      </w:r>
      <w:r w:rsidR="001054E8">
        <w:t>. These o</w:t>
      </w:r>
      <w:r w:rsidR="0011242E">
        <w:t>rganizations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commentRangeEnd w:id="105"/>
      <w:r w:rsidR="00F818D3">
        <w:rPr>
          <w:rStyle w:val="CommentReference"/>
        </w:rPr>
        <w:commentReference w:id="105"/>
      </w:r>
    </w:p>
    <w:p w14:paraId="44825881" w14:textId="418FE134"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r>
        <w:t xml:space="preserve"> 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w:t>
      </w:r>
      <w:r w:rsidR="00B3170C">
        <w:t>today</w:t>
      </w:r>
      <w:r w:rsidR="0000306B">
        <w:t>’</w:t>
      </w:r>
      <w:r w:rsidR="00B3170C">
        <w:t xml:space="preserve">s </w:t>
      </w:r>
      <w:r>
        <w:t>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r w:rsidR="00061F72">
        <w:t xml:space="preserve"> </w:t>
      </w:r>
      <w:r w:rsidR="00210196">
        <w:t xml:space="preserve">the </w:t>
      </w:r>
      <w:r w:rsidR="00B426D0">
        <w:t>number of different random variables, often governed by human behavio</w:t>
      </w:r>
      <w:r w:rsidR="000D0CCA">
        <w:t>u</w:t>
      </w:r>
      <w:r w:rsidR="00B426D0">
        <w:t xml:space="preserve">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r>
        <w:t xml:space="preserve">. </w:t>
      </w:r>
      <w:r w:rsidR="00D60826" w:rsidRPr="00D60826">
        <w:t>Developing a forecasting model that is appropriate for a particular power network is not a simple task</w:t>
      </w:r>
      <w:r w:rsidR="00D60826">
        <w:t xml:space="preserve"> </w:t>
      </w:r>
      <w:r w:rsidR="004552EB">
        <w:fldChar w:fldCharType="begin" w:fldLock="1"/>
      </w:r>
      <w:r w:rsidR="004552E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[9]","plainTextFormattedCitation":"[4], [5], [9]","previouslyFormattedCitation":"[4], [5], [9]"},"properties":{"noteIndex":0},"schema":"https://github.com/citation-style-language/schema/raw/master/csl-citation.json"}</w:instrText>
      </w:r>
      <w:r w:rsidR="004552EB">
        <w:fldChar w:fldCharType="separate"/>
      </w:r>
      <w:r w:rsidR="004552EB" w:rsidRPr="004552EB">
        <w:rPr>
          <w:noProof/>
        </w:rPr>
        <w:t>[4], [5], [9]</w:t>
      </w:r>
      <w:r w:rsidR="004552EB">
        <w:fldChar w:fldCharType="end"/>
      </w:r>
      <w:r w:rsidR="009C3E14">
        <w:t xml:space="preserve">. </w:t>
      </w:r>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temperature), the time of the day, day of the week, and other unpredictable factors (</w:t>
      </w:r>
      <w:r w:rsidR="00707CE2">
        <w:t xml:space="preserve">i.e., </w:t>
      </w:r>
      <w:r w:rsidR="009A249D">
        <w:t>coronavirus outbreak).</w:t>
      </w:r>
      <w:r w:rsidR="00E53D9F">
        <w:t xml:space="preserve">  Also, e</w:t>
      </w:r>
      <w:r w:rsidR="002F30FB">
        <w:t xml:space="preserve">lectricity demand </w:t>
      </w:r>
      <w:r w:rsidR="00707CE2">
        <w:t xml:space="preserve">can be </w:t>
      </w:r>
      <w:r w:rsidR="002F30FB">
        <w:t xml:space="preserve">assessed by </w:t>
      </w:r>
      <w:r w:rsidR="00092995">
        <w:t>tracking it</w:t>
      </w:r>
      <w:r w:rsidR="002F30FB">
        <w:t xml:space="preserve"> periodically</w:t>
      </w:r>
      <w:r w:rsidR="00092995">
        <w:t xml:space="preserve"> </w:t>
      </w:r>
      <w:r w:rsidR="000279C1">
        <w:t xml:space="preserve">- </w:t>
      </w:r>
      <w:r w:rsidR="000279C1">
        <w:lastRenderedPageBreak/>
        <w:t>hourly</w:t>
      </w:r>
      <w:r w:rsidR="002F30FB">
        <w:t xml:space="preserve">, daily, weekly, 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[11]","plainTextFormattedCitation":"[1], [10], [11]","previouslyFormattedCitation":"[1], [10], [11]"},"properties":{"noteIndex":0},"schema":"https://github.com/citation-style-language/schema/raw/master/csl-citation.json"}</w:instrText>
      </w:r>
      <w:r w:rsidR="004552EB">
        <w:fldChar w:fldCharType="separate"/>
      </w:r>
      <w:r w:rsidR="004552EB" w:rsidRPr="004552EB">
        <w:rPr>
          <w:noProof/>
        </w:rPr>
        <w:t>[1], [10], [11]</w:t>
      </w:r>
      <w:r w:rsidR="004552EB">
        <w:fldChar w:fldCharType="end"/>
      </w:r>
      <w:ins w:id="106" w:author="Julian L Cardenas Barrera" w:date="2021-06-23T15:34:00Z">
        <w:r w:rsidR="00F818D3">
          <w:t>.</w:t>
        </w:r>
      </w:ins>
      <w:r w:rsidR="002271BE" w:rsidDel="002271BE">
        <w:t xml:space="preserve"> </w:t>
      </w:r>
    </w:p>
    <w:p w14:paraId="1C363A56" w14:textId="70AF7DA4" w:rsidR="00120CDE" w:rsidRDefault="00152ED0" w:rsidP="00A122EE">
      <w:pPr>
        <w:pStyle w:val="BodyText"/>
        <w:ind w:firstLine="288"/>
        <w:rPr>
          <w:lang w:val="en-US"/>
        </w:rPr>
      </w:pPr>
      <w:r>
        <w:t xml:space="preserve">Both </w:t>
      </w:r>
      <w:r w:rsidR="00427763">
        <w:t xml:space="preserve">statistical </w:t>
      </w:r>
      <w:r>
        <w:t xml:space="preserve">techniques </w:t>
      </w:r>
      <w:r w:rsidR="00427763">
        <w:t xml:space="preserve">and </w:t>
      </w:r>
      <w:r w:rsidR="00026D6B">
        <w:t>machine learning (ML)</w:t>
      </w:r>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4552EB">
        <w:rPr>
          <w:lang w:val="en-US"/>
        </w:rPr>
        <w:fldChar w:fldCharType="begin" w:fldLock="1"/>
      </w:r>
      <w:r w:rsidR="004552EB">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data","type":"article-journal","volume":"2018-Janua"},"uris":["http://www.mendeley.com/documents/?uuid=3dedc393-6528-4e37-8c9f-c6f79840e1fe"]}],"mendeley":{"formattedCitation":"[12], [13]","plainTextFormattedCitation":"[12], [13]","previouslyFormattedCitation":"[12], [13]"},"properties":{"noteIndex":0},"schema":"https://github.com/citation-style-language/schema/raw/master/csl-citation.json"}</w:instrText>
      </w:r>
      <w:r w:rsidR="004552EB">
        <w:rPr>
          <w:lang w:val="en-US"/>
        </w:rPr>
        <w:fldChar w:fldCharType="separate"/>
      </w:r>
      <w:r w:rsidR="004552EB" w:rsidRPr="004552EB">
        <w:rPr>
          <w:noProof/>
          <w:lang w:val="en-US"/>
        </w:rPr>
        <w:t>[12], [13]</w:t>
      </w:r>
      <w:r w:rsidR="004552E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w:t>
      </w:r>
      <w:r w:rsidR="0000306B">
        <w:rPr>
          <w:lang w:val="en-US"/>
        </w:rPr>
        <w:t>l</w:t>
      </w:r>
      <w:r w:rsidR="008C0A9B">
        <w:rPr>
          <w:lang w:val="en-US"/>
        </w:rPr>
        <w:t xml:space="preserv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w:t>
      </w:r>
      <w:r w:rsidR="0000306B">
        <w:rPr>
          <w:lang w:val="en-US"/>
        </w:rPr>
        <w:t>On the other hand,</w:t>
      </w:r>
      <w:r w:rsidR="008C0A9B">
        <w:rPr>
          <w:lang w:val="en-US"/>
        </w:rPr>
        <w:t xml:space="preserve"> </w:t>
      </w:r>
      <w:r w:rsidR="00026D6B">
        <w:rPr>
          <w:lang w:val="en-US"/>
        </w:rPr>
        <w:t xml:space="preserve">ML </w:t>
      </w:r>
      <w:r w:rsidR="008C0A9B">
        <w:rPr>
          <w:lang w:val="en-US"/>
        </w:rPr>
        <w:t>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w:t>
      </w:r>
      <w:r w:rsidR="001B4D23">
        <w:rPr>
          <w:lang w:val="en-US"/>
        </w:rPr>
        <w:t>,</w:t>
      </w:r>
      <w:r w:rsidR="006E1298">
        <w:rPr>
          <w:lang w:val="en-US"/>
        </w:rPr>
        <w:t xml:space="preserve"> weather, time of day) automatically </w:t>
      </w:r>
      <w:r w:rsidR="006E1298">
        <w:rPr>
          <w:lang w:val="en-US"/>
        </w:rPr>
        <w:fldChar w:fldCharType="begin" w:fldLock="1"/>
      </w:r>
      <w:r w:rsidR="004552EB">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6E1298">
        <w:rPr>
          <w:lang w:val="en-US"/>
        </w:rPr>
        <w:fldChar w:fldCharType="separate"/>
      </w:r>
      <w:r w:rsidR="004552EB" w:rsidRPr="004552EB">
        <w:rPr>
          <w:noProof/>
          <w:lang w:val="en-US"/>
        </w:rPr>
        <w:t>[10]</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r w:rsidR="001D7735">
        <w:rPr>
          <w:lang w:val="en-US"/>
        </w:rPr>
        <w:t xml:space="preserve">(ANNs) </w:t>
      </w:r>
      <w:r w:rsidR="005A3728">
        <w:rPr>
          <w:lang w:val="en-US"/>
        </w:rPr>
        <w:fldChar w:fldCharType="begin" w:fldLock="1"/>
      </w:r>
      <w:r w:rsidR="004552EB">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[18]","plainTextFormattedCitation":"[18]","previouslyFormattedCitation":"[18]"},"properties":{"noteIndex":0},"schema":"https://github.com/citation-style-language/schema/raw/master/csl-citation.json"}</w:instrText>
      </w:r>
      <w:r w:rsidR="005A3728">
        <w:rPr>
          <w:lang w:val="en-US"/>
        </w:rPr>
        <w:fldChar w:fldCharType="separate"/>
      </w:r>
      <w:r w:rsidR="004552EB" w:rsidRPr="004552EB">
        <w:rPr>
          <w:noProof/>
          <w:lang w:val="en-US"/>
        </w:rPr>
        <w:t>[18]</w:t>
      </w:r>
      <w:r w:rsidR="005A3728">
        <w:rPr>
          <w:lang w:val="en-US"/>
        </w:rPr>
        <w:fldChar w:fldCharType="end"/>
      </w:r>
      <w:r w:rsidR="005A3728">
        <w:rPr>
          <w:lang w:val="en-US"/>
        </w:rPr>
        <w:fldChar w:fldCharType="begin" w:fldLock="1"/>
      </w:r>
      <w:r w:rsidR="004552EB">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[19]","plainTextFormattedCitation":"[19]","previouslyFormattedCitation":"[19]"},"properties":{"noteIndex":0},"schema":"https://github.com/citation-style-language/schema/raw/master/csl-citation.json"}</w:instrText>
      </w:r>
      <w:r w:rsidR="005A3728">
        <w:rPr>
          <w:lang w:val="en-US"/>
        </w:rPr>
        <w:fldChar w:fldCharType="separate"/>
      </w:r>
      <w:r w:rsidR="004552EB" w:rsidRPr="004552EB">
        <w:rPr>
          <w:noProof/>
          <w:lang w:val="en-US"/>
        </w:rPr>
        <w:t>[19]</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4552EB">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models","type":"article-journal"},"uris":["http://www.mendeley.com/documents/?uuid=2df0b6f9-b63b-45fe-b8c5-bc9f3603d5de"]}],"mendeley":{"formattedCitation":"[20], [21]","plainTextFormattedCitation":"[20], [21]","previouslyFormattedCitation":"[20], [21]"},"properties":{"noteIndex":0},"schema":"https://github.com/citation-style-language/schema/raw/master/csl-citation.json"}</w:instrText>
      </w:r>
      <w:r w:rsidR="00527687">
        <w:rPr>
          <w:lang w:val="en-US"/>
        </w:rPr>
        <w:fldChar w:fldCharType="separate"/>
      </w:r>
      <w:r w:rsidR="004552EB" w:rsidRPr="004552EB">
        <w:rPr>
          <w:noProof/>
          <w:lang w:val="en-US"/>
        </w:rPr>
        <w:t>[20], [21]</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4552EB">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[22]","plainTextFormattedCitation":"[22]","previouslyFormattedCitation":"[22]"},"properties":{"noteIndex":0},"schema":"https://github.com/citation-style-language/schema/raw/master/csl-citation.json"}</w:instrText>
      </w:r>
      <w:r w:rsidR="00527687">
        <w:rPr>
          <w:lang w:val="en-US"/>
        </w:rPr>
        <w:fldChar w:fldCharType="separate"/>
      </w:r>
      <w:r w:rsidR="004552EB" w:rsidRPr="004552EB">
        <w:rPr>
          <w:noProof/>
          <w:lang w:val="en-US"/>
        </w:rPr>
        <w:t>[22]</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4552EB">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[23]","plainTextFormattedCitation":"[23]","previouslyFormattedCitation":"[23]"},"properties":{"noteIndex":0},"schema":"https://github.com/citation-style-language/schema/raw/master/csl-citation.json"}</w:instrText>
      </w:r>
      <w:r w:rsidR="00527687">
        <w:rPr>
          <w:lang w:val="en-US"/>
        </w:rPr>
        <w:fldChar w:fldCharType="separate"/>
      </w:r>
      <w:r w:rsidR="004552EB" w:rsidRPr="004552EB">
        <w:rPr>
          <w:noProof/>
          <w:lang w:val="en-US"/>
        </w:rPr>
        <w:t>[23]</w:t>
      </w:r>
      <w:r w:rsidR="00527687">
        <w:rPr>
          <w:lang w:val="en-US"/>
        </w:rPr>
        <w:fldChar w:fldCharType="end"/>
      </w:r>
      <w:r w:rsidR="00936FA3">
        <w:rPr>
          <w:lang w:val="en-US"/>
        </w:rPr>
        <w:t xml:space="preserve"> have all been applied to electrical load forecasting</w:t>
      </w:r>
      <w:r w:rsidR="0057768D">
        <w:rPr>
          <w:lang w:val="en-US"/>
        </w:rPr>
        <w:t xml:space="preserve">. </w:t>
      </w:r>
      <w:r w:rsidR="00784579">
        <w:rPr>
          <w:lang w:val="en-US"/>
        </w:rPr>
        <w:t xml:space="preserve"> </w:t>
      </w:r>
      <w:r w:rsidR="004E299F">
        <w:rPr>
          <w:lang w:val="en-US"/>
        </w:rPr>
        <w:t xml:space="preserve">In recent years, deep learning approaches </w:t>
      </w:r>
      <w:r w:rsidR="00784579">
        <w:rPr>
          <w:lang w:val="en-US"/>
        </w:rPr>
        <w:t>like the recurrent neural network (RNN)</w:t>
      </w:r>
      <w:r w:rsidR="002204B6">
        <w:rPr>
          <w:lang w:val="en-US"/>
        </w:rPr>
        <w:t xml:space="preserve"> </w:t>
      </w:r>
      <w:r w:rsidR="002204B6">
        <w:rPr>
          <w:lang w:val="en-US"/>
        </w:rPr>
        <w:fldChar w:fldCharType="begin" w:fldLock="1"/>
      </w:r>
      <w:r w:rsidR="002204B6">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[24]","plainTextFormattedCitation":"[24]","previouslyFormattedCitation":"[24]"},"properties":{"noteIndex":0},"schema":"https://github.com/citation-style-language/schema/raw/master/csl-citation.json"}</w:instrText>
      </w:r>
      <w:r w:rsidR="002204B6">
        <w:rPr>
          <w:lang w:val="en-US"/>
        </w:rPr>
        <w:fldChar w:fldCharType="separate"/>
      </w:r>
      <w:r w:rsidR="002204B6" w:rsidRPr="002204B6">
        <w:rPr>
          <w:noProof/>
          <w:lang w:val="en-US"/>
        </w:rPr>
        <w:t>[24]</w:t>
      </w:r>
      <w:r w:rsidR="002204B6">
        <w:rPr>
          <w:lang w:val="en-US"/>
        </w:rPr>
        <w:fldChar w:fldCharType="end"/>
      </w:r>
      <w:r w:rsidR="00784579">
        <w:rPr>
          <w:lang w:val="en-US"/>
        </w:rPr>
        <w:t>, long-short-term-memory network (LSTM)</w:t>
      </w:r>
      <w:r w:rsidR="00B93CB8">
        <w:rPr>
          <w:lang w:val="en-US"/>
        </w:rPr>
        <w:t xml:space="preserve"> </w:t>
      </w:r>
      <w:r w:rsidR="00B93CB8">
        <w:rPr>
          <w:lang w:val="en-US"/>
        </w:rPr>
        <w:fldChar w:fldCharType="begin" w:fldLock="1"/>
      </w:r>
      <w:r w:rsidR="00B93CB8">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[25]","plainTextFormattedCitation":"[25]","previouslyFormattedCitation":"[25]"},"properties":{"noteIndex":0},"schema":"https://github.com/citation-style-language/schema/raw/master/csl-citation.json"}</w:instrText>
      </w:r>
      <w:r w:rsidR="00B93CB8">
        <w:rPr>
          <w:lang w:val="en-US"/>
        </w:rPr>
        <w:fldChar w:fldCharType="separate"/>
      </w:r>
      <w:r w:rsidR="00B93CB8" w:rsidRPr="00B93CB8">
        <w:rPr>
          <w:noProof/>
          <w:lang w:val="en-US"/>
        </w:rPr>
        <w:t>[25]</w:t>
      </w:r>
      <w:r w:rsidR="00B93CB8">
        <w:rPr>
          <w:lang w:val="en-US"/>
        </w:rPr>
        <w:fldChar w:fldCharType="end"/>
      </w:r>
      <w:r w:rsidR="00784579">
        <w:rPr>
          <w:lang w:val="en-US"/>
        </w:rPr>
        <w:t xml:space="preserve">, and the 1-D convolution neural network (CNN) </w:t>
      </w:r>
      <w:r w:rsidR="00B93CB8">
        <w:rPr>
          <w:lang w:val="en-US"/>
        </w:rPr>
        <w:fldChar w:fldCharType="begin" w:fldLock="1"/>
      </w:r>
      <w:r w:rsidR="00AF055B">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[6]","plainTextFormattedCitation":"[3], [6]","previouslyFormattedCitation":"[3], [6]"},"properties":{"noteIndex":0},"schema":"https://github.com/citation-style-language/schema/raw/master/csl-citation.json"}</w:instrText>
      </w:r>
      <w:r w:rsidR="00B93CB8">
        <w:rPr>
          <w:lang w:val="en-US"/>
        </w:rPr>
        <w:fldChar w:fldCharType="separate"/>
      </w:r>
      <w:r w:rsidR="00B93CB8" w:rsidRPr="00B93CB8">
        <w:rPr>
          <w:noProof/>
          <w:lang w:val="en-US"/>
        </w:rPr>
        <w:t>[3], [6]</w:t>
      </w:r>
      <w:r w:rsidR="00B93CB8">
        <w:rPr>
          <w:lang w:val="en-US"/>
        </w:rPr>
        <w:fldChar w:fldCharType="end"/>
      </w:r>
      <w:r w:rsidR="00B93CB8">
        <w:rPr>
          <w:lang w:val="en-US"/>
        </w:rPr>
        <w:t xml:space="preserve"> </w:t>
      </w:r>
      <w:r w:rsidR="004E299F">
        <w:rPr>
          <w:lang w:val="en-US"/>
        </w:rPr>
        <w:t xml:space="preserve">have </w:t>
      </w:r>
      <w:r w:rsidR="008C0A9B">
        <w:rPr>
          <w:lang w:val="en-US"/>
        </w:rPr>
        <w:t xml:space="preserve">also </w:t>
      </w:r>
      <w:r w:rsidR="004E299F">
        <w:rPr>
          <w:lang w:val="en-US"/>
        </w:rPr>
        <w:t>become enticing to researchers</w:t>
      </w:r>
      <w:r w:rsidR="008B285B">
        <w:rPr>
          <w:lang w:val="en-US"/>
        </w:rPr>
        <w:t xml:space="preserve"> in this field</w:t>
      </w:r>
      <w:r w:rsidR="00784579">
        <w:rPr>
          <w:lang w:val="en-US"/>
        </w:rPr>
        <w:t xml:space="preserve">, </w:t>
      </w:r>
      <w:r w:rsidR="000D0CCA">
        <w:rPr>
          <w:lang w:val="en-US"/>
        </w:rPr>
        <w:t>primari</w:t>
      </w:r>
      <w:r w:rsidR="00784579">
        <w:rPr>
          <w:lang w:val="en-US"/>
        </w:rPr>
        <w:t>ly because of their ability to learn about temporal dependencies in data inputs</w:t>
      </w:r>
      <w:r w:rsidR="00120CDE">
        <w:rPr>
          <w:lang w:val="en-US"/>
        </w:rPr>
        <w:t>, and their ability to quickly adapt to abrupt changes in load patterns, as they occur</w:t>
      </w:r>
      <w:r w:rsidR="008C0A9B" w:rsidRPr="009E24ED">
        <w:rPr>
          <w:lang w:val="en-US"/>
        </w:rPr>
        <w:t>.</w:t>
      </w:r>
    </w:p>
    <w:p w14:paraId="378B5EA4" w14:textId="1773E508" w:rsidR="00CF23A5" w:rsidRDefault="008C0A9B" w:rsidP="00591C87">
      <w:pPr>
        <w:pStyle w:val="BodyText"/>
        <w:ind w:firstLine="288"/>
      </w:pPr>
      <w:r w:rsidRPr="009E24ED">
        <w:rPr>
          <w:lang w:val="en-US"/>
        </w:rPr>
        <w:t xml:space="preserve">  </w:t>
      </w:r>
      <w:r w:rsidR="002B7B29">
        <w:t xml:space="preserve">It is not likely that one approach will be </w:t>
      </w:r>
      <w:r w:rsidR="00707CE2">
        <w:t>help</w:t>
      </w:r>
      <w:r w:rsidR="002B7B29">
        <w:t>ful in all load forecasting scenarios.  T</w:t>
      </w:r>
      <w:r w:rsidR="00F07592" w:rsidRPr="003113EE">
        <w:t>ao</w:t>
      </w:r>
      <w:r w:rsidR="00F07592">
        <w:t xml:space="preserve"> Hong spoke about the myth of finding the best technique</w:t>
      </w:r>
      <w:r w:rsidR="002B7B29">
        <w:t xml:space="preserve"> </w:t>
      </w:r>
      <w:r w:rsidR="002B7B29">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2B7B29">
        <w:fldChar w:fldCharType="separate"/>
      </w:r>
      <w:r w:rsidR="00527687" w:rsidRPr="00527687">
        <w:rPr>
          <w:noProof/>
        </w:rPr>
        <w:t>[1]</w:t>
      </w:r>
      <w:r w:rsidR="002B7B29">
        <w:fldChar w:fldCharType="end"/>
      </w:r>
      <w:r w:rsidR="002B7B29">
        <w:t>.</w:t>
      </w:r>
      <w:r w:rsidR="00F07592">
        <w:t xml:space="preserve"> </w:t>
      </w:r>
      <w:r w:rsidR="002B7B29">
        <w:t>H</w:t>
      </w:r>
      <w:r w:rsidR="00F07592">
        <w:t xml:space="preserve">e concluded that it is </w:t>
      </w:r>
      <w:r w:rsidR="00707CE2">
        <w:t>essential that</w:t>
      </w:r>
      <w:r w:rsidR="00F07592">
        <w:t xml:space="preserve"> </w:t>
      </w:r>
      <w:r w:rsidR="00F07592">
        <w:lastRenderedPageBreak/>
        <w:t>researchers and users know that a universally best technique does</w:t>
      </w:r>
      <w:r w:rsidR="00707CE2">
        <w:t xml:space="preserve"> no</w:t>
      </w:r>
      <w:r w:rsidR="00F07592">
        <w:t>t exist.</w:t>
      </w:r>
      <w:r w:rsidR="00B978A7">
        <w:t xml:space="preserve"> The </w:t>
      </w:r>
      <w:r w:rsidR="002B7B29">
        <w:t xml:space="preserve">approach applied to load forecast </w:t>
      </w:r>
      <w:r w:rsidR="00B978A7">
        <w:t xml:space="preserve">should be based on </w:t>
      </w:r>
      <w:r w:rsidR="00F56C98">
        <w:t>forecasting</w:t>
      </w:r>
      <w:r w:rsidR="002B7B29">
        <w:t xml:space="preserve"> </w:t>
      </w:r>
      <w:r w:rsidR="00B978A7">
        <w:t xml:space="preserve">needs and the dataset </w:t>
      </w:r>
      <w:r w:rsidR="002B7B29">
        <w:t xml:space="preserve">being </w:t>
      </w:r>
      <w:r w:rsidR="00707CE2">
        <w:t>analyzed</w:t>
      </w:r>
      <w:r w:rsidR="00B978A7">
        <w:t xml:space="preserve">. Different algorithms perform better or worse with different datasets. </w:t>
      </w:r>
      <w:r w:rsidR="002B7B29">
        <w:t>F</w:t>
      </w:r>
      <w:r w:rsidR="0000306B">
        <w:t>urthermore, f</w:t>
      </w:r>
      <w:r w:rsidR="005C774F">
        <w:t xml:space="preserve">orecast errors differ significantly for different utilities, utility zones, different </w:t>
      </w:r>
      <w:r w:rsidR="00C1393C">
        <w:t xml:space="preserve">horizons, </w:t>
      </w:r>
      <w:r w:rsidR="00707CE2">
        <w:t>etc</w:t>
      </w:r>
      <w:r w:rsidR="005C774F">
        <w:t>.</w:t>
      </w:r>
      <w:r w:rsidR="000E3479">
        <w:t xml:space="preserve">  The purpose of this work is to compare deep learning forecasting against some conventional forecasters in use by utilities to determine if deep learning can better suit their needs. </w:t>
      </w:r>
      <w:r w:rsidR="00D502C5">
        <w:t xml:space="preserve"> </w:t>
      </w:r>
    </w:p>
    <w:p w14:paraId="02C9B672" w14:textId="417D9190" w:rsidR="001D4D50" w:rsidRDefault="001D4D50" w:rsidP="001D4D50">
      <w:pPr>
        <w:pStyle w:val="Heading1"/>
      </w:pPr>
      <w:bookmarkStart w:id="107" w:name="_Toc69470493"/>
      <w:bookmarkStart w:id="108" w:name="_Toc69470948"/>
      <w:bookmarkStart w:id="109" w:name="_Toc73969379"/>
      <w:r>
        <w:t>Investigation</w:t>
      </w:r>
      <w:bookmarkEnd w:id="107"/>
      <w:bookmarkEnd w:id="108"/>
      <w:bookmarkEnd w:id="109"/>
    </w:p>
    <w:p w14:paraId="281EC5F4" w14:textId="787904DD" w:rsidR="004552EB" w:rsidRDefault="000E3479" w:rsidP="00976C01">
      <w:pPr>
        <w:pStyle w:val="BodyText"/>
        <w:ind w:firstLine="288"/>
      </w:pPr>
      <w:r>
        <w:t>Th</w:t>
      </w:r>
      <w:r w:rsidR="001B4D23">
        <w:t>is work aim</w:t>
      </w:r>
      <w:r>
        <w:t>s to determine whether or not deep learning approaches</w:t>
      </w:r>
      <w:r w:rsidR="005A0598">
        <w:t xml:space="preserve"> </w:t>
      </w:r>
      <w:r>
        <w:t>can improve forecasting accuracy for particular data sets by comparing the accuracy of deep learning forecasters to some of the current forecasters used by utilities</w:t>
      </w:r>
      <w:r w:rsidR="007839FF">
        <w:t xml:space="preserve">.  </w:t>
      </w:r>
      <w:r w:rsidR="009A3A83">
        <w:t>Th</w:t>
      </w:r>
      <w:r w:rsidR="001B4D23">
        <w:t>is</w:t>
      </w:r>
      <w:r w:rsidR="009A3A83">
        <w:t xml:space="preserve"> work will focus on STLF horizons.  </w:t>
      </w:r>
      <w:r w:rsidR="007839FF">
        <w:t xml:space="preserve">Three data sets will be investigated.  Two sets come from </w:t>
      </w:r>
      <w:r w:rsidR="002B0FE8">
        <w:t xml:space="preserve">an </w:t>
      </w:r>
      <w:r w:rsidR="007839FF">
        <w:t xml:space="preserve">Independent </w:t>
      </w:r>
      <w:r w:rsidR="002B0FE8">
        <w:t xml:space="preserve">Electrical </w:t>
      </w:r>
      <w:r w:rsidR="007839FF">
        <w:t>System</w:t>
      </w:r>
      <w:r w:rsidR="002B0FE8">
        <w:t xml:space="preserve"> Operator in Ontario </w:t>
      </w:r>
      <w:r w:rsidR="0083359B">
        <w:t>and have been included because the data is publicly available</w:t>
      </w:r>
      <w:r w:rsidR="001B4D23">
        <w:t>,</w:t>
      </w:r>
      <w:r w:rsidR="0083359B">
        <w:t xml:space="preserve"> which helps with </w:t>
      </w:r>
      <w:r w:rsidR="001B4D23">
        <w:t xml:space="preserve">the </w:t>
      </w:r>
      <w:r w:rsidR="0083359B">
        <w:t xml:space="preserve">reproducibility of </w:t>
      </w:r>
      <w:r w:rsidR="001B4D23">
        <w:t>this</w:t>
      </w:r>
      <w:r w:rsidR="0083359B">
        <w:t xml:space="preserve"> work.  One set is from Ottawa</w:t>
      </w:r>
      <w:r w:rsidR="00501F55">
        <w:t xml:space="preserve"> </w:t>
      </w:r>
      <w:r w:rsidR="00501F55">
        <w:fldChar w:fldCharType="begin" w:fldLock="1"/>
      </w:r>
      <w:r w:rsidR="00B93CB8">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[26]","plainTextFormattedCitation":"[26]","previouslyFormattedCitation":"[26]"},"properties":{"noteIndex":0},"schema":"https://github.com/citation-style-language/schema/raw/master/csl-citation.json"}</w:instrText>
      </w:r>
      <w:r w:rsidR="00501F55">
        <w:fldChar w:fldCharType="separate"/>
      </w:r>
      <w:r w:rsidR="002204B6" w:rsidRPr="002204B6">
        <w:rPr>
          <w:noProof/>
        </w:rPr>
        <w:t>[26]</w:t>
      </w:r>
      <w:r w:rsidR="00501F55">
        <w:fldChar w:fldCharType="end"/>
      </w:r>
      <w:r w:rsidR="0083359B">
        <w:t>, and the other is from Toronto</w:t>
      </w:r>
      <w:r w:rsidR="000F1F43">
        <w:t xml:space="preserve"> </w:t>
      </w:r>
      <w:r w:rsidR="00501F55">
        <w:fldChar w:fldCharType="begin" w:fldLock="1"/>
      </w:r>
      <w:r w:rsidR="00B93CB8">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[26]","plainTextFormattedCitation":"[26]","previouslyFormattedCitation":"[26]"},"properties":{"noteIndex":0},"schema":"https://github.com/citation-style-language/schema/raw/master/csl-citation.json"}</w:instrText>
      </w:r>
      <w:r w:rsidR="00501F55">
        <w:fldChar w:fldCharType="separate"/>
      </w:r>
      <w:r w:rsidR="002204B6" w:rsidRPr="002204B6">
        <w:rPr>
          <w:noProof/>
        </w:rPr>
        <w:t>[26]</w:t>
      </w:r>
      <w:r w:rsidR="00501F55">
        <w:fldChar w:fldCharType="end"/>
      </w:r>
      <w:r w:rsidR="00DA3ECA">
        <w:t>,</w:t>
      </w:r>
      <w:r w:rsidR="0083359B">
        <w:t xml:space="preserve"> and </w:t>
      </w:r>
      <w:r w:rsidR="00D45BDE">
        <w:t xml:space="preserve">they </w:t>
      </w:r>
      <w:r w:rsidR="0083359B">
        <w:t xml:space="preserve">both consist of city-wide load aggregation measurements taken hourly, spanning </w:t>
      </w:r>
      <w:r w:rsidR="00D45BDE">
        <w:t>ten</w:t>
      </w:r>
      <w:r w:rsidR="0083359B">
        <w:t xml:space="preserve"> years from 2010-2019.  The third set comes </w:t>
      </w:r>
      <w:r w:rsidR="002B0FE8">
        <w:t xml:space="preserve">from </w:t>
      </w:r>
      <w:r w:rsidR="003F13DE">
        <w:t xml:space="preserve">Saint john Energy, </w:t>
      </w:r>
      <w:r w:rsidR="002B0FE8">
        <w:t>a municipally</w:t>
      </w:r>
      <w:r w:rsidR="00D45BDE">
        <w:t>-</w:t>
      </w:r>
      <w:r w:rsidR="002B0FE8">
        <w:t>owned utility</w:t>
      </w:r>
      <w:r w:rsidR="0083359B">
        <w:t xml:space="preserve"> reseller.</w:t>
      </w:r>
      <w:r w:rsidR="003F13DE">
        <w:t xml:space="preserve">  This data is included because the work proposed here supports efforts in a larger Smart Grid Technologies project underway at UNB, which partners with that utility</w:t>
      </w:r>
      <w:r w:rsidR="000F1F43">
        <w:t xml:space="preserve"> reseller</w:t>
      </w:r>
      <w:r w:rsidR="003F13DE">
        <w:t xml:space="preserve">. </w:t>
      </w:r>
      <w:r w:rsidR="0083359B">
        <w:t xml:space="preserve">  </w:t>
      </w:r>
      <w:r w:rsidR="003F13DE">
        <w:t xml:space="preserve">The Saint John Energy data set is smaller </w:t>
      </w:r>
      <w:r w:rsidR="00D45BDE">
        <w:t>than the others, spanning about 3.5 years, from 2018 to present, but otherwise matches with the</w:t>
      </w:r>
      <w:r w:rsidR="003F13DE">
        <w:t xml:space="preserve"> hourly measurements of </w:t>
      </w:r>
      <w:r w:rsidR="0016779C">
        <w:t xml:space="preserve">city-wide </w:t>
      </w:r>
      <w:r w:rsidR="003F13DE">
        <w:t>Saint John</w:t>
      </w:r>
      <w:r w:rsidR="0016779C">
        <w:t xml:space="preserve"> </w:t>
      </w:r>
      <w:r w:rsidR="003F13DE">
        <w:t>load aggregates.</w:t>
      </w:r>
      <w:r w:rsidR="00191404">
        <w:t xml:space="preserve"> </w:t>
      </w:r>
      <w:r w:rsidR="00D61BE6">
        <w:t xml:space="preserve">In some parts of this work, </w:t>
      </w:r>
      <w:r w:rsidR="00255729">
        <w:t xml:space="preserve">weather data (temperature) </w:t>
      </w:r>
      <w:r w:rsidR="00D61BE6">
        <w:t xml:space="preserve">obtained from Environment Canada </w:t>
      </w:r>
      <w:r w:rsidR="00D61BE6">
        <w:fldChar w:fldCharType="begin" w:fldLock="1"/>
      </w:r>
      <w:r w:rsidR="00B93CB8">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[27]","plainTextFormattedCitation":"[27]","previouslyFormattedCitation":"[27]"},"properties":{"noteIndex":0},"schema":"https://github.com/citation-style-language/schema/raw/master/csl-citation.json"}</w:instrText>
      </w:r>
      <w:r w:rsidR="00D61BE6">
        <w:fldChar w:fldCharType="separate"/>
      </w:r>
      <w:r w:rsidR="002204B6" w:rsidRPr="002204B6">
        <w:rPr>
          <w:noProof/>
        </w:rPr>
        <w:t>[27]</w:t>
      </w:r>
      <w:r w:rsidR="00D61BE6">
        <w:fldChar w:fldCharType="end"/>
      </w:r>
      <w:r w:rsidR="00D61BE6">
        <w:t xml:space="preserve"> will augment the time-series data</w:t>
      </w:r>
      <w:r w:rsidR="00255729">
        <w:t>.</w:t>
      </w:r>
      <w:r w:rsidR="00191404">
        <w:t xml:space="preserve"> </w:t>
      </w:r>
      <w:r>
        <w:t xml:space="preserve">Four benchmark </w:t>
      </w:r>
      <w:r>
        <w:lastRenderedPageBreak/>
        <w:t>forecasters will be use</w:t>
      </w:r>
      <w:r w:rsidR="005A0598">
        <w:t>d</w:t>
      </w:r>
      <w:r>
        <w:t xml:space="preserve"> for comparison:  a Seasonal Naïve forecaster, a Multiple Linear Regression (MLR) forecaster, an Auto-Regressive Integrated Moving Average (ARIMAX) forecaster, and a forecaster based on a shallow Artificial Neural Network (ANN). These benchmark algorithms have been available for many years and have been implemented and used by researchers and utilities </w:t>
      </w:r>
      <w:r w:rsidR="004552EB">
        <w:fldChar w:fldCharType="begin" w:fldLock="1"/>
      </w:r>
      <w:r w:rsidR="00B93CB8">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[28]–[30]","plainTextFormattedCitation":"[1], [4], [5], [9], [28]–[30]","previouslyFormattedCitation":"[1], [4], [5], [9], [28]–[30]"},"properties":{"noteIndex":0},"schema":"https://github.com/citation-style-language/schema/raw/master/csl-citation.json"}</w:instrText>
      </w:r>
      <w:r w:rsidR="004552EB">
        <w:fldChar w:fldCharType="separate"/>
      </w:r>
      <w:r w:rsidR="002204B6" w:rsidRPr="002204B6">
        <w:rPr>
          <w:noProof/>
        </w:rPr>
        <w:t>[1], [4], [5], [9], [28]–[30]</w:t>
      </w:r>
      <w:r w:rsidR="004552EB">
        <w:fldChar w:fldCharType="end"/>
      </w:r>
      <w:r w:rsidR="001F6577">
        <w:t>.</w:t>
      </w:r>
    </w:p>
    <w:p w14:paraId="5659DC26" w14:textId="7A146DD2" w:rsidR="00CC5B49" w:rsidRDefault="00CC5B49" w:rsidP="00976C01">
      <w:pPr>
        <w:pStyle w:val="BodyText"/>
        <w:ind w:firstLine="288"/>
      </w:pPr>
      <w:r>
        <w:t xml:space="preserve">Three phases of this work are planned.  First, each of the benchmark algorithms will be implemented.  Then, one or more deep learning algorithms will be implemented, starting with a CNN.  Finally, </w:t>
      </w:r>
      <w:r w:rsidR="00D45BDE">
        <w:t xml:space="preserve">the </w:t>
      </w:r>
      <w:r>
        <w:t xml:space="preserve">performance of the </w:t>
      </w:r>
      <w:r w:rsidR="000F1F43">
        <w:t>deep learning forecasters</w:t>
      </w:r>
      <w:r>
        <w:t xml:space="preserve"> will be assessed by comparing </w:t>
      </w:r>
      <w:r w:rsidR="000F1F43">
        <w:t xml:space="preserve">them </w:t>
      </w:r>
      <w:r>
        <w:t xml:space="preserve">against </w:t>
      </w:r>
      <w:r w:rsidR="00D45BDE">
        <w:t xml:space="preserve">the </w:t>
      </w:r>
      <w:r>
        <w:t xml:space="preserve">performance of the benchmark algorithms, using the data sets available.  Details of each of these phases </w:t>
      </w:r>
      <w:r w:rsidR="00D45BDE">
        <w:t>are</w:t>
      </w:r>
      <w:r>
        <w:t xml:space="preserve"> delineated below.</w:t>
      </w:r>
      <w:r w:rsidR="00366786">
        <w:t xml:space="preserve">  </w:t>
      </w:r>
      <w:commentRangeStart w:id="110"/>
      <w:r w:rsidR="00366786">
        <w:t xml:space="preserve">For an overview of work completed, and pending, see the </w:t>
      </w:r>
      <w:r w:rsidR="000D0CCA">
        <w:t>G</w:t>
      </w:r>
      <w:r w:rsidR="00366786">
        <w:t>antt chart in the appendix.</w:t>
      </w:r>
      <w:commentRangeEnd w:id="110"/>
      <w:r w:rsidR="00366786">
        <w:rPr>
          <w:rStyle w:val="CommentReference"/>
        </w:rPr>
        <w:commentReference w:id="110"/>
      </w:r>
    </w:p>
    <w:p w14:paraId="71E0785C" w14:textId="22608804" w:rsidR="000E6695" w:rsidRDefault="005A7733" w:rsidP="000E6695">
      <w:pPr>
        <w:pStyle w:val="Heading2"/>
      </w:pPr>
      <w:bookmarkStart w:id="111" w:name="_Toc73969380"/>
      <w:bookmarkStart w:id="112" w:name="_Toc69470494"/>
      <w:bookmarkStart w:id="113" w:name="_Toc69470949"/>
      <w:r>
        <w:t xml:space="preserve">The </w:t>
      </w:r>
      <w:r w:rsidR="000E6695">
        <w:t>Benchmark Algorithms</w:t>
      </w:r>
      <w:bookmarkEnd w:id="111"/>
      <w:r w:rsidR="000E6695">
        <w:t xml:space="preserve"> </w:t>
      </w:r>
      <w:bookmarkEnd w:id="112"/>
      <w:bookmarkEnd w:id="113"/>
    </w:p>
    <w:p w14:paraId="212346AA" w14:textId="1D5A11FD" w:rsidR="005A0598" w:rsidRDefault="005A0598" w:rsidP="005A0598">
      <w:pPr>
        <w:pStyle w:val="BodyText"/>
        <w:ind w:firstLine="288"/>
      </w:pPr>
      <w:r>
        <w:t>Many publications lack detailed information about their experimental set-ups, making it challenging to conduct direct comparisons with reported results. The benchmark algorithms proposed for this work have been selected because they are rel</w:t>
      </w:r>
      <w:r w:rsidR="00D45BDE">
        <w:t>eva</w:t>
      </w:r>
      <w:r>
        <w:t>nt and because they are sufficiently well documented to reproduce</w:t>
      </w:r>
      <w:r w:rsidR="001F6577">
        <w:t xml:space="preserve"> </w:t>
      </w:r>
      <w:r w:rsidR="001F6577">
        <w:fldChar w:fldCharType="begin" w:fldLock="1"/>
      </w:r>
      <w:r w:rsidR="00B93CB8">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[28]–[30]","plainTextFormattedCitation":"[1], [4], [5], [9], [28]–[30]","previouslyFormattedCitation":"[1], [4], [5], [9], [28]–[30]"},"properties":{"noteIndex":0},"schema":"https://github.com/citation-style-language/schema/raw/master/csl-citation.json"}</w:instrText>
      </w:r>
      <w:r w:rsidR="001F6577">
        <w:fldChar w:fldCharType="separate"/>
      </w:r>
      <w:r w:rsidR="002204B6" w:rsidRPr="002204B6">
        <w:rPr>
          <w:noProof/>
        </w:rPr>
        <w:t>[1], [4], [5], [9], [28]–[30]</w:t>
      </w:r>
      <w:r w:rsidR="001F6577">
        <w:fldChar w:fldCharType="end"/>
      </w:r>
      <w:r>
        <w:t>.</w:t>
      </w:r>
    </w:p>
    <w:p w14:paraId="631707D8" w14:textId="0A1B5A84" w:rsidR="009B19B7" w:rsidRDefault="009B19B7" w:rsidP="009B19B7">
      <w:pPr>
        <w:pStyle w:val="Heading3"/>
      </w:pPr>
      <w:bookmarkStart w:id="114" w:name="_Toc69486063"/>
      <w:bookmarkStart w:id="115" w:name="_Toc69470495"/>
      <w:bookmarkStart w:id="116" w:name="_Toc69470950"/>
      <w:bookmarkStart w:id="117" w:name="_Toc73969381"/>
      <w:bookmarkEnd w:id="114"/>
      <w:r>
        <w:t xml:space="preserve">Seasonal Naïve </w:t>
      </w:r>
      <w:bookmarkEnd w:id="115"/>
      <w:bookmarkEnd w:id="116"/>
      <w:r w:rsidR="00F017C2">
        <w:t>Forecaster</w:t>
      </w:r>
      <w:bookmarkEnd w:id="117"/>
      <w:r w:rsidR="00F017C2">
        <w:t xml:space="preserve"> </w:t>
      </w:r>
    </w:p>
    <w:p w14:paraId="401B9F58" w14:textId="460F2B9E" w:rsidR="0074525D" w:rsidRPr="009E6D1D" w:rsidRDefault="009958B5" w:rsidP="009E6D1D">
      <w:pPr>
        <w:pStyle w:val="BodyText"/>
        <w:ind w:firstLine="288"/>
        <w:rPr>
          <w:b/>
          <w:bCs/>
        </w:rPr>
      </w:pPr>
      <w:r>
        <w:t xml:space="preserve">The naïve forecaster is </w:t>
      </w:r>
      <w:r w:rsidR="000F1F43">
        <w:t>a simple forecaster based on a random walk model</w:t>
      </w:r>
      <w:r>
        <w:t xml:space="preserve"> </w:t>
      </w:r>
      <w:r w:rsidR="00255729">
        <w:fldChar w:fldCharType="begin" w:fldLock="1"/>
      </w:r>
      <w:r w:rsidR="00B93CB8">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[31]","plainTextFormattedCitation":"[31]","previouslyFormattedCitation":"[31]"},"properties":{"noteIndex":0},"schema":"https://github.com/citation-style-language/schema/raw/master/csl-citation.json"}</w:instrText>
      </w:r>
      <w:r w:rsidR="00255729">
        <w:fldChar w:fldCharType="separate"/>
      </w:r>
      <w:r w:rsidR="002204B6" w:rsidRPr="002204B6">
        <w:rPr>
          <w:noProof/>
        </w:rPr>
        <w:t>[31]</w:t>
      </w:r>
      <w:r w:rsidR="00255729">
        <w:fldChar w:fldCharType="end"/>
      </w:r>
      <w:r>
        <w:t>; it</w:t>
      </w:r>
      <w:r w:rsidR="009F5955">
        <w:t xml:space="preserve"> has</w:t>
      </w:r>
      <w:r>
        <w:t xml:space="preserve"> often </w:t>
      </w:r>
      <w:r w:rsidR="009F5955">
        <w:t xml:space="preserve">been </w:t>
      </w:r>
      <w:r w:rsidR="006143C7">
        <w:t>implemented</w:t>
      </w:r>
      <w:r>
        <w:t xml:space="preserve"> as a </w:t>
      </w:r>
      <w:r w:rsidR="006C0E9D">
        <w:t>ground-</w:t>
      </w:r>
      <w:r w:rsidR="00D67089">
        <w:t xml:space="preserve">level </w:t>
      </w:r>
      <w:r>
        <w:t xml:space="preserve">benchmark for developing more sophisticated </w:t>
      </w:r>
      <w:r w:rsidR="005F3AD8">
        <w:t xml:space="preserve">forecasters </w:t>
      </w:r>
      <w:r w:rsidR="003364F3">
        <w:fldChar w:fldCharType="begin" w:fldLock="1"/>
      </w:r>
      <w:r w:rsidR="00B93CB8">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networks","type":"article-journal"},"uris":["http://www.mendeley.com/documents/?uuid=acd10d2b-73b6-45e9-bef4-4efa9587b92a"]}],"mendeley":{"formattedCitation":"[28], [32]–[34]","plainTextFormattedCitation":"[28], [32]–[34]","previouslyFormattedCitation":"[28], [32]–[34]"},"properties":{"noteIndex":0},"schema":"https://github.com/citation-style-language/schema/raw/master/csl-citation.json"}</w:instrText>
      </w:r>
      <w:r w:rsidR="003364F3">
        <w:fldChar w:fldCharType="separate"/>
      </w:r>
      <w:r w:rsidR="002204B6" w:rsidRPr="002204B6">
        <w:rPr>
          <w:noProof/>
        </w:rPr>
        <w:t>[28], [32]–[34]</w:t>
      </w:r>
      <w:r w:rsidR="003364F3">
        <w:fldChar w:fldCharType="end"/>
      </w:r>
      <w:r w:rsidR="003364F3">
        <w:t xml:space="preserve">. </w:t>
      </w:r>
      <w:r w:rsidR="00D67089">
        <w:t xml:space="preserve">  It is used to demonstrate how much value is added by forecasters under comparison – when a naïve forecaster outperforms a more complex forecast</w:t>
      </w:r>
      <w:r w:rsidR="005F3AD8">
        <w:t>ing model</w:t>
      </w:r>
      <w:r w:rsidR="00D67089">
        <w:t xml:space="preserve">, we </w:t>
      </w:r>
      <w:r w:rsidR="00D67089">
        <w:lastRenderedPageBreak/>
        <w:t xml:space="preserve">know that the </w:t>
      </w:r>
      <w:r w:rsidR="008018DB">
        <w:t xml:space="preserve">complex </w:t>
      </w:r>
      <w:r w:rsidR="005F3AD8">
        <w:t>model</w:t>
      </w:r>
      <w:r w:rsidR="00D67089">
        <w:t xml:space="preserve"> </w:t>
      </w:r>
      <w:r w:rsidR="008018DB">
        <w:t>offers little value</w:t>
      </w:r>
      <w:r w:rsidR="00D67089">
        <w:t xml:space="preserve">.   </w:t>
      </w:r>
      <w:r w:rsidR="009E7574">
        <w:t xml:space="preserve">Bracale </w:t>
      </w:r>
      <w:r w:rsidR="009E7574">
        <w:fldChar w:fldCharType="begin" w:fldLock="1"/>
      </w:r>
      <w:r w:rsidR="00B93CB8">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[33]","plainTextFormattedCitation":"[33]","previouslyFormattedCitation":"[33]"},"properties":{"noteIndex":0},"schema":"https://github.com/citation-style-language/schema/raw/master/csl-citation.json"}</w:instrText>
      </w:r>
      <w:r w:rsidR="009E7574">
        <w:fldChar w:fldCharType="separate"/>
      </w:r>
      <w:r w:rsidR="002204B6" w:rsidRPr="002204B6">
        <w:rPr>
          <w:noProof/>
        </w:rPr>
        <w:t>[33]</w:t>
      </w:r>
      <w:r w:rsidR="009E7574">
        <w:fldChar w:fldCharType="end"/>
      </w:r>
      <w:r w:rsidR="009E7574">
        <w:t xml:space="preserve"> et al. point out that;</w:t>
      </w:r>
      <w:r w:rsidR="009E7574" w:rsidRPr="009E7574">
        <w:t xml:space="preserve"> </w:t>
      </w:r>
      <w:r w:rsidR="0000306B">
        <w:t>“</w:t>
      </w:r>
      <w:r w:rsidR="009E7574" w:rsidRPr="009E7574">
        <w:t>The simplest method to anticipate the next value in a time series is to assume it will have the same values as the current value</w:t>
      </w:r>
      <w:r w:rsidR="00B3170C" w:rsidRPr="009E7574">
        <w:t>.</w:t>
      </w:r>
      <w:r w:rsidR="0000306B">
        <w:t>”</w:t>
      </w:r>
      <w:r w:rsidR="00B3170C" w:rsidRPr="009E7574">
        <w:t xml:space="preserve"> </w:t>
      </w:r>
      <w:r w:rsidR="008018DB">
        <w:t>which forms the basis of the</w:t>
      </w:r>
      <w:r w:rsidR="009E7574" w:rsidRPr="009E7574">
        <w:t xml:space="preserve"> naive forecaster.</w:t>
      </w:r>
      <w:r w:rsidR="00D67089">
        <w:t xml:space="preserve">  The </w:t>
      </w:r>
      <w:r w:rsidR="0053142E">
        <w:t>Seasonal</w:t>
      </w:r>
      <w:r w:rsidR="00D67089">
        <w:t xml:space="preserve"> Naïve Forecaster </w:t>
      </w:r>
      <w:r w:rsidR="005F3AD8">
        <w:t xml:space="preserve">(SNF) </w:t>
      </w:r>
      <w:r w:rsidR="00D67089">
        <w:t xml:space="preserve">improves this by </w:t>
      </w:r>
      <w:r w:rsidR="006C0E9D">
        <w:t>considering seasonal trends</w:t>
      </w:r>
      <w:r w:rsidR="0053142E">
        <w:t xml:space="preserve"> </w:t>
      </w:r>
      <w:r w:rsidR="0053142E">
        <w:fldChar w:fldCharType="begin" w:fldLock="1"/>
      </w:r>
      <w:r w:rsidR="00B93CB8">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[35]","plainTextFormattedCitation":"[35]","previouslyFormattedCitation":"[35]"},"properties":{"noteIndex":0},"schema":"https://github.com/citation-style-language/schema/raw/master/csl-citation.json"}</w:instrText>
      </w:r>
      <w:r w:rsidR="0053142E">
        <w:fldChar w:fldCharType="separate"/>
      </w:r>
      <w:r w:rsidR="002204B6" w:rsidRPr="002204B6">
        <w:rPr>
          <w:noProof/>
        </w:rPr>
        <w:t>[35]</w:t>
      </w:r>
      <w:r w:rsidR="0053142E">
        <w:fldChar w:fldCharType="end"/>
      </w:r>
      <w:r w:rsidR="0053142E">
        <w:t xml:space="preserve">.  </w:t>
      </w:r>
      <w:r w:rsidR="009E6D1D" w:rsidRPr="009E6D1D">
        <w:t xml:space="preserve">The SNF can be expressed by the simple mathematical relationship shown </w:t>
      </w:r>
      <w:r w:rsidR="0053142E">
        <w:t>in (1):</w:t>
      </w:r>
    </w:p>
    <w:p w14:paraId="3F1E9A9A" w14:textId="3FF40668" w:rsidR="0035799E" w:rsidRDefault="005F6CD0">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fldChar w:fldCharType="begin"/>
      </w:r>
      <w:r>
        <w:instrText xml:space="preserve"> SEQ MTEqn \c \* Arabic \* MERGEFORMAT </w:instrText>
      </w:r>
      <w:r>
        <w:fldChar w:fldCharType="separate"/>
      </w:r>
      <w:r w:rsidR="00400EA9">
        <w:rPr>
          <w:noProof/>
        </w:rPr>
        <w:instrText>1</w:instrText>
      </w:r>
      <w:r>
        <w:rPr>
          <w:noProof/>
        </w:rPr>
        <w:fldChar w:fldCharType="end"/>
      </w:r>
      <w:r w:rsidR="002118B9">
        <w:instrText>)</w:instrText>
      </w:r>
      <w:r w:rsidR="002118B9">
        <w:fldChar w:fldCharType="end"/>
      </w:r>
    </w:p>
    <w:p w14:paraId="7EBCCADB" w14:textId="603D1C23" w:rsidR="0074525D" w:rsidRDefault="0028613D" w:rsidP="006C284A">
      <w:pPr>
        <w:pStyle w:val="BodyText"/>
      </w:pPr>
      <w:r>
        <w:t>w</w:t>
      </w:r>
      <w:r w:rsidR="0074525D">
        <w:t xml:space="preserve">here </w:t>
      </w:r>
      <w:r w:rsidR="00BA3301" w:rsidRPr="005B159F">
        <w:rPr>
          <w:noProof/>
          <w:position w:val="-10"/>
        </w:rPr>
        <w:object w:dxaOrig="220" w:dyaOrig="260" w14:anchorId="4D756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5pt;height:12.75pt;mso-width-percent:0;mso-height-percent:0;mso-width-percent:0;mso-height-percent:0" o:ole="">
            <v:imagedata r:id="rId14" o:title=""/>
          </v:shape>
          <o:OLEObject Type="Embed" ProgID="Equation.DSMT4" ShapeID="_x0000_i1025" DrawAspect="Content" ObjectID="_1686133586" r:id="rId15"/>
        </w:object>
      </w:r>
      <w:r w:rsidR="0074525D">
        <w:t xml:space="preserve"> is the time series</w:t>
      </w:r>
      <w:r w:rsidR="000D0CCA">
        <w:t>,</w:t>
      </w:r>
      <w:r w:rsidR="008D4F14">
        <w:t xml:space="preserve"> and</w:t>
      </w:r>
      <w:r w:rsidR="0074525D">
        <w:t xml:space="preserve"> </w:t>
      </w:r>
      <m:oMath>
        <m:r>
          <w:rPr>
            <w:rFonts w:ascii="Cambria Math" w:hAnsi="Cambria Math"/>
          </w:rPr>
          <m:t>m</m:t>
        </m:r>
      </m:oMath>
      <w:r w:rsidR="0074525D">
        <w:rPr>
          <w:rFonts w:eastAsiaTheme="minorEastAsia"/>
        </w:rPr>
        <w:t xml:space="preserve"> is the seasonal period</w:t>
      </w:r>
      <w:r w:rsidR="004C45E4">
        <w:rPr>
          <w:rFonts w:eastAsiaTheme="minorEastAsia"/>
        </w:rPr>
        <w:t xml:space="preserve"> (</w:t>
      </w:r>
      <w:r w:rsidR="00A31163">
        <w:rPr>
          <w:rFonts w:eastAsiaTheme="minorEastAsia"/>
        </w:rPr>
        <w:t xml:space="preserve">for hourly data, </w:t>
      </w:r>
      <w:r w:rsidR="004C45E4">
        <w:rPr>
          <w:rFonts w:eastAsiaTheme="minorEastAsia"/>
        </w:rPr>
        <w:t>m=</w:t>
      </w:r>
      <w:r w:rsidR="00A31163">
        <w:rPr>
          <w:rFonts w:eastAsiaTheme="minorEastAsia"/>
        </w:rPr>
        <w:t>24</w:t>
      </w:r>
      <w:r w:rsidR="004C45E4">
        <w:rPr>
          <w:rFonts w:eastAsiaTheme="minorEastAsia"/>
        </w:rPr>
        <w:t xml:space="preserve"> </w:t>
      </w:r>
      <w:r w:rsidR="00A31163">
        <w:rPr>
          <w:rFonts w:eastAsiaTheme="minorEastAsia"/>
        </w:rPr>
        <w:t xml:space="preserve">if we </w:t>
      </w:r>
      <w:r w:rsidR="000D0CCA">
        <w:rPr>
          <w:rFonts w:eastAsiaTheme="minorEastAsia"/>
        </w:rPr>
        <w:t>take</w:t>
      </w:r>
      <w:r w:rsidR="00A31163">
        <w:rPr>
          <w:rFonts w:eastAsiaTheme="minorEastAsia"/>
        </w:rPr>
        <w:t xml:space="preserve"> the hourly sample from the day before</w:t>
      </w:r>
      <w:r w:rsidR="004C45E4">
        <w:rPr>
          <w:rFonts w:eastAsiaTheme="minorEastAsia"/>
        </w:rPr>
        <w:t>)</w:t>
      </w:r>
      <w:r w:rsidR="0074525D">
        <w:rPr>
          <w:rFonts w:eastAsiaTheme="minorEastAsia"/>
        </w:rPr>
        <w:t xml:space="preserve">. </w:t>
      </w:r>
      <w:r w:rsidR="006143C7">
        <w:rPr>
          <w:rFonts w:eastAsiaTheme="minorEastAsia"/>
        </w:rPr>
        <w:t>T</w:t>
      </w:r>
      <w:r w:rsidR="0074525D">
        <w:rPr>
          <w:rFonts w:eastAsiaTheme="minorEastAsia"/>
        </w:rPr>
        <w:t xml:space="preserve">he </w:t>
      </w:r>
      <w:r w:rsidR="0074525D">
        <w:t>naive formula takes the last observed value as the future value, while the seasonal naive formula takes the value from the previous season.</w:t>
      </w:r>
      <w:r w:rsidR="008C53B0">
        <w:t xml:space="preserve"> </w:t>
      </w:r>
      <w:r w:rsidR="004F7388" w:rsidRPr="004F7388">
        <w:t xml:space="preserve">This forecaster is excellent for making short-term forecasts of variables that are generally stable or vary </w:t>
      </w:r>
      <w:r w:rsidR="00DA3ECA">
        <w:t>consistently. However,</w:t>
      </w:r>
      <w:r w:rsidR="004F7388" w:rsidRPr="004F7388">
        <w:t xml:space="preserve"> it is </w:t>
      </w:r>
      <w:r w:rsidR="00DA3ECA">
        <w:t>high</w:t>
      </w:r>
      <w:r w:rsidR="00DA3ECA" w:rsidRPr="004F7388">
        <w:t xml:space="preserve">ly </w:t>
      </w:r>
      <w:r w:rsidR="004F7388" w:rsidRPr="004F7388">
        <w:t>ineffective at forecasting time series data that fluctuate significantly or are susceptible to irregular elements such as temperature</w:t>
      </w:r>
      <w:r w:rsidR="00AF055B">
        <w:t xml:space="preserve"> </w:t>
      </w:r>
      <w:r w:rsidR="00AF055B">
        <w:fldChar w:fldCharType="begin" w:fldLock="1"/>
      </w:r>
      <w:r w:rsidR="008F421B">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[32]","plainTextFormattedCitation":"[32]","previouslyFormattedCitation":"[32]"},"properties":{"noteIndex":0},"schema":"https://github.com/citation-style-language/schema/raw/master/csl-citation.json"}</w:instrText>
      </w:r>
      <w:r w:rsidR="00AF055B">
        <w:fldChar w:fldCharType="separate"/>
      </w:r>
      <w:r w:rsidR="00AF055B" w:rsidRPr="00AF055B">
        <w:rPr>
          <w:noProof/>
        </w:rPr>
        <w:t>[32]</w:t>
      </w:r>
      <w:r w:rsidR="00AF055B">
        <w:fldChar w:fldCharType="end"/>
      </w:r>
      <w:r w:rsidR="004F7388" w:rsidRPr="004F7388">
        <w:t>.</w:t>
      </w:r>
      <w:r w:rsidR="004F7388" w:rsidRPr="004F7388" w:rsidDel="004F7388">
        <w:rPr>
          <w:highlight w:val="yellow"/>
        </w:rPr>
        <w:t xml:space="preserve"> </w:t>
      </w:r>
    </w:p>
    <w:p w14:paraId="638A44EE" w14:textId="203EAC14" w:rsidR="00AD4AA2" w:rsidRDefault="00AD4AA2" w:rsidP="00AD4AA2">
      <w:pPr>
        <w:pStyle w:val="Heading3"/>
      </w:pPr>
      <w:bookmarkStart w:id="118" w:name="_Toc73969382"/>
      <w:r>
        <w:t>Multiple Linear Regression Forecaster</w:t>
      </w:r>
      <w:bookmarkEnd w:id="118"/>
    </w:p>
    <w:p w14:paraId="4A834C4E" w14:textId="48CE3C71" w:rsidR="00AD4AA2" w:rsidRDefault="00AD4AA2" w:rsidP="00AD4AA2">
      <w:pPr>
        <w:pStyle w:val="BodyText"/>
        <w:ind w:firstLine="288"/>
      </w:pPr>
      <w:r>
        <w:t xml:space="preserve">Multiple linear regression (MLR) is one of the most commonly used statistical techniques for load forecasting </w:t>
      </w:r>
      <w:r w:rsidR="00DE439C">
        <w:fldChar w:fldCharType="begin" w:fldLock="1"/>
      </w:r>
      <w:r w:rsidR="00B93CB8">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approach","type":"book"},"uris":["http://www.mendeley.com/documents/?uuid=250e5707-461b-4997-b893-92830cf2db47"]},{"id":"ITEM-10","itemData":{"DOI":"10.1109/TSG.2013.2274373","ISSN":"19493053","abstract":"The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information","type":"article-journal","volume":"5"},"uris":["http://www.mendeley.com/documents/?uuid=3d2f3b02-12fc-417c-a746-0bb1d4ba5f98"]}],"mendeley":{"formattedCitation":"[11], [13], [20], [28], [36]–[41]","plainTextFormattedCitation":"[11], [13], [20], [28], [36]–[41]","previouslyFormattedCitation":"[11], [13], [20], [28], [36]–[41]"},"properties":{"noteIndex":0},"schema":"https://github.com/citation-style-language/schema/raw/master/csl-citation.json"}</w:instrText>
      </w:r>
      <w:r w:rsidR="00DE439C">
        <w:fldChar w:fldCharType="separate"/>
      </w:r>
      <w:r w:rsidR="002204B6" w:rsidRPr="002204B6">
        <w:rPr>
          <w:noProof/>
        </w:rPr>
        <w:t>[11], [13], [20], [28], [36]–[41]</w:t>
      </w:r>
      <w:r w:rsidR="00DE439C">
        <w:fldChar w:fldCharType="end"/>
      </w:r>
      <w:r>
        <w:t>. MLR forecasters model the relationships between a continuous dependent variable and one or more independent variables</w:t>
      </w:r>
      <w:r w:rsidR="008018DB">
        <w:t>.</w:t>
      </w:r>
      <w:r>
        <w:t xml:space="preserve">  </w:t>
      </w:r>
      <w:r w:rsidR="008018DB">
        <w:t xml:space="preserve"> </w:t>
      </w:r>
      <w:r>
        <w:t>The equation below shows an MLR with two independent variables:</w:t>
      </w:r>
    </w:p>
    <w:p w14:paraId="2A13311E" w14:textId="139139A2"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r w:rsidR="005F6CD0">
        <w:fldChar w:fldCharType="begin"/>
      </w:r>
      <w:r w:rsidR="005F6CD0">
        <w:instrText xml:space="preserve"> SEQ MTEqn \c \* Arabic \* MERGEFORMAT </w:instrText>
      </w:r>
      <w:r w:rsidR="005F6CD0">
        <w:fldChar w:fldCharType="separate"/>
      </w:r>
      <w:r w:rsidR="00400EA9">
        <w:rPr>
          <w:noProof/>
        </w:rPr>
        <w:instrText>2</w:instrText>
      </w:r>
      <w:r w:rsidR="005F6CD0">
        <w:rPr>
          <w:noProof/>
        </w:rPr>
        <w:fldChar w:fldCharType="end"/>
      </w:r>
      <w:r w:rsidR="00AD4AA2">
        <w:instrText>)</w:instrText>
      </w:r>
      <w:r w:rsidR="00AD4AA2">
        <w:fldChar w:fldCharType="end"/>
      </w:r>
    </w:p>
    <w:p w14:paraId="1C6E98D7" w14:textId="3FEE8B0D" w:rsidR="002A145E" w:rsidRDefault="006E5F84" w:rsidP="006C0E9D">
      <w:pPr>
        <w:pStyle w:val="BodyText"/>
      </w:pPr>
      <w:r>
        <w:t xml:space="preserve">In the case of load forecasting, </w:t>
      </w:r>
      <w:r w:rsidR="00BA3301" w:rsidRPr="006143C7">
        <w:rPr>
          <w:noProof/>
          <w:position w:val="-10"/>
        </w:rPr>
        <w:object w:dxaOrig="220" w:dyaOrig="260" w14:anchorId="41417B01">
          <v:shape id="_x0000_i1026" type="#_x0000_t75" alt="" style="width:11.25pt;height:12.75pt;mso-width-percent:0;mso-height-percent:0;mso-width-percent:0;mso-height-percent:0" o:ole="">
            <v:imagedata r:id="rId16" o:title=""/>
          </v:shape>
          <o:OLEObject Type="Embed" ProgID="Equation.DSMT4" ShapeID="_x0000_i1026" DrawAspect="Content" ObjectID="_1686133587" r:id="rId17"/>
        </w:object>
      </w:r>
      <w:r w:rsidR="00AD4AA2">
        <w:t xml:space="preserve"> is the </w:t>
      </w:r>
      <w:r>
        <w:t>load</w:t>
      </w:r>
      <w:r w:rsidR="00AD4AA2">
        <w:t xml:space="preserve">, </w:t>
      </w:r>
      <w:r w:rsidR="00BA3301" w:rsidRPr="006143C7">
        <w:rPr>
          <w:noProof/>
          <w:position w:val="-12"/>
        </w:rPr>
        <w:object w:dxaOrig="240" w:dyaOrig="360" w14:anchorId="5FFCBF8A">
          <v:shape id="_x0000_i1027" type="#_x0000_t75" alt="" style="width:12pt;height:18pt;mso-width-percent:0;mso-height-percent:0;mso-width-percent:0;mso-height-percent:0" o:ole="">
            <v:imagedata r:id="rId18" o:title=""/>
          </v:shape>
          <o:OLEObject Type="Embed" ProgID="Equation.DSMT4" ShapeID="_x0000_i1027" DrawAspect="Content" ObjectID="_1686133588" r:id="rId19"/>
        </w:object>
      </w:r>
      <w:r w:rsidR="00AD4AA2">
        <w:t xml:space="preserve">and </w:t>
      </w:r>
      <w:r w:rsidR="00BA3301" w:rsidRPr="006143C7">
        <w:rPr>
          <w:noProof/>
          <w:position w:val="-12"/>
        </w:rPr>
        <w:object w:dxaOrig="260" w:dyaOrig="360" w14:anchorId="44A30C0A">
          <v:shape id="_x0000_i1028" type="#_x0000_t75" alt="" style="width:12.75pt;height:18pt;mso-width-percent:0;mso-height-percent:0;mso-width-percent:0;mso-height-percent:0" o:ole="">
            <v:imagedata r:id="rId20" o:title=""/>
          </v:shape>
          <o:OLEObject Type="Embed" ProgID="Equation.DSMT4" ShapeID="_x0000_i1028" DrawAspect="Content" ObjectID="_1686133589" r:id="rId21"/>
        </w:object>
      </w:r>
      <w:r w:rsidR="00AD4AA2">
        <w:t xml:space="preserve"> are independent variables</w:t>
      </w:r>
      <w:r>
        <w:t xml:space="preserve"> such as temperature and time-of-day</w:t>
      </w:r>
      <w:r w:rsidR="00AD4AA2">
        <w:t xml:space="preserve">, </w:t>
      </w:r>
      <w:r w:rsidR="00BA3301" w:rsidRPr="00A40178">
        <w:rPr>
          <w:noProof/>
          <w:position w:val="-10"/>
        </w:rPr>
        <w:object w:dxaOrig="240" w:dyaOrig="320" w14:anchorId="442A0FD5">
          <v:shape id="_x0000_i1029" type="#_x0000_t75" alt="" style="width:12pt;height:16.5pt;mso-width-percent:0;mso-height-percent:0;mso-width-percent:0;mso-height-percent:0" o:ole="">
            <v:imagedata r:id="rId22" o:title=""/>
          </v:shape>
          <o:OLEObject Type="Embed" ProgID="Equation.DSMT4" ShapeID="_x0000_i1029" DrawAspect="Content" ObjectID="_1686133590" r:id="rId23"/>
        </w:object>
      </w:r>
      <w:r w:rsidR="00AD4AA2">
        <w:t xml:space="preserve">s are </w:t>
      </w:r>
      <w:r w:rsidR="008018DB">
        <w:t>coefficients</w:t>
      </w:r>
      <w:r w:rsidR="00AD4AA2">
        <w:t xml:space="preserve"> estimated, and </w:t>
      </w:r>
      <w:r w:rsidR="00BA3301" w:rsidRPr="00A40178">
        <w:rPr>
          <w:noProof/>
          <w:position w:val="-6"/>
        </w:rPr>
        <w:object w:dxaOrig="180" w:dyaOrig="220" w14:anchorId="73668416">
          <v:shape id="_x0000_i1030" type="#_x0000_t75" alt="" style="width:9pt;height:11.25pt;mso-width-percent:0;mso-height-percent:0;mso-width-percent:0;mso-height-percent:0" o:ole="">
            <v:imagedata r:id="rId24" o:title=""/>
          </v:shape>
          <o:OLEObject Type="Embed" ProgID="Equation.DSMT4" ShapeID="_x0000_i1030" DrawAspect="Content" ObjectID="_1686133591" r:id="rId25"/>
        </w:object>
      </w:r>
      <w:r w:rsidR="00AD4AA2">
        <w:t xml:space="preserve">is </w:t>
      </w:r>
      <w:r w:rsidR="008018DB">
        <w:t>an</w:t>
      </w:r>
      <w:r w:rsidR="00AD4AA2">
        <w:t xml:space="preserve"> error</w:t>
      </w:r>
      <w:r w:rsidR="008018DB">
        <w:t xml:space="preserve"> term</w:t>
      </w:r>
      <w:r w:rsidR="00AD4AA2">
        <w:t xml:space="preserve">. The error </w:t>
      </w:r>
      <w:r w:rsidR="00AD4AA2">
        <w:lastRenderedPageBreak/>
        <w:t xml:space="preserve">term </w:t>
      </w:r>
      <w:r w:rsidR="00BA3301" w:rsidRPr="00A40178">
        <w:rPr>
          <w:noProof/>
          <w:position w:val="-6"/>
        </w:rPr>
        <w:object w:dxaOrig="180" w:dyaOrig="220" w14:anchorId="2A8DE06A">
          <v:shape id="_x0000_i1031" type="#_x0000_t75" alt="" style="width:9pt;height:11.25pt;mso-width-percent:0;mso-height-percent:0;mso-width-percent:0;mso-height-percent:0" o:ole="">
            <v:imagedata r:id="rId24" o:title=""/>
          </v:shape>
          <o:OLEObject Type="Embed" ProgID="Equation.DSMT4" ShapeID="_x0000_i1031" DrawAspect="Content" ObjectID="_1686133592" r:id="rId26"/>
        </w:object>
      </w:r>
      <w:r w:rsidR="00AD4AA2">
        <w:t xml:space="preserve"> </w:t>
      </w:r>
      <w:r w:rsidR="00F95416" w:rsidRPr="00F95416">
        <w:t>has a mean of zero and a constant variance</w:t>
      </w:r>
      <w:r w:rsidR="008F421B">
        <w:t xml:space="preserve"> </w:t>
      </w:r>
      <w:r w:rsidR="008F421B">
        <w:fldChar w:fldCharType="begin" w:fldLock="1"/>
      </w:r>
      <w:r w:rsidR="008F421B">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operties":{"noteIndex":0},"schema":"https://github.com/citation-style-language/schema/raw/master/csl-citation.json"}</w:instrText>
      </w:r>
      <w:r w:rsidR="008F421B">
        <w:fldChar w:fldCharType="separate"/>
      </w:r>
      <w:r w:rsidR="008F421B" w:rsidRPr="008F421B">
        <w:rPr>
          <w:noProof/>
        </w:rPr>
        <w:t>[13]</w:t>
      </w:r>
      <w:r w:rsidR="008F421B">
        <w:fldChar w:fldCharType="end"/>
      </w:r>
      <w:r w:rsidR="00AD4AA2">
        <w:t xml:space="preserve">.  MLR models are fitted such that the sum-of-squares of differences of actual and forecasted values are </w:t>
      </w:r>
      <w:r w:rsidR="008018DB">
        <w:t>minimized</w:t>
      </w:r>
      <w:r w:rsidR="00AD4AA2">
        <w:t xml:space="preserve">. </w:t>
      </w:r>
    </w:p>
    <w:p w14:paraId="70A11D43" w14:textId="54261F79" w:rsidR="00AD4AA2" w:rsidRDefault="00C452E7" w:rsidP="00066792">
      <w:pPr>
        <w:pStyle w:val="BodyText"/>
        <w:ind w:firstLine="288"/>
      </w:pPr>
      <w:commentRangeStart w:id="119"/>
      <w:commentRangeStart w:id="120"/>
      <w:r w:rsidRPr="00C452E7">
        <w:t>The accuracy of MLRs is m</w:t>
      </w:r>
      <w:r w:rsidR="00DA3ECA">
        <w:t>ain</w:t>
      </w:r>
      <w:r w:rsidRPr="00C452E7">
        <w:t xml:space="preserve">ly </w:t>
      </w:r>
      <w:r w:rsidR="00DA3ECA">
        <w:t>dependent on</w:t>
      </w:r>
      <w:r w:rsidRPr="00C452E7">
        <w:t xml:space="preserve"> the relationships between the data and the independent variables that have been included. Adding more relevant independent variables usually increases predicting accuracy, but it eventually reaches a threshold where the increase is minimal.</w:t>
      </w:r>
      <w:r w:rsidR="0000306B">
        <w:t xml:space="preserve"> Furthermore,</w:t>
      </w:r>
      <w:r w:rsidRPr="00C452E7">
        <w:t xml:space="preserve"> MLRs have a restriction in that, while they may simulate non-linear relationships, they cannot do so without explicit user specification</w:t>
      </w:r>
      <w:r>
        <w:t xml:space="preserve"> </w:t>
      </w:r>
      <w:r>
        <w:fldChar w:fldCharType="begin" w:fldLock="1"/>
      </w:r>
      <w:r w:rsidR="00B93CB8">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[42]","plainTextFormattedCitation":"[42]","previouslyFormattedCitation":"[42]"},"properties":{"noteIndex":0},"schema":"https://github.com/citation-style-language/schema/raw/master/csl-citation.json"}</w:instrText>
      </w:r>
      <w:r>
        <w:fldChar w:fldCharType="separate"/>
      </w:r>
      <w:r w:rsidR="002204B6" w:rsidRPr="002204B6">
        <w:rPr>
          <w:noProof/>
        </w:rPr>
        <w:t>[42]</w:t>
      </w:r>
      <w:r>
        <w:fldChar w:fldCharType="end"/>
      </w:r>
      <w:r w:rsidRPr="00C452E7">
        <w:t>.  </w:t>
      </w:r>
      <w:r w:rsidR="00355E12">
        <w:t>Also, MLRs</w:t>
      </w:r>
      <w:r>
        <w:t xml:space="preserve"> </w:t>
      </w:r>
      <w:r w:rsidR="00355E12">
        <w:t>cannot</w:t>
      </w:r>
      <w:r w:rsidRPr="00C452E7">
        <w:t xml:space="preserve"> intelligently learn and adapt to unexpected changes in data caused by new</w:t>
      </w:r>
      <w:r>
        <w:t>er</w:t>
      </w:r>
      <w:r w:rsidRPr="00C452E7">
        <w:t xml:space="preserve"> factors</w:t>
      </w:r>
      <w:commentRangeEnd w:id="119"/>
      <w:r w:rsidR="00481240">
        <w:rPr>
          <w:rStyle w:val="CommentReference"/>
        </w:rPr>
        <w:commentReference w:id="119"/>
      </w:r>
      <w:commentRangeEnd w:id="120"/>
      <w:r w:rsidR="000074F5">
        <w:rPr>
          <w:rStyle w:val="CommentReference"/>
        </w:rPr>
        <w:commentReference w:id="120"/>
      </w:r>
      <w:r w:rsidRPr="00C452E7">
        <w:t>.</w:t>
      </w:r>
      <w:r w:rsidRPr="00C452E7" w:rsidDel="00C452E7">
        <w:rPr>
          <w:highlight w:val="yellow"/>
        </w:rPr>
        <w:t xml:space="preserve"> </w:t>
      </w:r>
    </w:p>
    <w:p w14:paraId="6B30C007" w14:textId="28DE6381" w:rsidR="009B19B7" w:rsidRDefault="008F2941" w:rsidP="008F2941">
      <w:pPr>
        <w:pStyle w:val="Heading3"/>
      </w:pPr>
      <w:bookmarkStart w:id="121" w:name="_Toc69470496"/>
      <w:bookmarkStart w:id="122" w:name="_Toc69470951"/>
      <w:bookmarkStart w:id="123" w:name="_Toc73969383"/>
      <w:r>
        <w:t>Auto</w:t>
      </w:r>
      <w:r w:rsidR="0004030A">
        <w:t>-</w:t>
      </w:r>
      <w:r>
        <w:t>Regressive Integrated Moving Average with Exogenous Variables</w:t>
      </w:r>
      <w:bookmarkEnd w:id="121"/>
      <w:bookmarkEnd w:id="122"/>
      <w:bookmarkEnd w:id="123"/>
    </w:p>
    <w:p w14:paraId="769C15F7" w14:textId="66C42D70" w:rsidR="004E2522" w:rsidRPr="004E2522" w:rsidRDefault="004E2522" w:rsidP="004E2522">
      <w:pPr>
        <w:pStyle w:val="BodyText"/>
        <w:ind w:firstLine="288"/>
      </w:pPr>
      <w:r>
        <w:t xml:space="preserve">A lag feature is a fancy phrase for a variable that holds data from earlier time steps. The lag operator moves a time series so that the </w:t>
      </w:r>
      <w:r w:rsidR="0000306B">
        <w:t>“</w:t>
      </w:r>
      <w:r>
        <w:t>lagged</w:t>
      </w:r>
      <w:r w:rsidR="0000306B">
        <w:t>”</w:t>
      </w:r>
      <w:r>
        <w:t xml:space="preserve"> values match the actual time series. Lags are </w:t>
      </w:r>
      <w:r w:rsidR="0000306B">
        <w:t>essential</w:t>
      </w:r>
      <w:r>
        <w:t xml:space="preserve"> in time series research because of a phenomenon known as autocorrelation, which is the tendency for values within a time series to </w:t>
      </w:r>
      <w:r w:rsidR="0000306B">
        <w:t>relate to</w:t>
      </w:r>
      <w:r>
        <w:t xml:space="preserve"> prior copies of itself. One advantage of autocorrelation is that it allows us to discover patterns within time series, which aids in determining seasonality, or the tendency for patterns to repeat at regular intervals. For example, if </w:t>
      </w:r>
      <w:r w:rsidR="0000306B">
        <w:t>we</w:t>
      </w:r>
      <w:r>
        <w:t xml:space="preserve"> want to anticipate the average demand for today t, </w:t>
      </w:r>
      <w:r w:rsidR="0000306B">
        <w:t>we</w:t>
      </w:r>
      <w:r>
        <w:t xml:space="preserve"> can utilize the demand from yesterday t-1 as a feature; this will be a lag of 1. However, </w:t>
      </w:r>
      <w:r w:rsidR="0000306B">
        <w:t>we</w:t>
      </w:r>
      <w:r>
        <w:t xml:space="preserve"> could use a lag of 7 to model today</w:t>
      </w:r>
      <w:r w:rsidR="0000306B">
        <w:t>’</w:t>
      </w:r>
      <w:r>
        <w:t xml:space="preserve">s average demand using </w:t>
      </w:r>
      <w:r w:rsidR="0000306B">
        <w:t>seven</w:t>
      </w:r>
      <w:r>
        <w:t xml:space="preserve"> days ago as a feature.</w:t>
      </w:r>
    </w:p>
    <w:p w14:paraId="033315E9" w14:textId="266F6586" w:rsidR="00F63745" w:rsidRDefault="00AD5EE2" w:rsidP="004E2522">
      <w:pPr>
        <w:pStyle w:val="BodyText"/>
        <w:ind w:firstLine="288"/>
      </w:pPr>
      <w:r>
        <w:t xml:space="preserve">The </w:t>
      </w:r>
      <w:r w:rsidR="00DC5A61">
        <w:t xml:space="preserve">Auto-regressive </w:t>
      </w:r>
      <w:r>
        <w:t xml:space="preserve">Integrated Moving Average with Exogenous Variables (ARIMAX) is another statistical forecaster use in load forecasting </w:t>
      </w:r>
      <w:r w:rsidR="00D36F17">
        <w:fldChar w:fldCharType="begin" w:fldLock="1"/>
      </w:r>
      <w:r w:rsidR="00B93CB8">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Model","type":"article-journal"},"uris":["http://www.mendeley.com/documents/?uuid=dd21ee56-5050-4bc5-9da8-a751a1e00213"]}],"mendeley":{"formattedCitation":"[43], [44]","plainTextFormattedCitation":"[43], [44]","previouslyFormattedCitation":"[43], [44]"},"properties":{"noteIndex":0},"schema":"https://github.com/citation-style-language/schema/raw/master/csl-citation.json"}</w:instrText>
      </w:r>
      <w:r w:rsidR="00D36F17">
        <w:fldChar w:fldCharType="separate"/>
      </w:r>
      <w:r w:rsidR="002204B6" w:rsidRPr="002204B6">
        <w:rPr>
          <w:noProof/>
        </w:rPr>
        <w:t>[43], [44]</w:t>
      </w:r>
      <w:r w:rsidR="00D36F17">
        <w:fldChar w:fldCharType="end"/>
      </w:r>
      <w:r>
        <w:t>.  Auto-regressive (AR) mode</w:t>
      </w:r>
      <w:r w:rsidR="000D0CCA">
        <w:t>l</w:t>
      </w:r>
      <w:r>
        <w:t>ling is similar to linear regression mode</w:t>
      </w:r>
      <w:r w:rsidR="000D0CCA">
        <w:t>l</w:t>
      </w:r>
      <w:r>
        <w:t>ling but use</w:t>
      </w:r>
      <w:r w:rsidR="005C1197">
        <w:t>s</w:t>
      </w:r>
      <w:r>
        <w:t xml:space="preserve"> past values (lag</w:t>
      </w:r>
      <w:r w:rsidR="00244B88">
        <w:t>ged</w:t>
      </w:r>
      <w:r>
        <w:t xml:space="preserve"> values) as predictors.  The ARIMAX does this</w:t>
      </w:r>
      <w:r w:rsidR="006C0E9D">
        <w:t xml:space="preserve"> </w:t>
      </w:r>
      <w:r w:rsidR="004E2522">
        <w:t>and</w:t>
      </w:r>
      <w:r w:rsidR="006C284A">
        <w:t xml:space="preserve"> </w:t>
      </w:r>
      <w:r>
        <w:t xml:space="preserve">includes past </w:t>
      </w:r>
      <w:r w:rsidR="00244B88">
        <w:t xml:space="preserve">forecast </w:t>
      </w:r>
      <w:r>
        <w:t xml:space="preserve">error terms </w:t>
      </w:r>
      <w:r w:rsidR="00244B88">
        <w:t xml:space="preserve">(lagged errors) </w:t>
      </w:r>
      <w:r>
        <w:t xml:space="preserve">as predictors by </w:t>
      </w:r>
      <w:r>
        <w:lastRenderedPageBreak/>
        <w:t>combin</w:t>
      </w:r>
      <w:r w:rsidR="004E2522">
        <w:t>in</w:t>
      </w:r>
      <w:r>
        <w:t>g AR</w:t>
      </w:r>
      <w:r w:rsidR="00244B88">
        <w:t xml:space="preserve"> with a moving average (MA) model.  </w:t>
      </w:r>
      <w:r w:rsidR="00CB4DB4">
        <w:t xml:space="preserve">For load forecasting, exogenous variables such as </w:t>
      </w:r>
      <w:commentRangeStart w:id="124"/>
      <w:commentRangeStart w:id="125"/>
      <w:r w:rsidR="00CB4DB4">
        <w:t xml:space="preserve">temperature, day-of-the-week, etc., are often included in the model to improve performance, yielding the ARIMAX </w:t>
      </w:r>
      <w:r w:rsidR="00CB4DB4">
        <w:fldChar w:fldCharType="begin" w:fldLock="1"/>
      </w:r>
      <w:r w:rsidR="00CB4DB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[48]","plainTextFormattedCitation":"[48]","previouslyFormattedCitation":"[48]"},"properties":{"noteIndex":0},"schema":"https://github.com/citation-style-language/schema/raw/master/csl-citation.json"}</w:instrText>
      </w:r>
      <w:r w:rsidR="00CB4DB4">
        <w:fldChar w:fldCharType="separate"/>
      </w:r>
      <w:r w:rsidR="00CB4DB4" w:rsidRPr="002204B6">
        <w:rPr>
          <w:noProof/>
        </w:rPr>
        <w:t>[48]</w:t>
      </w:r>
      <w:r w:rsidR="00CB4DB4">
        <w:fldChar w:fldCharType="end"/>
      </w:r>
      <w:commentRangeEnd w:id="124"/>
      <w:r w:rsidR="00CB4DB4">
        <w:rPr>
          <w:rStyle w:val="CommentReference"/>
        </w:rPr>
        <w:commentReference w:id="124"/>
      </w:r>
      <w:commentRangeEnd w:id="125"/>
      <w:r w:rsidR="00F952DC">
        <w:rPr>
          <w:rStyle w:val="CommentReference"/>
        </w:rPr>
        <w:commentReference w:id="125"/>
      </w:r>
      <w:r w:rsidR="00CB4DB4">
        <w:t xml:space="preserve">. </w:t>
      </w:r>
      <w:r w:rsidR="00244B88">
        <w:t xml:space="preserve">The result is an estimate based on a linear combination of weighted lagged values and </w:t>
      </w:r>
      <w:r w:rsidR="00341F14">
        <w:t xml:space="preserve">lagged </w:t>
      </w:r>
      <w:r w:rsidR="00244B88">
        <w:t>errors as delineated in (</w:t>
      </w:r>
      <w:r w:rsidR="00FD557E">
        <w:t>3</w:t>
      </w:r>
      <w:r w:rsidR="00244B88">
        <w:t xml:space="preserve">) </w:t>
      </w:r>
      <w:r w:rsidR="00244B88">
        <w:fldChar w:fldCharType="begin" w:fldLock="1"/>
      </w:r>
      <w:r w:rsidR="00B93CB8">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[45]","plainTextFormattedCitation":"[45]","previouslyFormattedCitation":"[45]"},"properties":{"noteIndex":0},"schema":"https://github.com/citation-style-language/schema/raw/master/csl-citation.json"}</w:instrText>
      </w:r>
      <w:r w:rsidR="00244B88">
        <w:fldChar w:fldCharType="separate"/>
      </w:r>
      <w:r w:rsidR="002204B6" w:rsidRPr="002204B6">
        <w:rPr>
          <w:noProof/>
        </w:rPr>
        <w:t>[45]</w:t>
      </w:r>
      <w:r w:rsidR="00244B88">
        <w:fldChar w:fldCharType="end"/>
      </w:r>
      <w:r w:rsidR="00244B88">
        <w:t xml:space="preserve">: </w:t>
      </w:r>
    </w:p>
    <w:p w14:paraId="59DC31A2" w14:textId="455CB6BF" w:rsidR="00F63745" w:rsidRDefault="00F63745" w:rsidP="006C0E9D">
      <w:pPr>
        <w:pStyle w:val="MTDisplayEquation"/>
        <w:ind w:firstLine="900"/>
      </w:pPr>
      <w:r>
        <w:tab/>
      </w:r>
      <w:commentRangeStart w:id="126"/>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w:commentRangeEnd w:id="126"/>
        <m:r>
          <m:rPr>
            <m:sty m:val="p"/>
          </m:rPr>
          <w:rPr>
            <w:rStyle w:val="CommentReference"/>
            <w:rFonts w:ascii="Calibri" w:eastAsia="Times New Roman" w:hAnsi="Calibri"/>
            <w:lang w:val="en-CA" w:eastAsia="en-CA"/>
          </w:rPr>
          <w:commentReference w:id="126"/>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F6CD0">
        <w:fldChar w:fldCharType="begin"/>
      </w:r>
      <w:r w:rsidR="005F6CD0">
        <w:instrText xml:space="preserve"> SEQ MTEqn \c \* </w:instrText>
      </w:r>
      <w:r w:rsidR="005F6CD0">
        <w:instrText xml:space="preserve">Arabic \* MERGEFORMAT </w:instrText>
      </w:r>
      <w:r w:rsidR="005F6CD0">
        <w:fldChar w:fldCharType="separate"/>
      </w:r>
      <w:r w:rsidR="00400EA9">
        <w:rPr>
          <w:noProof/>
        </w:rPr>
        <w:instrText>3</w:instrText>
      </w:r>
      <w:r w:rsidR="005F6CD0">
        <w:rPr>
          <w:noProof/>
        </w:rPr>
        <w:fldChar w:fldCharType="end"/>
      </w:r>
      <w:r>
        <w:instrText>)</w:instrText>
      </w:r>
      <w:r>
        <w:fldChar w:fldCharType="end"/>
      </w:r>
    </w:p>
    <w:p w14:paraId="582CDA64" w14:textId="7D3D43AF" w:rsidR="00F26D2F" w:rsidRDefault="006C284A" w:rsidP="00F26D2F">
      <w:pPr>
        <w:pStyle w:val="BodyText"/>
      </w:pPr>
      <w:r>
        <w:t>H</w:t>
      </w:r>
      <w:r w:rsidR="00F63745">
        <w:t>ere</w:t>
      </w:r>
      <w:r w:rsidR="00244B88">
        <w:t xml:space="preserve"> </w:t>
      </w:r>
      <w:r w:rsidR="00BA3301" w:rsidRPr="00654149">
        <w:rPr>
          <w:noProof/>
          <w:position w:val="-6"/>
        </w:rPr>
        <w:object w:dxaOrig="240" w:dyaOrig="220" w14:anchorId="101D4EEB">
          <v:shape id="_x0000_i1032" type="#_x0000_t75" alt="" style="width:12pt;height:11.25pt;mso-width-percent:0;mso-height-percent:0;mso-width-percent:0;mso-height-percent:0" o:ole="">
            <v:imagedata r:id="rId27" o:title=""/>
          </v:shape>
          <o:OLEObject Type="Embed" ProgID="Equation.DSMT4" ShapeID="_x0000_i1032" DrawAspect="Content" ObjectID="_1686133593" r:id="rId28"/>
        </w:object>
      </w:r>
      <w:r w:rsidR="00244B88">
        <w:t xml:space="preserve"> </w:t>
      </w:r>
      <w:r w:rsidR="005C1197">
        <w:t xml:space="preserve">is estimated to account for the average change between consecutive observations,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rsidR="00F63745">
        <w:t xml:space="preserve"> is the </w:t>
      </w:r>
      <w:r w:rsidR="005C1197">
        <w:t>n</w:t>
      </w:r>
      <w:r w:rsidR="005C1197" w:rsidRPr="006C0E9D">
        <w:rPr>
          <w:vertAlign w:val="superscript"/>
        </w:rPr>
        <w:t>th</w:t>
      </w:r>
      <w:r w:rsidR="005C1197">
        <w:t xml:space="preserve"> </w:t>
      </w:r>
      <w:r w:rsidR="00244B88">
        <w:t xml:space="preserve"> </w:t>
      </w:r>
      <w:r w:rsidR="00F63745">
        <w:t>lag</w:t>
      </w:r>
      <w:r w:rsidR="005C1197">
        <w:t xml:space="preserve"> value</w:t>
      </w:r>
      <w:r w:rsidR="00F63745">
        <w:t xml:space="preserve"> of the time series</w:t>
      </w:r>
      <w:commentRangeStart w:id="127"/>
      <w:commentRangeStart w:id="128"/>
      <w:r w:rsidR="00F63745">
        <w:t>,</w:t>
      </w:r>
      <w:r w:rsidR="005C1197">
        <w:t xml:space="preserve">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rsidR="005C1197">
        <w:t xml:space="preserve"> is the n</w:t>
      </w:r>
      <w:r w:rsidR="005C1197" w:rsidRPr="00BE7E05">
        <w:rPr>
          <w:vertAlign w:val="superscript"/>
        </w:rPr>
        <w:t>th</w:t>
      </w:r>
      <w:r w:rsidR="005C1197">
        <w:t xml:space="preserve">  lag error of the time series, and  </w:t>
      </w:r>
      <w:r w:rsidR="00F63745">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5C1197">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F63745">
        <w:t xml:space="preserve"> </w:t>
      </w:r>
      <w:r w:rsidR="005C1197">
        <w:t>are n</w:t>
      </w:r>
      <w:r w:rsidR="005C1197" w:rsidRPr="006C0E9D">
        <w:rPr>
          <w:vertAlign w:val="superscript"/>
        </w:rPr>
        <w:t>th</w:t>
      </w:r>
      <w:r w:rsidR="005C1197">
        <w:t xml:space="preserve"> </w:t>
      </w:r>
      <w:r w:rsidR="00F63745">
        <w:t>coefficient</w:t>
      </w:r>
      <w:r w:rsidR="005C1197">
        <w:t>s</w:t>
      </w:r>
      <w:r w:rsidR="00F63745">
        <w:t xml:space="preserve"> </w:t>
      </w:r>
      <w:commentRangeEnd w:id="127"/>
      <w:r w:rsidR="00CF644F">
        <w:rPr>
          <w:rStyle w:val="CommentReference"/>
        </w:rPr>
        <w:commentReference w:id="127"/>
      </w:r>
      <w:commentRangeEnd w:id="128"/>
      <w:r w:rsidR="0074600E">
        <w:rPr>
          <w:rStyle w:val="CommentReference"/>
        </w:rPr>
        <w:commentReference w:id="128"/>
      </w:r>
      <w:r w:rsidR="00F63745">
        <w:t xml:space="preserve">of </w:t>
      </w:r>
      <w:r w:rsidR="00244B88">
        <w:t>that lag</w:t>
      </w:r>
      <w:r w:rsidR="005C1197">
        <w:t xml:space="preserve"> term</w:t>
      </w:r>
      <w:r w:rsidR="00244B88">
        <w:t xml:space="preserve"> </w:t>
      </w:r>
      <w:r w:rsidR="00F63745">
        <w:t>estimated by the model</w:t>
      </w:r>
      <w:r w:rsidR="00586E08">
        <w:t xml:space="preserve"> to minimize the error</w:t>
      </w:r>
      <w:r w:rsidR="00F63745">
        <w:t xml:space="preserve">. </w:t>
      </w:r>
      <w:r w:rsidR="005C1197">
        <w:t xml:space="preserve">  Other parameters in the model include the AR order,</w:t>
      </w:r>
      <w:r w:rsidR="007002F2">
        <w:t xml:space="preserve"> </w:t>
      </w:r>
      <w:r w:rsidR="007002F2" w:rsidRPr="006C0E9D">
        <w:rPr>
          <w:i/>
          <w:iCs/>
        </w:rPr>
        <w:t>p</w:t>
      </w:r>
      <w:r w:rsidR="007002F2">
        <w:t xml:space="preserve">, </w:t>
      </w:r>
      <w:r w:rsidR="005C1197">
        <w:t>the MA order,</w:t>
      </w:r>
      <w:r w:rsidR="007002F2">
        <w:t xml:space="preserve"> </w:t>
      </w:r>
      <w:r w:rsidR="00363F2C" w:rsidRPr="006C0E9D">
        <w:rPr>
          <w:i/>
          <w:iCs/>
        </w:rPr>
        <w:t>q</w:t>
      </w:r>
      <w:r w:rsidR="00363F2C">
        <w:t>, and</w:t>
      </w:r>
      <w:r w:rsidR="005C1197">
        <w:t xml:space="preserve"> </w:t>
      </w:r>
      <w:r w:rsidR="007002F2">
        <w:t xml:space="preserve">the differencing order, </w:t>
      </w:r>
      <w:r w:rsidR="005C1197" w:rsidRPr="006C0E9D">
        <w:rPr>
          <w:i/>
          <w:iCs/>
        </w:rPr>
        <w:t>d</w:t>
      </w:r>
      <w:r w:rsidR="007002F2">
        <w:rPr>
          <w:i/>
          <w:iCs/>
        </w:rPr>
        <w:t xml:space="preserve">.  </w:t>
      </w:r>
      <w:r w:rsidR="007002F2">
        <w:t xml:space="preserve"> Differencing is required since linear regression models work better when applied to stationary signals </w:t>
      </w:r>
      <w:r w:rsidR="007002F2">
        <w:fldChar w:fldCharType="begin" w:fldLock="1"/>
      </w:r>
      <w:r w:rsidR="00B93CB8">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[46]","plainTextFormattedCitation":"[46]","previouslyFormattedCitation":"[46]"},"properties":{"noteIndex":0},"schema":"https://github.com/citation-style-language/schema/raw/master/csl-citation.json"}</w:instrText>
      </w:r>
      <w:r w:rsidR="007002F2">
        <w:fldChar w:fldCharType="separate"/>
      </w:r>
      <w:r w:rsidR="002204B6" w:rsidRPr="002204B6">
        <w:rPr>
          <w:noProof/>
        </w:rPr>
        <w:t>[46]</w:t>
      </w:r>
      <w:r w:rsidR="007002F2">
        <w:fldChar w:fldCharType="end"/>
      </w:r>
      <w:r w:rsidR="007002F2">
        <w:t xml:space="preserve">, </w:t>
      </w:r>
      <w:r w:rsidR="007002F2">
        <w:fldChar w:fldCharType="begin" w:fldLock="1"/>
      </w:r>
      <w:r w:rsidR="00B93CB8">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2016","id":"ITEM-1","issued":{"date-parts":[["2016","12","8"]]},"page":"314-319","publisher":"IEEE","title":"Parallel multi-step ahead power demand forecasting through NAR neural networks","type":"article-journal"},"uris":["http://www.mendeley.com/documents/?uuid=083df887-c886-48fb-a946-67a079b286af"]}],"mendeley":{"formattedCitation":"[47]","plainTextFormattedCitation":"[47]","previouslyFormattedCitation":"[47]"},"properties":{"noteIndex":0},"schema":"https://github.com/citation-style-language/schema/raw/master/csl-citation.json"}</w:instrText>
      </w:r>
      <w:r w:rsidR="007002F2">
        <w:fldChar w:fldCharType="separate"/>
      </w:r>
      <w:r w:rsidR="002204B6" w:rsidRPr="002204B6">
        <w:rPr>
          <w:noProof/>
        </w:rPr>
        <w:t>[47]</w:t>
      </w:r>
      <w:r w:rsidR="007002F2">
        <w:fldChar w:fldCharType="end"/>
      </w:r>
      <w:r w:rsidR="007002F2" w:rsidRPr="002609B6">
        <w:t>.</w:t>
      </w:r>
      <w:r w:rsidR="007002F2">
        <w:t xml:space="preserve">  </w:t>
      </w:r>
      <w:r w:rsidR="00F26D2F" w:rsidRPr="00FC7C97">
        <w:rPr>
          <w:highlight w:val="yellow"/>
        </w:rPr>
        <w:t>[ad</w:t>
      </w:r>
      <w:r w:rsidR="00F26D2F">
        <w:rPr>
          <w:highlight w:val="yellow"/>
        </w:rPr>
        <w:t>d</w:t>
      </w:r>
      <w:r w:rsidR="00F26D2F" w:rsidRPr="00FC7C97">
        <w:rPr>
          <w:highlight w:val="yellow"/>
        </w:rPr>
        <w:t xml:space="preserve"> a statement about what kind of accuracies we can expect]</w:t>
      </w:r>
    </w:p>
    <w:p w14:paraId="63970A60" w14:textId="5C04BB73" w:rsidR="00EF221D" w:rsidRDefault="002D61E1" w:rsidP="00EF221D">
      <w:pPr>
        <w:pStyle w:val="Heading3"/>
      </w:pPr>
      <w:bookmarkStart w:id="129" w:name="_Toc69470498"/>
      <w:bookmarkStart w:id="130" w:name="_Toc69470953"/>
      <w:bookmarkStart w:id="131" w:name="_Toc73969384"/>
      <w:r>
        <w:t>Artificial Neural Network Short Term Load Forecaster</w:t>
      </w:r>
      <w:r w:rsidR="00FE00F7">
        <w:t xml:space="preserve"> – Generation Three</w:t>
      </w:r>
      <w:bookmarkEnd w:id="129"/>
      <w:bookmarkEnd w:id="130"/>
      <w:bookmarkEnd w:id="131"/>
    </w:p>
    <w:p w14:paraId="2A4A039A" w14:textId="119AA898" w:rsidR="001F09BF" w:rsidRDefault="006C284A" w:rsidP="001F09BF">
      <w:pPr>
        <w:pStyle w:val="BodyText"/>
        <w:ind w:firstLine="288"/>
      </w:pPr>
      <w:r>
        <w:rPr>
          <w:noProof/>
        </w:rPr>
        <w:drawing>
          <wp:anchor distT="0" distB="0" distL="114300" distR="114300" simplePos="0" relativeHeight="251657728" behindDoc="0" locked="0" layoutInCell="1" allowOverlap="1" wp14:anchorId="6477320F" wp14:editId="434521E6">
            <wp:simplePos x="0" y="0"/>
            <wp:positionH relativeFrom="column">
              <wp:posOffset>1390651</wp:posOffset>
            </wp:positionH>
            <wp:positionV relativeFrom="paragraph">
              <wp:posOffset>1899919</wp:posOffset>
            </wp:positionV>
            <wp:extent cx="3163446" cy="227326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9" cstate="print">
                      <a:extLst>
                        <a:ext uri="{28A0092B-C50C-407E-A947-70E740481C1C}">
                          <a14:useLocalDpi xmlns:a14="http://schemas.microsoft.com/office/drawing/2010/main" val="0"/>
                        </a:ext>
                      </a:extLst>
                    </a:blip>
                    <a:srcRect t="4977" r="2084"/>
                    <a:stretch/>
                  </pic:blipFill>
                  <pic:spPr bwMode="auto">
                    <a:xfrm>
                      <a:off x="0" y="0"/>
                      <a:ext cx="3174878" cy="22814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262">
        <w:t xml:space="preserve">One of the most popular ML-based load forecasters is the ANNSTLF </w:t>
      </w:r>
      <w:r w:rsidR="00A47262">
        <w:fldChar w:fldCharType="begin" w:fldLock="1"/>
      </w:r>
      <w:r w:rsidR="00B93CB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[29], [41]","plainTextFormattedCitation":"[1], [29], [41]","previouslyFormattedCitation":"[1], [29], [41]"},"properties":{"noteIndex":0},"schema":"https://github.com/citation-style-language/schema/raw/master/csl-citation.json"}</w:instrText>
      </w:r>
      <w:r w:rsidR="00A47262">
        <w:fldChar w:fldCharType="separate"/>
      </w:r>
      <w:r w:rsidR="002204B6" w:rsidRPr="002204B6">
        <w:rPr>
          <w:noProof/>
        </w:rPr>
        <w:t>[1], [29], [41]</w:t>
      </w:r>
      <w:r w:rsidR="00A47262">
        <w:fldChar w:fldCharType="end"/>
      </w:r>
      <w:r w:rsidR="001D7735">
        <w:t xml:space="preserve">.  </w:t>
      </w:r>
      <w:r w:rsidR="00A47262">
        <w:t xml:space="preserve"> </w:t>
      </w:r>
      <w:r w:rsidR="001D7735">
        <w:t>The configuration of this load forecaster has undergone a few revisions since it was first proposed</w:t>
      </w:r>
      <w:r w:rsidR="00AE443C">
        <w:t xml:space="preserve"> </w:t>
      </w:r>
      <w:r w:rsidR="00AE443C">
        <w:fldChar w:fldCharType="begin" w:fldLock="1"/>
      </w:r>
      <w:r w:rsidR="00B93CB8">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system","type":"article-journal"},"uris":["http://www.mendeley.com/documents/?uuid=0f7ac4f2-2042-4051-9946-c4523d9c755c"]}],"mendeley":{"formattedCitation":"[49], [50]","plainTextFormattedCitation":"[49], [50]","previouslyFormattedCitation":"[49], [50]"},"properties":{"noteIndex":0},"schema":"https://github.com/citation-style-language/schema/raw/master/csl-citation.json"}</w:instrText>
      </w:r>
      <w:r w:rsidR="00AE443C">
        <w:fldChar w:fldCharType="separate"/>
      </w:r>
      <w:r w:rsidR="002204B6" w:rsidRPr="002204B6">
        <w:rPr>
          <w:noProof/>
        </w:rPr>
        <w:t>[49], [50]</w:t>
      </w:r>
      <w:r w:rsidR="00AE443C">
        <w:fldChar w:fldCharType="end"/>
      </w:r>
      <w:r w:rsidR="001D7735">
        <w:t xml:space="preserve">, and we will implement the </w:t>
      </w:r>
      <w:r w:rsidR="006C0E9D">
        <w:t>third-</w:t>
      </w:r>
      <w:r w:rsidR="001D7735">
        <w:t>generation design</w:t>
      </w:r>
      <w:r>
        <w:t xml:space="preserve"> (G3)</w:t>
      </w:r>
      <w:r w:rsidR="001D7735">
        <w:t xml:space="preserve"> </w:t>
      </w:r>
      <w:r w:rsidR="004170FB">
        <w:fldChar w:fldCharType="begin" w:fldLock="1"/>
      </w:r>
      <w:r w:rsidR="00B93CB8">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[51]","plainTextFormattedCitation":"[51]","previouslyFormattedCitation":"[51]"},"properties":{"noteIndex":0},"schema":"https://github.com/citation-style-language/schema/raw/master/csl-citation.json"}</w:instrText>
      </w:r>
      <w:r w:rsidR="004170FB">
        <w:fldChar w:fldCharType="separate"/>
      </w:r>
      <w:r w:rsidR="002204B6" w:rsidRPr="002204B6">
        <w:rPr>
          <w:noProof/>
        </w:rPr>
        <w:t>[51]</w:t>
      </w:r>
      <w:r w:rsidR="004170FB">
        <w:fldChar w:fldCharType="end"/>
      </w:r>
      <w:r w:rsidR="001D581C">
        <w:t xml:space="preserve">, </w:t>
      </w:r>
      <w:r w:rsidR="001D7735">
        <w:t xml:space="preserve"> </w:t>
      </w:r>
      <w:r w:rsidR="00A47262">
        <w:t xml:space="preserve">which uses two shallow multi-layer feed-forward ANNs together with a </w:t>
      </w:r>
      <w:r w:rsidR="00746256">
        <w:t>recursive</w:t>
      </w:r>
      <w:r w:rsidR="00A47262">
        <w:t xml:space="preserve"> least squares (RLS) combiner to predict short-term load. </w:t>
      </w:r>
      <w:r w:rsidR="001F09BF">
        <w:t>The figure below shows the block diagram of the system:</w:t>
      </w:r>
    </w:p>
    <w:p w14:paraId="2CA01D13" w14:textId="232091CD" w:rsidR="002B086F" w:rsidRDefault="002B086F" w:rsidP="006C0E9D">
      <w:pPr>
        <w:pStyle w:val="BodyText"/>
        <w:spacing w:line="240" w:lineRule="auto"/>
        <w:ind w:firstLine="288"/>
        <w:jc w:val="center"/>
      </w:pPr>
    </w:p>
    <w:p w14:paraId="226967BD" w14:textId="110443BA" w:rsidR="002B086F" w:rsidRDefault="002B086F" w:rsidP="006C0E9D">
      <w:pPr>
        <w:pStyle w:val="BodyText"/>
        <w:spacing w:line="240" w:lineRule="auto"/>
        <w:ind w:firstLine="288"/>
        <w:jc w:val="center"/>
      </w:pPr>
    </w:p>
    <w:p w14:paraId="32826B43" w14:textId="25074254" w:rsidR="00CE14A3" w:rsidRDefault="00CE14A3" w:rsidP="002B086F">
      <w:pPr>
        <w:pStyle w:val="BodyText"/>
        <w:spacing w:line="240" w:lineRule="auto"/>
        <w:ind w:firstLine="288"/>
        <w:jc w:val="center"/>
      </w:pPr>
    </w:p>
    <w:p w14:paraId="2288529B" w14:textId="62D5BFBA" w:rsidR="002B086F" w:rsidRDefault="002B086F" w:rsidP="002B086F">
      <w:pPr>
        <w:pStyle w:val="BodyText"/>
        <w:spacing w:line="240" w:lineRule="auto"/>
        <w:ind w:firstLine="288"/>
        <w:jc w:val="center"/>
      </w:pPr>
    </w:p>
    <w:p w14:paraId="3D291DFC" w14:textId="77777777" w:rsidR="002B086F" w:rsidRDefault="002B086F" w:rsidP="006C0E9D">
      <w:pPr>
        <w:pStyle w:val="BodyText"/>
        <w:spacing w:line="240" w:lineRule="auto"/>
        <w:ind w:firstLine="288"/>
        <w:jc w:val="center"/>
      </w:pPr>
    </w:p>
    <w:p w14:paraId="4ECE652A" w14:textId="010B3664" w:rsidR="002B086F" w:rsidRDefault="002B086F" w:rsidP="006C0E9D">
      <w:pPr>
        <w:pStyle w:val="BodyText"/>
        <w:spacing w:line="240" w:lineRule="auto"/>
        <w:ind w:firstLine="288"/>
        <w:jc w:val="center"/>
      </w:pPr>
    </w:p>
    <w:p w14:paraId="26325D17" w14:textId="77777777" w:rsidR="006C284A" w:rsidRDefault="006C284A" w:rsidP="006C0E9D">
      <w:pPr>
        <w:pStyle w:val="BodyText"/>
        <w:spacing w:line="240" w:lineRule="auto"/>
        <w:ind w:firstLine="288"/>
        <w:jc w:val="center"/>
      </w:pPr>
    </w:p>
    <w:p w14:paraId="5EF8EF07" w14:textId="77777777" w:rsidR="002B086F" w:rsidRDefault="002B086F" w:rsidP="00765C78">
      <w:pPr>
        <w:pStyle w:val="BodyText"/>
        <w:ind w:firstLine="288"/>
        <w:jc w:val="center"/>
      </w:pPr>
    </w:p>
    <w:p w14:paraId="31FC0DA5" w14:textId="4A3BC234" w:rsidR="001255E0" w:rsidRDefault="001255E0" w:rsidP="00656C70">
      <w:pPr>
        <w:pStyle w:val="BodyText"/>
        <w:keepNext/>
        <w:ind w:firstLine="288"/>
        <w:jc w:val="center"/>
      </w:pPr>
      <w:bookmarkStart w:id="132" w:name="_Ref75444532"/>
      <w:bookmarkStart w:id="133" w:name="_Toc70354493"/>
      <w:r>
        <w:t xml:space="preserve">Figure </w:t>
      </w:r>
      <w:r w:rsidR="005F6CD0">
        <w:fldChar w:fldCharType="begin"/>
      </w:r>
      <w:r w:rsidR="005F6CD0">
        <w:instrText xml:space="preserve"> </w:instrText>
      </w:r>
      <w:r w:rsidR="005F6CD0">
        <w:instrText xml:space="preserve">SEQ Figure \* ARABIC </w:instrText>
      </w:r>
      <w:r w:rsidR="005F6CD0">
        <w:fldChar w:fldCharType="separate"/>
      </w:r>
      <w:r w:rsidR="00400EA9">
        <w:rPr>
          <w:noProof/>
        </w:rPr>
        <w:t>1</w:t>
      </w:r>
      <w:r w:rsidR="005F6CD0">
        <w:rPr>
          <w:noProof/>
        </w:rPr>
        <w:fldChar w:fldCharType="end"/>
      </w:r>
      <w:bookmarkEnd w:id="132"/>
      <w:r>
        <w:t xml:space="preserve">:- The Block Diagram of the third generation ANNSTLF </w:t>
      </w:r>
      <w:r>
        <w:fldChar w:fldCharType="begin" w:fldLock="1"/>
      </w:r>
      <w:r w:rsidR="00B93CB8">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[51]","plainTextFormattedCitation":"[51]","previouslyFormattedCitation":"[51]"},"properties":{"noteIndex":0},"schema":"https://github.com/citation-style-language/schema/raw/master/csl-citation.json"}</w:instrText>
      </w:r>
      <w:r>
        <w:fldChar w:fldCharType="separate"/>
      </w:r>
      <w:bookmarkEnd w:id="133"/>
      <w:r w:rsidR="002204B6" w:rsidRPr="002204B6">
        <w:rPr>
          <w:noProof/>
        </w:rPr>
        <w:t>[51]</w:t>
      </w:r>
      <w:r>
        <w:fldChar w:fldCharType="end"/>
      </w:r>
    </w:p>
    <w:p w14:paraId="4C72D591" w14:textId="0F57901B" w:rsidR="004F5FE7" w:rsidRDefault="001D7735" w:rsidP="006C0E9D">
      <w:pPr>
        <w:pStyle w:val="BodyText"/>
      </w:pPr>
      <w:r>
        <w:t xml:space="preserve">Both of the ANN blocks are </w:t>
      </w:r>
      <w:r w:rsidR="00D84B2E">
        <w:t>multi</w:t>
      </w:r>
      <w:r w:rsidR="006143C7">
        <w:t>-</w:t>
      </w:r>
      <w:r w:rsidR="00D84B2E">
        <w:t xml:space="preserve">layer </w:t>
      </w:r>
      <w:r w:rsidR="000D0CCA">
        <w:t>perceptron</w:t>
      </w:r>
      <w:r w:rsidR="00D84B2E">
        <w:t xml:space="preserve"> trained with the error back</w:t>
      </w:r>
      <w:r w:rsidR="006143C7">
        <w:t>-</w:t>
      </w:r>
      <w:r w:rsidR="00D84B2E">
        <w:t xml:space="preserve">propagation algorithm. </w:t>
      </w:r>
      <w:r>
        <w:t xml:space="preserve">The </w:t>
      </w:r>
      <w:r w:rsidR="003C57A2">
        <w:t>base</w:t>
      </w:r>
      <w:r>
        <w:t>-</w:t>
      </w:r>
      <w:r w:rsidR="003C57A2">
        <w:t>load forecaster (BLF)</w:t>
      </w:r>
      <w:r>
        <w:t xml:space="preserve"> is trained to forecast </w:t>
      </w:r>
      <w:r w:rsidRPr="00D81AF8">
        <w:t>regular</w:t>
      </w:r>
      <w:r>
        <w:t xml:space="preserve"> next-day load</w:t>
      </w:r>
      <w:r w:rsidR="006C0E9D">
        <w:t>,</w:t>
      </w:r>
      <w:r>
        <w:t xml:space="preserve"> while the change-load forecaster (CLF) is trained to forecast </w:t>
      </w:r>
      <w:commentRangeStart w:id="134"/>
      <w:r>
        <w:t xml:space="preserve">changes </w:t>
      </w:r>
      <w:commentRangeEnd w:id="134"/>
      <w:r w:rsidR="00980E78">
        <w:rPr>
          <w:rStyle w:val="CommentReference"/>
        </w:rPr>
        <w:commentReference w:id="134"/>
      </w:r>
      <w:r>
        <w:t>from one</w:t>
      </w:r>
      <w:r w:rsidR="006C0E9D">
        <w:t xml:space="preserve"> </w:t>
      </w:r>
      <w:r>
        <w:t xml:space="preserve">day to the next.  </w:t>
      </w:r>
      <w:r w:rsidR="00746256">
        <w:t xml:space="preserve">It is argued that the CLF forecaster allows the model to rapidly adapt to abrupt changes in temperature </w:t>
      </w:r>
      <w:r w:rsidR="00746256">
        <w:fldChar w:fldCharType="begin" w:fldLock="1"/>
      </w:r>
      <w:r w:rsidR="00B93CB8">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forecasting","type":"paper-conference"},"uris":["http://www.mendeley.com/documents/?uuid=a11f2955-4dcd-4a86-8f17-023498d69440"]}],"mendeley":{"formattedCitation":"[41], [52], [53]","plainTextFormattedCitation":"[41], [52], [53]","previouslyFormattedCitation":"[41], [52], [53]"},"properties":{"noteIndex":0},"schema":"https://github.com/citation-style-language/schema/raw/master/csl-citation.json"}</w:instrText>
      </w:r>
      <w:r w:rsidR="00746256">
        <w:fldChar w:fldCharType="separate"/>
      </w:r>
      <w:r w:rsidR="002204B6" w:rsidRPr="002204B6">
        <w:rPr>
          <w:noProof/>
        </w:rPr>
        <w:t>[41], [52], [53]</w:t>
      </w:r>
      <w:r w:rsidR="00746256">
        <w:fldChar w:fldCharType="end"/>
      </w:r>
      <w:r w:rsidR="00746256">
        <w:t xml:space="preserve">.  </w:t>
      </w:r>
      <w:r>
        <w:t>Both blocks</w:t>
      </w:r>
      <w:r w:rsidR="00D54F9C">
        <w:t xml:space="preserve"> are presented with the same 79 inputs (see </w:t>
      </w:r>
      <w:ins w:id="135" w:author="Julian L Cardenas Barrera" w:date="2021-06-24T16:28:00Z">
        <w:r w:rsidR="00437856">
          <w:fldChar w:fldCharType="begin"/>
        </w:r>
        <w:r w:rsidR="00437856">
          <w:instrText xml:space="preserve"> REF _Ref75444532 \h </w:instrText>
        </w:r>
      </w:ins>
      <w:r w:rsidR="00437856">
        <w:fldChar w:fldCharType="separate"/>
      </w:r>
      <w:ins w:id="136" w:author="Julian L Cardenas Barrera" w:date="2021-06-24T16:28:00Z">
        <w:r w:rsidR="00437856">
          <w:t xml:space="preserve">Figure </w:t>
        </w:r>
        <w:r w:rsidR="00437856">
          <w:rPr>
            <w:noProof/>
          </w:rPr>
          <w:t>1</w:t>
        </w:r>
        <w:r w:rsidR="00437856">
          <w:fldChar w:fldCharType="end"/>
        </w:r>
      </w:ins>
      <w:commentRangeStart w:id="137"/>
      <w:del w:id="138" w:author="Julian L Cardenas Barrera" w:date="2021-06-24T16:28:00Z">
        <w:r w:rsidR="00D54F9C" w:rsidDel="00437856">
          <w:delText>figure</w:delText>
        </w:r>
        <w:commentRangeEnd w:id="137"/>
        <w:r w:rsidR="00437856" w:rsidDel="00437856">
          <w:rPr>
            <w:rStyle w:val="CommentReference"/>
          </w:rPr>
          <w:commentReference w:id="137"/>
        </w:r>
      </w:del>
      <w:r w:rsidR="00D54F9C">
        <w:t>)</w:t>
      </w:r>
      <w:r>
        <w:t xml:space="preserve"> </w:t>
      </w:r>
      <w:r w:rsidR="00D54F9C">
        <w:t xml:space="preserve">and </w:t>
      </w:r>
      <w:r>
        <w:t xml:space="preserve">output </w:t>
      </w:r>
      <w:r w:rsidR="00D54F9C">
        <w:t xml:space="preserve">a 24x1 vector representing hourly forecasts.  The CLF sums predicted changes </w:t>
      </w:r>
      <w:r w:rsidR="006C284A">
        <w:t>with</w:t>
      </w:r>
      <w:r w:rsidR="00D54F9C">
        <w:t xml:space="preserve"> actual last-day values to produce its output.  The final forecast is based on a weighted average of the outputs from each block, </w:t>
      </w:r>
      <w:r w:rsidR="00746256">
        <w:t>where the weights are estimated adaptively with an RLS algorithm.</w:t>
      </w:r>
      <w:r w:rsidR="00D43F11">
        <w:t xml:space="preserve"> </w:t>
      </w:r>
    </w:p>
    <w:p w14:paraId="2FC6A47D" w14:textId="0A2EB283" w:rsidR="00D84B2E" w:rsidRDefault="00D43F11" w:rsidP="00066792">
      <w:pPr>
        <w:pStyle w:val="BodyText"/>
        <w:ind w:firstLine="288"/>
      </w:pPr>
      <w:r w:rsidRPr="00D43F11">
        <w:t>Some publications have named ANNSTLF</w:t>
      </w:r>
      <w:r w:rsidR="006C284A">
        <w:t>-G3</w:t>
      </w:r>
      <w:r w:rsidRPr="00D43F11">
        <w:t xml:space="preserve"> as the best forecaster for short-term load forecasting</w:t>
      </w:r>
      <w:r>
        <w:t xml:space="preserve"> </w:t>
      </w:r>
      <w:r>
        <w:fldChar w:fldCharType="begin" w:fldLock="1"/>
      </w:r>
      <w:r w:rsidR="00B93CB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[41]","plainTextFormattedCitation":"[1], [41]","previouslyFormattedCitation":"[1], [41]"},"properties":{"noteIndex":0},"schema":"https://github.com/citation-style-language/schema/raw/master/csl-citation.json"}</w:instrText>
      </w:r>
      <w:r>
        <w:fldChar w:fldCharType="separate"/>
      </w:r>
      <w:r w:rsidR="002204B6" w:rsidRPr="002204B6">
        <w:rPr>
          <w:noProof/>
        </w:rPr>
        <w:t>[1], [41]</w:t>
      </w:r>
      <w:r>
        <w:fldChar w:fldCharType="end"/>
      </w:r>
      <w:r>
        <w:t>.</w:t>
      </w:r>
      <w:r w:rsidR="006C284A">
        <w:t xml:space="preserve"> </w:t>
      </w:r>
      <w:commentRangeStart w:id="139"/>
      <w:r w:rsidR="006C284A">
        <w:t>[again…I think we are looking for example accuracies reported in the literature]</w:t>
      </w:r>
      <w:r w:rsidRPr="00D43F11">
        <w:t>.</w:t>
      </w:r>
      <w:commentRangeEnd w:id="139"/>
      <w:r w:rsidR="00FD5D16">
        <w:rPr>
          <w:rStyle w:val="CommentReference"/>
        </w:rPr>
        <w:commentReference w:id="139"/>
      </w:r>
    </w:p>
    <w:p w14:paraId="19E60E29" w14:textId="0EA5B861" w:rsidR="005A0598" w:rsidRDefault="005A0598" w:rsidP="00C811E5">
      <w:pPr>
        <w:pStyle w:val="Heading2"/>
      </w:pPr>
      <w:bookmarkStart w:id="140" w:name="_Toc73969385"/>
      <w:r>
        <w:t>Deep Learning Algorithms</w:t>
      </w:r>
      <w:bookmarkEnd w:id="140"/>
      <w:r>
        <w:t xml:space="preserve"> </w:t>
      </w:r>
    </w:p>
    <w:p w14:paraId="5D6D5784" w14:textId="38FD4789" w:rsidR="005F5665" w:rsidRDefault="00784579" w:rsidP="00784579">
      <w:pPr>
        <w:pStyle w:val="BodyText"/>
        <w:ind w:firstLine="288"/>
        <w:rPr>
          <w:lang w:val="en-US"/>
        </w:rPr>
      </w:pPr>
      <w:r w:rsidRPr="009E24ED">
        <w:rPr>
          <w:lang w:val="en-US"/>
        </w:rPr>
        <w:t xml:space="preserve">The </w:t>
      </w:r>
      <w:r>
        <w:rPr>
          <w:lang w:val="en-US"/>
        </w:rPr>
        <w:t xml:space="preserve">Recurrent Neural Network (RNN) introduced memory into neural networks, which helps </w:t>
      </w:r>
      <w:r w:rsidR="00FD5D16">
        <w:rPr>
          <w:lang w:val="en-US"/>
        </w:rPr>
        <w:t xml:space="preserve">to </w:t>
      </w:r>
      <w:r>
        <w:rPr>
          <w:lang w:val="en-US"/>
        </w:rPr>
        <w:t xml:space="preserve">model sequential data. However, RNNs have a weakness in that they are susceptible to the effects of </w:t>
      </w:r>
      <w:r w:rsidR="00FD5D16">
        <w:rPr>
          <w:lang w:val="en-US"/>
        </w:rPr>
        <w:t xml:space="preserve">either a </w:t>
      </w:r>
      <w:r>
        <w:rPr>
          <w:lang w:val="en-US"/>
        </w:rPr>
        <w:t xml:space="preserve">vanishing or exploding gradient </w:t>
      </w:r>
      <w:r>
        <w:rPr>
          <w:lang w:val="en-US"/>
        </w:rPr>
        <w:fldChar w:fldCharType="begin" w:fldLock="1"/>
      </w:r>
      <w:r w:rsidR="00B93CB8">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[54]","plainTextFormattedCitation":"[6], [54]","previouslyFormattedCitation":"[6], [54]"},"properties":{"noteIndex":0},"schema":"https://github.com/citation-style-language/schema/raw/master/csl-citation.json"}</w:instrText>
      </w:r>
      <w:r>
        <w:rPr>
          <w:lang w:val="en-US"/>
        </w:rPr>
        <w:fldChar w:fldCharType="separate"/>
      </w:r>
      <w:r w:rsidR="002204B6" w:rsidRPr="002204B6">
        <w:rPr>
          <w:noProof/>
          <w:lang w:val="en-US"/>
        </w:rPr>
        <w:t>[6], [54]</w:t>
      </w:r>
      <w:r>
        <w:rPr>
          <w:lang w:val="en-US"/>
        </w:rPr>
        <w:fldChar w:fldCharType="end"/>
      </w:r>
      <w:r>
        <w:rPr>
          <w:lang w:val="en-US"/>
        </w:rPr>
        <w:t xml:space="preserve">. This weakness led to the development of the Long Short-Term Memory (LSTM) network. The LSTM provides a model capable of storing information for an extended period and better control of gradients. </w:t>
      </w:r>
      <w:r>
        <w:rPr>
          <w:lang w:val="en-US"/>
        </w:rPr>
        <w:lastRenderedPageBreak/>
        <w:t>Munem</w:t>
      </w:r>
      <w:r>
        <w:rPr>
          <w:lang w:val="en-US"/>
        </w:rPr>
        <w:fldChar w:fldCharType="begin" w:fldLock="1"/>
      </w:r>
      <w:r w:rsidR="00B93CB8">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[55]","plainTextFormattedCitation":"[55]","previouslyFormattedCitation":"[55]"},"properties":{"noteIndex":0},"schema":"https://github.com/citation-style-language/schema/raw/master/csl-citation.json"}</w:instrText>
      </w:r>
      <w:r>
        <w:rPr>
          <w:lang w:val="en-US"/>
        </w:rPr>
        <w:fldChar w:fldCharType="separate"/>
      </w:r>
      <w:r w:rsidR="002204B6" w:rsidRPr="002204B6">
        <w:rPr>
          <w:noProof/>
          <w:lang w:val="en-US"/>
        </w:rPr>
        <w:t>[55]</w:t>
      </w:r>
      <w:r>
        <w:rPr>
          <w:lang w:val="en-US"/>
        </w:rPr>
        <w:fldChar w:fldCharType="end"/>
      </w:r>
      <w:r>
        <w:rPr>
          <w:lang w:val="en-US"/>
        </w:rPr>
        <w:t xml:space="preserve"> et al. argue that LSTM is better than other deep neural networks because of its memory cell configuration. </w:t>
      </w:r>
      <w:r w:rsidR="005F5665">
        <w:rPr>
          <w:lang w:val="en-US"/>
        </w:rPr>
        <w:t xml:space="preserve"> </w:t>
      </w:r>
      <w:commentRangeStart w:id="141"/>
      <w:r w:rsidR="005F5665">
        <w:rPr>
          <w:lang w:val="en-US"/>
        </w:rPr>
        <w:t>[]</w:t>
      </w:r>
      <w:commentRangeEnd w:id="141"/>
      <w:r w:rsidR="005F5665">
        <w:rPr>
          <w:rStyle w:val="CommentReference"/>
        </w:rPr>
        <w:commentReference w:id="141"/>
      </w:r>
    </w:p>
    <w:p w14:paraId="16D64372" w14:textId="0C640053" w:rsidR="00734999" w:rsidRDefault="00784579" w:rsidP="00C33CCC">
      <w:pPr>
        <w:pStyle w:val="BodyText"/>
        <w:ind w:firstLine="288"/>
        <w:rPr>
          <w:lang w:val="en-US"/>
        </w:rPr>
      </w:pPr>
      <w:r>
        <w:rPr>
          <w:lang w:val="en-US"/>
        </w:rPr>
        <w:t xml:space="preserve">Convolutional Neural Networks (CNNs) have also gained the attention of researchers studying load forecasting </w:t>
      </w:r>
      <w:r>
        <w:rPr>
          <w:lang w:val="en-US"/>
        </w:rPr>
        <w:fldChar w:fldCharType="begin" w:fldLock="1"/>
      </w:r>
      <w:r w:rsidR="00B93CB8">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[56]–[59]","plainTextFormattedCitation":"[3], [56]–[59]","previouslyFormattedCitation":"[3], [56]–[59]"},"properties":{"noteIndex":0},"schema":"https://github.com/citation-style-language/schema/raw/master/csl-citation.json"}</w:instrText>
      </w:r>
      <w:r>
        <w:rPr>
          <w:lang w:val="en-US"/>
        </w:rPr>
        <w:fldChar w:fldCharType="separate"/>
      </w:r>
      <w:r w:rsidR="002204B6" w:rsidRPr="002204B6">
        <w:rPr>
          <w:noProof/>
          <w:lang w:val="en-US"/>
        </w:rPr>
        <w:t>[3], [56]–[59]</w:t>
      </w:r>
      <w:r>
        <w:rPr>
          <w:lang w:val="en-US"/>
        </w:rPr>
        <w:fldChar w:fldCharType="end"/>
      </w:r>
      <w:r>
        <w:rPr>
          <w:lang w:val="en-US"/>
        </w:rPr>
        <w:t xml:space="preserve">. The CNN is a feed-forward network designed to process data with a grid topology; its primary application has been for image classification </w:t>
      </w:r>
      <w:r>
        <w:rPr>
          <w:lang w:val="en-US"/>
        </w:rPr>
        <w:fldChar w:fldCharType="begin" w:fldLock="1"/>
      </w:r>
      <w:r w:rsidR="00B93CB8">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[60]","plainTextFormattedCitation":"[3], [60]","previouslyFormattedCitation":"[3], [60]"},"properties":{"noteIndex":0},"schema":"https://github.com/citation-style-language/schema/raw/master/csl-citation.json"}</w:instrText>
      </w:r>
      <w:r>
        <w:rPr>
          <w:lang w:val="en-US"/>
        </w:rPr>
        <w:fldChar w:fldCharType="separate"/>
      </w:r>
      <w:r w:rsidR="002204B6" w:rsidRPr="002204B6">
        <w:rPr>
          <w:noProof/>
          <w:lang w:val="en-US"/>
        </w:rPr>
        <w:t>[3], [60]</w:t>
      </w:r>
      <w:r>
        <w:rPr>
          <w:lang w:val="en-US"/>
        </w:rPr>
        <w:fldChar w:fldCharType="end"/>
      </w:r>
      <w:r>
        <w:rPr>
          <w:lang w:val="en-US"/>
        </w:rPr>
        <w:t xml:space="preserve">. </w:t>
      </w:r>
      <w:r w:rsidR="0000306B">
        <w:rPr>
          <w:lang w:val="en-US"/>
        </w:rPr>
        <w:t>However,</w:t>
      </w:r>
      <w:r>
        <w:rPr>
          <w:lang w:val="en-US"/>
        </w:rPr>
        <w:t xml:space="preserve"> CNNs can also be applied to time-series data using a 1D topology </w:t>
      </w:r>
      <w:r>
        <w:rPr>
          <w:lang w:val="en-US"/>
        </w:rPr>
        <w:fldChar w:fldCharType="begin" w:fldLock="1"/>
      </w:r>
      <w:r w:rsidR="00B93CB8">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Supernovae","type":"paper-conference"},"uris":["http://www.mendeley.com/documents/?uuid=d77fc124-0158-4c69-a997-7c54a51eb799"]}],"mendeley":{"formattedCitation":"[61], [62]","plainTextFormattedCitation":"[61], [62]","previouslyFormattedCitation":"[61], [62]"},"properties":{"noteIndex":0},"schema":"https://github.com/citation-style-language/schema/raw/master/csl-citation.json"}</w:instrText>
      </w:r>
      <w:r>
        <w:rPr>
          <w:lang w:val="en-US"/>
        </w:rPr>
        <w:fldChar w:fldCharType="separate"/>
      </w:r>
      <w:r w:rsidR="002204B6" w:rsidRPr="002204B6">
        <w:rPr>
          <w:noProof/>
          <w:lang w:val="en-US"/>
        </w:rPr>
        <w:t>[61], [62]</w:t>
      </w:r>
      <w:r>
        <w:rPr>
          <w:lang w:val="en-US"/>
        </w:rPr>
        <w:fldChar w:fldCharType="end"/>
      </w:r>
      <w:r>
        <w:rPr>
          <w:lang w:val="en-US"/>
        </w:rPr>
        <w:t xml:space="preserve">.  </w:t>
      </w:r>
      <w:r w:rsidR="00120CDE">
        <w:t xml:space="preserve">CNNs are usually used with image data, but </w:t>
      </w:r>
      <w:commentRangeStart w:id="142"/>
      <w:r w:rsidR="00120CDE">
        <w:t xml:space="preserve">time-series data can be arranged to mimic image data, and it can then be fed into a CNN </w:t>
      </w:r>
      <w:r w:rsidR="00120CDE">
        <w:fldChar w:fldCharType="begin" w:fldLock="1"/>
      </w:r>
      <w:r w:rsidR="00B93CB8">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[63]","plainTextFormattedCitation":"[3], [63]","previouslyFormattedCitation":"[3], [63]"},"properties":{"noteIndex":0},"schema":"https://github.com/citation-style-language/schema/raw/master/csl-citation.json"}</w:instrText>
      </w:r>
      <w:r w:rsidR="00120CDE">
        <w:fldChar w:fldCharType="separate"/>
      </w:r>
      <w:r w:rsidR="002204B6" w:rsidRPr="002204B6">
        <w:rPr>
          <w:noProof/>
        </w:rPr>
        <w:t>[3], [63]</w:t>
      </w:r>
      <w:r w:rsidR="00120CDE">
        <w:fldChar w:fldCharType="end"/>
      </w:r>
      <w:commentRangeEnd w:id="142"/>
      <w:r w:rsidR="00120CDE">
        <w:rPr>
          <w:rStyle w:val="CommentReference"/>
        </w:rPr>
        <w:commentReference w:id="142"/>
      </w:r>
      <w:r w:rsidR="00120CDE">
        <w:t>.</w:t>
      </w:r>
      <w:r>
        <w:rPr>
          <w:lang w:val="en-US"/>
        </w:rPr>
        <w:t xml:space="preserve"> For electrical load forecasting, </w:t>
      </w:r>
      <w:r w:rsidR="00120CDE">
        <w:rPr>
          <w:lang w:val="en-US"/>
        </w:rPr>
        <w:t>CNNs</w:t>
      </w:r>
      <w:r>
        <w:rPr>
          <w:lang w:val="en-US"/>
        </w:rPr>
        <w:t xml:space="preserve"> are known to boost the power of the ANN because they have deeper layers and have model parameters such as a receptive field length and dilation, which can help interpret load data better </w:t>
      </w:r>
      <w:r>
        <w:rPr>
          <w:lang w:val="en-US"/>
        </w:rPr>
        <w:fldChar w:fldCharType="begin" w:fldLock="1"/>
      </w:r>
      <w:r w:rsidR="00B93CB8">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[64]","plainTextFormattedCitation":"[6], [64]","previouslyFormattedCitation":"[6], [64]"},"properties":{"noteIndex":0},"schema":"https://github.com/citation-style-language/schema/raw/master/csl-citation.json"}</w:instrText>
      </w:r>
      <w:r>
        <w:rPr>
          <w:lang w:val="en-US"/>
        </w:rPr>
        <w:fldChar w:fldCharType="separate"/>
      </w:r>
      <w:r w:rsidR="002204B6" w:rsidRPr="002204B6">
        <w:rPr>
          <w:noProof/>
          <w:lang w:val="en-US"/>
        </w:rPr>
        <w:t>[6], [64]</w:t>
      </w:r>
      <w:r>
        <w:rPr>
          <w:lang w:val="en-US"/>
        </w:rPr>
        <w:fldChar w:fldCharType="end"/>
      </w:r>
      <w:r>
        <w:rPr>
          <w:lang w:val="en-US"/>
        </w:rPr>
        <w:t>. Amaradinghe</w:t>
      </w:r>
      <w:r>
        <w:rPr>
          <w:lang w:val="en-US"/>
        </w:rPr>
        <w:fldChar w:fldCharType="begin" w:fldLock="1"/>
      </w:r>
      <w:r>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Pr>
          <w:lang w:val="en-US"/>
        </w:rPr>
        <w:fldChar w:fldCharType="separate"/>
      </w:r>
      <w:r w:rsidRPr="00F520F9">
        <w:rPr>
          <w:noProof/>
          <w:lang w:val="en-US"/>
        </w:rPr>
        <w:t>[3]</w:t>
      </w:r>
      <w:r>
        <w:rPr>
          <w:lang w:val="en-US"/>
        </w:rPr>
        <w:fldChar w:fldCharType="end"/>
      </w:r>
      <w:r>
        <w:rPr>
          <w:lang w:val="en-US"/>
        </w:rPr>
        <w:t xml:space="preserve"> et al. compared the CNN with the LSTM, SVM, ANN, and other algorithms for individual building level load forecasting. They concluded that CNN is a viable technique that produces accurate load forecasts. </w:t>
      </w:r>
    </w:p>
    <w:p w14:paraId="17F460B9" w14:textId="31F9DD07" w:rsidR="00C33CCC" w:rsidRDefault="00C33CCC" w:rsidP="00C33CCC">
      <w:pPr>
        <w:pStyle w:val="BodyText"/>
        <w:ind w:firstLine="288"/>
      </w:pPr>
      <w:r>
        <w:t xml:space="preserve">Because the ANNSTLF structure was recognized as the best forecaster for short-term load forecasting </w:t>
      </w:r>
      <w:r>
        <w:fldChar w:fldCharType="begin" w:fldLock="1"/>
      </w:r>
      <w:r w:rsidR="00B93CB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[41]","plainTextFormattedCitation":"[1], [41]","previouslyFormattedCitation":"[1], [41]"},"properties":{"noteIndex":0},"schema":"https://github.com/citation-style-language/schema/raw/master/csl-citation.json"}</w:instrText>
      </w:r>
      <w:r>
        <w:fldChar w:fldCharType="separate"/>
      </w:r>
      <w:r w:rsidR="002204B6" w:rsidRPr="002204B6">
        <w:rPr>
          <w:noProof/>
        </w:rPr>
        <w:t>[1], [41]</w:t>
      </w:r>
      <w:r>
        <w:fldChar w:fldCharType="end"/>
      </w:r>
      <w:r>
        <w:t xml:space="preserve">, our approach </w:t>
      </w:r>
      <w:r w:rsidR="00120CDE">
        <w:t xml:space="preserve">for CNN use </w:t>
      </w:r>
      <w:r>
        <w:t xml:space="preserve">mimics the ANNSTLF structure by creating a Base Load Forecaster, a Change in the Load Forecaster, and RLS combiner. The architecture will have the same inputs and structure as the ANNSTLF, but the BLF and CLF </w:t>
      </w:r>
      <w:r w:rsidR="00120CDE">
        <w:t>components</w:t>
      </w:r>
      <w:r>
        <w:t xml:space="preserve"> will be trained using CNNs. </w:t>
      </w:r>
    </w:p>
    <w:p w14:paraId="40B4E433" w14:textId="431A7A8D" w:rsidR="000E6695" w:rsidRDefault="000E6695" w:rsidP="000E6695">
      <w:pPr>
        <w:pStyle w:val="Heading2"/>
      </w:pPr>
      <w:bookmarkStart w:id="143" w:name="_Toc69470500"/>
      <w:bookmarkStart w:id="144" w:name="_Toc69470955"/>
      <w:bookmarkStart w:id="145" w:name="_Toc73969386"/>
      <w:r>
        <w:t>Metrics for Evaluation</w:t>
      </w:r>
      <w:bookmarkEnd w:id="143"/>
      <w:bookmarkEnd w:id="144"/>
      <w:bookmarkEnd w:id="145"/>
    </w:p>
    <w:p w14:paraId="130E3C9B" w14:textId="06A4DEE5" w:rsidR="000E6695" w:rsidRPr="000E6695" w:rsidRDefault="000D0CCA" w:rsidP="00765C78">
      <w:pPr>
        <w:pStyle w:val="BodyText"/>
        <w:ind w:firstLine="288"/>
      </w:pPr>
      <w:r>
        <w:t>Standard</w:t>
      </w:r>
      <w:r w:rsidR="00734999">
        <w:t xml:space="preserve"> load forecasting performance metrics include: </w:t>
      </w:r>
      <w:commentRangeStart w:id="146"/>
      <w:commentRangeStart w:id="147"/>
      <w:r w:rsidR="00615C51">
        <w:t xml:space="preserve">Mean Absolute Percent Error (MAPE), Mean Error (ME), Mean Absolute Error (MAE), Mean Squared Error (MSE), Root Mean </w:t>
      </w:r>
      <w:r w:rsidR="00615C51">
        <w:lastRenderedPageBreak/>
        <w:t>Squared Error (RMSE)</w:t>
      </w:r>
      <w:r w:rsidR="00AB7C14">
        <w:t>, and Standard Deviation</w:t>
      </w:r>
      <w:r w:rsidR="00615C51">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the entire horizon. The MAE is a calculation of the average magnitude of forecast errors without taking their direction into account. The RMSE indicates the </w:t>
      </w:r>
      <w:r w:rsidR="00B3170C" w:rsidRPr="001200C0">
        <w:t>model</w:t>
      </w:r>
      <w:r w:rsidR="0000306B">
        <w:t>’s absolute fit or how similar the actual values are to the expected values. Finally, s</w:t>
      </w:r>
      <w:r w:rsidR="00EF2F73">
        <w:t>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commentRangeEnd w:id="146"/>
      <w:r w:rsidR="00734999">
        <w:rPr>
          <w:rStyle w:val="CommentReference"/>
        </w:rPr>
        <w:commentReference w:id="146"/>
      </w:r>
      <w:commentRangeEnd w:id="147"/>
      <w:r w:rsidR="00A22949">
        <w:rPr>
          <w:rStyle w:val="CommentReference"/>
        </w:rPr>
        <w:commentReference w:id="147"/>
      </w:r>
      <w:r w:rsidR="00734999">
        <w:t xml:space="preserve">  </w:t>
      </w:r>
      <w:r w:rsidR="00A761F6">
        <w:t>This work</w:t>
      </w:r>
      <w:r w:rsidR="00734999">
        <w:t xml:space="preserve"> will </w:t>
      </w:r>
      <w:r w:rsidR="000B113D">
        <w:t>compare</w:t>
      </w:r>
      <w:r w:rsidR="00734999">
        <w:t xml:space="preserve"> performance metrics </w:t>
      </w:r>
      <w:r w:rsidR="000B113D">
        <w:t xml:space="preserve">applied to each </w:t>
      </w:r>
      <w:r>
        <w:t xml:space="preserve">forecaster we develop globally, across the </w:t>
      </w:r>
      <w:r w:rsidR="0000306B">
        <w:t>forecast, and subsets of the forecast, such as weekdays and weekends,</w:t>
      </w:r>
      <w:r w:rsidR="00734999">
        <w:t xml:space="preserve"> mornings, afternoons, and evenings</w:t>
      </w:r>
      <w:r w:rsidR="000B113D">
        <w:t xml:space="preserve">.  </w:t>
      </w:r>
      <w:r>
        <w:t>It</w:t>
      </w:r>
      <w:r w:rsidR="000B113D">
        <w:t xml:space="preserve"> will </w:t>
      </w:r>
      <w:r w:rsidR="000F0111">
        <w:t xml:space="preserve">help us to identify situations where the </w:t>
      </w:r>
      <w:r w:rsidR="000B113D">
        <w:t xml:space="preserve">forecasters </w:t>
      </w:r>
      <w:r w:rsidR="000F0111">
        <w:t>perform better or worse.</w:t>
      </w:r>
    </w:p>
    <w:p w14:paraId="48E12E4F" w14:textId="1E184B0A" w:rsidR="001D4D50" w:rsidRDefault="000E6695" w:rsidP="000E6695">
      <w:pPr>
        <w:pStyle w:val="Heading1"/>
      </w:pPr>
      <w:r>
        <w:t xml:space="preserve"> </w:t>
      </w:r>
      <w:bookmarkStart w:id="148" w:name="_Toc69470502"/>
      <w:bookmarkStart w:id="149" w:name="_Toc69470957"/>
      <w:bookmarkStart w:id="150" w:name="_Toc73969387"/>
      <w:r w:rsidR="001D4D50">
        <w:t>Contributions</w:t>
      </w:r>
      <w:bookmarkEnd w:id="148"/>
      <w:bookmarkEnd w:id="149"/>
      <w:bookmarkEnd w:id="150"/>
    </w:p>
    <w:p w14:paraId="63A73F47" w14:textId="03E925B7"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w:t>
      </w:r>
      <w:r w:rsidRPr="00A823F0">
        <w:lastRenderedPageBreak/>
        <w:t>independent system operator, and the benchmark algorithms we</w:t>
      </w:r>
      <w:r>
        <w:t xml:space="preserve"> wi</w:t>
      </w:r>
      <w:r w:rsidRPr="00A823F0">
        <w:t>ll be working with are well-documented.</w:t>
      </w:r>
      <w:r w:rsidR="00F114CC">
        <w:br w:type="page"/>
      </w:r>
    </w:p>
    <w:p w14:paraId="2258A065" w14:textId="507F0228" w:rsidR="00347906" w:rsidRDefault="00347906" w:rsidP="00A823F0">
      <w:pPr>
        <w:pStyle w:val="BodyText"/>
        <w:ind w:firstLine="288"/>
      </w:pPr>
    </w:p>
    <w:p w14:paraId="338287BB" w14:textId="1E0CD2AA" w:rsidR="00347906" w:rsidRDefault="00347906" w:rsidP="00A823F0">
      <w:pPr>
        <w:pStyle w:val="BodyText"/>
        <w:ind w:firstLine="288"/>
      </w:pPr>
    </w:p>
    <w:p w14:paraId="229F951F" w14:textId="77777777" w:rsidR="00347906" w:rsidRDefault="00347906" w:rsidP="00347906">
      <w:pPr>
        <w:pStyle w:val="BodyText"/>
        <w:numPr>
          <w:ilvl w:val="0"/>
          <w:numId w:val="49"/>
        </w:numPr>
      </w:pPr>
      <w:commentRangeStart w:id="151"/>
      <w:r>
        <w:t xml:space="preserve">Stage 2:  implement a CNN and assess its performance using the 3 data sets.  </w:t>
      </w:r>
    </w:p>
    <w:p w14:paraId="5F2882E1" w14:textId="77777777" w:rsidR="00347906" w:rsidRDefault="00347906" w:rsidP="00347906">
      <w:pPr>
        <w:pStyle w:val="BodyText"/>
        <w:numPr>
          <w:ilvl w:val="1"/>
          <w:numId w:val="49"/>
        </w:numPr>
      </w:pPr>
      <w:r>
        <w:t>2019 is forecasted, even though we have the data so that we can measure the accuracy.  Common ways to measure accuracy include MAPE, ME, MSE, RMSE, STD and will calculate all to compare performance against the benchmark algorithms and performance of other systems with the same horizon focus reported in the literature.  We will also sample errors (explain) to analyze performance further.</w:t>
      </w:r>
    </w:p>
    <w:p w14:paraId="3031C98E" w14:textId="77777777" w:rsidR="00347906" w:rsidRDefault="00347906" w:rsidP="00347906">
      <w:pPr>
        <w:pStyle w:val="BodyText"/>
        <w:numPr>
          <w:ilvl w:val="0"/>
          <w:numId w:val="49"/>
        </w:numPr>
      </w:pPr>
      <w:r>
        <w:t>Stage 3: assess the performance of LSTM</w:t>
      </w:r>
      <w:commentRangeEnd w:id="151"/>
      <w:r w:rsidR="00112287">
        <w:rPr>
          <w:rStyle w:val="CommentReference"/>
        </w:rPr>
        <w:commentReference w:id="151"/>
      </w:r>
    </w:p>
    <w:p w14:paraId="6CFA90DB" w14:textId="77777777" w:rsidR="00347906" w:rsidRDefault="00347906" w:rsidP="00A823F0">
      <w:pPr>
        <w:pStyle w:val="BodyText"/>
        <w:ind w:firstLine="288"/>
      </w:pPr>
    </w:p>
    <w:p w14:paraId="3B0E8E0B" w14:textId="38ADB51D" w:rsidR="00F114CC" w:rsidRDefault="00F114CC" w:rsidP="00F114CC">
      <w:pPr>
        <w:pStyle w:val="Heading1"/>
      </w:pPr>
      <w:bookmarkStart w:id="152" w:name="_Toc73969388"/>
      <w:r>
        <w:t>References</w:t>
      </w:r>
      <w:bookmarkEnd w:id="152"/>
    </w:p>
    <w:commentRangeStart w:id="153"/>
    <w:p w14:paraId="24573763" w14:textId="15ECE172" w:rsidR="008F421B" w:rsidRPr="008F421B" w:rsidRDefault="005C54B3" w:rsidP="008F421B">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8F421B" w:rsidRPr="008F421B">
        <w:rPr>
          <w:rFonts w:cs="Calibri"/>
          <w:noProof/>
          <w:szCs w:val="24"/>
        </w:rPr>
        <w:t>[1]</w:t>
      </w:r>
      <w:r w:rsidR="008F421B" w:rsidRPr="008F421B">
        <w:rPr>
          <w:rFonts w:cs="Calibri"/>
          <w:noProof/>
          <w:szCs w:val="24"/>
        </w:rPr>
        <w:tab/>
        <w:t xml:space="preserve">T. Hong and S. Fan, “Probabilistic electric load forecasting: A tutorial review,” </w:t>
      </w:r>
      <w:r w:rsidR="008F421B" w:rsidRPr="008F421B">
        <w:rPr>
          <w:rFonts w:cs="Calibri"/>
          <w:i/>
          <w:iCs/>
          <w:noProof/>
          <w:szCs w:val="24"/>
        </w:rPr>
        <w:t>Int. J. Forecast.</w:t>
      </w:r>
      <w:r w:rsidR="008F421B" w:rsidRPr="008F421B">
        <w:rPr>
          <w:rFonts w:cs="Calibri"/>
          <w:noProof/>
          <w:szCs w:val="24"/>
        </w:rPr>
        <w:t>, vol. 32, no. 3, pp. 914–938, 2016, doi: 10.1016/j.ijforecast.2015.11.011.</w:t>
      </w:r>
    </w:p>
    <w:p w14:paraId="40F49E4B"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w:t>
      </w:r>
      <w:r w:rsidRPr="008F421B">
        <w:rPr>
          <w:rFonts w:cs="Calibri"/>
          <w:noProof/>
          <w:szCs w:val="24"/>
        </w:rPr>
        <w:tab/>
        <w:t>S. Saurabh, H. Shoeb, and A. B. Mohammad, “Short Term Load Forecasting Using Artificial Neural Network,” pp. 159–163, 2017.</w:t>
      </w:r>
    </w:p>
    <w:p w14:paraId="0369681C"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w:t>
      </w:r>
      <w:r w:rsidRPr="008F421B">
        <w:rPr>
          <w:rFonts w:cs="Calibri"/>
          <w:noProof/>
          <w:szCs w:val="24"/>
        </w:rPr>
        <w:tab/>
        <w:t>K. Amarasinghe, D. L. Marino, and M. Manic, “Deep neural networks for energy load forecasting,” 2017, doi: 10.1109/ISIE.2017.8001465.</w:t>
      </w:r>
    </w:p>
    <w:p w14:paraId="7DCBAADF"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w:t>
      </w:r>
      <w:r w:rsidRPr="008F421B">
        <w:rPr>
          <w:rFonts w:cs="Calibri"/>
          <w:noProof/>
          <w:szCs w:val="24"/>
        </w:rPr>
        <w:tab/>
        <w:t xml:space="preserve">J. Zhang, Y. M. Wei, D. Li, Z. Tan, and J. Zhou, “Short term electricity load forecasting using a hybrid model,” </w:t>
      </w:r>
      <w:r w:rsidRPr="008F421B">
        <w:rPr>
          <w:rFonts w:cs="Calibri"/>
          <w:i/>
          <w:iCs/>
          <w:noProof/>
          <w:szCs w:val="24"/>
        </w:rPr>
        <w:t>Energy</w:t>
      </w:r>
      <w:r w:rsidRPr="008F421B">
        <w:rPr>
          <w:rFonts w:cs="Calibri"/>
          <w:noProof/>
          <w:szCs w:val="24"/>
        </w:rPr>
        <w:t>, 2018, doi: 10.1016/j.energy.2018.06.012.</w:t>
      </w:r>
    </w:p>
    <w:p w14:paraId="09672FC4"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[5]</w:t>
      </w:r>
      <w:r w:rsidRPr="008F421B">
        <w:rPr>
          <w:rFonts w:cs="Calibri"/>
          <w:noProof/>
          <w:szCs w:val="24"/>
        </w:rPr>
        <w:tab/>
        <w:t xml:space="preserve">C. Kuster, Y. Rezgui, and M. Mourshed, “Electrical load forecasting models: A critical systematic review,” </w:t>
      </w:r>
      <w:r w:rsidRPr="008F421B">
        <w:rPr>
          <w:rFonts w:cs="Calibri"/>
          <w:i/>
          <w:iCs/>
          <w:noProof/>
          <w:szCs w:val="24"/>
        </w:rPr>
        <w:t>Sustainable Cities and Society</w:t>
      </w:r>
      <w:r w:rsidRPr="008F421B">
        <w:rPr>
          <w:rFonts w:cs="Calibri"/>
          <w:noProof/>
          <w:szCs w:val="24"/>
        </w:rPr>
        <w:t>. 2017, doi: 10.1016/j.scs.2017.08.009.</w:t>
      </w:r>
    </w:p>
    <w:p w14:paraId="56A02454"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[6]</w:t>
      </w:r>
      <w:r w:rsidRPr="008F421B">
        <w:rPr>
          <w:rFonts w:cs="Calibri"/>
          <w:noProof/>
          <w:szCs w:val="24"/>
        </w:rPr>
        <w:tab/>
        <w:t xml:space="preserve">A. Almalaq and G. Edwards, “A review of deep learning methods applied on load forecasting,” </w:t>
      </w:r>
      <w:r w:rsidRPr="008F421B">
        <w:rPr>
          <w:rFonts w:cs="Calibri"/>
          <w:i/>
          <w:iCs/>
          <w:noProof/>
          <w:szCs w:val="24"/>
        </w:rPr>
        <w:t>Proc. - 16th IEEE Int. Conf. Mach. Learn. Appl. ICMLA 2017</w:t>
      </w:r>
      <w:r w:rsidRPr="008F421B">
        <w:rPr>
          <w:rFonts w:cs="Calibri"/>
          <w:noProof/>
          <w:szCs w:val="24"/>
        </w:rPr>
        <w:t>, vol. 2017-Decem, pp. 511–516, 2017, doi: 10.1109/ICMLA.2017.0-110.</w:t>
      </w:r>
    </w:p>
    <w:p w14:paraId="589E9836"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[7]</w:t>
      </w:r>
      <w:r w:rsidRPr="008F421B">
        <w:rPr>
          <w:rFonts w:cs="Calibri"/>
          <w:noProof/>
          <w:szCs w:val="24"/>
        </w:rPr>
        <w:tab/>
        <w:t xml:space="preserve">B. Yildiz, J. I. Bilbao, and A. B. Sproul, “A review and analysis of regression and machine learning models on commercial building electricity load forecasting,” </w:t>
      </w:r>
      <w:r w:rsidRPr="008F421B">
        <w:rPr>
          <w:rFonts w:cs="Calibri"/>
          <w:i/>
          <w:iCs/>
          <w:noProof/>
          <w:szCs w:val="24"/>
        </w:rPr>
        <w:t>Renewable and Sustainable Energy Reviews</w:t>
      </w:r>
      <w:r w:rsidRPr="008F421B">
        <w:rPr>
          <w:rFonts w:cs="Calibri"/>
          <w:noProof/>
          <w:szCs w:val="24"/>
        </w:rPr>
        <w:t>. 2017, doi: 10.1016/j.rser.2017.02.023.</w:t>
      </w:r>
    </w:p>
    <w:p w14:paraId="5742267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[8]</w:t>
      </w:r>
      <w:r w:rsidRPr="008F421B">
        <w:rPr>
          <w:rFonts w:cs="Calibri"/>
          <w:noProof/>
          <w:szCs w:val="24"/>
        </w:rPr>
        <w:tab/>
        <w:t>A. Baliyan, K. Gaurav, and S. Kumar Mishra, “A review of short term load forecasting using artificial neural network models,” 2015, doi: 10.1016/j.procs.2015.04.160.</w:t>
      </w:r>
    </w:p>
    <w:p w14:paraId="1FCA445A"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[9]</w:t>
      </w:r>
      <w:r w:rsidRPr="008F421B">
        <w:rPr>
          <w:rFonts w:cs="Calibri"/>
          <w:noProof/>
          <w:szCs w:val="24"/>
        </w:rPr>
        <w:tab/>
        <w:t xml:space="preserve">I. K. Nti, M. Teimeh, O. Nyarko-Boateng, and A. F. Adekoya, “Electricity load forecasting: a systematic review,” </w:t>
      </w:r>
      <w:r w:rsidRPr="008F421B">
        <w:rPr>
          <w:rFonts w:cs="Calibri"/>
          <w:i/>
          <w:iCs/>
          <w:noProof/>
          <w:szCs w:val="24"/>
        </w:rPr>
        <w:t>J. Electr. Syst. Inf. Technol.</w:t>
      </w:r>
      <w:r w:rsidRPr="008F421B">
        <w:rPr>
          <w:rFonts w:cs="Calibri"/>
          <w:noProof/>
          <w:szCs w:val="24"/>
        </w:rPr>
        <w:t>, 2020, doi: 10.1186/s43067-020-00021-8.</w:t>
      </w:r>
    </w:p>
    <w:p w14:paraId="2DACEF1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[10]</w:t>
      </w:r>
      <w:r w:rsidRPr="008F421B">
        <w:rPr>
          <w:rFonts w:cs="Calibri"/>
          <w:noProof/>
          <w:szCs w:val="24"/>
        </w:rPr>
        <w:tab/>
        <w:t xml:space="preserve">Z. Deng, B. Wang, Y. Xu, T. Xu, C. Liu, and Z. Zhu, “Multi-scale convolutional neural network with time-cognition for multi-step short-Term load forecasting,” </w:t>
      </w:r>
      <w:r w:rsidRPr="008F421B">
        <w:rPr>
          <w:rFonts w:cs="Calibri"/>
          <w:i/>
          <w:iCs/>
          <w:noProof/>
          <w:szCs w:val="24"/>
        </w:rPr>
        <w:t>IEEE Access</w:t>
      </w:r>
      <w:r w:rsidRPr="008F421B">
        <w:rPr>
          <w:rFonts w:cs="Calibri"/>
          <w:noProof/>
          <w:szCs w:val="24"/>
        </w:rPr>
        <w:t>, vol. 7, pp. 88058–88071, 2019, doi: 10.1109/ACCESS.2019.2926137.</w:t>
      </w:r>
    </w:p>
    <w:p w14:paraId="5E5DEAC6"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[11]</w:t>
      </w:r>
      <w:r w:rsidRPr="008F421B">
        <w:rPr>
          <w:rFonts w:cs="Calibri"/>
          <w:noProof/>
          <w:szCs w:val="24"/>
        </w:rPr>
        <w:tab/>
        <w:t xml:space="preserve">T. Hong, J. Wilson, and J. Xie, “Long term probabilistic load forecasting and normalization with hourly information,” </w:t>
      </w:r>
      <w:r w:rsidRPr="008F421B">
        <w:rPr>
          <w:rFonts w:cs="Calibri"/>
          <w:i/>
          <w:iCs/>
          <w:noProof/>
          <w:szCs w:val="24"/>
        </w:rPr>
        <w:t>IEEE Trans. Smart Grid</w:t>
      </w:r>
      <w:r w:rsidRPr="008F421B">
        <w:rPr>
          <w:rFonts w:cs="Calibri"/>
          <w:noProof/>
          <w:szCs w:val="24"/>
        </w:rPr>
        <w:t>, vol. 5, no. 1, pp. 456–462, 2014, doi: 10.1109/TSG.2013.2274373.</w:t>
      </w:r>
    </w:p>
    <w:p w14:paraId="5404937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[12]</w:t>
      </w:r>
      <w:r w:rsidRPr="008F421B">
        <w:rPr>
          <w:rFonts w:cs="Calibri"/>
          <w:noProof/>
          <w:szCs w:val="24"/>
        </w:rPr>
        <w:tab/>
        <w:t>S. Kumar, S. Mishra, and S. Gupta, “Short term load forecasting using ANN and multiple linear regression,” 2016, doi: 10.1109/CICT.2016.44.</w:t>
      </w:r>
    </w:p>
    <w:p w14:paraId="4E99CE10"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[13]</w:t>
      </w:r>
      <w:r w:rsidRPr="008F421B">
        <w:rPr>
          <w:rFonts w:cs="Calibri"/>
          <w:noProof/>
          <w:szCs w:val="24"/>
        </w:rPr>
        <w:tab/>
        <w:t xml:space="preserve">A. Y. Saber and A. K. M. R. Alam, “Short term load forecasting using multiple linear regression for big data,” </w:t>
      </w:r>
      <w:r w:rsidRPr="008F421B">
        <w:rPr>
          <w:rFonts w:cs="Calibri"/>
          <w:i/>
          <w:iCs/>
          <w:noProof/>
          <w:szCs w:val="24"/>
        </w:rPr>
        <w:t>2017 IEEE Symp. Ser. Comput. Intell. SSCI 2017 - Proc.</w:t>
      </w:r>
      <w:r w:rsidRPr="008F421B">
        <w:rPr>
          <w:rFonts w:cs="Calibri"/>
          <w:noProof/>
          <w:szCs w:val="24"/>
        </w:rPr>
        <w:t>, vol. 2018-Janua, pp. 1–6, 2018, doi: 10.1109/SSCI.2017.8285261.</w:t>
      </w:r>
    </w:p>
    <w:p w14:paraId="7D831E7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[14]</w:t>
      </w:r>
      <w:r w:rsidRPr="008F421B">
        <w:rPr>
          <w:rFonts w:cs="Calibri"/>
          <w:noProof/>
          <w:szCs w:val="24"/>
        </w:rPr>
        <w:tab/>
        <w:t>P. Ji, D. Xiong, P. Wang, and J. Chen, “A study on exponential smoothing model for load forecasting,” 2012, doi: 10.1109/APPEEC.2012.6307555.</w:t>
      </w:r>
    </w:p>
    <w:p w14:paraId="2A35AA1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[15]</w:t>
      </w:r>
      <w:r w:rsidRPr="008F421B">
        <w:rPr>
          <w:rFonts w:cs="Calibri"/>
          <w:noProof/>
          <w:szCs w:val="24"/>
        </w:rPr>
        <w:tab/>
        <w:t xml:space="preserve">J. F. Rendon-Sanchez and L. M. de Menezes, “Structural combination of seasonal exponential smoothing forecasts applied to load forecasting,” </w:t>
      </w:r>
      <w:r w:rsidRPr="008F421B">
        <w:rPr>
          <w:rFonts w:cs="Calibri"/>
          <w:i/>
          <w:iCs/>
          <w:noProof/>
          <w:szCs w:val="24"/>
        </w:rPr>
        <w:t>Eur. J. Oper. Res.</w:t>
      </w:r>
      <w:r w:rsidRPr="008F421B">
        <w:rPr>
          <w:rFonts w:cs="Calibri"/>
          <w:noProof/>
          <w:szCs w:val="24"/>
        </w:rPr>
        <w:t>, 2019, doi: 10.1016/j.ejor.2018.12.013.</w:t>
      </w:r>
    </w:p>
    <w:p w14:paraId="67CAA717"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[16]</w:t>
      </w:r>
      <w:r w:rsidRPr="008F421B">
        <w:rPr>
          <w:rFonts w:cs="Calibri"/>
          <w:noProof/>
          <w:szCs w:val="24"/>
        </w:rPr>
        <w:tab/>
        <w:t>L. Tang, Y. Yi, and Y. Peng, “An ensemble deep learning model for short-term load forecasting based on ARIMA and LSTM,” 2019, doi: 10.1109/SmartGridComm.2019.8909756.</w:t>
      </w:r>
    </w:p>
    <w:p w14:paraId="647917C9"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[17]</w:t>
      </w:r>
      <w:r w:rsidRPr="008F421B">
        <w:rPr>
          <w:rFonts w:cs="Calibri"/>
          <w:noProof/>
          <w:szCs w:val="24"/>
        </w:rPr>
        <w:tab/>
        <w:t xml:space="preserve">B. Nepal, M. Yamaha, A. Yokoe, and T. Yamaji, “Electricity load forecasting using clustering and ARIMA model for energy management in buildings,” </w:t>
      </w:r>
      <w:r w:rsidRPr="008F421B">
        <w:rPr>
          <w:rFonts w:cs="Calibri"/>
          <w:i/>
          <w:iCs/>
          <w:noProof/>
          <w:szCs w:val="24"/>
        </w:rPr>
        <w:t>Japan Archit. Rev.</w:t>
      </w:r>
      <w:r w:rsidRPr="008F421B">
        <w:rPr>
          <w:rFonts w:cs="Calibri"/>
          <w:noProof/>
          <w:szCs w:val="24"/>
        </w:rPr>
        <w:t>, 2020, doi: 10.1002/2475-8876.12135.</w:t>
      </w:r>
    </w:p>
    <w:p w14:paraId="1492729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[18]</w:t>
      </w:r>
      <w:r w:rsidRPr="008F421B">
        <w:rPr>
          <w:rFonts w:cs="Calibri"/>
          <w:noProof/>
          <w:szCs w:val="24"/>
        </w:rPr>
        <w:tab/>
        <w:t>A. Badri, Z. Ameli, and A. Motie Birjandi, “Application of artificial neural networks and fuzzy logic methods for short term load forecasting,” 2012, doi: 10.1016/j.egypro.2011.12.965.</w:t>
      </w:r>
    </w:p>
    <w:p w14:paraId="51427B92"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[19]</w:t>
      </w:r>
      <w:r w:rsidRPr="008F421B">
        <w:rPr>
          <w:rFonts w:cs="Calibri"/>
          <w:noProof/>
          <w:szCs w:val="24"/>
        </w:rPr>
        <w:tab/>
        <w:t xml:space="preserve">P. H. Kuo and C. J. Huang, “A high precision artificial neural networks model for short-Term energy load forecasting,” </w:t>
      </w:r>
      <w:r w:rsidRPr="008F421B">
        <w:rPr>
          <w:rFonts w:cs="Calibri"/>
          <w:i/>
          <w:iCs/>
          <w:noProof/>
          <w:szCs w:val="24"/>
        </w:rPr>
        <w:t>Energies</w:t>
      </w:r>
      <w:r w:rsidRPr="008F421B">
        <w:rPr>
          <w:rFonts w:cs="Calibri"/>
          <w:noProof/>
          <w:szCs w:val="24"/>
        </w:rPr>
        <w:t>, 2018, doi: 10.3390/en11010213.</w:t>
      </w:r>
    </w:p>
    <w:p w14:paraId="7E8B67C7"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[20]</w:t>
      </w:r>
      <w:r w:rsidRPr="008F421B">
        <w:rPr>
          <w:rFonts w:cs="Calibri"/>
          <w:noProof/>
          <w:szCs w:val="24"/>
        </w:rPr>
        <w:tab/>
        <w:t xml:space="preserve">T. Hong and P. Wang, “Fuzzy interaction regression for short term load forecasting,” </w:t>
      </w:r>
      <w:r w:rsidRPr="008F421B">
        <w:rPr>
          <w:rFonts w:cs="Calibri"/>
          <w:i/>
          <w:iCs/>
          <w:noProof/>
          <w:szCs w:val="24"/>
        </w:rPr>
        <w:t>Fuzzy Optim. Decis. Mak.</w:t>
      </w:r>
      <w:r w:rsidRPr="008F421B">
        <w:rPr>
          <w:rFonts w:cs="Calibri"/>
          <w:noProof/>
          <w:szCs w:val="24"/>
        </w:rPr>
        <w:t>, 2014, doi: 10.1007/s10700-013-9166-9.</w:t>
      </w:r>
    </w:p>
    <w:p w14:paraId="45193208"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[21]</w:t>
      </w:r>
      <w:r w:rsidRPr="008F421B">
        <w:rPr>
          <w:rFonts w:cs="Calibri"/>
          <w:noProof/>
          <w:szCs w:val="24"/>
        </w:rPr>
        <w:tab/>
        <w:t xml:space="preserve">M. Hanmandlu and B. K. Chauhan, “Load forecasting using hybrid models,” </w:t>
      </w:r>
      <w:r w:rsidRPr="008F421B">
        <w:rPr>
          <w:rFonts w:cs="Calibri"/>
          <w:i/>
          <w:iCs/>
          <w:noProof/>
          <w:szCs w:val="24"/>
        </w:rPr>
        <w:t>IEEE Trans. Power Syst.</w:t>
      </w:r>
      <w:r w:rsidRPr="008F421B">
        <w:rPr>
          <w:rFonts w:cs="Calibri"/>
          <w:noProof/>
          <w:szCs w:val="24"/>
        </w:rPr>
        <w:t>, 2011, doi: 10.1109/TPWRS.2010.2048585.</w:t>
      </w:r>
    </w:p>
    <w:p w14:paraId="72A136BE"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[22]</w:t>
      </w:r>
      <w:r w:rsidRPr="008F421B">
        <w:rPr>
          <w:rFonts w:cs="Calibri"/>
          <w:noProof/>
          <w:szCs w:val="24"/>
        </w:rPr>
        <w:tab/>
        <w:t xml:space="preserve">A. Yang, W. Li, and X. Yang, “Short-term electricity load forecasting based on feature selection and Least Squares Support Vector Machines,” </w:t>
      </w:r>
      <w:r w:rsidRPr="008F421B">
        <w:rPr>
          <w:rFonts w:cs="Calibri"/>
          <w:i/>
          <w:iCs/>
          <w:noProof/>
          <w:szCs w:val="24"/>
        </w:rPr>
        <w:t>Knowledge-Based Syst.</w:t>
      </w:r>
      <w:r w:rsidRPr="008F421B">
        <w:rPr>
          <w:rFonts w:cs="Calibri"/>
          <w:noProof/>
          <w:szCs w:val="24"/>
        </w:rPr>
        <w:t>, 2019, doi: 10.1016/j.knosys.2018.08.027.</w:t>
      </w:r>
    </w:p>
    <w:p w14:paraId="2DBE0F0F"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[23]</w:t>
      </w:r>
      <w:r w:rsidRPr="008F421B">
        <w:rPr>
          <w:rFonts w:cs="Calibri"/>
          <w:noProof/>
          <w:szCs w:val="24"/>
        </w:rPr>
        <w:tab/>
        <w:t>V. Mayrink and H. S. Hippert, “A hybrid method using Exponential Smoothing and Gradient Boosting for electrical short-term load forecasting,” 2017, doi: 10.1109/LA-CCI.2016.7885697.</w:t>
      </w:r>
    </w:p>
    <w:p w14:paraId="6F548BFC"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[24]</w:t>
      </w:r>
      <w:r w:rsidRPr="008F421B">
        <w:rPr>
          <w:rFonts w:cs="Calibri"/>
          <w:noProof/>
          <w:szCs w:val="24"/>
        </w:rPr>
        <w:tab/>
        <w:t xml:space="preserve">W. Kong, Z. Y. Dong, Y. Jia, D. J. Hill, Y. Xu, and Y. Zhang, “Short-Term Residential Load Forecasting Based on LSTM Recurrent Neural Network,” </w:t>
      </w:r>
      <w:r w:rsidRPr="008F421B">
        <w:rPr>
          <w:rFonts w:cs="Calibri"/>
          <w:i/>
          <w:iCs/>
          <w:noProof/>
          <w:szCs w:val="24"/>
        </w:rPr>
        <w:t>IEEE Trans. Smart Grid</w:t>
      </w:r>
      <w:r w:rsidRPr="008F421B">
        <w:rPr>
          <w:rFonts w:cs="Calibri"/>
          <w:noProof/>
          <w:szCs w:val="24"/>
        </w:rPr>
        <w:t>, vol. 10, no. 1, pp. 841–851, 2019, doi: 10.1109/TSG.2017.2753802.</w:t>
      </w:r>
    </w:p>
    <w:p w14:paraId="198B4513"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[25]</w:t>
      </w:r>
      <w:r w:rsidRPr="008F421B">
        <w:rPr>
          <w:rFonts w:cs="Calibri"/>
          <w:noProof/>
          <w:szCs w:val="24"/>
        </w:rPr>
        <w:tab/>
        <w:t>J. Zheng, C. Xu, Z. Zhang, and X. Li, “Electric load forecasting in smart grids using Long-Short-Term-Memory based Recurrent Neural Network,” 2017, doi: 10.1109/CISS.2017.7926112.</w:t>
      </w:r>
    </w:p>
    <w:p w14:paraId="0EE5AD91"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[26]</w:t>
      </w:r>
      <w:r w:rsidRPr="008F421B">
        <w:rPr>
          <w:rFonts w:cs="Calibri"/>
          <w:noProof/>
          <w:szCs w:val="24"/>
        </w:rPr>
        <w:tab/>
        <w:t>“IESO - Hourly Zonal Demand Report.” http://reports.ieso.ca/public/DemandZonal/ (accessed Jun. 05, 2021).</w:t>
      </w:r>
    </w:p>
    <w:p w14:paraId="1C4047FA"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[27]</w:t>
      </w:r>
      <w:r w:rsidRPr="008F421B">
        <w:rPr>
          <w:rFonts w:cs="Calibri"/>
          <w:noProof/>
          <w:szCs w:val="24"/>
        </w:rPr>
        <w:tab/>
        <w:t>“Historical Climate Data - Climate - Environment and Climate Change Canada.” https://climate.weather.gc.ca/ (accessed Jan. 05, 2021).</w:t>
      </w:r>
    </w:p>
    <w:p w14:paraId="6916136A"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[28]</w:t>
      </w:r>
      <w:r w:rsidRPr="008F421B">
        <w:rPr>
          <w:rFonts w:cs="Calibri"/>
          <w:noProof/>
          <w:szCs w:val="24"/>
        </w:rPr>
        <w:tab/>
        <w:t>T. Hong, P. Wang, and H. L. Willis, “A naïve multiple linear regression benchmark for short term load forecasting,” 2011, doi: 10.1109/PES.2011.6038881.</w:t>
      </w:r>
    </w:p>
    <w:p w14:paraId="0EF3C24C"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[29]</w:t>
      </w:r>
      <w:r w:rsidRPr="008F421B">
        <w:rPr>
          <w:rFonts w:cs="Calibri"/>
          <w:noProof/>
          <w:szCs w:val="24"/>
        </w:rPr>
        <w:tab/>
        <w:t xml:space="preserve">K. Methaprayoon, W. J. Lee, S. Rasmiddatta, J. R. Liao, and R. J. Ross, “Multistage artificial neural network short-term load forecasting engine with front-end weather forecast,” </w:t>
      </w:r>
      <w:r w:rsidRPr="008F421B">
        <w:rPr>
          <w:rFonts w:cs="Calibri"/>
          <w:i/>
          <w:iCs/>
          <w:noProof/>
          <w:szCs w:val="24"/>
        </w:rPr>
        <w:t>IEEE Trans. Ind. Appl.</w:t>
      </w:r>
      <w:r w:rsidRPr="008F421B">
        <w:rPr>
          <w:rFonts w:cs="Calibri"/>
          <w:noProof/>
          <w:szCs w:val="24"/>
        </w:rPr>
        <w:t>, 2007, doi: 10.1109/TIA.2007.908190.</w:t>
      </w:r>
    </w:p>
    <w:p w14:paraId="38718998"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[30]</w:t>
      </w:r>
      <w:r w:rsidRPr="008F421B">
        <w:rPr>
          <w:rFonts w:cs="Calibri"/>
          <w:noProof/>
          <w:szCs w:val="24"/>
        </w:rPr>
        <w:tab/>
        <w:t>A. K. Singh, Ibraheem, S. Khatoon, M. Muazzam, and D. K. Chaturvedi, “Load forecasting techniques and methodologies: A review,” 2012, doi: 10.1109/ICPCES.2012.6508132.</w:t>
      </w:r>
    </w:p>
    <w:p w14:paraId="76B85798"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[31]</w:t>
      </w:r>
      <w:r w:rsidRPr="008F421B">
        <w:rPr>
          <w:rFonts w:cs="Calibri"/>
          <w:noProof/>
          <w:szCs w:val="24"/>
        </w:rPr>
        <w:tab/>
        <w:t xml:space="preserve">G. Papacharalampous, H. Tyralis, and D. Koutsoyiannis, “Predictability of monthly temperature and precipitation using automatic time series forecasting methods,” </w:t>
      </w:r>
      <w:r w:rsidRPr="008F421B">
        <w:rPr>
          <w:rFonts w:cs="Calibri"/>
          <w:i/>
          <w:iCs/>
          <w:noProof/>
          <w:szCs w:val="24"/>
        </w:rPr>
        <w:t>Acta Geophys.</w:t>
      </w:r>
      <w:r w:rsidRPr="008F421B">
        <w:rPr>
          <w:rFonts w:cs="Calibri"/>
          <w:noProof/>
          <w:szCs w:val="24"/>
        </w:rPr>
        <w:t>, 2018, doi: 10.1007/s11600-018-0120-7.</w:t>
      </w:r>
    </w:p>
    <w:p w14:paraId="1905581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[32]</w:t>
      </w:r>
      <w:r w:rsidRPr="008F421B">
        <w:rPr>
          <w:rFonts w:cs="Calibri"/>
          <w:noProof/>
          <w:szCs w:val="24"/>
        </w:rPr>
        <w:tab/>
        <w:t xml:space="preserve">P. Wang, B. Liu, and T. Hong, “Electric load forecasting with recency effect: A big data approach,” </w:t>
      </w:r>
      <w:r w:rsidRPr="008F421B">
        <w:rPr>
          <w:rFonts w:cs="Calibri"/>
          <w:i/>
          <w:iCs/>
          <w:noProof/>
          <w:szCs w:val="24"/>
        </w:rPr>
        <w:t>Int. J. Forecast.</w:t>
      </w:r>
      <w:r w:rsidRPr="008F421B">
        <w:rPr>
          <w:rFonts w:cs="Calibri"/>
          <w:noProof/>
          <w:szCs w:val="24"/>
        </w:rPr>
        <w:t>, 2016, doi: 10.1016/j.ijforecast.2015.09.006.</w:t>
      </w:r>
    </w:p>
    <w:p w14:paraId="7D10ECD3"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[33]</w:t>
      </w:r>
      <w:r w:rsidRPr="008F421B">
        <w:rPr>
          <w:rFonts w:cs="Calibri"/>
          <w:noProof/>
          <w:szCs w:val="24"/>
        </w:rPr>
        <w:tab/>
        <w:t>A. Bracale, G. Carpinelli, P. De Falco, and T. Hong, “Short-term industrial load forecasting: A case study in an Italian factory,” 2017, doi: 10.1109/ISGTEurope.2017.8260176.</w:t>
      </w:r>
    </w:p>
    <w:p w14:paraId="0D5A5AA2"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[34]</w:t>
      </w:r>
      <w:r w:rsidRPr="008F421B">
        <w:rPr>
          <w:rFonts w:cs="Calibri"/>
          <w:noProof/>
          <w:szCs w:val="24"/>
        </w:rPr>
        <w:tab/>
        <w:t xml:space="preserve">M. Rana and I. Koprinska, “Forecasting electricity load with advanced wavelet neural networks,” </w:t>
      </w:r>
      <w:r w:rsidRPr="008F421B">
        <w:rPr>
          <w:rFonts w:cs="Calibri"/>
          <w:i/>
          <w:iCs/>
          <w:noProof/>
          <w:szCs w:val="24"/>
        </w:rPr>
        <w:t>Neurocomputing</w:t>
      </w:r>
      <w:r w:rsidRPr="008F421B">
        <w:rPr>
          <w:rFonts w:cs="Calibri"/>
          <w:noProof/>
          <w:szCs w:val="24"/>
        </w:rPr>
        <w:t>, 2016, doi: 10.1016/j.neucom.2015.12.004.</w:t>
      </w:r>
    </w:p>
    <w:p w14:paraId="5E53B59E"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[35]</w:t>
      </w:r>
      <w:r w:rsidRPr="008F421B">
        <w:rPr>
          <w:rFonts w:cs="Calibri"/>
          <w:noProof/>
          <w:szCs w:val="24"/>
        </w:rPr>
        <w:tab/>
        <w:t xml:space="preserve">Da Liu, K. Sun, H. Huang, and P. Tang, “Monthly load forecasting based on economic data by decomposition integration theory,” </w:t>
      </w:r>
      <w:r w:rsidRPr="008F421B">
        <w:rPr>
          <w:rFonts w:cs="Calibri"/>
          <w:i/>
          <w:iCs/>
          <w:noProof/>
          <w:szCs w:val="24"/>
        </w:rPr>
        <w:t>Sustain.</w:t>
      </w:r>
      <w:r w:rsidRPr="008F421B">
        <w:rPr>
          <w:rFonts w:cs="Calibri"/>
          <w:noProof/>
          <w:szCs w:val="24"/>
        </w:rPr>
        <w:t>, 2018, doi: 10.3390/su10093282.</w:t>
      </w:r>
    </w:p>
    <w:p w14:paraId="4C6B5427"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[36]</w:t>
      </w:r>
      <w:r w:rsidRPr="008F421B">
        <w:rPr>
          <w:rFonts w:cs="Calibri"/>
          <w:noProof/>
          <w:szCs w:val="24"/>
        </w:rPr>
        <w:tab/>
        <w:t xml:space="preserve">T. Hong, M. Gui, M. E. Baran, and H. L. Willis, “Modeling and forecasting hourly electric load by multiple linear regression with interactions,” </w:t>
      </w:r>
      <w:r w:rsidRPr="008F421B">
        <w:rPr>
          <w:rFonts w:cs="Calibri"/>
          <w:i/>
          <w:iCs/>
          <w:noProof/>
          <w:szCs w:val="24"/>
        </w:rPr>
        <w:t>IEEE PES Gen. Meet. PES 2010</w:t>
      </w:r>
      <w:r w:rsidRPr="008F421B">
        <w:rPr>
          <w:rFonts w:cs="Calibri"/>
          <w:noProof/>
          <w:szCs w:val="24"/>
        </w:rPr>
        <w:t>, pp. 1–8, 2010, doi: 10.1109/PES.2010.5589959.</w:t>
      </w:r>
    </w:p>
    <w:p w14:paraId="4C88294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[37]</w:t>
      </w:r>
      <w:r w:rsidRPr="008F421B">
        <w:rPr>
          <w:rFonts w:cs="Calibri"/>
          <w:noProof/>
          <w:szCs w:val="24"/>
        </w:rPr>
        <w:tab/>
        <w:t xml:space="preserve">M. Abuella and B. Chowdhury, “Solar power probabilistic forecasting by using multiple </w:t>
      </w:r>
      <w:r w:rsidRPr="008F421B">
        <w:rPr>
          <w:rFonts w:cs="Calibri"/>
          <w:noProof/>
          <w:szCs w:val="24"/>
        </w:rPr>
        <w:lastRenderedPageBreak/>
        <w:t>linear regression analysis,” 2015, doi: 10.1109/SECON.2015.7132869.</w:t>
      </w:r>
    </w:p>
    <w:p w14:paraId="1EA41263"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[38]</w:t>
      </w:r>
      <w:r w:rsidRPr="008F421B">
        <w:rPr>
          <w:rFonts w:cs="Calibri"/>
          <w:noProof/>
          <w:szCs w:val="24"/>
        </w:rPr>
        <w:tab/>
        <w:t xml:space="preserve">K. Panklib, C. Prakasvudhisarn, and D. Khummongkol, “Electricity Consumption Forecasting in Thailand Using an Artificial Neural Network and Multiple Linear Regression,” </w:t>
      </w:r>
      <w:r w:rsidRPr="008F421B">
        <w:rPr>
          <w:rFonts w:cs="Calibri"/>
          <w:i/>
          <w:iCs/>
          <w:noProof/>
          <w:szCs w:val="24"/>
        </w:rPr>
        <w:t>Energy Sources, Part B Econ. Plan. Policy</w:t>
      </w:r>
      <w:r w:rsidRPr="008F421B">
        <w:rPr>
          <w:rFonts w:cs="Calibri"/>
          <w:noProof/>
          <w:szCs w:val="24"/>
        </w:rPr>
        <w:t>, 2015, doi: 10.1080/15567249.2011.559520.</w:t>
      </w:r>
    </w:p>
    <w:p w14:paraId="17621D09"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[39]</w:t>
      </w:r>
      <w:r w:rsidRPr="008F421B">
        <w:rPr>
          <w:rFonts w:cs="Calibri"/>
          <w:noProof/>
          <w:szCs w:val="24"/>
        </w:rPr>
        <w:tab/>
        <w:t>X. Sun, Z. Ouyang, and D. Yue, “Short-term load forecasting based on multivariate linear regression,” 2017, doi: 10.1109/EI2.2017.8245401.</w:t>
      </w:r>
    </w:p>
    <w:p w14:paraId="2A00972C"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[40]</w:t>
      </w:r>
      <w:r w:rsidRPr="008F421B">
        <w:rPr>
          <w:rFonts w:cs="Calibri"/>
          <w:noProof/>
          <w:szCs w:val="24"/>
        </w:rPr>
        <w:tab/>
        <w:t xml:space="preserve">G. Dudek, “Pattern-based local linear regression models for short-term load forecasting,” </w:t>
      </w:r>
      <w:r w:rsidRPr="008F421B">
        <w:rPr>
          <w:rFonts w:cs="Calibri"/>
          <w:i/>
          <w:iCs/>
          <w:noProof/>
          <w:szCs w:val="24"/>
        </w:rPr>
        <w:t>Electr. Power Syst. Res.</w:t>
      </w:r>
      <w:r w:rsidRPr="008F421B">
        <w:rPr>
          <w:rFonts w:cs="Calibri"/>
          <w:noProof/>
          <w:szCs w:val="24"/>
        </w:rPr>
        <w:t>, 2016, doi: 10.1016/j.epsr.2015.09.001.</w:t>
      </w:r>
    </w:p>
    <w:p w14:paraId="73B42F99"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[41]</w:t>
      </w:r>
      <w:r w:rsidRPr="008F421B">
        <w:rPr>
          <w:rFonts w:cs="Calibri"/>
          <w:noProof/>
          <w:szCs w:val="24"/>
        </w:rPr>
        <w:tab/>
        <w:t xml:space="preserve">R. Weron, </w:t>
      </w:r>
      <w:r w:rsidRPr="008F421B">
        <w:rPr>
          <w:rFonts w:cs="Calibri"/>
          <w:i/>
          <w:iCs/>
          <w:noProof/>
          <w:szCs w:val="24"/>
        </w:rPr>
        <w:t>Modeling and forecasting electricity loads and prices: A statistical approach</w:t>
      </w:r>
      <w:r w:rsidRPr="008F421B">
        <w:rPr>
          <w:rFonts w:cs="Calibri"/>
          <w:noProof/>
          <w:szCs w:val="24"/>
        </w:rPr>
        <w:t>. wiley, 2006.</w:t>
      </w:r>
    </w:p>
    <w:p w14:paraId="6292FEC2"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[42]</w:t>
      </w:r>
      <w:r w:rsidRPr="008F421B">
        <w:rPr>
          <w:rFonts w:cs="Calibri"/>
          <w:noProof/>
          <w:szCs w:val="24"/>
        </w:rPr>
        <w:tab/>
        <w:t>T. Hong, “Short Term Electric Load Forecasting,” North Carolina State University, 2010.</w:t>
      </w:r>
    </w:p>
    <w:p w14:paraId="3C44542F"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[43]</w:t>
      </w:r>
      <w:r w:rsidRPr="008F421B">
        <w:rPr>
          <w:rFonts w:cs="Calibri"/>
          <w:noProof/>
          <w:szCs w:val="24"/>
        </w:rPr>
        <w:tab/>
        <w:t xml:space="preserve">G. N. Shilpa and G. S. Sheshadri, “ARIMAX Model for Short-Term Electrical Load Forecasting,” </w:t>
      </w:r>
      <w:r w:rsidRPr="008F421B">
        <w:rPr>
          <w:rFonts w:cs="Calibri"/>
          <w:i/>
          <w:iCs/>
          <w:noProof/>
          <w:szCs w:val="24"/>
        </w:rPr>
        <w:t>Int. J. Recent Technol. Eng.</w:t>
      </w:r>
      <w:r w:rsidRPr="008F421B">
        <w:rPr>
          <w:rFonts w:cs="Calibri"/>
          <w:noProof/>
          <w:szCs w:val="24"/>
        </w:rPr>
        <w:t>, 2019, doi: 10.35940/ijrte.d7950.118419.</w:t>
      </w:r>
    </w:p>
    <w:p w14:paraId="245E64A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[44]</w:t>
      </w:r>
      <w:r w:rsidRPr="008F421B">
        <w:rPr>
          <w:rFonts w:cs="Calibri"/>
          <w:noProof/>
          <w:szCs w:val="24"/>
        </w:rPr>
        <w:tab/>
        <w:t xml:space="preserve">H. Cui and X. Peng, “Short-Term City Electric Load Forecasting with Considering Temperature Effects: An Improved ARIMAX Model,” </w:t>
      </w:r>
      <w:r w:rsidRPr="008F421B">
        <w:rPr>
          <w:rFonts w:cs="Calibri"/>
          <w:i/>
          <w:iCs/>
          <w:noProof/>
          <w:szCs w:val="24"/>
        </w:rPr>
        <w:t>Math. Probl. Eng.</w:t>
      </w:r>
      <w:r w:rsidRPr="008F421B">
        <w:rPr>
          <w:rFonts w:cs="Calibri"/>
          <w:noProof/>
          <w:szCs w:val="24"/>
        </w:rPr>
        <w:t>, 2015, doi: 10.1155/2015/589374.</w:t>
      </w:r>
    </w:p>
    <w:p w14:paraId="5447D20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[45]</w:t>
      </w:r>
      <w:r w:rsidRPr="008F421B">
        <w:rPr>
          <w:rFonts w:cs="Calibri"/>
          <w:noProof/>
          <w:szCs w:val="24"/>
        </w:rPr>
        <w:tab/>
        <w:t>A. Shadkam, “USING SARIMAX TO FORECAST ELECTRICITY DEMAND AND CONSUMPTION,” 2020.</w:t>
      </w:r>
    </w:p>
    <w:p w14:paraId="62521AD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[46]</w:t>
      </w:r>
      <w:r w:rsidRPr="008F421B">
        <w:rPr>
          <w:rFonts w:cs="Calibri"/>
          <w:noProof/>
          <w:szCs w:val="24"/>
        </w:rPr>
        <w:tab/>
        <w:t xml:space="preserve">R. Weron, </w:t>
      </w:r>
      <w:r w:rsidRPr="008F421B">
        <w:rPr>
          <w:rFonts w:cs="Calibri"/>
          <w:i/>
          <w:iCs/>
          <w:noProof/>
          <w:szCs w:val="24"/>
        </w:rPr>
        <w:t>Modeling and ForecastingElectricity Loads and Prices</w:t>
      </w:r>
      <w:r w:rsidRPr="008F421B">
        <w:rPr>
          <w:rFonts w:cs="Calibri"/>
          <w:noProof/>
          <w:szCs w:val="24"/>
        </w:rPr>
        <w:t>. 2013.</w:t>
      </w:r>
    </w:p>
    <w:p w14:paraId="02DC3C9E"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[47]</w:t>
      </w:r>
      <w:r w:rsidRPr="008F421B">
        <w:rPr>
          <w:rFonts w:cs="Calibri"/>
          <w:noProof/>
          <w:szCs w:val="24"/>
        </w:rPr>
        <w:tab/>
        <w:t xml:space="preserve">R. Bonetto and M. Rossi, “Parallel multi-step ahead power demand forecasting through NAR neural networks,” </w:t>
      </w:r>
      <w:r w:rsidRPr="008F421B">
        <w:rPr>
          <w:rFonts w:cs="Calibri"/>
          <w:i/>
          <w:iCs/>
          <w:noProof/>
          <w:szCs w:val="24"/>
        </w:rPr>
        <w:t>2016 IEEE Int. Conf. Smart Grid Commun. SmartGridComm 2016</w:t>
      </w:r>
      <w:r w:rsidRPr="008F421B">
        <w:rPr>
          <w:rFonts w:cs="Calibri"/>
          <w:noProof/>
          <w:szCs w:val="24"/>
        </w:rPr>
        <w:t>, pp. 314–319, Dec. 2016, doi: 10.1109/SmartGridComm.2016.7778780.</w:t>
      </w:r>
    </w:p>
    <w:p w14:paraId="560E27B4"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[48]</w:t>
      </w:r>
      <w:r w:rsidRPr="008F421B">
        <w:rPr>
          <w:rFonts w:cs="Calibri"/>
          <w:noProof/>
          <w:szCs w:val="24"/>
        </w:rPr>
        <w:tab/>
        <w:t xml:space="preserve">K. Goswami, A. Ganguly, and A. K. Sil, “Day ahead forecasting and peak load management using multivariate auto regression technique,” </w:t>
      </w:r>
      <w:r w:rsidRPr="008F421B">
        <w:rPr>
          <w:rFonts w:cs="Calibri"/>
          <w:i/>
          <w:iCs/>
          <w:noProof/>
          <w:szCs w:val="24"/>
        </w:rPr>
        <w:t>Proc. 2018 IEEE Appl. Signal Process. Conf. ASPCON 2018</w:t>
      </w:r>
      <w:r w:rsidRPr="008F421B">
        <w:rPr>
          <w:rFonts w:cs="Calibri"/>
          <w:noProof/>
          <w:szCs w:val="24"/>
        </w:rPr>
        <w:t>, no. 1, pp. 279–282, 2018, doi: 10.1109/ASPCON.2018.8748661.</w:t>
      </w:r>
    </w:p>
    <w:p w14:paraId="781607F8"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[49]</w:t>
      </w:r>
      <w:r w:rsidRPr="008F421B">
        <w:rPr>
          <w:rFonts w:cs="Calibri"/>
          <w:noProof/>
          <w:szCs w:val="24"/>
        </w:rPr>
        <w:tab/>
        <w:t xml:space="preserve">A. Khotanzad, R. C. Hwang, A. Abaye, and D. Maratukulam, “An Adaptive Modular Artificial Neural Network Hourly Load Forecaster and its Implementation at Electric Utilities,” </w:t>
      </w:r>
      <w:r w:rsidRPr="008F421B">
        <w:rPr>
          <w:rFonts w:cs="Calibri"/>
          <w:i/>
          <w:iCs/>
          <w:noProof/>
          <w:szCs w:val="24"/>
        </w:rPr>
        <w:t>IEEE Trans. Power Syst.</w:t>
      </w:r>
      <w:r w:rsidRPr="008F421B">
        <w:rPr>
          <w:rFonts w:cs="Calibri"/>
          <w:noProof/>
          <w:szCs w:val="24"/>
        </w:rPr>
        <w:t>, 1995, doi: 10.1109/59.466468.</w:t>
      </w:r>
    </w:p>
    <w:p w14:paraId="003CB54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[50]</w:t>
      </w:r>
      <w:r w:rsidRPr="008F421B">
        <w:rPr>
          <w:rFonts w:cs="Calibri"/>
          <w:noProof/>
          <w:szCs w:val="24"/>
        </w:rPr>
        <w:tab/>
        <w:t xml:space="preserve">A. Khotanzad, R. Afkhami-Rohani, T. L. Lu, A. Abaye, M. Davis, and D. J. Maratukulam, “ANNSTLF - A neural-network-based electric load forecasting system,” </w:t>
      </w:r>
      <w:r w:rsidRPr="008F421B">
        <w:rPr>
          <w:rFonts w:cs="Calibri"/>
          <w:i/>
          <w:iCs/>
          <w:noProof/>
          <w:szCs w:val="24"/>
        </w:rPr>
        <w:t>IEEE Trans. Neural Networks</w:t>
      </w:r>
      <w:r w:rsidRPr="008F421B">
        <w:rPr>
          <w:rFonts w:cs="Calibri"/>
          <w:noProof/>
          <w:szCs w:val="24"/>
        </w:rPr>
        <w:t>, 1997, doi: 10.1109/72.595881.</w:t>
      </w:r>
    </w:p>
    <w:p w14:paraId="3403F65B"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[51]</w:t>
      </w:r>
      <w:r w:rsidRPr="008F421B">
        <w:rPr>
          <w:rFonts w:cs="Calibri"/>
          <w:noProof/>
          <w:szCs w:val="24"/>
        </w:rPr>
        <w:tab/>
        <w:t xml:space="preserve">A. Khotanzad, R. Afkhami-Rohani, and R. Af, “ANNSTLF - Artificial neural network short-term load forecaster - generation three,” </w:t>
      </w:r>
      <w:r w:rsidRPr="008F421B">
        <w:rPr>
          <w:rFonts w:cs="Calibri"/>
          <w:i/>
          <w:iCs/>
          <w:noProof/>
          <w:szCs w:val="24"/>
        </w:rPr>
        <w:t>IEEE Trans. Power Syst.</w:t>
      </w:r>
      <w:r w:rsidRPr="008F421B">
        <w:rPr>
          <w:rFonts w:cs="Calibri"/>
          <w:noProof/>
          <w:szCs w:val="24"/>
        </w:rPr>
        <w:t>, vol. 13, no. 4, pp. 1413–1422, 1998, doi: 10.1109/59.736285.</w:t>
      </w:r>
    </w:p>
    <w:p w14:paraId="170EE16C"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[52]</w:t>
      </w:r>
      <w:r w:rsidRPr="008F421B">
        <w:rPr>
          <w:rFonts w:cs="Calibri"/>
          <w:noProof/>
          <w:szCs w:val="24"/>
        </w:rPr>
        <w:tab/>
        <w:t xml:space="preserve">A. Khotanzad, E. Zhou, and H. Elragal, “A neuro-fuzzy approach to short-term load forecasting in a price-sensitive environment,” </w:t>
      </w:r>
      <w:r w:rsidRPr="008F421B">
        <w:rPr>
          <w:rFonts w:cs="Calibri"/>
          <w:i/>
          <w:iCs/>
          <w:noProof/>
          <w:szCs w:val="24"/>
        </w:rPr>
        <w:t>IEEE Trans. Power Syst.</w:t>
      </w:r>
      <w:r w:rsidRPr="008F421B">
        <w:rPr>
          <w:rFonts w:cs="Calibri"/>
          <w:noProof/>
          <w:szCs w:val="24"/>
        </w:rPr>
        <w:t>, vol. 17, no. 4, pp. 1273–1282, Nov. 2002, doi: 10.1109/TPWRS.2002.804999.</w:t>
      </w:r>
    </w:p>
    <w:p w14:paraId="30EA9E5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[53]</w:t>
      </w:r>
      <w:r w:rsidRPr="008F421B">
        <w:rPr>
          <w:rFonts w:cs="Calibri"/>
          <w:noProof/>
          <w:szCs w:val="24"/>
        </w:rPr>
        <w:tab/>
        <w:t>P. R. J. Campbell and K. Adamson, “Methodologies for load forecasting,” 2006, doi: 10.1109/IS.2006.348523.</w:t>
      </w:r>
    </w:p>
    <w:p w14:paraId="33CA1D1E"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[54]</w:t>
      </w:r>
      <w:r w:rsidRPr="008F421B">
        <w:rPr>
          <w:rFonts w:cs="Calibri"/>
          <w:noProof/>
          <w:szCs w:val="24"/>
        </w:rPr>
        <w:tab/>
        <w:t xml:space="preserve">D. L. Marino, K. Amarasinghe, and M. Manic, “Building energy load forecasting using </w:t>
      </w:r>
      <w:r w:rsidRPr="008F421B">
        <w:rPr>
          <w:rFonts w:cs="Calibri"/>
          <w:noProof/>
          <w:szCs w:val="24"/>
        </w:rPr>
        <w:lastRenderedPageBreak/>
        <w:t xml:space="preserve">Deep Neural Networks,” </w:t>
      </w:r>
      <w:r w:rsidRPr="008F421B">
        <w:rPr>
          <w:rFonts w:cs="Calibri"/>
          <w:i/>
          <w:iCs/>
          <w:noProof/>
          <w:szCs w:val="24"/>
        </w:rPr>
        <w:t>IECON Proc. (Industrial Electron. Conf.</w:t>
      </w:r>
      <w:r w:rsidRPr="008F421B">
        <w:rPr>
          <w:rFonts w:cs="Calibri"/>
          <w:noProof/>
          <w:szCs w:val="24"/>
        </w:rPr>
        <w:t>, pp. 7046–7051, 2016, doi: 10.1109/IECON.2016.7793413.</w:t>
      </w:r>
    </w:p>
    <w:p w14:paraId="6BCBDEB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[55]</w:t>
      </w:r>
      <w:r w:rsidRPr="008F421B">
        <w:rPr>
          <w:rFonts w:cs="Calibri"/>
          <w:noProof/>
          <w:szCs w:val="24"/>
        </w:rPr>
        <w:tab/>
        <w:t xml:space="preserve">M. Munem, T. M. Rubaith Bashar, M. H. Roni, M. Shahriar, T. B. Shawkat, and H. Rahaman, “Electric power load forecasting based on multivariate LSTM neural network using bayesian optimization,” </w:t>
      </w:r>
      <w:r w:rsidRPr="008F421B">
        <w:rPr>
          <w:rFonts w:cs="Calibri"/>
          <w:i/>
          <w:iCs/>
          <w:noProof/>
          <w:szCs w:val="24"/>
        </w:rPr>
        <w:t>2020 IEEE Electr. Power Energy Conf. EPEC 2020</w:t>
      </w:r>
      <w:r w:rsidRPr="008F421B">
        <w:rPr>
          <w:rFonts w:cs="Calibri"/>
          <w:noProof/>
          <w:szCs w:val="24"/>
        </w:rPr>
        <w:t>, vol. 3, 2020, doi: 10.1109/EPEC48502.2020.9320123.</w:t>
      </w:r>
    </w:p>
    <w:p w14:paraId="072CE682"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[56]</w:t>
      </w:r>
      <w:r w:rsidRPr="008F421B">
        <w:rPr>
          <w:rFonts w:cs="Calibri"/>
          <w:noProof/>
          <w:szCs w:val="24"/>
        </w:rPr>
        <w:tab/>
        <w:t xml:space="preserve">H. J. Sadaei, P. C. de Lima e Silva, F. G. Guimarães, and M. H. Lee, “Short-term load forecasting by using a combined method of convolutional neural networks and fuzzy time series,” </w:t>
      </w:r>
      <w:r w:rsidRPr="008F421B">
        <w:rPr>
          <w:rFonts w:cs="Calibri"/>
          <w:i/>
          <w:iCs/>
          <w:noProof/>
          <w:szCs w:val="24"/>
        </w:rPr>
        <w:t>Energy</w:t>
      </w:r>
      <w:r w:rsidRPr="008F421B">
        <w:rPr>
          <w:rFonts w:cs="Calibri"/>
          <w:noProof/>
          <w:szCs w:val="24"/>
        </w:rPr>
        <w:t>, 2019, doi: 10.1016/j.energy.2019.03.081.</w:t>
      </w:r>
    </w:p>
    <w:p w14:paraId="6093C7CA"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[57]</w:t>
      </w:r>
      <w:r w:rsidRPr="008F421B">
        <w:rPr>
          <w:rFonts w:cs="Calibri"/>
          <w:noProof/>
          <w:szCs w:val="24"/>
        </w:rPr>
        <w:tab/>
        <w:t>I. Koprinska, D. Wu, and Z. Wang, “Convolutional Neural Networks for Energy Time Series Forecasting,” 2018, doi: 10.1109/IJCNN.2018.8489399.</w:t>
      </w:r>
    </w:p>
    <w:p w14:paraId="206483E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[58]</w:t>
      </w:r>
      <w:r w:rsidRPr="008F421B">
        <w:rPr>
          <w:rFonts w:cs="Calibri"/>
          <w:noProof/>
          <w:szCs w:val="24"/>
        </w:rPr>
        <w:tab/>
        <w:t>M. Vos, C. Bender-Saebelkampf, and S. Albayrak, “Residential Short-Term Load Forecasting Using Convolutional Neural Networks,” 2018, doi: 10.1109/SmartGridComm.2018.8587494.</w:t>
      </w:r>
    </w:p>
    <w:p w14:paraId="4B25D20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[59]</w:t>
      </w:r>
      <w:r w:rsidRPr="008F421B">
        <w:rPr>
          <w:rFonts w:cs="Calibri"/>
          <w:noProof/>
          <w:szCs w:val="24"/>
        </w:rPr>
        <w:tab/>
        <w:t>W. He, “Load Forecasting via Deep Neural Networks,” 2017, doi: 10.1016/j.procs.2017.11.374.</w:t>
      </w:r>
    </w:p>
    <w:p w14:paraId="04F6E921"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[60]</w:t>
      </w:r>
      <w:r w:rsidRPr="008F421B">
        <w:rPr>
          <w:rFonts w:cs="Calibri"/>
          <w:noProof/>
          <w:szCs w:val="24"/>
        </w:rPr>
        <w:tab/>
        <w:t xml:space="preserve">G. H. Yann LeCun, Yoshua Bengio, “Deep learning (2015), Y. LeCun, Y. Bengio and G. Hinton,” </w:t>
      </w:r>
      <w:r w:rsidRPr="008F421B">
        <w:rPr>
          <w:rFonts w:cs="Calibri"/>
          <w:i/>
          <w:iCs/>
          <w:noProof/>
          <w:szCs w:val="24"/>
        </w:rPr>
        <w:t>Nature</w:t>
      </w:r>
      <w:r w:rsidRPr="008F421B">
        <w:rPr>
          <w:rFonts w:cs="Calibri"/>
          <w:noProof/>
          <w:szCs w:val="24"/>
        </w:rPr>
        <w:t>, 2015.</w:t>
      </w:r>
    </w:p>
    <w:p w14:paraId="0F5A4C44"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[61]</w:t>
      </w:r>
      <w:r w:rsidRPr="008F421B">
        <w:rPr>
          <w:rFonts w:cs="Calibri"/>
          <w:noProof/>
          <w:szCs w:val="24"/>
        </w:rPr>
        <w:tab/>
        <w:t xml:space="preserve">R. Fukuoka, H. Suzuki, T. Kitajima, A. Kuwahara, and T. Yasuno, “Wind Speed Prediction Model Using LSTM and 1D-CNN,” </w:t>
      </w:r>
      <w:r w:rsidRPr="008F421B">
        <w:rPr>
          <w:rFonts w:cs="Calibri"/>
          <w:i/>
          <w:iCs/>
          <w:noProof/>
          <w:szCs w:val="24"/>
        </w:rPr>
        <w:t>J. Signal Process.</w:t>
      </w:r>
      <w:r w:rsidRPr="008F421B">
        <w:rPr>
          <w:rFonts w:cs="Calibri"/>
          <w:noProof/>
          <w:szCs w:val="24"/>
        </w:rPr>
        <w:t>, 2018, doi: 10.2299/jsp.22.207.</w:t>
      </w:r>
    </w:p>
    <w:p w14:paraId="162C85C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[62]</w:t>
      </w:r>
      <w:r w:rsidRPr="008F421B">
        <w:rPr>
          <w:rFonts w:cs="Calibri"/>
          <w:noProof/>
          <w:szCs w:val="24"/>
        </w:rPr>
        <w:tab/>
        <w:t xml:space="preserve">A. Brunel </w:t>
      </w:r>
      <w:r w:rsidRPr="008F421B">
        <w:rPr>
          <w:rFonts w:cs="Calibri"/>
          <w:i/>
          <w:iCs/>
          <w:noProof/>
          <w:szCs w:val="24"/>
        </w:rPr>
        <w:t>et al.</w:t>
      </w:r>
      <w:r w:rsidRPr="008F421B">
        <w:rPr>
          <w:rFonts w:cs="Calibri"/>
          <w:noProof/>
          <w:szCs w:val="24"/>
        </w:rPr>
        <w:t>, “A CNN adapted to time series for the classification of Supernovae,” 2019, doi: 10.2352/ISSN.2470-1173.2019.14.COLOR-090.</w:t>
      </w:r>
    </w:p>
    <w:p w14:paraId="4515CCAF"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[63]</w:t>
      </w:r>
      <w:r w:rsidRPr="008F421B">
        <w:rPr>
          <w:rFonts w:cs="Calibri"/>
          <w:noProof/>
          <w:szCs w:val="24"/>
        </w:rPr>
        <w:tab/>
        <w:t>N. Singh, C. Vyjayanthi, and C. Modi, “Multi-step Short-term Electric Load Forecasting using 2D Convolutional Neural Networks,” 2020, doi: 10.1109/HYDCON48903.2020.9242917.</w:t>
      </w:r>
    </w:p>
    <w:p w14:paraId="705A2CCA" w14:textId="77777777" w:rsidR="008F421B" w:rsidRPr="008F421B" w:rsidRDefault="008F421B" w:rsidP="008F421B">
      <w:pPr>
        <w:widowControl w:val="0"/>
        <w:autoSpaceDE w:val="0"/>
        <w:autoSpaceDN w:val="0"/>
        <w:adjustRightInd w:val="0"/>
        <w:spacing w:after="120" w:line="480" w:lineRule="auto"/>
        <w:ind w:left="640" w:hanging="640"/>
        <w:rPr>
          <w:rFonts w:cs="Calibri"/>
          <w:noProof/>
        </w:rPr>
      </w:pPr>
      <w:r w:rsidRPr="008F421B">
        <w:rPr>
          <w:rFonts w:cs="Calibri"/>
          <w:noProof/>
          <w:szCs w:val="24"/>
        </w:rPr>
        <w:t>[64]</w:t>
      </w:r>
      <w:r w:rsidRPr="008F421B">
        <w:rPr>
          <w:rFonts w:cs="Calibri"/>
          <w:noProof/>
          <w:szCs w:val="24"/>
        </w:rPr>
        <w:tab/>
        <w:t>A. Gasparin, S. Lukovic, and C. Alippi, “Deep Learning for Time Series Forecasting: The Electric Load Case,” 2019, [Online]. Available: http://arxiv.org/abs/1907.09207.</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commentRangeEnd w:id="153"/>
      <w:r w:rsidR="00112287">
        <w:rPr>
          <w:rStyle w:val="CommentReference"/>
        </w:rPr>
        <w:commentReference w:id="153"/>
      </w:r>
    </w:p>
    <w:sectPr w:rsidR="00D53C97" w:rsidRPr="00765C78" w:rsidSect="00BF577E">
      <w:footerReference w:type="default" r:id="rId3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5" w:author="Julian L Cardenas Barrera" w:date="2021-06-23T15:30:00Z" w:initials="JLCB">
    <w:p w14:paraId="014A6974" w14:textId="23384EC5" w:rsidR="00F818D3" w:rsidRDefault="00F818D3">
      <w:pPr>
        <w:pStyle w:val="CommentText"/>
      </w:pPr>
      <w:r>
        <w:rPr>
          <w:rStyle w:val="CommentReference"/>
        </w:rPr>
        <w:annotationRef/>
      </w:r>
      <w:r>
        <w:t>This introduction might be reduced in the final proposal. I would merge the ideas of this and the following paragraph</w:t>
      </w:r>
    </w:p>
  </w:comment>
  <w:comment w:id="110" w:author="Dawn MacIsaac" w:date="2021-06-07T12:32:00Z" w:initials="DM">
    <w:p w14:paraId="153D5A08" w14:textId="31B4E816" w:rsidR="00366786" w:rsidRDefault="00366786">
      <w:pPr>
        <w:pStyle w:val="CommentText"/>
      </w:pPr>
      <w:r>
        <w:rPr>
          <w:rStyle w:val="CommentReference"/>
        </w:rPr>
        <w:annotationRef/>
      </w:r>
      <w:r>
        <w:t>You need to add an appendix with this gantt chart.  It should delineate literature review, scope and data set selection, benchmark selection, benchmark implementation</w:t>
      </w:r>
      <w:r w:rsidR="008F7422">
        <w:t xml:space="preserve"> (be specific about which ones)</w:t>
      </w:r>
      <w:r>
        <w:t xml:space="preserve">, deep learning selection, development and implementation, </w:t>
      </w:r>
      <w:r w:rsidR="008F7422">
        <w:t xml:space="preserve">Proposal, </w:t>
      </w:r>
      <w:r>
        <w:t xml:space="preserve">theses documentation, defense preparation, defense.  There should be considerable overlap among the tasks.  For instance, thesis documentation should start from whenever you started </w:t>
      </w:r>
      <w:r w:rsidR="008F7422">
        <w:t xml:space="preserve">writing </w:t>
      </w:r>
      <w:r>
        <w:t xml:space="preserve">your </w:t>
      </w:r>
      <w:r w:rsidR="008F7422">
        <w:t>proposal, so it will overlap with lots.  And, you started choosing DL approaches while you were implementing benchmarks, and you started implementing benchmarks before you had selection completed.</w:t>
      </w:r>
    </w:p>
    <w:p w14:paraId="20D517A7" w14:textId="77777777" w:rsidR="00366786" w:rsidRDefault="00366786">
      <w:pPr>
        <w:pStyle w:val="CommentText"/>
      </w:pPr>
    </w:p>
    <w:p w14:paraId="2C411320" w14:textId="447C5745" w:rsidR="00366786" w:rsidRDefault="00366786">
      <w:pPr>
        <w:pStyle w:val="CommentText"/>
      </w:pPr>
    </w:p>
  </w:comment>
  <w:comment w:id="119" w:author="Dawn MacIsaac" w:date="2021-06-07T07:14:00Z" w:initials="DM">
    <w:p w14:paraId="41D41B3B" w14:textId="67C35E79" w:rsidR="00481240" w:rsidRDefault="00481240">
      <w:pPr>
        <w:pStyle w:val="CommentText"/>
      </w:pPr>
      <w:r>
        <w:rPr>
          <w:rStyle w:val="CommentReference"/>
        </w:rPr>
        <w:annotationRef/>
      </w:r>
      <w:r>
        <w:t>I think we were looking for some accuracy results (from sample papers)…is that what you think Julian?</w:t>
      </w:r>
    </w:p>
  </w:comment>
  <w:comment w:id="120" w:author="Julian L Cardenas Barrera" w:date="2021-06-24T12:08:00Z" w:initials="JLCB">
    <w:p w14:paraId="42DACA65" w14:textId="1B74EDCF" w:rsidR="000074F5" w:rsidRDefault="000074F5">
      <w:pPr>
        <w:pStyle w:val="CommentText"/>
      </w:pPr>
      <w:r>
        <w:rPr>
          <w:rStyle w:val="CommentReference"/>
        </w:rPr>
        <w:annotationRef/>
      </w:r>
      <w:r>
        <w:t>Yes, we wanted to have an idea of the performance of these methods, which have been used by utilities extensively.</w:t>
      </w:r>
    </w:p>
  </w:comment>
  <w:comment w:id="124" w:author="Dawn MacIsaac" w:date="2021-05-12T07:42:00Z" w:initials="DM">
    <w:p w14:paraId="05017F5A" w14:textId="77777777" w:rsidR="00CB4DB4" w:rsidRDefault="00CB4DB4" w:rsidP="00CB4DB4">
      <w:pPr>
        <w:pStyle w:val="CommentText"/>
      </w:pPr>
      <w:r>
        <w:rPr>
          <w:rStyle w:val="CommentReference"/>
        </w:rPr>
        <w:annotationRef/>
      </w:r>
      <w:r>
        <w:t xml:space="preserve">Why? How? </w:t>
      </w:r>
    </w:p>
    <w:p w14:paraId="257F532C" w14:textId="77777777" w:rsidR="00CB4DB4" w:rsidRDefault="00CB4DB4" w:rsidP="00CB4DB4">
      <w:pPr>
        <w:pStyle w:val="CommentText"/>
      </w:pPr>
    </w:p>
    <w:p w14:paraId="20A690A9" w14:textId="77777777" w:rsidR="00CB4DB4" w:rsidRDefault="00CB4DB4" w:rsidP="00CB4DB4">
      <w:pPr>
        <w:pStyle w:val="CommentText"/>
      </w:pPr>
      <w:r>
        <w:t>And finally, can you state up front what you gain here in comparison to your first benchmark (advantages/disadvantages)?</w:t>
      </w:r>
    </w:p>
    <w:p w14:paraId="3108566C" w14:textId="77777777" w:rsidR="00CB4DB4" w:rsidRDefault="00CB4DB4" w:rsidP="00CB4DB4">
      <w:pPr>
        <w:pStyle w:val="CommentText"/>
      </w:pPr>
    </w:p>
    <w:p w14:paraId="27E83B76" w14:textId="77777777" w:rsidR="00CB4DB4" w:rsidRDefault="00CB4DB4" w:rsidP="00CB4DB4">
      <w:pPr>
        <w:pStyle w:val="CommentText"/>
      </w:pPr>
      <w:r>
        <w:t>What papers are you using to drive your implementation (you  mention the benchmarks you chose are well documented…you should include what you are following…remember the investigation section talks mostly about how you are going to do what you propose…and includes the theory needed to understand that…write these sections with that in mind)…DO THIS FOR ALL OF THESE SECTIONS</w:t>
      </w:r>
    </w:p>
  </w:comment>
  <w:comment w:id="125" w:author="Julian L Cardenas Barrera" w:date="2021-06-24T12:18:00Z" w:initials="JLCB">
    <w:p w14:paraId="3EC61AF5" w14:textId="7B7D9AD5" w:rsidR="00F952DC" w:rsidRDefault="00F952DC">
      <w:pPr>
        <w:pStyle w:val="CommentText"/>
      </w:pPr>
      <w:r>
        <w:rPr>
          <w:rStyle w:val="CommentReference"/>
        </w:rPr>
        <w:annotationRef/>
      </w:r>
      <w:r>
        <w:t>I agree with this comment!</w:t>
      </w:r>
    </w:p>
  </w:comment>
  <w:comment w:id="126" w:author="Julian L Cardenas Barrera" w:date="2021-06-24T12:24:00Z" w:initials="JLCB">
    <w:p w14:paraId="76316BCD" w14:textId="6B3D2234" w:rsidR="00F952DC" w:rsidRDefault="00F952DC">
      <w:pPr>
        <w:pStyle w:val="CommentText"/>
      </w:pPr>
      <w:r>
        <w:rPr>
          <w:rStyle w:val="CommentReference"/>
        </w:rPr>
        <w:annotationRef/>
      </w:r>
      <w:r>
        <w:t xml:space="preserve">Please review this equation. There are missing parts. </w:t>
      </w:r>
      <w:r w:rsidR="0074600E">
        <w:t>Were you trying to show an ARIMAX model? There are n</w:t>
      </w:r>
      <w:r>
        <w:t>o covariates</w:t>
      </w:r>
      <w:r w:rsidR="0074600E">
        <w:t xml:space="preserve"> and there is a missing sign prior to </w:t>
      </w:r>
      <w:r w:rsidR="0074600E" w:rsidRPr="0074600E">
        <w:rPr>
          <w:i/>
          <w:iCs/>
        </w:rPr>
        <w:t>e</w:t>
      </w:r>
      <w:r w:rsidR="0074600E" w:rsidRPr="0074600E">
        <w:rPr>
          <w:i/>
          <w:iCs/>
          <w:vertAlign w:val="subscript"/>
        </w:rPr>
        <w:t>t</w:t>
      </w:r>
      <w:r w:rsidR="0074600E">
        <w:t>, right?</w:t>
      </w:r>
    </w:p>
  </w:comment>
  <w:comment w:id="127" w:author="Dawn MacIsaac" w:date="2021-05-12T07:35:00Z" w:initials="DM">
    <w:p w14:paraId="1C868366" w14:textId="33693673" w:rsidR="00CF644F" w:rsidRDefault="00CF644F">
      <w:pPr>
        <w:pStyle w:val="CommentText"/>
      </w:pPr>
      <w:r>
        <w:rPr>
          <w:rStyle w:val="CommentReference"/>
        </w:rPr>
        <w:annotationRef/>
      </w:r>
      <w:r>
        <w:t>What does this actually represent…if you are going to say intercept, then you need to say slope…but of what, exactly?</w:t>
      </w:r>
    </w:p>
  </w:comment>
  <w:comment w:id="128" w:author="Julian L Cardenas Barrera" w:date="2021-06-24T12:37:00Z" w:initials="JLCB">
    <w:p w14:paraId="764EFC10" w14:textId="5DD6B2D6" w:rsidR="0074600E" w:rsidRDefault="0074600E">
      <w:pPr>
        <w:pStyle w:val="CommentText"/>
      </w:pPr>
      <w:r>
        <w:rPr>
          <w:rStyle w:val="CommentReference"/>
        </w:rPr>
        <w:annotationRef/>
      </w:r>
      <w:r>
        <w:t>A better, and short, explanation can be included</w:t>
      </w:r>
      <w:r w:rsidR="00465DD2">
        <w:t xml:space="preserve"> to make the presentation clearer. You can probably identify the AR, I, MA and X parts </w:t>
      </w:r>
      <w:r w:rsidR="00980E78">
        <w:t xml:space="preserve">and summarize their purposes </w:t>
      </w:r>
      <w:r w:rsidR="00465DD2">
        <w:t>briefly</w:t>
      </w:r>
      <w:r w:rsidR="00980E78">
        <w:t>. This is something very well documented in the literature.</w:t>
      </w:r>
    </w:p>
  </w:comment>
  <w:comment w:id="134" w:author="Julian L Cardenas Barrera" w:date="2021-06-24T12:54:00Z" w:initials="JLCB">
    <w:p w14:paraId="26D1D532" w14:textId="00BB4271" w:rsidR="00980E78" w:rsidRDefault="00980E78">
      <w:pPr>
        <w:pStyle w:val="CommentText"/>
      </w:pPr>
      <w:r>
        <w:rPr>
          <w:rStyle w:val="CommentReference"/>
        </w:rPr>
        <w:annotationRef/>
      </w:r>
      <w:r>
        <w:t>Change to “changes in the load demand” to make it clearer</w:t>
      </w:r>
    </w:p>
  </w:comment>
  <w:comment w:id="137" w:author="Julian L Cardenas Barrera" w:date="2021-06-24T16:27:00Z" w:initials="JLCB">
    <w:p w14:paraId="3BC62A9F" w14:textId="761507AF" w:rsidR="00437856" w:rsidRDefault="00437856">
      <w:pPr>
        <w:pStyle w:val="CommentText"/>
      </w:pPr>
      <w:r>
        <w:rPr>
          <w:rStyle w:val="CommentReference"/>
        </w:rPr>
        <w:annotationRef/>
      </w:r>
      <w:r>
        <w:t>Use correct caption</w:t>
      </w:r>
    </w:p>
  </w:comment>
  <w:comment w:id="139" w:author="Dawn MacIsaac" w:date="2021-06-07T11:54:00Z" w:initials="DM">
    <w:p w14:paraId="63A9B049" w14:textId="50DC3E9B" w:rsidR="00FD5D16" w:rsidRDefault="00FD5D16">
      <w:pPr>
        <w:pStyle w:val="CommentText"/>
      </w:pPr>
      <w:r>
        <w:rPr>
          <w:rStyle w:val="CommentReference"/>
        </w:rPr>
        <w:annotationRef/>
      </w:r>
      <w:r>
        <w:t>See comment from last section</w:t>
      </w:r>
    </w:p>
  </w:comment>
  <w:comment w:id="141" w:author="Dawn MacIsaac" w:date="2021-06-07T12:00:00Z" w:initials="DM">
    <w:p w14:paraId="7B8ED35B" w14:textId="13AB18AB" w:rsidR="005F5665" w:rsidRDefault="005F5665">
      <w:pPr>
        <w:pStyle w:val="CommentText"/>
      </w:pPr>
      <w:r>
        <w:rPr>
          <w:rStyle w:val="CommentReference"/>
        </w:rPr>
        <w:annotationRef/>
      </w:r>
      <w:r>
        <w:t>I think we are borrowing an implementation already in place…can we simply state that and reference it?</w:t>
      </w:r>
    </w:p>
  </w:comment>
  <w:comment w:id="142" w:author="Dawn MacIsaac" w:date="2021-06-07T12:01:00Z" w:initials="DM">
    <w:p w14:paraId="2D6FCF9F" w14:textId="77777777" w:rsidR="00120CDE" w:rsidRDefault="00120CDE" w:rsidP="00120CDE">
      <w:pPr>
        <w:pStyle w:val="CommentText"/>
      </w:pPr>
      <w:r>
        <w:rPr>
          <w:rStyle w:val="CommentReference"/>
        </w:rPr>
        <w:annotationRef/>
      </w:r>
      <w:r>
        <w:t>Is the data re-arraranged, or is the CNN applied in 1D?</w:t>
      </w:r>
    </w:p>
  </w:comment>
  <w:comment w:id="146" w:author="Dawn MacIsaac" w:date="2021-06-07T12:21:00Z" w:initials="DM">
    <w:p w14:paraId="1BEF7DCA" w14:textId="616B0415" w:rsidR="00734999" w:rsidRDefault="00734999">
      <w:pPr>
        <w:pStyle w:val="CommentText"/>
      </w:pPr>
      <w:r>
        <w:rPr>
          <w:rStyle w:val="CommentReference"/>
        </w:rPr>
        <w:annotationRef/>
      </w:r>
      <w:r>
        <w:t>Can you and Julian fix this…he has a clearer picture about what each tells us that the others don’t.  We should only include those we plan to use, to provide us with the information we need (no room for extras…we are already out of space).</w:t>
      </w:r>
    </w:p>
  </w:comment>
  <w:comment w:id="147" w:author="Julian L Cardenas Barrera" w:date="2021-06-24T16:51:00Z" w:initials="JLCB">
    <w:p w14:paraId="106500F4" w14:textId="24C63E18" w:rsidR="00A22949" w:rsidRDefault="00A22949">
      <w:pPr>
        <w:pStyle w:val="CommentText"/>
      </w:pPr>
      <w:r>
        <w:rPr>
          <w:rStyle w:val="CommentReference"/>
        </w:rPr>
        <w:annotationRef/>
      </w:r>
      <w:r w:rsidR="00F164AB">
        <w:t xml:space="preserve">Emmanuel, I remember that you made a report on the different metrics. MAPE is the metric preferred by both researchers and utilities.  RMSE and BIAS are also very common and provide different information. You should include the </w:t>
      </w:r>
      <w:r w:rsidR="00112287">
        <w:t>skill score as a measure of the relative improvement over a benchmark forecast.</w:t>
      </w:r>
      <w:r w:rsidR="00F164AB">
        <w:t xml:space="preserve"> We can quickly discuss this tomorrow in our meeting at 10am</w:t>
      </w:r>
    </w:p>
  </w:comment>
  <w:comment w:id="151" w:author="Julian L Cardenas Barrera" w:date="2021-06-24T17:15:00Z" w:initials="JLCB">
    <w:p w14:paraId="648DA2BD" w14:textId="586DDE0A" w:rsidR="00112287" w:rsidRDefault="00112287">
      <w:pPr>
        <w:pStyle w:val="CommentText"/>
      </w:pPr>
      <w:r>
        <w:rPr>
          <w:rStyle w:val="CommentReference"/>
        </w:rPr>
        <w:annotationRef/>
      </w:r>
      <w:r>
        <w:t xml:space="preserve">Is this a new, unfinished, section? </w:t>
      </w:r>
    </w:p>
  </w:comment>
  <w:comment w:id="153" w:author="Julian L Cardenas Barrera" w:date="2021-06-24T17:19:00Z" w:initials="JLCB">
    <w:p w14:paraId="65D420A5" w14:textId="72AC1F4F" w:rsidR="00112287" w:rsidRDefault="00112287">
      <w:pPr>
        <w:pStyle w:val="CommentText"/>
      </w:pPr>
      <w:r>
        <w:rPr>
          <w:rStyle w:val="CommentReference"/>
        </w:rPr>
        <w:annotationRef/>
      </w:r>
      <w:r>
        <w:t>Please review for incomplete references and use the IEEE format. For example, reference [2] is incomplete:</w:t>
      </w:r>
    </w:p>
    <w:p w14:paraId="38379FF4" w14:textId="2D6401BE" w:rsidR="00112287" w:rsidRDefault="00112287" w:rsidP="00112287">
      <w:pPr>
        <w:pStyle w:val="NormalWeb"/>
        <w:ind w:left="640" w:hanging="640"/>
      </w:pPr>
      <w:r>
        <w:t>[2]</w:t>
      </w:r>
      <w:r>
        <w:tab/>
        <w:t xml:space="preserve">S. Singh, S. Hussain, and M. A. Bazaz, “Short term load forecasting using artificial neural network,” in </w:t>
      </w:r>
      <w:r>
        <w:rPr>
          <w:i/>
          <w:iCs/>
        </w:rPr>
        <w:t>2017 4th International Conference on Image Information Processing, ICIIP 2017</w:t>
      </w:r>
      <w:r>
        <w:t>, 2018, vol. 2018-January, pp. 159–163, doi: 10.1109/ICIIP.2017.8313703.</w:t>
      </w:r>
    </w:p>
    <w:p w14:paraId="746EEA79" w14:textId="0EEC580C" w:rsidR="00137636" w:rsidRDefault="00137636" w:rsidP="00137636">
      <w:pPr>
        <w:pStyle w:val="NormalWeb"/>
        <w:ind w:left="640" w:hanging="640"/>
      </w:pPr>
    </w:p>
    <w:p w14:paraId="69C86F0D" w14:textId="3AE7B33E" w:rsidR="00112287" w:rsidRDefault="0011228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4A6974" w15:done="0"/>
  <w15:commentEx w15:paraId="2C411320" w15:done="0"/>
  <w15:commentEx w15:paraId="41D41B3B" w15:done="0"/>
  <w15:commentEx w15:paraId="42DACA65" w15:paraIdParent="41D41B3B" w15:done="0"/>
  <w15:commentEx w15:paraId="27E83B76" w15:done="0"/>
  <w15:commentEx w15:paraId="3EC61AF5" w15:paraIdParent="27E83B76" w15:done="0"/>
  <w15:commentEx w15:paraId="76316BCD" w15:done="0"/>
  <w15:commentEx w15:paraId="1C868366" w15:done="0"/>
  <w15:commentEx w15:paraId="764EFC10" w15:paraIdParent="1C868366" w15:done="0"/>
  <w15:commentEx w15:paraId="26D1D532" w15:done="0"/>
  <w15:commentEx w15:paraId="3BC62A9F" w15:done="0"/>
  <w15:commentEx w15:paraId="63A9B049" w15:done="0"/>
  <w15:commentEx w15:paraId="7B8ED35B" w15:done="0"/>
  <w15:commentEx w15:paraId="2D6FCF9F" w15:done="0"/>
  <w15:commentEx w15:paraId="1BEF7DCA" w15:done="0"/>
  <w15:commentEx w15:paraId="106500F4" w15:paraIdParent="1BEF7DCA" w15:done="0"/>
  <w15:commentEx w15:paraId="648DA2BD" w15:done="0"/>
  <w15:commentEx w15:paraId="69C86F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DD202" w16cex:dateUtc="2021-06-23T18:30:00Z"/>
  <w16cex:commentExtensible w16cex:durableId="24689073" w16cex:dateUtc="2021-06-07T15:32:00Z"/>
  <w16cex:commentExtensible w16cex:durableId="246845F1" w16cex:dateUtc="2021-06-07T10:14:00Z"/>
  <w16cex:commentExtensible w16cex:durableId="247EF43C" w16cex:dateUtc="2021-06-24T15:08:00Z"/>
  <w16cex:commentExtensible w16cex:durableId="2446056E" w16cex:dateUtc="2021-05-12T10:42:00Z"/>
  <w16cex:commentExtensible w16cex:durableId="247EF6B3" w16cex:dateUtc="2021-06-24T15:18:00Z"/>
  <w16cex:commentExtensible w16cex:durableId="247EF7EB" w16cex:dateUtc="2021-06-24T15:24:00Z"/>
  <w16cex:commentExtensible w16cex:durableId="244603BE" w16cex:dateUtc="2021-05-12T10:35:00Z"/>
  <w16cex:commentExtensible w16cex:durableId="247EFB12" w16cex:dateUtc="2021-06-24T15:37:00Z"/>
  <w16cex:commentExtensible w16cex:durableId="247EFF0D" w16cex:dateUtc="2021-06-24T15:54:00Z"/>
  <w16cex:commentExtensible w16cex:durableId="247F30F2" w16cex:dateUtc="2021-06-24T19:27:00Z"/>
  <w16cex:commentExtensible w16cex:durableId="2468875D" w16cex:dateUtc="2021-06-07T14:54:00Z"/>
  <w16cex:commentExtensible w16cex:durableId="246888C1" w16cex:dateUtc="2021-06-07T15:00:00Z"/>
  <w16cex:commentExtensible w16cex:durableId="24688933" w16cex:dateUtc="2021-06-07T15:01:00Z"/>
  <w16cex:commentExtensible w16cex:durableId="24688DC6" w16cex:dateUtc="2021-06-07T15:21:00Z"/>
  <w16cex:commentExtensible w16cex:durableId="247F367F" w16cex:dateUtc="2021-06-24T19:51:00Z"/>
  <w16cex:commentExtensible w16cex:durableId="247F3C2D" w16cex:dateUtc="2021-06-24T20:15:00Z"/>
  <w16cex:commentExtensible w16cex:durableId="247F3D06" w16cex:dateUtc="2021-06-24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4A6974" w16cid:durableId="247DD202"/>
  <w16cid:commentId w16cid:paraId="2C411320" w16cid:durableId="24689073"/>
  <w16cid:commentId w16cid:paraId="41D41B3B" w16cid:durableId="246845F1"/>
  <w16cid:commentId w16cid:paraId="42DACA65" w16cid:durableId="247EF43C"/>
  <w16cid:commentId w16cid:paraId="27E83B76" w16cid:durableId="2446056E"/>
  <w16cid:commentId w16cid:paraId="3EC61AF5" w16cid:durableId="247EF6B3"/>
  <w16cid:commentId w16cid:paraId="76316BCD" w16cid:durableId="247EF7EB"/>
  <w16cid:commentId w16cid:paraId="1C868366" w16cid:durableId="244603BE"/>
  <w16cid:commentId w16cid:paraId="764EFC10" w16cid:durableId="247EFB12"/>
  <w16cid:commentId w16cid:paraId="26D1D532" w16cid:durableId="247EFF0D"/>
  <w16cid:commentId w16cid:paraId="3BC62A9F" w16cid:durableId="247F30F2"/>
  <w16cid:commentId w16cid:paraId="63A9B049" w16cid:durableId="2468875D"/>
  <w16cid:commentId w16cid:paraId="7B8ED35B" w16cid:durableId="246888C1"/>
  <w16cid:commentId w16cid:paraId="2D6FCF9F" w16cid:durableId="24688933"/>
  <w16cid:commentId w16cid:paraId="1BEF7DCA" w16cid:durableId="24688DC6"/>
  <w16cid:commentId w16cid:paraId="106500F4" w16cid:durableId="247F367F"/>
  <w16cid:commentId w16cid:paraId="648DA2BD" w16cid:durableId="247F3C2D"/>
  <w16cid:commentId w16cid:paraId="69C86F0D" w16cid:durableId="247F3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61838" w14:textId="77777777" w:rsidR="005F6CD0" w:rsidRDefault="005F6CD0" w:rsidP="00B7638D">
      <w:pPr>
        <w:spacing w:after="0"/>
      </w:pPr>
      <w:r>
        <w:separator/>
      </w:r>
    </w:p>
  </w:endnote>
  <w:endnote w:type="continuationSeparator" w:id="0">
    <w:p w14:paraId="44CE38AD" w14:textId="77777777" w:rsidR="005F6CD0" w:rsidRDefault="005F6CD0"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7E6C8F31" w:rsidR="007909C9" w:rsidRDefault="007909C9" w:rsidP="00BF577E">
    <w:pPr>
      <w:pStyle w:val="Footer"/>
      <w:tabs>
        <w:tab w:val="clear" w:pos="10080"/>
        <w:tab w:val="right" w:pos="9360"/>
      </w:tabs>
      <w:rPr>
        <w:noProof/>
      </w:rPr>
    </w:pPr>
    <w:r>
      <w:t>EE6000 Proposal Appendix- &lt;Author&gt;</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16C89AC8"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ins w:id="154" w:author="Tolulope Olugbenga" w:date="2021-06-25T09:04:00Z">
      <w:r w:rsidR="004006BB">
        <w:rPr>
          <w:noProof/>
        </w:rPr>
        <w:t>2021-Jun-25</w:t>
      </w:r>
    </w:ins>
    <w:del w:id="155" w:author="Tolulope Olugbenga" w:date="2021-06-25T09:04:00Z">
      <w:r w:rsidR="00F818D3" w:rsidDel="004006BB">
        <w:rPr>
          <w:noProof/>
        </w:rPr>
        <w:delText>2021-Jun-23</w:delText>
      </w:r>
    </w:del>
    <w:r w:rsidRPr="00401801">
      <w:fldChar w:fldCharType="end"/>
    </w:r>
    <w:r w:rsidRPr="00401801">
      <w:t xml:space="preserve">, </w:t>
    </w:r>
    <w:r w:rsidRPr="00401801">
      <w:fldChar w:fldCharType="begin"/>
    </w:r>
    <w:r w:rsidRPr="00401801">
      <w:instrText xml:space="preserve"> DATE \@ "h:mm am/pm" </w:instrText>
    </w:r>
    <w:r w:rsidRPr="00401801">
      <w:fldChar w:fldCharType="separate"/>
    </w:r>
    <w:ins w:id="156" w:author="Tolulope Olugbenga" w:date="2021-06-25T09:04:00Z">
      <w:r w:rsidR="004006BB">
        <w:rPr>
          <w:noProof/>
        </w:rPr>
        <w:t>9:04 AM</w:t>
      </w:r>
    </w:ins>
    <w:ins w:id="157" w:author="Julian L Cardenas Barrera" w:date="2021-06-23T15:35:00Z">
      <w:del w:id="158" w:author="Tolulope Olugbenga" w:date="2021-06-25T09:04:00Z">
        <w:r w:rsidR="00F818D3" w:rsidDel="004006BB">
          <w:rPr>
            <w:noProof/>
          </w:rPr>
          <w:delText>3:35 PM</w:delText>
        </w:r>
      </w:del>
    </w:ins>
    <w:del w:id="159" w:author="Tolulope Olugbenga" w:date="2021-06-25T09:04:00Z">
      <w:r w:rsidR="00F818D3" w:rsidDel="004006BB">
        <w:rPr>
          <w:noProof/>
        </w:rPr>
        <w:delText>8:14 AM</w:delText>
      </w:r>
    </w:del>
    <w:r w:rsidRPr="00401801">
      <w:fldChar w:fldCharType="end"/>
    </w:r>
    <w:r>
      <w:tab/>
    </w:r>
    <w:r w:rsidRPr="00401801">
      <w:t xml:space="preserve">Created:  </w:t>
    </w:r>
    <w:r>
      <w:fldChar w:fldCharType="begin"/>
    </w:r>
    <w:r>
      <w:instrText xml:space="preserve"> REF createDate \h </w:instrText>
    </w:r>
    <w:r>
      <w:fldChar w:fldCharType="separate"/>
    </w:r>
    <w:r w:rsidR="00400EA9">
      <w:rPr>
        <w:noProof/>
      </w:rPr>
      <w:t>2020 Dec-14</w:t>
    </w:r>
    <w:r>
      <w:fldChar w:fldCharType="end"/>
    </w:r>
  </w:p>
  <w:p w14:paraId="27124BA0" w14:textId="5FFEB6BD"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400EA9">
      <w:rPr>
        <w:noProof/>
      </w:rPr>
      <w:t>2021-Jun-07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74D5" w14:textId="77777777" w:rsidR="005F6CD0" w:rsidRDefault="005F6CD0" w:rsidP="00B7638D">
      <w:pPr>
        <w:spacing w:after="0"/>
      </w:pPr>
      <w:r>
        <w:separator/>
      </w:r>
    </w:p>
  </w:footnote>
  <w:footnote w:type="continuationSeparator" w:id="0">
    <w:p w14:paraId="2C6F7A93" w14:textId="77777777" w:rsidR="005F6CD0" w:rsidRDefault="005F6CD0"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lulope Olugbenga">
    <w15:presenceInfo w15:providerId="Windows Live" w15:userId="2b6513319c3ec8db"/>
  </w15:person>
  <w15:person w15:author="Julian L Cardenas Barrera">
    <w15:presenceInfo w15:providerId="AD" w15:userId="S::jcardena@unb.ca::c4c9e739-87ea-4268-9cfd-3b02bfc9266e"/>
  </w15:person>
  <w15:person w15:author="Dawn MacIsaac">
    <w15:presenceInfo w15:providerId="AD" w15:userId="S::dmac@unb.ca::04f604b3-34bc-430e-a023-d159ba48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trackRevisions/>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MzEwMTMxNDE2NTVW0lEKTi0uzszPAykwtqwFAI/i6uMtAAAA"/>
  </w:docVars>
  <w:rsids>
    <w:rsidRoot w:val="00474369"/>
    <w:rsid w:val="000007D4"/>
    <w:rsid w:val="000013D6"/>
    <w:rsid w:val="0000306B"/>
    <w:rsid w:val="00004A04"/>
    <w:rsid w:val="000074F5"/>
    <w:rsid w:val="00011F91"/>
    <w:rsid w:val="00013CAA"/>
    <w:rsid w:val="00013E74"/>
    <w:rsid w:val="00026A0B"/>
    <w:rsid w:val="00026D6B"/>
    <w:rsid w:val="000279C1"/>
    <w:rsid w:val="00037CDC"/>
    <w:rsid w:val="0004030A"/>
    <w:rsid w:val="00044F29"/>
    <w:rsid w:val="0004762F"/>
    <w:rsid w:val="00047A5D"/>
    <w:rsid w:val="00057550"/>
    <w:rsid w:val="00057DB8"/>
    <w:rsid w:val="000601C1"/>
    <w:rsid w:val="00061F72"/>
    <w:rsid w:val="00066792"/>
    <w:rsid w:val="0007250D"/>
    <w:rsid w:val="0007635A"/>
    <w:rsid w:val="00077A5A"/>
    <w:rsid w:val="000808D2"/>
    <w:rsid w:val="000817C2"/>
    <w:rsid w:val="000818E8"/>
    <w:rsid w:val="000826D1"/>
    <w:rsid w:val="00086D5B"/>
    <w:rsid w:val="00092995"/>
    <w:rsid w:val="00096DD7"/>
    <w:rsid w:val="000A3DF9"/>
    <w:rsid w:val="000A5EBB"/>
    <w:rsid w:val="000B113D"/>
    <w:rsid w:val="000B2B5E"/>
    <w:rsid w:val="000B2EFD"/>
    <w:rsid w:val="000B6A93"/>
    <w:rsid w:val="000B70F3"/>
    <w:rsid w:val="000C0FD4"/>
    <w:rsid w:val="000C4024"/>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3205"/>
    <w:rsid w:val="00103A2E"/>
    <w:rsid w:val="001054E8"/>
    <w:rsid w:val="00106F05"/>
    <w:rsid w:val="00112176"/>
    <w:rsid w:val="00112287"/>
    <w:rsid w:val="0011242E"/>
    <w:rsid w:val="001137B8"/>
    <w:rsid w:val="00115BA5"/>
    <w:rsid w:val="001200C0"/>
    <w:rsid w:val="00120CDE"/>
    <w:rsid w:val="001255E0"/>
    <w:rsid w:val="00131B30"/>
    <w:rsid w:val="00137636"/>
    <w:rsid w:val="00137BF5"/>
    <w:rsid w:val="00141E5D"/>
    <w:rsid w:val="00143A40"/>
    <w:rsid w:val="0014562C"/>
    <w:rsid w:val="00150F71"/>
    <w:rsid w:val="00152ED0"/>
    <w:rsid w:val="00156D66"/>
    <w:rsid w:val="00163EC7"/>
    <w:rsid w:val="0016779C"/>
    <w:rsid w:val="001709E9"/>
    <w:rsid w:val="00176564"/>
    <w:rsid w:val="001844B8"/>
    <w:rsid w:val="00191404"/>
    <w:rsid w:val="00193FEC"/>
    <w:rsid w:val="00196D71"/>
    <w:rsid w:val="001A2782"/>
    <w:rsid w:val="001A6717"/>
    <w:rsid w:val="001B22D6"/>
    <w:rsid w:val="001B34A4"/>
    <w:rsid w:val="001B39EB"/>
    <w:rsid w:val="001B497E"/>
    <w:rsid w:val="001B4D23"/>
    <w:rsid w:val="001B6E75"/>
    <w:rsid w:val="001B75E9"/>
    <w:rsid w:val="001C3E0A"/>
    <w:rsid w:val="001D4D50"/>
    <w:rsid w:val="001D581C"/>
    <w:rsid w:val="001D7735"/>
    <w:rsid w:val="001E1CE2"/>
    <w:rsid w:val="001E2B36"/>
    <w:rsid w:val="001E348F"/>
    <w:rsid w:val="001F09BF"/>
    <w:rsid w:val="001F09E7"/>
    <w:rsid w:val="001F2C6D"/>
    <w:rsid w:val="001F49F8"/>
    <w:rsid w:val="001F6577"/>
    <w:rsid w:val="001F7A13"/>
    <w:rsid w:val="001F7B44"/>
    <w:rsid w:val="00202193"/>
    <w:rsid w:val="002067E2"/>
    <w:rsid w:val="002079F9"/>
    <w:rsid w:val="00210196"/>
    <w:rsid w:val="002110F1"/>
    <w:rsid w:val="002118B9"/>
    <w:rsid w:val="00211911"/>
    <w:rsid w:val="00216B8A"/>
    <w:rsid w:val="002204B6"/>
    <w:rsid w:val="00223951"/>
    <w:rsid w:val="002255EF"/>
    <w:rsid w:val="00226852"/>
    <w:rsid w:val="002271BE"/>
    <w:rsid w:val="00233E2B"/>
    <w:rsid w:val="00233EBF"/>
    <w:rsid w:val="0023458A"/>
    <w:rsid w:val="00236024"/>
    <w:rsid w:val="00241055"/>
    <w:rsid w:val="00244B88"/>
    <w:rsid w:val="00244EF1"/>
    <w:rsid w:val="00245686"/>
    <w:rsid w:val="00247033"/>
    <w:rsid w:val="00251926"/>
    <w:rsid w:val="002547B6"/>
    <w:rsid w:val="00255729"/>
    <w:rsid w:val="00255859"/>
    <w:rsid w:val="002601FB"/>
    <w:rsid w:val="0027096E"/>
    <w:rsid w:val="002734D3"/>
    <w:rsid w:val="00281AD5"/>
    <w:rsid w:val="00283D82"/>
    <w:rsid w:val="0028482D"/>
    <w:rsid w:val="0028613D"/>
    <w:rsid w:val="00290D82"/>
    <w:rsid w:val="00290E38"/>
    <w:rsid w:val="002917FD"/>
    <w:rsid w:val="00291D35"/>
    <w:rsid w:val="00292A9B"/>
    <w:rsid w:val="002962F2"/>
    <w:rsid w:val="002A145E"/>
    <w:rsid w:val="002B086F"/>
    <w:rsid w:val="002B0FE8"/>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24E4"/>
    <w:rsid w:val="00333F80"/>
    <w:rsid w:val="0033574B"/>
    <w:rsid w:val="003360C6"/>
    <w:rsid w:val="003364F3"/>
    <w:rsid w:val="003365D3"/>
    <w:rsid w:val="0033738D"/>
    <w:rsid w:val="00340AF5"/>
    <w:rsid w:val="00341F14"/>
    <w:rsid w:val="0034281E"/>
    <w:rsid w:val="00346983"/>
    <w:rsid w:val="00347906"/>
    <w:rsid w:val="00351FD0"/>
    <w:rsid w:val="00352049"/>
    <w:rsid w:val="00354612"/>
    <w:rsid w:val="00354F12"/>
    <w:rsid w:val="0035538D"/>
    <w:rsid w:val="00355E12"/>
    <w:rsid w:val="00356A4B"/>
    <w:rsid w:val="0035799E"/>
    <w:rsid w:val="003620F1"/>
    <w:rsid w:val="003636D0"/>
    <w:rsid w:val="00363F2C"/>
    <w:rsid w:val="003658EE"/>
    <w:rsid w:val="00366786"/>
    <w:rsid w:val="00367462"/>
    <w:rsid w:val="0037335A"/>
    <w:rsid w:val="003836E2"/>
    <w:rsid w:val="00387D9E"/>
    <w:rsid w:val="0039160A"/>
    <w:rsid w:val="00392277"/>
    <w:rsid w:val="003925C8"/>
    <w:rsid w:val="003A1149"/>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13DE"/>
    <w:rsid w:val="003F594E"/>
    <w:rsid w:val="004006BB"/>
    <w:rsid w:val="00400EA9"/>
    <w:rsid w:val="00401801"/>
    <w:rsid w:val="0040606D"/>
    <w:rsid w:val="004170FB"/>
    <w:rsid w:val="0042268C"/>
    <w:rsid w:val="00426CEF"/>
    <w:rsid w:val="00427763"/>
    <w:rsid w:val="00431E0E"/>
    <w:rsid w:val="00437856"/>
    <w:rsid w:val="00437A70"/>
    <w:rsid w:val="00443EEA"/>
    <w:rsid w:val="0045183E"/>
    <w:rsid w:val="0045473B"/>
    <w:rsid w:val="004552EB"/>
    <w:rsid w:val="00457480"/>
    <w:rsid w:val="004621D1"/>
    <w:rsid w:val="00464732"/>
    <w:rsid w:val="004648A0"/>
    <w:rsid w:val="004654A6"/>
    <w:rsid w:val="00465DD2"/>
    <w:rsid w:val="004700C7"/>
    <w:rsid w:val="00474369"/>
    <w:rsid w:val="004767FD"/>
    <w:rsid w:val="004775E6"/>
    <w:rsid w:val="0048013E"/>
    <w:rsid w:val="004803CD"/>
    <w:rsid w:val="00481240"/>
    <w:rsid w:val="0048169C"/>
    <w:rsid w:val="00481A46"/>
    <w:rsid w:val="00481CFA"/>
    <w:rsid w:val="00484F58"/>
    <w:rsid w:val="0049259D"/>
    <w:rsid w:val="00496FDC"/>
    <w:rsid w:val="00497FB9"/>
    <w:rsid w:val="004A0C4C"/>
    <w:rsid w:val="004C3B21"/>
    <w:rsid w:val="004C45E4"/>
    <w:rsid w:val="004C668D"/>
    <w:rsid w:val="004D2A88"/>
    <w:rsid w:val="004D3525"/>
    <w:rsid w:val="004D738A"/>
    <w:rsid w:val="004E2522"/>
    <w:rsid w:val="004E299F"/>
    <w:rsid w:val="004F0E12"/>
    <w:rsid w:val="004F5FE7"/>
    <w:rsid w:val="004F7388"/>
    <w:rsid w:val="00501F55"/>
    <w:rsid w:val="005072E1"/>
    <w:rsid w:val="00520A23"/>
    <w:rsid w:val="00521E0D"/>
    <w:rsid w:val="00522F00"/>
    <w:rsid w:val="00524067"/>
    <w:rsid w:val="00524BCE"/>
    <w:rsid w:val="00525E78"/>
    <w:rsid w:val="00527687"/>
    <w:rsid w:val="0053142E"/>
    <w:rsid w:val="00531B23"/>
    <w:rsid w:val="00540B80"/>
    <w:rsid w:val="00542589"/>
    <w:rsid w:val="00560C8A"/>
    <w:rsid w:val="0056419B"/>
    <w:rsid w:val="00564B7C"/>
    <w:rsid w:val="0057097D"/>
    <w:rsid w:val="00573A0E"/>
    <w:rsid w:val="00574D38"/>
    <w:rsid w:val="0057768D"/>
    <w:rsid w:val="0058257B"/>
    <w:rsid w:val="005860EB"/>
    <w:rsid w:val="00586E08"/>
    <w:rsid w:val="005907A9"/>
    <w:rsid w:val="00591C87"/>
    <w:rsid w:val="00592F24"/>
    <w:rsid w:val="0059521E"/>
    <w:rsid w:val="005A0598"/>
    <w:rsid w:val="005A346E"/>
    <w:rsid w:val="005A3728"/>
    <w:rsid w:val="005A3EA6"/>
    <w:rsid w:val="005A7733"/>
    <w:rsid w:val="005B2298"/>
    <w:rsid w:val="005C103F"/>
    <w:rsid w:val="005C1197"/>
    <w:rsid w:val="005C54B3"/>
    <w:rsid w:val="005C774F"/>
    <w:rsid w:val="005D7AB2"/>
    <w:rsid w:val="005E4014"/>
    <w:rsid w:val="005F2806"/>
    <w:rsid w:val="005F3AD8"/>
    <w:rsid w:val="005F5665"/>
    <w:rsid w:val="005F66D2"/>
    <w:rsid w:val="005F684C"/>
    <w:rsid w:val="005F6CD0"/>
    <w:rsid w:val="006016C5"/>
    <w:rsid w:val="0060343B"/>
    <w:rsid w:val="00604E88"/>
    <w:rsid w:val="00606DAE"/>
    <w:rsid w:val="006077B4"/>
    <w:rsid w:val="006143C7"/>
    <w:rsid w:val="00615C51"/>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C0E9D"/>
    <w:rsid w:val="006C284A"/>
    <w:rsid w:val="006D2E84"/>
    <w:rsid w:val="006D3264"/>
    <w:rsid w:val="006E1298"/>
    <w:rsid w:val="006E4D91"/>
    <w:rsid w:val="006E5F84"/>
    <w:rsid w:val="006E6C16"/>
    <w:rsid w:val="006F4213"/>
    <w:rsid w:val="006F4982"/>
    <w:rsid w:val="007002F2"/>
    <w:rsid w:val="007009C9"/>
    <w:rsid w:val="00700E02"/>
    <w:rsid w:val="00701D0B"/>
    <w:rsid w:val="0070246D"/>
    <w:rsid w:val="00703AE4"/>
    <w:rsid w:val="00704ADA"/>
    <w:rsid w:val="007053E1"/>
    <w:rsid w:val="00707CE2"/>
    <w:rsid w:val="0071314A"/>
    <w:rsid w:val="00713443"/>
    <w:rsid w:val="007160B9"/>
    <w:rsid w:val="00724B00"/>
    <w:rsid w:val="00727B45"/>
    <w:rsid w:val="007305DB"/>
    <w:rsid w:val="007316D1"/>
    <w:rsid w:val="00734999"/>
    <w:rsid w:val="00740089"/>
    <w:rsid w:val="00741DE2"/>
    <w:rsid w:val="0074377A"/>
    <w:rsid w:val="00744AF7"/>
    <w:rsid w:val="0074525D"/>
    <w:rsid w:val="0074600E"/>
    <w:rsid w:val="00746256"/>
    <w:rsid w:val="007510C8"/>
    <w:rsid w:val="00751101"/>
    <w:rsid w:val="00755D21"/>
    <w:rsid w:val="00760935"/>
    <w:rsid w:val="00760D69"/>
    <w:rsid w:val="00764982"/>
    <w:rsid w:val="00764CAD"/>
    <w:rsid w:val="00765C78"/>
    <w:rsid w:val="00777158"/>
    <w:rsid w:val="00780D40"/>
    <w:rsid w:val="007838C9"/>
    <w:rsid w:val="007839FF"/>
    <w:rsid w:val="00784579"/>
    <w:rsid w:val="00785EC4"/>
    <w:rsid w:val="007900AB"/>
    <w:rsid w:val="007909C9"/>
    <w:rsid w:val="00793FA7"/>
    <w:rsid w:val="007948B5"/>
    <w:rsid w:val="00794946"/>
    <w:rsid w:val="00794D71"/>
    <w:rsid w:val="007A26A5"/>
    <w:rsid w:val="007A27D8"/>
    <w:rsid w:val="007A5682"/>
    <w:rsid w:val="007A6959"/>
    <w:rsid w:val="007B3A6F"/>
    <w:rsid w:val="007B54A2"/>
    <w:rsid w:val="007B59E0"/>
    <w:rsid w:val="007C00A1"/>
    <w:rsid w:val="007C1F0C"/>
    <w:rsid w:val="007C4952"/>
    <w:rsid w:val="007C75B6"/>
    <w:rsid w:val="007E314F"/>
    <w:rsid w:val="007E39E6"/>
    <w:rsid w:val="007E4E7B"/>
    <w:rsid w:val="008018DB"/>
    <w:rsid w:val="0080231C"/>
    <w:rsid w:val="0080293D"/>
    <w:rsid w:val="00805AC9"/>
    <w:rsid w:val="00822DF2"/>
    <w:rsid w:val="00823DF1"/>
    <w:rsid w:val="00824D1F"/>
    <w:rsid w:val="00826E15"/>
    <w:rsid w:val="00827DF4"/>
    <w:rsid w:val="00827FFE"/>
    <w:rsid w:val="00831657"/>
    <w:rsid w:val="008324BC"/>
    <w:rsid w:val="0083359B"/>
    <w:rsid w:val="00834A0B"/>
    <w:rsid w:val="0083640A"/>
    <w:rsid w:val="00844D9C"/>
    <w:rsid w:val="00847AFB"/>
    <w:rsid w:val="0085030A"/>
    <w:rsid w:val="00867DB9"/>
    <w:rsid w:val="00870212"/>
    <w:rsid w:val="00870641"/>
    <w:rsid w:val="0087345B"/>
    <w:rsid w:val="00876446"/>
    <w:rsid w:val="008775F9"/>
    <w:rsid w:val="00880359"/>
    <w:rsid w:val="00882BB3"/>
    <w:rsid w:val="00883C28"/>
    <w:rsid w:val="00884E6B"/>
    <w:rsid w:val="008870BD"/>
    <w:rsid w:val="00891E36"/>
    <w:rsid w:val="008A2114"/>
    <w:rsid w:val="008A6057"/>
    <w:rsid w:val="008B285B"/>
    <w:rsid w:val="008B2F82"/>
    <w:rsid w:val="008B4A46"/>
    <w:rsid w:val="008B6AB2"/>
    <w:rsid w:val="008B6B1E"/>
    <w:rsid w:val="008C0A9B"/>
    <w:rsid w:val="008C1897"/>
    <w:rsid w:val="008C53B0"/>
    <w:rsid w:val="008C6DC2"/>
    <w:rsid w:val="008D12B1"/>
    <w:rsid w:val="008D1458"/>
    <w:rsid w:val="008D430D"/>
    <w:rsid w:val="008D4F14"/>
    <w:rsid w:val="008E122A"/>
    <w:rsid w:val="008E14EE"/>
    <w:rsid w:val="008F2941"/>
    <w:rsid w:val="008F35C3"/>
    <w:rsid w:val="008F421B"/>
    <w:rsid w:val="008F7422"/>
    <w:rsid w:val="009054A6"/>
    <w:rsid w:val="00905695"/>
    <w:rsid w:val="00905F85"/>
    <w:rsid w:val="0090615E"/>
    <w:rsid w:val="00922F60"/>
    <w:rsid w:val="00923341"/>
    <w:rsid w:val="0092386E"/>
    <w:rsid w:val="00924AD8"/>
    <w:rsid w:val="00936FA3"/>
    <w:rsid w:val="00940D86"/>
    <w:rsid w:val="009426B9"/>
    <w:rsid w:val="00943642"/>
    <w:rsid w:val="009470A1"/>
    <w:rsid w:val="00950D25"/>
    <w:rsid w:val="00950F79"/>
    <w:rsid w:val="00957161"/>
    <w:rsid w:val="00964C14"/>
    <w:rsid w:val="0096504D"/>
    <w:rsid w:val="0097475D"/>
    <w:rsid w:val="00975A54"/>
    <w:rsid w:val="00975F57"/>
    <w:rsid w:val="009763B0"/>
    <w:rsid w:val="00976863"/>
    <w:rsid w:val="00976C01"/>
    <w:rsid w:val="00980E78"/>
    <w:rsid w:val="00982D22"/>
    <w:rsid w:val="00984583"/>
    <w:rsid w:val="00985D23"/>
    <w:rsid w:val="00991DCC"/>
    <w:rsid w:val="009947C9"/>
    <w:rsid w:val="009958B5"/>
    <w:rsid w:val="00995FB9"/>
    <w:rsid w:val="009A249D"/>
    <w:rsid w:val="009A24F6"/>
    <w:rsid w:val="009A2ACC"/>
    <w:rsid w:val="009A3A83"/>
    <w:rsid w:val="009A4A94"/>
    <w:rsid w:val="009B0B95"/>
    <w:rsid w:val="009B19B7"/>
    <w:rsid w:val="009B203E"/>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1473"/>
    <w:rsid w:val="00A122EE"/>
    <w:rsid w:val="00A12F82"/>
    <w:rsid w:val="00A13CAD"/>
    <w:rsid w:val="00A14B2B"/>
    <w:rsid w:val="00A213D5"/>
    <w:rsid w:val="00A22949"/>
    <w:rsid w:val="00A23003"/>
    <w:rsid w:val="00A235AC"/>
    <w:rsid w:val="00A24A61"/>
    <w:rsid w:val="00A24B7A"/>
    <w:rsid w:val="00A24C06"/>
    <w:rsid w:val="00A263F0"/>
    <w:rsid w:val="00A2763B"/>
    <w:rsid w:val="00A2795C"/>
    <w:rsid w:val="00A279D1"/>
    <w:rsid w:val="00A31163"/>
    <w:rsid w:val="00A319CF"/>
    <w:rsid w:val="00A3428B"/>
    <w:rsid w:val="00A35C6B"/>
    <w:rsid w:val="00A36AC3"/>
    <w:rsid w:val="00A40178"/>
    <w:rsid w:val="00A47262"/>
    <w:rsid w:val="00A52756"/>
    <w:rsid w:val="00A54362"/>
    <w:rsid w:val="00A56E3B"/>
    <w:rsid w:val="00A60F2B"/>
    <w:rsid w:val="00A6231A"/>
    <w:rsid w:val="00A64DD9"/>
    <w:rsid w:val="00A663CD"/>
    <w:rsid w:val="00A676F5"/>
    <w:rsid w:val="00A70D5F"/>
    <w:rsid w:val="00A761F6"/>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D4AA2"/>
    <w:rsid w:val="00AD5EE2"/>
    <w:rsid w:val="00AE25AE"/>
    <w:rsid w:val="00AE443C"/>
    <w:rsid w:val="00AF055B"/>
    <w:rsid w:val="00AF3452"/>
    <w:rsid w:val="00AF629C"/>
    <w:rsid w:val="00B00DE6"/>
    <w:rsid w:val="00B05236"/>
    <w:rsid w:val="00B10003"/>
    <w:rsid w:val="00B135E9"/>
    <w:rsid w:val="00B14CEF"/>
    <w:rsid w:val="00B2512C"/>
    <w:rsid w:val="00B25D3D"/>
    <w:rsid w:val="00B3170C"/>
    <w:rsid w:val="00B33D79"/>
    <w:rsid w:val="00B351A4"/>
    <w:rsid w:val="00B37811"/>
    <w:rsid w:val="00B405DF"/>
    <w:rsid w:val="00B426D0"/>
    <w:rsid w:val="00B43943"/>
    <w:rsid w:val="00B43C24"/>
    <w:rsid w:val="00B504A5"/>
    <w:rsid w:val="00B5196F"/>
    <w:rsid w:val="00B51CDF"/>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3CB8"/>
    <w:rsid w:val="00B948CB"/>
    <w:rsid w:val="00B978A7"/>
    <w:rsid w:val="00BA0F03"/>
    <w:rsid w:val="00BA2D46"/>
    <w:rsid w:val="00BA3301"/>
    <w:rsid w:val="00BA3399"/>
    <w:rsid w:val="00BA503C"/>
    <w:rsid w:val="00BB0C28"/>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33CCC"/>
    <w:rsid w:val="00C452E7"/>
    <w:rsid w:val="00C52FFE"/>
    <w:rsid w:val="00C53882"/>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78E4"/>
    <w:rsid w:val="00CB2523"/>
    <w:rsid w:val="00CB4AFF"/>
    <w:rsid w:val="00CB4DB4"/>
    <w:rsid w:val="00CC1AC1"/>
    <w:rsid w:val="00CC3ED9"/>
    <w:rsid w:val="00CC49EA"/>
    <w:rsid w:val="00CC4CB8"/>
    <w:rsid w:val="00CC5B49"/>
    <w:rsid w:val="00CC6218"/>
    <w:rsid w:val="00CD31A4"/>
    <w:rsid w:val="00CD5C2F"/>
    <w:rsid w:val="00CE0D52"/>
    <w:rsid w:val="00CE14A3"/>
    <w:rsid w:val="00CE1DD1"/>
    <w:rsid w:val="00CE532A"/>
    <w:rsid w:val="00CE6F14"/>
    <w:rsid w:val="00CF23A5"/>
    <w:rsid w:val="00CF27D0"/>
    <w:rsid w:val="00CF644F"/>
    <w:rsid w:val="00D02080"/>
    <w:rsid w:val="00D025CE"/>
    <w:rsid w:val="00D15F79"/>
    <w:rsid w:val="00D173B7"/>
    <w:rsid w:val="00D175D6"/>
    <w:rsid w:val="00D17695"/>
    <w:rsid w:val="00D2016A"/>
    <w:rsid w:val="00D2303B"/>
    <w:rsid w:val="00D273AB"/>
    <w:rsid w:val="00D3437E"/>
    <w:rsid w:val="00D353BF"/>
    <w:rsid w:val="00D367DD"/>
    <w:rsid w:val="00D36F17"/>
    <w:rsid w:val="00D43F11"/>
    <w:rsid w:val="00D45BDE"/>
    <w:rsid w:val="00D4789A"/>
    <w:rsid w:val="00D502C5"/>
    <w:rsid w:val="00D53ADA"/>
    <w:rsid w:val="00D53C97"/>
    <w:rsid w:val="00D54F9C"/>
    <w:rsid w:val="00D563AD"/>
    <w:rsid w:val="00D60826"/>
    <w:rsid w:val="00D61BE6"/>
    <w:rsid w:val="00D67089"/>
    <w:rsid w:val="00D70769"/>
    <w:rsid w:val="00D773EB"/>
    <w:rsid w:val="00D77617"/>
    <w:rsid w:val="00D77DE7"/>
    <w:rsid w:val="00D8099D"/>
    <w:rsid w:val="00D81AF8"/>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D4F28"/>
    <w:rsid w:val="00DE0E28"/>
    <w:rsid w:val="00DE28D3"/>
    <w:rsid w:val="00DE439C"/>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4FC3"/>
    <w:rsid w:val="00E256B5"/>
    <w:rsid w:val="00E27D5A"/>
    <w:rsid w:val="00E353BC"/>
    <w:rsid w:val="00E4065F"/>
    <w:rsid w:val="00E42B0E"/>
    <w:rsid w:val="00E443E8"/>
    <w:rsid w:val="00E44A08"/>
    <w:rsid w:val="00E510CD"/>
    <w:rsid w:val="00E53D9F"/>
    <w:rsid w:val="00E56454"/>
    <w:rsid w:val="00E577BC"/>
    <w:rsid w:val="00E57B96"/>
    <w:rsid w:val="00E608B9"/>
    <w:rsid w:val="00E64EE8"/>
    <w:rsid w:val="00E67BEE"/>
    <w:rsid w:val="00E7651A"/>
    <w:rsid w:val="00E77416"/>
    <w:rsid w:val="00E8281E"/>
    <w:rsid w:val="00E876FE"/>
    <w:rsid w:val="00E94918"/>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4AB"/>
    <w:rsid w:val="00F16659"/>
    <w:rsid w:val="00F203CD"/>
    <w:rsid w:val="00F22C81"/>
    <w:rsid w:val="00F26B88"/>
    <w:rsid w:val="00F26D2F"/>
    <w:rsid w:val="00F27CC3"/>
    <w:rsid w:val="00F35AC0"/>
    <w:rsid w:val="00F36A2D"/>
    <w:rsid w:val="00F36CD8"/>
    <w:rsid w:val="00F36E00"/>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745E9"/>
    <w:rsid w:val="00F74B29"/>
    <w:rsid w:val="00F801DF"/>
    <w:rsid w:val="00F8041A"/>
    <w:rsid w:val="00F818D3"/>
    <w:rsid w:val="00F857E2"/>
    <w:rsid w:val="00F90688"/>
    <w:rsid w:val="00F952DC"/>
    <w:rsid w:val="00F95416"/>
    <w:rsid w:val="00F96BDC"/>
    <w:rsid w:val="00FA1319"/>
    <w:rsid w:val="00FA7872"/>
    <w:rsid w:val="00FB046D"/>
    <w:rsid w:val="00FC660C"/>
    <w:rsid w:val="00FD2F2C"/>
    <w:rsid w:val="00FD3BF6"/>
    <w:rsid w:val="00FD3DC0"/>
    <w:rsid w:val="00FD557E"/>
    <w:rsid w:val="00FD5D16"/>
    <w:rsid w:val="00FD7FDE"/>
    <w:rsid w:val="00FE00F7"/>
    <w:rsid w:val="00FE3335"/>
    <w:rsid w:val="00FE559F"/>
    <w:rsid w:val="00FE6267"/>
    <w:rsid w:val="00FE75B8"/>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AD173AD1-E79F-4A79-A7FB-E4AE31F2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3197</TotalTime>
  <Pages>22</Pages>
  <Words>37994</Words>
  <Characters>216568</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254054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Tolulope Olugbenga</cp:lastModifiedBy>
  <cp:revision>18</cp:revision>
  <cp:lastPrinted>2013-05-03T14:51:00Z</cp:lastPrinted>
  <dcterms:created xsi:type="dcterms:W3CDTF">2021-06-07T10:18:00Z</dcterms:created>
  <dcterms:modified xsi:type="dcterms:W3CDTF">2021-06-25T17:40:00Z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