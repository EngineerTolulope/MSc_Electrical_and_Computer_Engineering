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4A66E4B5"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bookmarkStart w:id="0" w:name="_Hlk78556731"/>
      <w:r>
        <w:t>Deep Learning Techniques</w:t>
      </w:r>
      <w:r w:rsidR="008F35C3">
        <w:t xml:space="preserve"> </w:t>
      </w:r>
      <w:r w:rsidR="009054A6">
        <w:t>in</w:t>
      </w:r>
      <w:r w:rsidR="008F35C3">
        <w:t xml:space="preserve"> Load Forecasting</w:t>
      </w:r>
    </w:p>
    <w:bookmarkEnd w:id="0"/>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6CB887F1" w:rsidR="00B135E9" w:rsidRDefault="00B135E9" w:rsidP="00B135E9">
            <w:pPr>
              <w:pStyle w:val="authorship"/>
            </w:pPr>
            <w:r>
              <w:t>Version &lt;</w:t>
            </w:r>
            <w:r w:rsidR="0097075B">
              <w:t>4.</w:t>
            </w:r>
            <w:r w:rsidR="006E252A">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1" w:name="createDate"/>
            <w:r w:rsidR="007948B5" w:rsidRPr="00037614">
              <w:instrText xml:space="preserve"> FORMTEXT </w:instrText>
            </w:r>
            <w:r w:rsidR="007948B5">
              <w:fldChar w:fldCharType="separate"/>
            </w:r>
            <w:r w:rsidR="009F25A7">
              <w:rPr>
                <w:noProof/>
              </w:rPr>
              <w:t>2020 Dec-14</w:t>
            </w:r>
            <w:r w:rsidR="007948B5">
              <w:fldChar w:fldCharType="end"/>
            </w:r>
            <w:bookmarkEnd w:id="1"/>
          </w:p>
          <w:p w14:paraId="1EA0D569" w14:textId="14CF3DB5" w:rsidR="00B135E9" w:rsidRPr="005C103F" w:rsidRDefault="00B135E9" w:rsidP="00156D66">
            <w:pPr>
              <w:pStyle w:val="authorship"/>
            </w:pPr>
            <w:r>
              <w:t xml:space="preserve">Updated:  </w:t>
            </w:r>
            <w:r w:rsidR="006A6998">
              <w:fldChar w:fldCharType="begin">
                <w:ffData>
                  <w:name w:val="updateDate"/>
                  <w:enabled/>
                  <w:calcOnExit w:val="0"/>
                  <w:textInput>
                    <w:default w:val="2021-Aug-02"/>
                  </w:textInput>
                </w:ffData>
              </w:fldChar>
            </w:r>
            <w:bookmarkStart w:id="2" w:name="updateDate"/>
            <w:r w:rsidR="006A6998" w:rsidRPr="006A6998">
              <w:instrText xml:space="preserve"> FORMTEXT </w:instrText>
            </w:r>
            <w:r w:rsidR="006A6998">
              <w:fldChar w:fldCharType="separate"/>
            </w:r>
            <w:r w:rsidR="006A6998">
              <w:rPr>
                <w:noProof/>
              </w:rPr>
              <w:t>2021-Aug-02</w:t>
            </w:r>
            <w:r w:rsidR="006A6998">
              <w:fldChar w:fldCharType="end"/>
            </w:r>
            <w:bookmarkEnd w:id="2"/>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77777777" w:rsidR="00F745E9" w:rsidRDefault="00F745E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0F7E3C8F"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EF5B286" w14:textId="29872C9D" w:rsidR="00400EA9" w:rsidRDefault="0049291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00400EA9" w:rsidRPr="00723B8D">
              <w:rPr>
                <w:rStyle w:val="Hyperlink"/>
                <w:noProof/>
              </w:rPr>
              <w:t>2</w:t>
            </w:r>
            <w:r w:rsidR="00400EA9">
              <w:rPr>
                <w:rFonts w:asciiTheme="minorHAnsi" w:eastAsiaTheme="minorEastAsia" w:hAnsiTheme="minorHAnsi" w:cstheme="minorBidi"/>
                <w:b w:val="0"/>
                <w:noProof/>
                <w:sz w:val="22"/>
                <w:lang w:val="en-US" w:eastAsia="en-US"/>
              </w:rPr>
              <w:tab/>
            </w:r>
            <w:r w:rsidR="00400EA9" w:rsidRPr="00723B8D">
              <w:rPr>
                <w:rStyle w:val="Hyperlink"/>
                <w:noProof/>
              </w:rPr>
              <w:t>Investigation</w:t>
            </w:r>
            <w:r w:rsidR="00400EA9">
              <w:rPr>
                <w:noProof/>
                <w:webHidden/>
              </w:rPr>
              <w:tab/>
            </w:r>
            <w:r w:rsidR="00400EA9">
              <w:rPr>
                <w:noProof/>
                <w:webHidden/>
              </w:rPr>
              <w:fldChar w:fldCharType="begin"/>
            </w:r>
            <w:r w:rsidR="00400EA9">
              <w:rPr>
                <w:noProof/>
                <w:webHidden/>
              </w:rPr>
              <w:instrText xml:space="preserve"> PAGEREF _Toc73969379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2CE886A" w14:textId="1654654B" w:rsidR="00400EA9" w:rsidRDefault="00492918">
          <w:pPr>
            <w:pStyle w:val="TOC2"/>
            <w:rPr>
              <w:rFonts w:asciiTheme="minorHAnsi" w:eastAsiaTheme="minorEastAsia" w:hAnsiTheme="minorHAnsi" w:cstheme="minorBidi"/>
              <w:sz w:val="22"/>
              <w:lang w:val="en-US" w:eastAsia="en-US"/>
            </w:rPr>
          </w:pPr>
          <w:hyperlink w:anchor="_Toc73969380" w:history="1">
            <w:r w:rsidR="00400EA9" w:rsidRPr="00723B8D">
              <w:rPr>
                <w:rStyle w:val="Hyperlink"/>
              </w:rPr>
              <w:t>2.1</w:t>
            </w:r>
            <w:r w:rsidR="00400EA9">
              <w:rPr>
                <w:rFonts w:asciiTheme="minorHAnsi" w:eastAsiaTheme="minorEastAsia" w:hAnsiTheme="minorHAnsi" w:cstheme="minorBidi"/>
                <w:sz w:val="22"/>
                <w:lang w:val="en-US" w:eastAsia="en-US"/>
              </w:rPr>
              <w:tab/>
            </w:r>
            <w:r w:rsidR="00400EA9" w:rsidRPr="00723B8D">
              <w:rPr>
                <w:rStyle w:val="Hyperlink"/>
              </w:rPr>
              <w:t>The Benchmark Algorithms</w:t>
            </w:r>
            <w:r w:rsidR="00400EA9">
              <w:rPr>
                <w:webHidden/>
              </w:rPr>
              <w:tab/>
            </w:r>
            <w:r w:rsidR="00400EA9">
              <w:rPr>
                <w:webHidden/>
              </w:rPr>
              <w:fldChar w:fldCharType="begin"/>
            </w:r>
            <w:r w:rsidR="00400EA9">
              <w:rPr>
                <w:webHidden/>
              </w:rPr>
              <w:instrText xml:space="preserve"> PAGEREF _Toc73969380 \h </w:instrText>
            </w:r>
            <w:r w:rsidR="00400EA9">
              <w:rPr>
                <w:webHidden/>
              </w:rPr>
            </w:r>
            <w:r w:rsidR="00400EA9">
              <w:rPr>
                <w:webHidden/>
              </w:rPr>
              <w:fldChar w:fldCharType="separate"/>
            </w:r>
            <w:r w:rsidR="006A6998">
              <w:rPr>
                <w:webHidden/>
              </w:rPr>
              <w:t>2</w:t>
            </w:r>
            <w:r w:rsidR="00400EA9">
              <w:rPr>
                <w:webHidden/>
              </w:rPr>
              <w:fldChar w:fldCharType="end"/>
            </w:r>
          </w:hyperlink>
        </w:p>
        <w:p w14:paraId="4853F3CB" w14:textId="34FB291A" w:rsidR="00400EA9" w:rsidRDefault="00492918">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00400EA9" w:rsidRPr="00723B8D">
              <w:rPr>
                <w:rStyle w:val="Hyperlink"/>
                <w:noProof/>
              </w:rPr>
              <w:t>2.1-a</w:t>
            </w:r>
            <w:r w:rsidR="00400EA9">
              <w:rPr>
                <w:rFonts w:asciiTheme="minorHAnsi" w:eastAsiaTheme="minorEastAsia" w:hAnsiTheme="minorHAnsi" w:cstheme="minorBidi"/>
                <w:noProof/>
                <w:sz w:val="22"/>
                <w:lang w:val="en-US" w:eastAsia="en-US"/>
              </w:rPr>
              <w:tab/>
            </w:r>
            <w:r w:rsidR="00400EA9" w:rsidRPr="00723B8D">
              <w:rPr>
                <w:rStyle w:val="Hyperlink"/>
                <w:noProof/>
              </w:rPr>
              <w:t>Seasonal Naïve Forecaster</w:t>
            </w:r>
            <w:r w:rsidR="00400EA9">
              <w:rPr>
                <w:noProof/>
                <w:webHidden/>
              </w:rPr>
              <w:tab/>
            </w:r>
            <w:r w:rsidR="00400EA9">
              <w:rPr>
                <w:noProof/>
                <w:webHidden/>
              </w:rPr>
              <w:fldChar w:fldCharType="begin"/>
            </w:r>
            <w:r w:rsidR="00400EA9">
              <w:rPr>
                <w:noProof/>
                <w:webHidden/>
              </w:rPr>
              <w:instrText xml:space="preserve"> PAGEREF _Toc73969381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57BC8FCF" w14:textId="06AC7C7A" w:rsidR="00400EA9" w:rsidRDefault="00492918">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00400EA9" w:rsidRPr="00723B8D">
              <w:rPr>
                <w:rStyle w:val="Hyperlink"/>
                <w:noProof/>
              </w:rPr>
              <w:t>2.1-b</w:t>
            </w:r>
            <w:r w:rsidR="00400EA9">
              <w:rPr>
                <w:rFonts w:asciiTheme="minorHAnsi" w:eastAsiaTheme="minorEastAsia" w:hAnsiTheme="minorHAnsi" w:cstheme="minorBidi"/>
                <w:noProof/>
                <w:sz w:val="22"/>
                <w:lang w:val="en-US" w:eastAsia="en-US"/>
              </w:rPr>
              <w:tab/>
            </w:r>
            <w:r w:rsidR="00400EA9" w:rsidRPr="00723B8D">
              <w:rPr>
                <w:rStyle w:val="Hyperlink"/>
                <w:noProof/>
              </w:rPr>
              <w:t>Multiple Linear Regression Forecaster</w:t>
            </w:r>
            <w:r w:rsidR="00400EA9">
              <w:rPr>
                <w:noProof/>
                <w:webHidden/>
              </w:rPr>
              <w:tab/>
            </w:r>
            <w:r w:rsidR="00400EA9">
              <w:rPr>
                <w:noProof/>
                <w:webHidden/>
              </w:rPr>
              <w:fldChar w:fldCharType="begin"/>
            </w:r>
            <w:r w:rsidR="00400EA9">
              <w:rPr>
                <w:noProof/>
                <w:webHidden/>
              </w:rPr>
              <w:instrText xml:space="preserve"> PAGEREF _Toc73969382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77E5D99A" w14:textId="266BBD02" w:rsidR="00400EA9" w:rsidRDefault="00492918">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00400EA9" w:rsidRPr="00723B8D">
              <w:rPr>
                <w:rStyle w:val="Hyperlink"/>
                <w:noProof/>
              </w:rPr>
              <w:t>2.1-c</w:t>
            </w:r>
            <w:r w:rsidR="00400EA9">
              <w:rPr>
                <w:rFonts w:asciiTheme="minorHAnsi" w:eastAsiaTheme="minorEastAsia" w:hAnsiTheme="minorHAnsi" w:cstheme="minorBidi"/>
                <w:noProof/>
                <w:sz w:val="22"/>
                <w:lang w:val="en-US" w:eastAsia="en-US"/>
              </w:rPr>
              <w:tab/>
            </w:r>
            <w:r w:rsidR="00400EA9" w:rsidRPr="00723B8D">
              <w:rPr>
                <w:rStyle w:val="Hyperlink"/>
                <w:noProof/>
              </w:rPr>
              <w:t>Auto-Regressive Integrated Moving Average with Exogenous Variables</w:t>
            </w:r>
            <w:r w:rsidR="00400EA9">
              <w:rPr>
                <w:noProof/>
                <w:webHidden/>
              </w:rPr>
              <w:tab/>
            </w:r>
            <w:r w:rsidR="00400EA9">
              <w:rPr>
                <w:noProof/>
                <w:webHidden/>
              </w:rPr>
              <w:fldChar w:fldCharType="begin"/>
            </w:r>
            <w:r w:rsidR="00400EA9">
              <w:rPr>
                <w:noProof/>
                <w:webHidden/>
              </w:rPr>
              <w:instrText xml:space="preserve"> PAGEREF _Toc73969383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47D9EE3E" w14:textId="198E4C48" w:rsidR="00400EA9" w:rsidRDefault="00492918">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00400EA9" w:rsidRPr="00723B8D">
              <w:rPr>
                <w:rStyle w:val="Hyperlink"/>
                <w:noProof/>
              </w:rPr>
              <w:t>2.1-d</w:t>
            </w:r>
            <w:r w:rsidR="00400EA9">
              <w:rPr>
                <w:rFonts w:asciiTheme="minorHAnsi" w:eastAsiaTheme="minorEastAsia" w:hAnsiTheme="minorHAnsi" w:cstheme="minorBidi"/>
                <w:noProof/>
                <w:sz w:val="22"/>
                <w:lang w:val="en-US" w:eastAsia="en-US"/>
              </w:rPr>
              <w:tab/>
            </w:r>
            <w:r w:rsidR="00400EA9" w:rsidRPr="00723B8D">
              <w:rPr>
                <w:rStyle w:val="Hyperlink"/>
                <w:noProof/>
              </w:rPr>
              <w:t>Artificial Neural Network Short Term Load Forecaster – Generation Three</w:t>
            </w:r>
            <w:r w:rsidR="00400EA9">
              <w:rPr>
                <w:noProof/>
                <w:webHidden/>
              </w:rPr>
              <w:tab/>
            </w:r>
            <w:r w:rsidR="00400EA9">
              <w:rPr>
                <w:noProof/>
                <w:webHidden/>
              </w:rPr>
              <w:fldChar w:fldCharType="begin"/>
            </w:r>
            <w:r w:rsidR="00400EA9">
              <w:rPr>
                <w:noProof/>
                <w:webHidden/>
              </w:rPr>
              <w:instrText xml:space="preserve"> PAGEREF _Toc73969384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E959FC3" w14:textId="46443D28" w:rsidR="00400EA9" w:rsidRDefault="00492918">
          <w:pPr>
            <w:pStyle w:val="TOC2"/>
            <w:rPr>
              <w:rFonts w:asciiTheme="minorHAnsi" w:eastAsiaTheme="minorEastAsia" w:hAnsiTheme="minorHAnsi" w:cstheme="minorBidi"/>
              <w:sz w:val="22"/>
              <w:lang w:val="en-US" w:eastAsia="en-US"/>
            </w:rPr>
          </w:pPr>
          <w:hyperlink w:anchor="_Toc73969385" w:history="1">
            <w:r w:rsidR="00400EA9" w:rsidRPr="00723B8D">
              <w:rPr>
                <w:rStyle w:val="Hyperlink"/>
              </w:rPr>
              <w:t>2.2</w:t>
            </w:r>
            <w:r w:rsidR="00400EA9">
              <w:rPr>
                <w:rFonts w:asciiTheme="minorHAnsi" w:eastAsiaTheme="minorEastAsia" w:hAnsiTheme="minorHAnsi" w:cstheme="minorBidi"/>
                <w:sz w:val="22"/>
                <w:lang w:val="en-US" w:eastAsia="en-US"/>
              </w:rPr>
              <w:tab/>
            </w:r>
            <w:r w:rsidR="00400EA9" w:rsidRPr="00723B8D">
              <w:rPr>
                <w:rStyle w:val="Hyperlink"/>
              </w:rPr>
              <w:t>Deep Learning Algorithms</w:t>
            </w:r>
            <w:r w:rsidR="00400EA9">
              <w:rPr>
                <w:webHidden/>
              </w:rPr>
              <w:tab/>
            </w:r>
            <w:r w:rsidR="00400EA9">
              <w:rPr>
                <w:webHidden/>
              </w:rPr>
              <w:fldChar w:fldCharType="begin"/>
            </w:r>
            <w:r w:rsidR="00400EA9">
              <w:rPr>
                <w:webHidden/>
              </w:rPr>
              <w:instrText xml:space="preserve"> PAGEREF _Toc73969385 \h </w:instrText>
            </w:r>
            <w:r w:rsidR="00400EA9">
              <w:rPr>
                <w:webHidden/>
              </w:rPr>
            </w:r>
            <w:r w:rsidR="00400EA9">
              <w:rPr>
                <w:webHidden/>
              </w:rPr>
              <w:fldChar w:fldCharType="separate"/>
            </w:r>
            <w:r w:rsidR="006A6998">
              <w:rPr>
                <w:webHidden/>
              </w:rPr>
              <w:t>2</w:t>
            </w:r>
            <w:r w:rsidR="00400EA9">
              <w:rPr>
                <w:webHidden/>
              </w:rPr>
              <w:fldChar w:fldCharType="end"/>
            </w:r>
          </w:hyperlink>
        </w:p>
        <w:p w14:paraId="1D1EAA26" w14:textId="4B8C8E9A" w:rsidR="00400EA9" w:rsidRDefault="00492918">
          <w:pPr>
            <w:pStyle w:val="TOC2"/>
            <w:rPr>
              <w:rFonts w:asciiTheme="minorHAnsi" w:eastAsiaTheme="minorEastAsia" w:hAnsiTheme="minorHAnsi" w:cstheme="minorBidi"/>
              <w:sz w:val="22"/>
              <w:lang w:val="en-US" w:eastAsia="en-US"/>
            </w:rPr>
          </w:pPr>
          <w:hyperlink w:anchor="_Toc73969386" w:history="1">
            <w:r w:rsidR="00400EA9" w:rsidRPr="00723B8D">
              <w:rPr>
                <w:rStyle w:val="Hyperlink"/>
              </w:rPr>
              <w:t>2.3</w:t>
            </w:r>
            <w:r w:rsidR="00400EA9">
              <w:rPr>
                <w:rFonts w:asciiTheme="minorHAnsi" w:eastAsiaTheme="minorEastAsia" w:hAnsiTheme="minorHAnsi" w:cstheme="minorBidi"/>
                <w:sz w:val="22"/>
                <w:lang w:val="en-US" w:eastAsia="en-US"/>
              </w:rPr>
              <w:tab/>
            </w:r>
            <w:r w:rsidR="00400EA9" w:rsidRPr="00723B8D">
              <w:rPr>
                <w:rStyle w:val="Hyperlink"/>
              </w:rPr>
              <w:t>Metrics for Evaluation</w:t>
            </w:r>
            <w:r w:rsidR="00400EA9">
              <w:rPr>
                <w:webHidden/>
              </w:rPr>
              <w:tab/>
            </w:r>
            <w:r w:rsidR="00400EA9">
              <w:rPr>
                <w:webHidden/>
              </w:rPr>
              <w:fldChar w:fldCharType="begin"/>
            </w:r>
            <w:r w:rsidR="00400EA9">
              <w:rPr>
                <w:webHidden/>
              </w:rPr>
              <w:instrText xml:space="preserve"> PAGEREF _Toc73969386 \h </w:instrText>
            </w:r>
            <w:r w:rsidR="00400EA9">
              <w:rPr>
                <w:webHidden/>
              </w:rPr>
            </w:r>
            <w:r w:rsidR="00400EA9">
              <w:rPr>
                <w:webHidden/>
              </w:rPr>
              <w:fldChar w:fldCharType="separate"/>
            </w:r>
            <w:r w:rsidR="006A6998">
              <w:rPr>
                <w:webHidden/>
              </w:rPr>
              <w:t>2</w:t>
            </w:r>
            <w:r w:rsidR="00400EA9">
              <w:rPr>
                <w:webHidden/>
              </w:rPr>
              <w:fldChar w:fldCharType="end"/>
            </w:r>
          </w:hyperlink>
        </w:p>
        <w:p w14:paraId="3C723106" w14:textId="54F6636C" w:rsidR="00400EA9" w:rsidRDefault="0049291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00400EA9" w:rsidRPr="00723B8D">
              <w:rPr>
                <w:rStyle w:val="Hyperlink"/>
                <w:noProof/>
              </w:rPr>
              <w:t>3</w:t>
            </w:r>
            <w:r w:rsidR="00400EA9">
              <w:rPr>
                <w:rFonts w:asciiTheme="minorHAnsi" w:eastAsiaTheme="minorEastAsia" w:hAnsiTheme="minorHAnsi" w:cstheme="minorBidi"/>
                <w:b w:val="0"/>
                <w:noProof/>
                <w:sz w:val="22"/>
                <w:lang w:val="en-US" w:eastAsia="en-US"/>
              </w:rPr>
              <w:tab/>
            </w:r>
            <w:r w:rsidR="00400EA9" w:rsidRPr="00723B8D">
              <w:rPr>
                <w:rStyle w:val="Hyperlink"/>
                <w:noProof/>
              </w:rPr>
              <w:t>Contributions</w:t>
            </w:r>
            <w:r w:rsidR="00400EA9">
              <w:rPr>
                <w:noProof/>
                <w:webHidden/>
              </w:rPr>
              <w:tab/>
            </w:r>
            <w:r w:rsidR="00400EA9">
              <w:rPr>
                <w:noProof/>
                <w:webHidden/>
              </w:rPr>
              <w:fldChar w:fldCharType="begin"/>
            </w:r>
            <w:r w:rsidR="00400EA9">
              <w:rPr>
                <w:noProof/>
                <w:webHidden/>
              </w:rPr>
              <w:instrText xml:space="preserve"> PAGEREF _Toc73969387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3CF7605" w14:textId="40092D38" w:rsidR="00400EA9" w:rsidRDefault="0049291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00400EA9" w:rsidRPr="00723B8D">
              <w:rPr>
                <w:rStyle w:val="Hyperlink"/>
                <w:noProof/>
              </w:rPr>
              <w:t>4</w:t>
            </w:r>
            <w:r w:rsidR="00400EA9">
              <w:rPr>
                <w:rFonts w:asciiTheme="minorHAnsi" w:eastAsiaTheme="minorEastAsia" w:hAnsiTheme="minorHAnsi" w:cstheme="minorBidi"/>
                <w:b w:val="0"/>
                <w:noProof/>
                <w:sz w:val="22"/>
                <w:lang w:val="en-US" w:eastAsia="en-US"/>
              </w:rPr>
              <w:tab/>
            </w:r>
            <w:r w:rsidR="00400EA9" w:rsidRPr="00723B8D">
              <w:rPr>
                <w:rStyle w:val="Hyperlink"/>
                <w:noProof/>
              </w:rPr>
              <w:t>References</w:t>
            </w:r>
            <w:r w:rsidR="00400EA9">
              <w:rPr>
                <w:noProof/>
                <w:webHidden/>
              </w:rPr>
              <w:tab/>
            </w:r>
            <w:r w:rsidR="00400EA9">
              <w:rPr>
                <w:noProof/>
                <w:webHidden/>
              </w:rPr>
              <w:fldChar w:fldCharType="begin"/>
            </w:r>
            <w:r w:rsidR="00400EA9">
              <w:rPr>
                <w:noProof/>
                <w:webHidden/>
              </w:rPr>
              <w:instrText xml:space="preserve"> PAGEREF _Toc73969388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3" w:name="_Toc69470476"/>
    </w:p>
    <w:p w14:paraId="55DBFE8C" w14:textId="66DB7168" w:rsidR="00D4789A" w:rsidRDefault="003C39F4" w:rsidP="00AA0E78">
      <w:pPr>
        <w:pStyle w:val="ContentsHeading"/>
        <w:rPr>
          <w:rStyle w:val="Strong"/>
        </w:rPr>
      </w:pPr>
      <w:r>
        <w:t>Table of Figures</w:t>
      </w:r>
      <w:bookmarkEnd w:id="3"/>
    </w:p>
    <w:p w14:paraId="05182C2B" w14:textId="6A016182"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6A6998">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6560344F" w:rsidR="00401801" w:rsidRDefault="00354E72" w:rsidP="00975A54">
      <w:pPr>
        <w:pStyle w:val="Title"/>
        <w:pBdr>
          <w:top w:val="single" w:sz="8" w:space="1" w:color="C00000"/>
          <w:bottom w:val="single" w:sz="8" w:space="1" w:color="C00000"/>
        </w:pBdr>
      </w:pPr>
      <w:r w:rsidRPr="00354E72">
        <w:lastRenderedPageBreak/>
        <w:t>Deep Learning Techniques in Load Forecasting</w:t>
      </w:r>
    </w:p>
    <w:p w14:paraId="2A67BBBC" w14:textId="08C9FEBE"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6A6998">
        <w:rPr>
          <w:noProof/>
        </w:rPr>
        <w:t>2021-Aug-02</w:t>
      </w:r>
      <w:r w:rsidR="002D616C">
        <w:fldChar w:fldCharType="end"/>
      </w:r>
      <w:r w:rsidRPr="00C11C21">
        <w:t xml:space="preserve"> by </w:t>
      </w:r>
      <w:bookmarkStart w:id="4" w:name="_Toc69470477"/>
      <w:r w:rsidR="008A070E">
        <w:t>Tolulope Olugbenga</w:t>
      </w:r>
    </w:p>
    <w:p w14:paraId="5E353781" w14:textId="661B04B4" w:rsidR="004648A0" w:rsidRDefault="004648A0" w:rsidP="004648A0">
      <w:pPr>
        <w:pStyle w:val="Heading1"/>
      </w:pPr>
      <w:bookmarkStart w:id="5" w:name="_Toc69470941"/>
      <w:bookmarkStart w:id="6" w:name="_Toc73969378"/>
      <w:bookmarkEnd w:id="4"/>
      <w:r>
        <w:t>Load Forecasting Overview</w:t>
      </w:r>
      <w:bookmarkEnd w:id="5"/>
      <w:bookmarkEnd w:id="6"/>
    </w:p>
    <w:p w14:paraId="35905D09" w14:textId="629A0C8E" w:rsidR="0093578A" w:rsidRDefault="0093578A" w:rsidP="0093578A">
      <w:pPr>
        <w:pStyle w:val="BodyText"/>
        <w:ind w:firstLine="288"/>
      </w:pPr>
      <w:r w:rsidRPr="0093578A">
        <w:t>Load forecasting has been used to plan and operate electric grids for over a century.</w:t>
      </w:r>
      <w:del w:id="7" w:author="Dawn MacIsaac" w:date="2021-08-10T09:39:00Z">
        <w:r w:rsidRPr="0093578A" w:rsidDel="00CF3F69">
          <w:delText xml:space="preserve"> To ensure a steady supply of electricity, reserve power must be stored</w:delText>
        </w:r>
      </w:del>
      <w:del w:id="8" w:author="Dawn MacIsaac" w:date="2021-08-10T09:44:00Z">
        <w:r w:rsidRPr="0093578A" w:rsidDel="00ED5DD7">
          <w:delText xml:space="preserve">. </w:delText>
        </w:r>
      </w:del>
      <w:ins w:id="9" w:author="Dawn MacIsaac" w:date="2021-08-10T09:44:00Z">
        <w:r w:rsidR="00ED5DD7">
          <w:t xml:space="preserve"> </w:t>
        </w:r>
      </w:ins>
      <w:r w:rsidRPr="0093578A">
        <w:t xml:space="preserve">Load aggregators, power marketers, independent system operators, regulatory commissions, industrial/commercial companies, banks, trading firms, and insurance companies also benefit from load forecasting </w:t>
      </w:r>
      <w:ins w:id="10" w:author="Dawn MacIsaac" w:date="2021-08-10T09:40:00Z">
        <w:r w:rsidR="00CF3F69">
          <w:t xml:space="preserve">for revenue </w:t>
        </w:r>
        <w:proofErr w:type="spellStart"/>
        <w:r w:rsidR="00CF3F69">
          <w:t>prejection</w:t>
        </w:r>
        <w:proofErr w:type="spellEnd"/>
        <w:r w:rsidR="00CF3F69">
          <w:t>, energy trading</w:t>
        </w:r>
      </w:ins>
      <w:ins w:id="11" w:author="Dawn MacIsaac" w:date="2021-08-10T09:44:00Z">
        <w:r w:rsidR="00ED5DD7">
          <w:t>, rate design</w:t>
        </w:r>
      </w:ins>
      <w:ins w:id="12" w:author="Dawn MacIsaac" w:date="2021-08-10T09:40:00Z">
        <w:r w:rsidR="00CF3F69">
          <w:t xml:space="preserve"> and other </w:t>
        </w:r>
        <w:proofErr w:type="spellStart"/>
        <w:r w:rsidR="00CF3F69">
          <w:t>activies</w:t>
        </w:r>
        <w:proofErr w:type="spellEnd"/>
        <w:r w:rsidR="00CF3F69">
          <w:t xml:space="preserve"> </w:t>
        </w:r>
      </w:ins>
      <w:r w:rsidR="0092042F">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mendeley":{"formattedCitation":"[1]–[5]","plainTextFormattedCitation":"[1]–[5]","previouslyFormattedCitation":"[1]–[5]"},"properties":{"noteIndex":0},"schema":"https://github.com/citation-style-language/schema/raw/master/csl-citation.json"}</w:instrText>
      </w:r>
      <w:r w:rsidR="0092042F">
        <w:fldChar w:fldCharType="separate"/>
      </w:r>
      <w:r w:rsidR="0092042F" w:rsidRPr="0092042F">
        <w:rPr>
          <w:noProof/>
        </w:rPr>
        <w:t>[1]–[5]</w:t>
      </w:r>
      <w:r w:rsidR="0092042F">
        <w:fldChar w:fldCharType="end"/>
      </w:r>
      <w:r w:rsidRPr="0093578A">
        <w:t xml:space="preserve">.   </w:t>
      </w:r>
      <w:moveFromRangeStart w:id="13" w:author="Dawn MacIsaac" w:date="2021-08-10T09:46:00Z" w:name="move79481227"/>
      <w:moveFrom w:id="14" w:author="Dawn MacIsaac" w:date="2021-08-10T09:46:00Z">
        <w:r w:rsidRPr="0093578A" w:rsidDel="0096477A">
          <w:t>Creating a forecasting model for a specific power network is not trivial </w:t>
        </w:r>
        <w:r w:rsidR="00383A04" w:rsidDel="0096477A">
          <w:fldChar w:fldCharType="begin" w:fldLock="1"/>
        </w:r>
        <w:r w:rsidR="00C21E31" w:rsidDel="0096477A">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[6]"},"properties":{"noteIndex":0},"schema":"https://github.com/citation-style-language/schema/raw/master/csl-citation.json"}</w:instrText>
        </w:r>
        <w:r w:rsidR="00383A04" w:rsidDel="0096477A">
          <w:fldChar w:fldCharType="separate"/>
        </w:r>
        <w:r w:rsidR="00383A04" w:rsidRPr="0092042F" w:rsidDel="0096477A">
          <w:rPr>
            <w:noProof/>
          </w:rPr>
          <w:t>[4]–[6]</w:t>
        </w:r>
        <w:r w:rsidR="00383A04" w:rsidDel="0096477A">
          <w:fldChar w:fldCharType="end"/>
        </w:r>
        <w:r w:rsidRPr="0093578A" w:rsidDel="0096477A">
          <w:t xml:space="preserve">. </w:t>
        </w:r>
      </w:moveFrom>
      <w:moveFromRangeEnd w:id="13"/>
      <w:r w:rsidRPr="0093578A">
        <w:t>Load forecasts can be affected by weather, time of day, week, and other variables (i.e., coronavirus outbreak).</w:t>
      </w:r>
      <w:r w:rsidR="00805266">
        <w:t xml:space="preserve"> </w:t>
      </w:r>
      <w:del w:id="15" w:author="Dawn MacIsaac" w:date="2021-08-10T09:42:00Z">
        <w:r w:rsidR="00805266" w:rsidRPr="00805266" w:rsidDel="00ED5DD7">
          <w:delText>Forecasting electricity</w:delText>
        </w:r>
      </w:del>
      <w:ins w:id="16" w:author="Dawn MacIsaac" w:date="2021-08-10T09:42:00Z">
        <w:r w:rsidR="00ED5DD7">
          <w:t>and</w:t>
        </w:r>
      </w:ins>
      <w:r w:rsidR="00805266" w:rsidRPr="00805266">
        <w:t xml:space="preserve"> demand can be </w:t>
      </w:r>
      <w:ins w:id="17" w:author="Dawn MacIsaac" w:date="2021-08-10T09:42:00Z">
        <w:r w:rsidR="00ED5DD7">
          <w:t>tracked</w:t>
        </w:r>
      </w:ins>
      <w:ins w:id="18" w:author="Dawn MacIsaac" w:date="2021-08-10T09:46:00Z">
        <w:r w:rsidR="0096477A">
          <w:t xml:space="preserve"> and predicted</w:t>
        </w:r>
      </w:ins>
      <w:ins w:id="19" w:author="Dawn MacIsaac" w:date="2021-08-10T09:42:00Z">
        <w:r w:rsidR="00ED5DD7">
          <w:t xml:space="preserve"> across </w:t>
        </w:r>
      </w:ins>
      <w:del w:id="20" w:author="Dawn MacIsaac" w:date="2021-08-10T09:42:00Z">
        <w:r w:rsidR="00890FB0" w:rsidDel="00ED5DD7">
          <w:delText>mad</w:delText>
        </w:r>
        <w:r w:rsidR="00805266" w:rsidRPr="00805266" w:rsidDel="00ED5DD7">
          <w:delText>e in s</w:delText>
        </w:r>
      </w:del>
      <w:del w:id="21" w:author="Dawn MacIsaac" w:date="2021-08-10T09:43:00Z">
        <w:r w:rsidR="00805266" w:rsidRPr="00805266" w:rsidDel="00ED5DD7">
          <w:delText>everal ways</w:delText>
        </w:r>
      </w:del>
      <w:ins w:id="22" w:author="Dawn MacIsaac" w:date="2021-08-10T09:43:00Z">
        <w:r w:rsidR="00ED5DD7">
          <w:t>horizons of varying length</w:t>
        </w:r>
      </w:ins>
      <w:r w:rsidR="00805266" w:rsidRPr="00805266">
        <w:t>: very short-term (VSTLF) (1 day), short-term (STLF) (2 weeks), medium-term (MTLF) (3 years), and long-term (LTLF &gt;</w:t>
      </w:r>
      <w:r w:rsidR="00890FB0">
        <w:t xml:space="preserve"> </w:t>
      </w:r>
      <w:r w:rsidR="00805266" w:rsidRPr="00805266">
        <w:t xml:space="preserve">3 years) </w:t>
      </w:r>
      <w:r w:rsidR="00F115FA">
        <w:fldChar w:fldCharType="begin" w:fldLock="1"/>
      </w:r>
      <w:r w:rsidR="00C21E31">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[7]","plainTextFormattedCitation":"[7]","previouslyFormattedCitation":"[10]"},"properties":{"noteIndex":0},"schema":"https://github.com/citation-style-language/schema/raw/master/csl-citation.json"}</w:instrText>
      </w:r>
      <w:r w:rsidR="00F115FA">
        <w:fldChar w:fldCharType="separate"/>
      </w:r>
      <w:r w:rsidR="00C21E31" w:rsidRPr="00C21E31">
        <w:rPr>
          <w:noProof/>
        </w:rPr>
        <w:t>[7]</w:t>
      </w:r>
      <w:r w:rsidR="00F115FA">
        <w:fldChar w:fldCharType="end"/>
      </w:r>
      <w:r w:rsidR="00805266" w:rsidRPr="00805266">
        <w:t>.</w:t>
      </w:r>
      <w:moveFromRangeStart w:id="23" w:author="Dawn MacIsaac" w:date="2021-08-10T09:51:00Z" w:name="move79481481"/>
      <w:moveFrom w:id="24" w:author="Dawn MacIsaac" w:date="2021-08-10T09:51:00Z">
        <w:r w:rsidR="00805266" w:rsidRPr="00805266" w:rsidDel="0096477A">
          <w:t xml:space="preserve"> Recent research has focused on </w:t>
        </w:r>
        <w:r w:rsidR="00F115FA" w:rsidDel="0096477A">
          <w:t>STLF</w:t>
        </w:r>
        <w:r w:rsidR="00805266" w:rsidRPr="00805266" w:rsidDel="0096477A">
          <w:t xml:space="preserve"> </w:t>
        </w:r>
        <w:r w:rsidR="00805266" w:rsidDel="0096477A">
          <w:fldChar w:fldCharType="begin" w:fldLock="1"/>
        </w:r>
        <w:r w:rsidR="00C21E31" w:rsidDel="0096477A">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[7], [8]","plainTextFormattedCitation":"[1], [7], [8]","previouslyFormattedCitation":"[1], [7], [8]"},"properties":{"noteIndex":0},"schema":"https://github.com/citation-style-language/schema/raw/master/csl-citation.json"}</w:instrText>
        </w:r>
        <w:r w:rsidR="00805266" w:rsidDel="0096477A">
          <w:fldChar w:fldCharType="separate"/>
        </w:r>
        <w:r w:rsidR="00805266" w:rsidRPr="0092042F" w:rsidDel="0096477A">
          <w:rPr>
            <w:noProof/>
          </w:rPr>
          <w:t>[1], [7], [8]</w:t>
        </w:r>
        <w:r w:rsidR="00805266" w:rsidDel="0096477A">
          <w:fldChar w:fldCharType="end"/>
        </w:r>
        <w:r w:rsidR="00805266" w:rsidRPr="00805266" w:rsidDel="0096477A">
          <w:t>.</w:t>
        </w:r>
      </w:moveFrom>
      <w:moveFromRangeEnd w:id="23"/>
      <w:ins w:id="25" w:author="Dawn MacIsaac" w:date="2021-08-10T09:46:00Z">
        <w:r w:rsidR="0096477A">
          <w:t xml:space="preserve">  </w:t>
        </w:r>
      </w:ins>
      <w:moveToRangeStart w:id="26" w:author="Dawn MacIsaac" w:date="2021-08-10T09:46:00Z" w:name="move79481227"/>
      <w:moveTo w:id="27" w:author="Dawn MacIsaac" w:date="2021-08-10T09:46:00Z">
        <w:r w:rsidR="0096477A" w:rsidRPr="0093578A">
          <w:t>Creating a forecasting model for a specific power network is not trivial </w:t>
        </w:r>
        <w:r w:rsidR="0096477A">
          <w:fldChar w:fldCharType="begin" w:fldLock="1"/>
        </w:r>
        <w:r w:rsidR="0096477A">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[6]"},"properties":{"noteIndex":0},"schema":"https://github.com/citation-style-language/schema/raw/master/csl-citation.json"}</w:instrText>
        </w:r>
        <w:r w:rsidR="0096477A">
          <w:fldChar w:fldCharType="separate"/>
        </w:r>
        <w:r w:rsidR="0096477A" w:rsidRPr="0092042F">
          <w:rPr>
            <w:noProof/>
          </w:rPr>
          <w:t>[4]–[6]</w:t>
        </w:r>
        <w:r w:rsidR="0096477A">
          <w:fldChar w:fldCharType="end"/>
        </w:r>
      </w:moveTo>
      <w:ins w:id="28" w:author="Dawn MacIsaac" w:date="2021-08-10T09:47:00Z">
        <w:r w:rsidR="0096477A">
          <w:t xml:space="preserve">, </w:t>
        </w:r>
      </w:ins>
      <w:ins w:id="29" w:author="Dawn MacIsaac" w:date="2021-08-10T09:51:00Z">
        <w:r w:rsidR="0096477A">
          <w:t>but it</w:t>
        </w:r>
      </w:ins>
      <w:ins w:id="30" w:author="Dawn MacIsaac" w:date="2021-08-10T09:47:00Z">
        <w:r w:rsidR="0096477A">
          <w:t xml:space="preserve"> is well studies in the literature</w:t>
        </w:r>
      </w:ins>
      <w:ins w:id="31" w:author="Dawn MacIsaac" w:date="2021-08-10T09:50:00Z">
        <w:r w:rsidR="0096477A">
          <w:t xml:space="preserve"> [1], [</w:t>
        </w:r>
        <w:proofErr w:type="spellStart"/>
        <w:r w:rsidR="0096477A">
          <w:t>almalaq</w:t>
        </w:r>
        <w:proofErr w:type="spellEnd"/>
        <w:r w:rsidR="0096477A">
          <w:t>]-[</w:t>
        </w:r>
        <w:proofErr w:type="spellStart"/>
        <w:r w:rsidR="0096477A">
          <w:t>Baliyan</w:t>
        </w:r>
        <w:proofErr w:type="spellEnd"/>
        <w:r w:rsidR="0096477A">
          <w:t>]</w:t>
        </w:r>
      </w:ins>
      <w:moveTo w:id="32" w:author="Dawn MacIsaac" w:date="2021-08-10T09:46:00Z">
        <w:r w:rsidR="0096477A" w:rsidRPr="0093578A">
          <w:t>.</w:t>
        </w:r>
      </w:moveTo>
      <w:moveToRangeEnd w:id="26"/>
      <w:ins w:id="33" w:author="Dawn MacIsaac" w:date="2021-08-10T09:51:00Z">
        <w:r w:rsidR="0096477A">
          <w:t xml:space="preserve">  </w:t>
        </w:r>
      </w:ins>
      <w:moveToRangeStart w:id="34" w:author="Dawn MacIsaac" w:date="2021-08-10T09:51:00Z" w:name="move79481481"/>
      <w:moveTo w:id="35" w:author="Dawn MacIsaac" w:date="2021-08-10T09:51:00Z">
        <w:r w:rsidR="0096477A" w:rsidRPr="00805266">
          <w:t xml:space="preserve">Recent research has focused on </w:t>
        </w:r>
        <w:r w:rsidR="0096477A">
          <w:t>STLF</w:t>
        </w:r>
        <w:r w:rsidR="0096477A" w:rsidRPr="00805266">
          <w:t xml:space="preserve"> </w:t>
        </w:r>
        <w:r w:rsidR="0096477A">
          <w:fldChar w:fldCharType="begin" w:fldLock="1"/>
        </w:r>
        <w:r w:rsidR="0096477A">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[7], [8]","plainTextFormattedCitation":"[1], [7], [8]","previouslyFormattedCitation":"[1], [7], [8]"},"properties":{"noteIndex":0},"schema":"https://github.com/citation-style-language/schema/raw/master/csl-citation.json"}</w:instrText>
        </w:r>
        <w:r w:rsidR="0096477A">
          <w:fldChar w:fldCharType="separate"/>
        </w:r>
        <w:r w:rsidR="0096477A" w:rsidRPr="0092042F">
          <w:rPr>
            <w:noProof/>
          </w:rPr>
          <w:t>[1], [7], [8]</w:t>
        </w:r>
        <w:r w:rsidR="0096477A">
          <w:fldChar w:fldCharType="end"/>
        </w:r>
        <w:r w:rsidR="0096477A" w:rsidRPr="00805266">
          <w:t>.</w:t>
        </w:r>
      </w:moveTo>
      <w:moveToRangeEnd w:id="34"/>
    </w:p>
    <w:p w14:paraId="6A441C76" w14:textId="31ED87EC" w:rsidR="00B242BF" w:rsidRDefault="002B00A3" w:rsidP="00B242BF">
      <w:pPr>
        <w:pStyle w:val="BodyText"/>
        <w:ind w:firstLine="288"/>
      </w:pPr>
      <w:r w:rsidRPr="002B00A3">
        <w:t xml:space="preserve">Both statistical and machine learning (ML) techniques have been used to forecast load, and the distinction between the two is blurring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rsidRPr="002B00A3">
        <w:t xml:space="preserve">. Statistical techniques to forecast electrical load include </w:t>
      </w:r>
      <w:ins w:id="36" w:author="Dawn MacIsaac" w:date="2021-08-10T09:53:00Z">
        <w:r w:rsidR="00A97B2F">
          <w:t>auto-re</w:t>
        </w:r>
      </w:ins>
      <w:ins w:id="37" w:author="Dawn MacIsaac" w:date="2021-08-10T09:54:00Z">
        <w:r w:rsidR="00A97B2F">
          <w:t>g</w:t>
        </w:r>
      </w:ins>
      <w:ins w:id="38" w:author="Dawn MacIsaac" w:date="2021-08-10T09:53:00Z">
        <w:r w:rsidR="00A97B2F">
          <w:t>ressive integrated moving average (</w:t>
        </w:r>
      </w:ins>
      <w:r w:rsidRPr="002B00A3">
        <w:t>ARIMA</w:t>
      </w:r>
      <w:ins w:id="39" w:author="Dawn MacIsaac" w:date="2021-08-10T09:54:00Z">
        <w:r w:rsidR="00A97B2F">
          <w:t>)</w:t>
        </w:r>
      </w:ins>
      <w:r w:rsidRPr="002B00A3">
        <w:t xml:space="preserve"> mode</w:t>
      </w:r>
      <w:r w:rsidR="00890FB0">
        <w:t>l</w:t>
      </w:r>
      <w:r w:rsidRPr="002B00A3">
        <w:t xml:space="preserve">ling </w:t>
      </w:r>
      <w:r>
        <w:rPr>
          <w:lang w:val="en-US"/>
        </w:rPr>
        <w:fldChar w:fldCharType="begin" w:fldLock="1"/>
      </w:r>
      <w:r w:rsidR="00C21E31">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buildings","type":"article-journal"},"uris":["http://www.mendeley.com/documents/?uuid=4b3da0e0-2ae3-40df-a6a1-7ee745710b04"]}],"mendeley":{"formattedCitation":"[9], [10]","plainTextFormattedCitation":"[9], [10]","previouslyFormattedCitation":"[9], [10]"},"properties":{"noteIndex":0},"schema":"https://github.com/citation-style-language/schema/raw/master/csl-citation.json"}</w:instrText>
      </w:r>
      <w:r>
        <w:rPr>
          <w:lang w:val="en-US"/>
        </w:rPr>
        <w:fldChar w:fldCharType="separate"/>
      </w:r>
      <w:r w:rsidRPr="0092042F">
        <w:rPr>
          <w:noProof/>
          <w:lang w:val="en-US"/>
        </w:rPr>
        <w:t>[9], [10]</w:t>
      </w:r>
      <w:r>
        <w:rPr>
          <w:lang w:val="en-US"/>
        </w:rPr>
        <w:fldChar w:fldCharType="end"/>
      </w:r>
      <w:r w:rsidR="00063B3E">
        <w:rPr>
          <w:lang w:val="en-US"/>
        </w:rPr>
        <w:t>,</w:t>
      </w:r>
      <w:r w:rsidRPr="002B00A3">
        <w:t xml:space="preserve"> and multiple linear regression</w:t>
      </w:r>
      <w:ins w:id="40" w:author="Dawn MacIsaac" w:date="2021-08-10T10:11:00Z">
        <w:r w:rsidR="00410B19">
          <w:t xml:space="preserve"> (MLR)</w:t>
        </w:r>
      </w:ins>
      <w:r w:rsidRPr="002B00A3">
        <w:t xml:space="preserve"> analysis </w:t>
      </w:r>
      <w:r>
        <w:rPr>
          <w:lang w:val="en-US"/>
        </w:rPr>
        <w:fldChar w:fldCharType="begin" w:fldLock="1"/>
      </w:r>
      <w:r w:rsidR="00C21E31">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data","type":"article-journal","volume":"2018-Janua"},"uris":["http://www.mendeley.com/documents/?uuid=3dedc393-6528-4e37-8c9f-c6f79840e1fe"]}],"mendeley":{"formattedCitation":"[11], [12]","plainTextFormattedCitation":"[11], [12]","previouslyFormattedCitation":"[11], [12]"},"properties":{"noteIndex":0},"schema":"https://github.com/citation-style-language/schema/raw/master/csl-citation.json"}</w:instrText>
      </w:r>
      <w:r>
        <w:rPr>
          <w:lang w:val="en-US"/>
        </w:rPr>
        <w:fldChar w:fldCharType="separate"/>
      </w:r>
      <w:r w:rsidRPr="0092042F">
        <w:rPr>
          <w:noProof/>
          <w:lang w:val="en-US"/>
        </w:rPr>
        <w:t>[11], [12]</w:t>
      </w:r>
      <w:r>
        <w:rPr>
          <w:lang w:val="en-US"/>
        </w:rPr>
        <w:fldChar w:fldCharType="end"/>
      </w:r>
      <w:r w:rsidRPr="002B00A3">
        <w:t xml:space="preserve">. </w:t>
      </w:r>
      <w:del w:id="41" w:author="Dawn MacIsaac" w:date="2021-08-10T09:54:00Z">
        <w:r w:rsidRPr="002B00A3" w:rsidDel="00A97B2F">
          <w:delText xml:space="preserve">However, </w:delText>
        </w:r>
      </w:del>
      <w:r w:rsidRPr="002B00A3">
        <w:t xml:space="preserve">ML algorithms are more intelligent and can adapt to non-linear and complex relationships between load and other influencing factors (weather, time of day) </w:t>
      </w:r>
      <w:r>
        <w:rPr>
          <w:lang w:val="en-US"/>
        </w:rPr>
        <w:fldChar w:fldCharType="begin" w:fldLock="1"/>
      </w:r>
      <w:r w:rsidR="00C21E31">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[7]","plainTextFormattedCitation":"[7]","previouslyFormattedCitation":"[7]"},"properties":{"noteIndex":0},"schema":"https://github.com/citation-style-language/schema/raw/master/csl-citation.json"}</w:instrText>
      </w:r>
      <w:r>
        <w:rPr>
          <w:lang w:val="en-US"/>
        </w:rPr>
        <w:fldChar w:fldCharType="separate"/>
      </w:r>
      <w:r w:rsidRPr="0092042F">
        <w:rPr>
          <w:noProof/>
          <w:lang w:val="en-US"/>
        </w:rPr>
        <w:t>[7]</w:t>
      </w:r>
      <w:r>
        <w:rPr>
          <w:lang w:val="en-US"/>
        </w:rPr>
        <w:fldChar w:fldCharType="end"/>
      </w:r>
      <w:r w:rsidRPr="002B00A3">
        <w:t xml:space="preserve">. </w:t>
      </w:r>
      <w:del w:id="42" w:author="Dawn MacIsaac" w:date="2021-08-10T09:56:00Z">
        <w:r w:rsidRPr="002B00A3" w:rsidDel="004E7A97">
          <w:delText xml:space="preserve">A few examples are </w:delText>
        </w:r>
      </w:del>
      <w:ins w:id="43" w:author="Dawn MacIsaac" w:date="2021-08-10T09:56:00Z">
        <w:r w:rsidR="004E7A97">
          <w:t xml:space="preserve">  </w:t>
        </w:r>
      </w:ins>
      <w:r w:rsidRPr="002B00A3">
        <w:t xml:space="preserve">Artificial Neural Networks (ANNs) </w:t>
      </w:r>
      <w:r>
        <w:rPr>
          <w:lang w:val="en-US"/>
        </w:rPr>
        <w:fldChar w:fldCharType="begin" w:fldLock="1"/>
      </w:r>
      <w:r w:rsidR="00C21E31">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forecasting","type":"paper-conference"},"uris":["http://www.mendeley.com/documents/?uuid=2203ebff-8645-4136-9ba9-ba867323dc1d"]},{"id":"ITEM-2","itemData":{"DOI":"10.3390/en11010213","ISSN":"19961073","abstract":"One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Jye","non-dropping-particle":"","parse-names":false,"suffix":""}],"container-title":"Energies","id":"ITEM-2","issued":{"date-parts":[["2018"]]},"title":"A high precision artificial neural networks model for short-Term energy load forecasting","type":"article-journal"},"uris":["http://www.mendeley.com/documents/?uuid=e3c847d0-b7c8-4635-b231-a4638120c750"]}],"mendeley":{"formattedCitation":"[13], [14]","plainTextFormattedCitation":"[13], [14]","previouslyFormattedCitation":"[13], [14]"},"properties":{"noteIndex":0},"schema":"https://github.com/citation-style-language/schema/raw/master/csl-citation.json"}</w:instrText>
      </w:r>
      <w:r>
        <w:rPr>
          <w:lang w:val="en-US"/>
        </w:rPr>
        <w:fldChar w:fldCharType="separate"/>
      </w:r>
      <w:r w:rsidRPr="0092042F">
        <w:rPr>
          <w:noProof/>
          <w:lang w:val="en-US"/>
        </w:rPr>
        <w:t>[13], [14]</w:t>
      </w:r>
      <w:r>
        <w:rPr>
          <w:lang w:val="en-US"/>
        </w:rPr>
        <w:fldChar w:fldCharType="end"/>
      </w:r>
      <w:r w:rsidRPr="002B00A3">
        <w:t xml:space="preserve">, </w:t>
      </w:r>
      <w:r w:rsidRPr="002B00A3">
        <w:lastRenderedPageBreak/>
        <w:t xml:space="preserve">Fuzzy Regression Models (FRM) </w:t>
      </w:r>
      <w:r>
        <w:rPr>
          <w:lang w:val="en-US"/>
        </w:rPr>
        <w:fldChar w:fldCharType="begin" w:fldLock="1"/>
      </w:r>
      <w:r w:rsidR="00C21E31">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models","type":"article-journal"},"uris":["http://www.mendeley.com/documents/?uuid=2df0b6f9-b63b-45fe-b8c5-bc9f3603d5de"]}],"mendeley":{"formattedCitation":"[15], [16]","plainTextFormattedCitation":"[15], [16]","previouslyFormattedCitation":"[15], [16]"},"properties":{"noteIndex":0},"schema":"https://github.com/citation-style-language/schema/raw/master/csl-citation.json"}</w:instrText>
      </w:r>
      <w:r>
        <w:rPr>
          <w:lang w:val="en-US"/>
        </w:rPr>
        <w:fldChar w:fldCharType="separate"/>
      </w:r>
      <w:r w:rsidRPr="0092042F">
        <w:rPr>
          <w:noProof/>
          <w:lang w:val="en-US"/>
        </w:rPr>
        <w:t>[15], [16]</w:t>
      </w:r>
      <w:r>
        <w:rPr>
          <w:lang w:val="en-US"/>
        </w:rPr>
        <w:fldChar w:fldCharType="end"/>
      </w:r>
      <w:r w:rsidRPr="002B00A3">
        <w:t xml:space="preserve">, </w:t>
      </w:r>
      <w:ins w:id="44" w:author="Dawn MacIsaac" w:date="2021-08-10T09:57:00Z">
        <w:r w:rsidR="004E7A97" w:rsidRPr="002B00A3">
          <w:t xml:space="preserve">support vector machines </w:t>
        </w:r>
        <w:r w:rsidR="004E7A97">
          <w:t>(</w:t>
        </w:r>
      </w:ins>
      <w:r w:rsidRPr="002B00A3">
        <w:t>SVMs</w:t>
      </w:r>
      <w:ins w:id="45" w:author="Dawn MacIsaac" w:date="2021-08-10T09:57:00Z">
        <w:r w:rsidR="004E7A97">
          <w:t>)</w:t>
        </w:r>
      </w:ins>
      <w:r w:rsidRPr="002B00A3">
        <w:t xml:space="preserve"> </w:t>
      </w:r>
      <w:ins w:id="46" w:author="Dawn MacIsaac" w:date="2021-08-10T09:57:00Z">
        <w:r w:rsidR="004E7A97">
          <w:t xml:space="preserve">have all been applied to load forecasting </w:t>
        </w:r>
      </w:ins>
      <w:del w:id="47" w:author="Dawn MacIsaac" w:date="2021-08-10T09:57:00Z">
        <w:r w:rsidRPr="002B00A3" w:rsidDel="004E7A97">
          <w:delText xml:space="preserve">(support vector machines) </w:delText>
        </w:r>
      </w:del>
      <w:r>
        <w:rPr>
          <w:lang w:val="en-US"/>
        </w:rPr>
        <w:fldChar w:fldCharType="begin" w:fldLock="1"/>
      </w:r>
      <w:r w:rsidR="00C21E31">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[17]","plainTextFormattedCitation":"[17]","previouslyFormattedCitation":"[17]"},"properties":{"noteIndex":0},"schema":"https://github.com/citation-style-language/schema/raw/master/csl-citation.json"}</w:instrText>
      </w:r>
      <w:r>
        <w:rPr>
          <w:lang w:val="en-US"/>
        </w:rPr>
        <w:fldChar w:fldCharType="separate"/>
      </w:r>
      <w:r w:rsidRPr="0092042F">
        <w:rPr>
          <w:noProof/>
          <w:lang w:val="en-US"/>
        </w:rPr>
        <w:t>[17]</w:t>
      </w:r>
      <w:r>
        <w:rPr>
          <w:lang w:val="en-US"/>
        </w:rPr>
        <w:fldChar w:fldCharType="end"/>
      </w:r>
      <w:r w:rsidRPr="002B00A3">
        <w:t xml:space="preserve">. Deep learning approaches like recurrent neural networks (RNN) </w:t>
      </w:r>
      <w:r w:rsidR="00412745">
        <w:rPr>
          <w:lang w:val="en-US"/>
        </w:rPr>
        <w:fldChar w:fldCharType="begin" w:fldLock="1"/>
      </w:r>
      <w:r w:rsidR="00C21E31">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[18]","plainTextFormattedCitation":"[18]","previouslyFormattedCitation":"[19]"},"properties":{"noteIndex":0},"schema":"https://github.com/citation-style-language/schema/raw/master/csl-citation.json"}</w:instrText>
      </w:r>
      <w:r w:rsidR="00412745">
        <w:rPr>
          <w:lang w:val="en-US"/>
        </w:rPr>
        <w:fldChar w:fldCharType="separate"/>
      </w:r>
      <w:r w:rsidR="00C21E31" w:rsidRPr="00C21E31">
        <w:rPr>
          <w:noProof/>
          <w:lang w:val="en-US"/>
        </w:rPr>
        <w:t>[18]</w:t>
      </w:r>
      <w:r w:rsidR="00412745">
        <w:rPr>
          <w:lang w:val="en-US"/>
        </w:rPr>
        <w:fldChar w:fldCharType="end"/>
      </w:r>
      <w:r w:rsidRPr="002B00A3">
        <w:t xml:space="preserve">, long-short-term memory networks (LSTM) </w:t>
      </w:r>
      <w:r w:rsidR="00412745">
        <w:rPr>
          <w:lang w:val="en-US"/>
        </w:rPr>
        <w:fldChar w:fldCharType="begin" w:fldLock="1"/>
      </w:r>
      <w:r w:rsidR="00C21E31">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[19]","plainTextFormattedCitation":"[19]","previouslyFormattedCitation":"[20]"},"properties":{"noteIndex":0},"schema":"https://github.com/citation-style-language/schema/raw/master/csl-citation.json"}</w:instrText>
      </w:r>
      <w:r w:rsidR="00412745">
        <w:rPr>
          <w:lang w:val="en-US"/>
        </w:rPr>
        <w:fldChar w:fldCharType="separate"/>
      </w:r>
      <w:r w:rsidR="00C21E31" w:rsidRPr="00C21E31">
        <w:rPr>
          <w:noProof/>
          <w:lang w:val="en-US"/>
        </w:rPr>
        <w:t>[19]</w:t>
      </w:r>
      <w:r w:rsidR="00412745">
        <w:rPr>
          <w:lang w:val="en-US"/>
        </w:rPr>
        <w:fldChar w:fldCharType="end"/>
      </w:r>
      <w:r w:rsidRPr="002B00A3">
        <w:t xml:space="preserve">, and 1-D convolution neural networks (CNN) </w:t>
      </w:r>
      <w:r w:rsidR="00412745">
        <w:rPr>
          <w:lang w:val="en-US"/>
        </w:rPr>
        <w:fldChar w:fldCharType="begin" w:fldLock="1"/>
      </w:r>
      <w:r w:rsidR="00C21E3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[20]","plainTextFormattedCitation":"[3], [20]","previouslyFormattedCitation":"[3], [21]"},"properties":{"noteIndex":0},"schema":"https://github.com/citation-style-language/schema/raw/master/csl-citation.json"}</w:instrText>
      </w:r>
      <w:r w:rsidR="00412745">
        <w:rPr>
          <w:lang w:val="en-US"/>
        </w:rPr>
        <w:fldChar w:fldCharType="separate"/>
      </w:r>
      <w:r w:rsidR="00C21E31" w:rsidRPr="00C21E31">
        <w:rPr>
          <w:noProof/>
          <w:lang w:val="en-US"/>
        </w:rPr>
        <w:t>[3], [20]</w:t>
      </w:r>
      <w:r w:rsidR="00412745">
        <w:rPr>
          <w:lang w:val="en-US"/>
        </w:rPr>
        <w:fldChar w:fldCharType="end"/>
      </w:r>
      <w:r w:rsidRPr="002B00A3">
        <w:t xml:space="preserve"> are </w:t>
      </w:r>
      <w:ins w:id="48" w:author="Dawn MacIsaac" w:date="2021-08-10T09:58:00Z">
        <w:r w:rsidR="004E7A97">
          <w:t xml:space="preserve">also </w:t>
        </w:r>
      </w:ins>
      <w:r w:rsidRPr="002B00A3">
        <w:t xml:space="preserve">appealing to researchers in this field because they can learn about temporal dependencies in </w:t>
      </w:r>
      <w:del w:id="49" w:author="Dawn MacIsaac" w:date="2021-08-10T09:58:00Z">
        <w:r w:rsidRPr="002B00A3" w:rsidDel="004E7A97">
          <w:delText xml:space="preserve">data </w:delText>
        </w:r>
      </w:del>
      <w:r w:rsidRPr="002B00A3">
        <w:t>inputs.</w:t>
      </w:r>
      <w:r w:rsidR="00B242BF">
        <w:t xml:space="preserve"> </w:t>
      </w:r>
      <w:r w:rsidR="003E7561">
        <w:t xml:space="preserve"> </w:t>
      </w:r>
      <w:r w:rsidR="003E7561" w:rsidRPr="003E7561">
        <w:t xml:space="preserve">Tao Hong </w:t>
      </w:r>
      <w:del w:id="50" w:author="Dawn MacIsaac" w:date="2021-08-10T09:58:00Z">
        <w:r w:rsidR="003E7561" w:rsidRPr="003E7561" w:rsidDel="004E7A97">
          <w:delText>talked about the</w:delText>
        </w:r>
      </w:del>
      <w:ins w:id="51" w:author="Dawn MacIsaac" w:date="2021-08-10T09:58:00Z">
        <w:r w:rsidR="004E7A97">
          <w:t>warns about searchin</w:t>
        </w:r>
      </w:ins>
      <w:ins w:id="52" w:author="Dawn MacIsaac" w:date="2021-08-10T09:59:00Z">
        <w:r w:rsidR="004E7A97">
          <w:t>g for a</w:t>
        </w:r>
      </w:ins>
      <w:r w:rsidR="003E7561" w:rsidRPr="003E7561">
        <w:t xml:space="preserve"> </w:t>
      </w:r>
      <w:ins w:id="53" w:author="Dawn MacIsaac" w:date="2021-08-10T09:59:00Z">
        <w:r w:rsidR="004E7A97">
          <w:t>‘</w:t>
        </w:r>
      </w:ins>
      <w:r w:rsidR="003E7561" w:rsidRPr="003E7561">
        <w:t>best</w:t>
      </w:r>
      <w:ins w:id="54" w:author="Dawn MacIsaac" w:date="2021-08-10T09:59:00Z">
        <w:r w:rsidR="004E7A97">
          <w:t>’</w:t>
        </w:r>
      </w:ins>
      <w:r w:rsidR="003E7561" w:rsidRPr="003E7561">
        <w:t xml:space="preserve"> technique</w:t>
      </w:r>
      <w:del w:id="55" w:author="Dawn MacIsaac" w:date="2021-08-10T09:59:00Z">
        <w:r w:rsidR="003E7561" w:rsidRPr="003E7561" w:rsidDel="004E7A97">
          <w:delText xml:space="preserve"> myth</w:delText>
        </w:r>
      </w:del>
      <w:r w:rsidR="003E7561" w:rsidRPr="003E7561">
        <w:t xml:space="preserve"> </w:t>
      </w:r>
      <w:r w:rsidR="003E7561">
        <w:fldChar w:fldCharType="begin" w:fldLock="1"/>
      </w:r>
      <w:r w:rsidR="003E756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3E7561">
        <w:fldChar w:fldCharType="separate"/>
      </w:r>
      <w:r w:rsidR="003E7561" w:rsidRPr="00527687">
        <w:rPr>
          <w:noProof/>
        </w:rPr>
        <w:t>[1]</w:t>
      </w:r>
      <w:r w:rsidR="003E7561">
        <w:fldChar w:fldCharType="end"/>
      </w:r>
      <w:r w:rsidR="003E7561" w:rsidRPr="003E7561">
        <w:t xml:space="preserve">. He </w:t>
      </w:r>
      <w:proofErr w:type="gramStart"/>
      <w:r w:rsidR="003E7561" w:rsidRPr="003E7561">
        <w:t>conclude</w:t>
      </w:r>
      <w:proofErr w:type="gramEnd"/>
      <w:del w:id="56" w:author="Dawn MacIsaac" w:date="2021-08-10T09:59:00Z">
        <w:r w:rsidR="003E7561" w:rsidRPr="003E7561" w:rsidDel="004E7A97">
          <w:delText>d</w:delText>
        </w:r>
      </w:del>
      <w:ins w:id="57" w:author="Dawn MacIsaac" w:date="2021-08-10T09:59:00Z">
        <w:r w:rsidR="004E7A97">
          <w:t>s</w:t>
        </w:r>
      </w:ins>
      <w:r w:rsidR="003E7561" w:rsidRPr="003E7561">
        <w:t xml:space="preserve"> that </w:t>
      </w:r>
      <w:del w:id="58" w:author="Dawn MacIsaac" w:date="2021-08-10T09:59:00Z">
        <w:r w:rsidR="003E7561" w:rsidRPr="003E7561" w:rsidDel="004E7A97">
          <w:delText>no one technique is best. T</w:delText>
        </w:r>
      </w:del>
      <w:ins w:id="59" w:author="Dawn MacIsaac" w:date="2021-08-10T10:00:00Z">
        <w:r w:rsidR="004E7A97">
          <w:t>performance</w:t>
        </w:r>
      </w:ins>
      <w:del w:id="60" w:author="Dawn MacIsaac" w:date="2021-08-10T10:00:00Z">
        <w:r w:rsidR="003E7561" w:rsidRPr="003E7561" w:rsidDel="004E7A97">
          <w:delText>his</w:delText>
        </w:r>
      </w:del>
      <w:r w:rsidR="003E7561" w:rsidRPr="003E7561">
        <w:t xml:space="preserve"> depends on the dataset and forecasting needs</w:t>
      </w:r>
      <w:del w:id="61" w:author="Dawn MacIsaac" w:date="2021-08-10T10:02:00Z">
        <w:r w:rsidR="003E7561" w:rsidRPr="003E7561" w:rsidDel="004E7A97">
          <w:delText xml:space="preserve">. </w:delText>
        </w:r>
      </w:del>
      <w:ins w:id="62" w:author="Dawn MacIsaac" w:date="2021-08-10T10:02:00Z">
        <w:r w:rsidR="004E7A97">
          <w:t xml:space="preserve"> - </w:t>
        </w:r>
      </w:ins>
      <w:del w:id="63" w:author="Dawn MacIsaac" w:date="2021-08-10T10:02:00Z">
        <w:r w:rsidR="003E7561" w:rsidRPr="003E7561" w:rsidDel="004E7A97">
          <w:delText xml:space="preserve">No </w:delText>
        </w:r>
      </w:del>
      <w:ins w:id="64" w:author="Dawn MacIsaac" w:date="2021-08-10T10:02:00Z">
        <w:r w:rsidR="004E7A97">
          <w:t>n</w:t>
        </w:r>
        <w:r w:rsidR="004E7A97" w:rsidRPr="003E7561">
          <w:t xml:space="preserve">o </w:t>
        </w:r>
      </w:ins>
      <w:del w:id="65" w:author="Dawn MacIsaac" w:date="2021-08-10T10:02:00Z">
        <w:r w:rsidR="003E7561" w:rsidRPr="003E7561" w:rsidDel="004E7A97">
          <w:delText xml:space="preserve">single </w:delText>
        </w:r>
      </w:del>
      <w:ins w:id="66" w:author="Dawn MacIsaac" w:date="2021-08-10T10:02:00Z">
        <w:r w:rsidR="004E7A97">
          <w:t>universal</w:t>
        </w:r>
        <w:r w:rsidR="004E7A97" w:rsidRPr="003E7561">
          <w:t xml:space="preserve"> </w:t>
        </w:r>
      </w:ins>
      <w:r w:rsidR="003E7561" w:rsidRPr="003E7561">
        <w:t xml:space="preserve">method will likely work in all load forecasting scenarios. </w:t>
      </w:r>
      <w:r w:rsidR="00C229CE">
        <w:t>F</w:t>
      </w:r>
      <w:r w:rsidR="003E7561" w:rsidRPr="003E7561">
        <w:t xml:space="preserve">orecast errors vary greatly between utilities, zones, and horizons. This study compares deep learning forecasting to some conventional forecasters </w:t>
      </w:r>
      <w:ins w:id="67" w:author="Dawn MacIsaac" w:date="2021-08-10T10:03:00Z">
        <w:r w:rsidR="004E7A97">
          <w:t xml:space="preserve">in </w:t>
        </w:r>
      </w:ins>
      <w:r w:rsidR="003E7561" w:rsidRPr="003E7561">
        <w:t>use</w:t>
      </w:r>
      <w:del w:id="68" w:author="Dawn MacIsaac" w:date="2021-08-10T10:03:00Z">
        <w:r w:rsidR="003E7561" w:rsidRPr="003E7561" w:rsidDel="004E7A97">
          <w:delText>d</w:delText>
        </w:r>
      </w:del>
      <w:r w:rsidR="003E7561" w:rsidRPr="003E7561">
        <w:t xml:space="preserve"> by utilities to </w:t>
      </w:r>
      <w:del w:id="69" w:author="Dawn MacIsaac" w:date="2021-08-10T10:03:00Z">
        <w:r w:rsidR="003E7561" w:rsidRPr="003E7561" w:rsidDel="004E7A97">
          <w:delText xml:space="preserve">see </w:delText>
        </w:r>
      </w:del>
      <w:ins w:id="70" w:author="Dawn MacIsaac" w:date="2021-08-10T10:03:00Z">
        <w:r w:rsidR="004E7A97">
          <w:t>determine</w:t>
        </w:r>
        <w:r w:rsidR="004E7A97" w:rsidRPr="003E7561">
          <w:t xml:space="preserve"> </w:t>
        </w:r>
      </w:ins>
      <w:r w:rsidR="003E7561" w:rsidRPr="003E7561">
        <w:t xml:space="preserve">if deep learning can better </w:t>
      </w:r>
      <w:del w:id="71" w:author="Dawn MacIsaac" w:date="2021-08-10T10:03:00Z">
        <w:r w:rsidR="003E7561" w:rsidRPr="003E7561" w:rsidDel="004E7A97">
          <w:delText xml:space="preserve">meet </w:delText>
        </w:r>
      </w:del>
      <w:ins w:id="72" w:author="Dawn MacIsaac" w:date="2021-08-10T10:03:00Z">
        <w:r w:rsidR="004E7A97">
          <w:t>suit</w:t>
        </w:r>
        <w:r w:rsidR="004E7A97" w:rsidRPr="003E7561">
          <w:t xml:space="preserve"> </w:t>
        </w:r>
      </w:ins>
      <w:r w:rsidR="003E7561" w:rsidRPr="003E7561">
        <w:t xml:space="preserve">their </w:t>
      </w:r>
      <w:ins w:id="73" w:author="Dawn MacIsaac" w:date="2021-08-10T10:03:00Z">
        <w:r w:rsidR="004E7A97">
          <w:t xml:space="preserve">specific </w:t>
        </w:r>
      </w:ins>
      <w:r w:rsidR="003E7561" w:rsidRPr="003E7561">
        <w:t>needs.</w:t>
      </w:r>
    </w:p>
    <w:p w14:paraId="02C9B672" w14:textId="48B10242" w:rsidR="001D4D50" w:rsidRDefault="001D4D50" w:rsidP="001D4D50">
      <w:pPr>
        <w:pStyle w:val="Heading1"/>
      </w:pPr>
      <w:bookmarkStart w:id="74" w:name="_Toc69470493"/>
      <w:bookmarkStart w:id="75" w:name="_Toc69470948"/>
      <w:bookmarkStart w:id="76" w:name="_Toc73969379"/>
      <w:r>
        <w:t>Investigation</w:t>
      </w:r>
      <w:bookmarkEnd w:id="74"/>
      <w:bookmarkEnd w:id="75"/>
      <w:bookmarkEnd w:id="76"/>
    </w:p>
    <w:p w14:paraId="69739818" w14:textId="4B1D7252" w:rsidR="0098744E" w:rsidRDefault="0098744E" w:rsidP="00285DEE">
      <w:pPr>
        <w:pStyle w:val="BodyText"/>
        <w:ind w:firstLine="288"/>
      </w:pPr>
      <w:r w:rsidRPr="0098744E">
        <w:t xml:space="preserve">An analysis of deep learning forecasting accuracy compared to current utility forecasting accuracy </w:t>
      </w:r>
      <w:ins w:id="77" w:author="Dawn MacIsaac" w:date="2021-08-10T10:05:00Z">
        <w:r w:rsidR="00671601">
          <w:t xml:space="preserve">will be conducted, with a focus on </w:t>
        </w:r>
      </w:ins>
      <w:del w:id="78" w:author="Dawn MacIsaac" w:date="2021-08-10T10:05:00Z">
        <w:r w:rsidRPr="0098744E" w:rsidDel="00671601">
          <w:delText>is presented. The</w:delText>
        </w:r>
      </w:del>
      <w:r w:rsidRPr="0098744E">
        <w:t xml:space="preserve"> STLF horizons</w:t>
      </w:r>
      <w:ins w:id="79" w:author="Dawn MacIsaac" w:date="2021-08-10T10:05:00Z">
        <w:r w:rsidR="00671601">
          <w:t>.</w:t>
        </w:r>
      </w:ins>
      <w:del w:id="80" w:author="Dawn MacIsaac" w:date="2021-08-10T10:05:00Z">
        <w:r w:rsidRPr="0098744E" w:rsidDel="00671601">
          <w:delText xml:space="preserve"> will be the focus</w:delText>
        </w:r>
      </w:del>
      <w:del w:id="81" w:author="Dawn MacIsaac" w:date="2021-08-10T10:06:00Z">
        <w:r w:rsidRPr="0098744E" w:rsidDel="00671601">
          <w:delText xml:space="preserve">. </w:delText>
        </w:r>
      </w:del>
      <w:ins w:id="82" w:author="Dawn MacIsaac" w:date="2021-08-10T10:06:00Z">
        <w:r w:rsidR="00671601">
          <w:t xml:space="preserve">  </w:t>
        </w:r>
      </w:ins>
      <w:r w:rsidRPr="0098744E">
        <w:t xml:space="preserve">Three data sets will be analyzed. </w:t>
      </w:r>
      <w:del w:id="83" w:author="Dawn MacIsaac" w:date="2021-08-10T10:08:00Z">
        <w:r w:rsidRPr="0098744E" w:rsidDel="00410B19">
          <w:delText xml:space="preserve">The </w:delText>
        </w:r>
      </w:del>
      <w:ins w:id="84" w:author="Dawn MacIsaac" w:date="2021-08-10T10:08:00Z">
        <w:r w:rsidR="00410B19">
          <w:t>Two</w:t>
        </w:r>
        <w:r w:rsidR="00410B19" w:rsidRPr="0098744E">
          <w:t xml:space="preserve"> </w:t>
        </w:r>
      </w:ins>
      <w:del w:id="85" w:author="Dawn MacIsaac" w:date="2021-08-10T10:08:00Z">
        <w:r w:rsidRPr="0098744E" w:rsidDel="00410B19">
          <w:delText xml:space="preserve">data </w:delText>
        </w:r>
      </w:del>
      <w:ins w:id="86" w:author="Dawn MacIsaac" w:date="2021-08-10T10:08:00Z">
        <w:r w:rsidR="00410B19">
          <w:t>sets</w:t>
        </w:r>
        <w:r w:rsidR="00410B19" w:rsidRPr="0098744E">
          <w:t xml:space="preserve"> </w:t>
        </w:r>
      </w:ins>
      <w:r w:rsidRPr="0098744E">
        <w:t>from an Independent Electrical System Operator in Ontario were included to aid reproducibility</w:t>
      </w:r>
      <w:ins w:id="87" w:author="Dawn MacIsaac" w:date="2021-08-10T10:06:00Z">
        <w:r w:rsidR="00410B19">
          <w:t xml:space="preserve"> (because they are </w:t>
        </w:r>
        <w:proofErr w:type="spellStart"/>
        <w:r w:rsidR="00410B19">
          <w:t>publically</w:t>
        </w:r>
        <w:proofErr w:type="spellEnd"/>
        <w:r w:rsidR="00410B19">
          <w:t xml:space="preserve"> available)</w:t>
        </w:r>
      </w:ins>
      <w:r w:rsidRPr="0098744E">
        <w:t>.</w:t>
      </w:r>
      <w:ins w:id="88" w:author="Dawn MacIsaac" w:date="2021-08-10T10:07:00Z">
        <w:r w:rsidR="00410B19">
          <w:t xml:space="preserve">  </w:t>
        </w:r>
      </w:ins>
      <w:r w:rsidRPr="0098744E">
        <w:t xml:space="preserve"> From 2010 to 2019, both sets cover ten years of hourly city-wide load aggregation measurements from Ottawa and Toronto </w:t>
      </w:r>
      <w:r>
        <w:fldChar w:fldCharType="begin" w:fldLock="1"/>
      </w:r>
      <w:r w:rsidR="00C21E31">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[21]","plainTextFormattedCitation":"[21]","previouslyFormattedCitation":"[22]"},"properties":{"noteIndex":0},"schema":"https://github.com/citation-style-language/schema/raw/master/csl-citation.json"}</w:instrText>
      </w:r>
      <w:r>
        <w:fldChar w:fldCharType="separate"/>
      </w:r>
      <w:r w:rsidR="00C21E31" w:rsidRPr="00C21E31">
        <w:rPr>
          <w:noProof/>
        </w:rPr>
        <w:t>[21]</w:t>
      </w:r>
      <w:r>
        <w:fldChar w:fldCharType="end"/>
      </w:r>
      <w:r w:rsidRPr="0098744E">
        <w:t xml:space="preserve">. The third dataset from St. John </w:t>
      </w:r>
      <w:r w:rsidR="00907923" w:rsidRPr="0098744E">
        <w:t>Energy is</w:t>
      </w:r>
      <w:r w:rsidRPr="0098744E">
        <w:t xml:space="preserve"> part of a larger Smart Grid Technologies project at UNB. </w:t>
      </w:r>
      <w:r w:rsidR="00907923" w:rsidRPr="0098744E">
        <w:t>This data</w:t>
      </w:r>
      <w:r w:rsidRPr="0098744E">
        <w:t xml:space="preserve">set </w:t>
      </w:r>
      <w:del w:id="89" w:author="Dawn MacIsaac" w:date="2021-08-10T10:09:00Z">
        <w:r w:rsidRPr="0098744E" w:rsidDel="00410B19">
          <w:delText>matches the</w:delText>
        </w:r>
      </w:del>
      <w:proofErr w:type="spellStart"/>
      <w:ins w:id="90" w:author="Dawn MacIsaac" w:date="2021-08-10T10:09:00Z">
        <w:r w:rsidR="00410B19">
          <w:t>inlcudes</w:t>
        </w:r>
      </w:ins>
      <w:proofErr w:type="spellEnd"/>
      <w:r w:rsidRPr="0098744E">
        <w:t xml:space="preserve"> hourly city-wide load aggregates for 3.5 years (2018 to now). In this work</w:t>
      </w:r>
      <w:r w:rsidR="00063B3E">
        <w:t>,</w:t>
      </w:r>
      <w:r w:rsidRPr="0098744E">
        <w:t xml:space="preserve"> we will </w:t>
      </w:r>
      <w:ins w:id="91" w:author="Dawn MacIsaac" w:date="2021-08-10T10:10:00Z">
        <w:r w:rsidR="00410B19">
          <w:t xml:space="preserve">also </w:t>
        </w:r>
      </w:ins>
      <w:r w:rsidRPr="0098744E">
        <w:t xml:space="preserve">use temperature data from Environment Canada </w:t>
      </w:r>
      <w:r w:rsidR="00907923">
        <w:fldChar w:fldCharType="begin" w:fldLock="1"/>
      </w:r>
      <w:r w:rsidR="00C21E31">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[22]","plainTextFormattedCitation":"[22]","previouslyFormattedCitation":"[23]"},"properties":{"noteIndex":0},"schema":"https://github.com/citation-style-language/schema/raw/master/csl-citation.json"}</w:instrText>
      </w:r>
      <w:r w:rsidR="00907923">
        <w:fldChar w:fldCharType="separate"/>
      </w:r>
      <w:r w:rsidR="00C21E31" w:rsidRPr="00C21E31">
        <w:rPr>
          <w:noProof/>
        </w:rPr>
        <w:t>[22]</w:t>
      </w:r>
      <w:r w:rsidR="00907923">
        <w:fldChar w:fldCharType="end"/>
      </w:r>
      <w:r w:rsidRPr="0098744E">
        <w:t xml:space="preserve">. Four benchmark forecasters will be compared: seasonal </w:t>
      </w:r>
      <w:r w:rsidRPr="0098744E">
        <w:lastRenderedPageBreak/>
        <w:t>naive, MLR, ARIMA, and shallow ANN</w:t>
      </w:r>
      <w:r w:rsidR="00907923">
        <w:t xml:space="preserve">. </w:t>
      </w:r>
      <w:r w:rsidRPr="0098744E">
        <w:t>Researchers and utilities have used these benchmark algorithms for years</w:t>
      </w:r>
      <w:r w:rsidR="00907923">
        <w:t xml:space="preserve"> </w:t>
      </w:r>
      <w:r w:rsidR="00907923">
        <w:fldChar w:fldCharType="begin" w:fldLock="1"/>
      </w:r>
      <w:r w:rsidR="00C21E3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[23]–[25]","plainTextFormattedCitation":"[1], [4]–[6], [23]–[25]","previouslyFormattedCitation":"[1], [4]–[6], [24]–[26]"},"properties":{"noteIndex":0},"schema":"https://github.com/citation-style-language/schema/raw/master/csl-citation.json"}</w:instrText>
      </w:r>
      <w:r w:rsidR="00907923">
        <w:fldChar w:fldCharType="separate"/>
      </w:r>
      <w:r w:rsidR="00C21E31" w:rsidRPr="00C21E31">
        <w:rPr>
          <w:noProof/>
        </w:rPr>
        <w:t>[1], [4]–[6], [23]–[25]</w:t>
      </w:r>
      <w:r w:rsidR="00907923">
        <w:fldChar w:fldCharType="end"/>
      </w:r>
      <w:r w:rsidRPr="0098744E">
        <w:t>.</w:t>
      </w:r>
    </w:p>
    <w:p w14:paraId="0472BFDE" w14:textId="08CD3436" w:rsidR="00400624" w:rsidRDefault="00400624" w:rsidP="00285DEE">
      <w:pPr>
        <w:pStyle w:val="BodyText"/>
        <w:ind w:firstLine="288"/>
      </w:pPr>
      <w:r w:rsidRPr="00400624">
        <w:t>The project has three stages. First, we</w:t>
      </w:r>
      <w:r w:rsidR="00063B3E">
        <w:t xml:space="preserve"> wi</w:t>
      </w:r>
      <w:r w:rsidRPr="00400624">
        <w:t xml:space="preserve">ll </w:t>
      </w:r>
      <w:del w:id="92" w:author="Dawn MacIsaac" w:date="2021-08-10T10:12:00Z">
        <w:r w:rsidRPr="00400624" w:rsidDel="00410B19">
          <w:delText xml:space="preserve">build </w:delText>
        </w:r>
      </w:del>
      <w:ins w:id="93" w:author="Dawn MacIsaac" w:date="2021-08-10T10:12:00Z">
        <w:r w:rsidR="00410B19">
          <w:t>impl</w:t>
        </w:r>
      </w:ins>
      <w:ins w:id="94" w:author="Dawn MacIsaac" w:date="2021-08-10T10:16:00Z">
        <w:r w:rsidR="00E15713">
          <w:t>e</w:t>
        </w:r>
      </w:ins>
      <w:ins w:id="95" w:author="Dawn MacIsaac" w:date="2021-08-10T10:12:00Z">
        <w:r w:rsidR="00410B19">
          <w:t>ment</w:t>
        </w:r>
        <w:r w:rsidR="00410B19" w:rsidRPr="00400624">
          <w:t xml:space="preserve"> </w:t>
        </w:r>
      </w:ins>
      <w:r w:rsidRPr="00400624">
        <w:t xml:space="preserve">the benchmark </w:t>
      </w:r>
      <w:del w:id="96" w:author="Dawn MacIsaac" w:date="2021-08-10T10:13:00Z">
        <w:r w:rsidRPr="00400624" w:rsidDel="00410B19">
          <w:delText>algorithms</w:delText>
        </w:r>
      </w:del>
      <w:ins w:id="97" w:author="Dawn MacIsaac" w:date="2021-08-10T10:13:00Z">
        <w:r w:rsidR="00410B19">
          <w:t>forecasters</w:t>
        </w:r>
      </w:ins>
      <w:r w:rsidRPr="00400624">
        <w:t xml:space="preserve">. Then </w:t>
      </w:r>
      <w:ins w:id="98" w:author="Dawn MacIsaac" w:date="2021-08-10T10:13:00Z">
        <w:r w:rsidR="00410B19">
          <w:t xml:space="preserve">one or more deep learning algorithms will be </w:t>
        </w:r>
      </w:ins>
      <w:ins w:id="99" w:author="Dawn MacIsaac" w:date="2021-08-10T10:14:00Z">
        <w:r w:rsidR="00410B19">
          <w:t>implemented, starting with a</w:t>
        </w:r>
      </w:ins>
      <w:del w:id="100" w:author="Dawn MacIsaac" w:date="2021-08-10T10:14:00Z">
        <w:r w:rsidRPr="00400624" w:rsidDel="00410B19">
          <w:delText>a</w:delText>
        </w:r>
      </w:del>
      <w:r w:rsidRPr="00400624">
        <w:t xml:space="preserve"> CNN</w:t>
      </w:r>
      <w:del w:id="101" w:author="Dawn MacIsaac" w:date="2021-08-10T10:14:00Z">
        <w:r w:rsidRPr="00400624" w:rsidDel="00410B19">
          <w:delText xml:space="preserve"> or </w:delText>
        </w:r>
        <w:r w:rsidR="00CE03A1" w:rsidDel="00410B19">
          <w:delText>an</w:delText>
        </w:r>
        <w:r w:rsidRPr="00400624" w:rsidDel="00410B19">
          <w:delText>other deep learning algorithm is used</w:delText>
        </w:r>
      </w:del>
      <w:r w:rsidRPr="00400624">
        <w:t xml:space="preserve">. </w:t>
      </w:r>
      <w:ins w:id="102" w:author="Dawn MacIsaac" w:date="2021-08-10T10:14:00Z">
        <w:r w:rsidR="00410B19">
          <w:t xml:space="preserve">  </w:t>
        </w:r>
      </w:ins>
      <w:r w:rsidRPr="00400624">
        <w:t>Finally, deep learning forecasters</w:t>
      </w:r>
      <w:r w:rsidR="00063B3E">
        <w:t>’</w:t>
      </w:r>
      <w:r w:rsidRPr="00400624">
        <w:t xml:space="preserve"> performance will be compared to benchmark </w:t>
      </w:r>
      <w:del w:id="103" w:author="Dawn MacIsaac" w:date="2021-08-10T10:15:00Z">
        <w:r w:rsidRPr="00400624" w:rsidDel="00410B19">
          <w:delText>algorithms</w:delText>
        </w:r>
        <w:r w:rsidR="00063B3E" w:rsidDel="00410B19">
          <w:delText>’</w:delText>
        </w:r>
        <w:r w:rsidRPr="00400624" w:rsidDel="00410B19">
          <w:delText xml:space="preserve"> </w:delText>
        </w:r>
      </w:del>
      <w:ins w:id="104" w:author="Dawn MacIsaac" w:date="2021-08-10T10:15:00Z">
        <w:r w:rsidR="00410B19">
          <w:t>forecaster</w:t>
        </w:r>
        <w:r w:rsidR="00410B19" w:rsidRPr="00400624">
          <w:t xml:space="preserve"> </w:t>
        </w:r>
      </w:ins>
      <w:r w:rsidRPr="00400624">
        <w:t xml:space="preserve">performance using available data sets. </w:t>
      </w:r>
      <w:del w:id="105" w:author="Dawn MacIsaac" w:date="2021-08-10T10:17:00Z">
        <w:r w:rsidRPr="00400624" w:rsidDel="00E15713">
          <w:delText>We will compare o</w:delText>
        </w:r>
      </w:del>
      <w:ins w:id="106" w:author="Dawn MacIsaac" w:date="2021-08-10T10:17:00Z">
        <w:r w:rsidR="00E15713">
          <w:t>O</w:t>
        </w:r>
      </w:ins>
      <w:r w:rsidRPr="00400624">
        <w:t>verall and peak detection accuracy</w:t>
      </w:r>
      <w:ins w:id="107" w:author="Dawn MacIsaac" w:date="2021-08-10T10:17:00Z">
        <w:r w:rsidR="00E15713">
          <w:t xml:space="preserve"> will be compared</w:t>
        </w:r>
      </w:ins>
      <w:r w:rsidRPr="00400624">
        <w:t xml:space="preserve">. </w:t>
      </w:r>
      <w:del w:id="108" w:author="Dawn MacIsaac" w:date="2021-08-10T10:16:00Z">
        <w:r w:rsidRPr="00400624" w:rsidDel="00410B19">
          <w:delText xml:space="preserve">The phases are further </w:delText>
        </w:r>
      </w:del>
      <w:ins w:id="109" w:author="Dawn MacIsaac" w:date="2021-08-10T10:16:00Z">
        <w:r w:rsidR="00410B19">
          <w:t xml:space="preserve">Each </w:t>
        </w:r>
        <w:proofErr w:type="spellStart"/>
        <w:r w:rsidR="00410B19">
          <w:t>statge</w:t>
        </w:r>
        <w:proofErr w:type="spellEnd"/>
        <w:r w:rsidR="00410B19">
          <w:t xml:space="preserve"> is detailed </w:t>
        </w:r>
      </w:ins>
      <w:del w:id="110" w:author="Dawn MacIsaac" w:date="2021-08-10T10:16:00Z">
        <w:r w:rsidRPr="00400624" w:rsidDel="00410B19">
          <w:delText xml:space="preserve">described </w:delText>
        </w:r>
      </w:del>
      <w:r w:rsidRPr="00400624">
        <w:t>below</w:t>
      </w:r>
      <w:ins w:id="111" w:author="Dawn MacIsaac" w:date="2021-08-10T10:19:00Z">
        <w:r w:rsidR="00E15713">
          <w:t xml:space="preserve">.  See </w:t>
        </w:r>
      </w:ins>
      <w:del w:id="112" w:author="Dawn MacIsaac" w:date="2021-08-10T10:17:00Z">
        <w:r w:rsidRPr="00400624" w:rsidDel="00E15713">
          <w:delText xml:space="preserve">. See </w:delText>
        </w:r>
      </w:del>
      <w:r w:rsidRPr="00400624">
        <w:t>the Gantt chart in</w:t>
      </w:r>
      <w:ins w:id="113" w:author="Dawn MacIsaac" w:date="2021-08-10T10:18:00Z">
        <w:r w:rsidR="00E15713">
          <w:t xml:space="preserve"> </w:t>
        </w:r>
      </w:ins>
      <w:del w:id="114" w:author="Dawn MacIsaac" w:date="2021-08-10T10:18:00Z">
        <w:r w:rsidRPr="00400624" w:rsidDel="00E15713">
          <w:delText xml:space="preserve"> the </w:delText>
        </w:r>
      </w:del>
      <w:r w:rsidRPr="00400624">
        <w:t>appendix</w:t>
      </w:r>
      <w:ins w:id="115" w:author="Dawn MacIsaac" w:date="2021-08-10T10:18:00Z">
        <w:r w:rsidR="00E15713">
          <w:t xml:space="preserve"> A</w:t>
        </w:r>
      </w:ins>
      <w:r w:rsidRPr="00400624">
        <w:t xml:space="preserve"> </w:t>
      </w:r>
      <w:del w:id="116" w:author="Dawn MacIsaac" w:date="2021-08-10T10:18:00Z">
        <w:r w:rsidRPr="00400624" w:rsidDel="00E15713">
          <w:delText xml:space="preserve">for an overview of </w:delText>
        </w:r>
      </w:del>
      <w:ins w:id="117" w:author="Dawn MacIsaac" w:date="2021-08-10T10:19:00Z">
        <w:r w:rsidR="00E15713">
          <w:t>for an overvie</w:t>
        </w:r>
      </w:ins>
      <w:ins w:id="118" w:author="Dawn MacIsaac" w:date="2021-08-10T10:20:00Z">
        <w:r w:rsidR="00E15713">
          <w:t xml:space="preserve">w of </w:t>
        </w:r>
      </w:ins>
      <w:r w:rsidRPr="00400624">
        <w:t>completed and pending tasks.</w:t>
      </w:r>
    </w:p>
    <w:p w14:paraId="71E0785C" w14:textId="128D9DAE" w:rsidR="000E6695" w:rsidRDefault="005A7733" w:rsidP="000E6695">
      <w:pPr>
        <w:pStyle w:val="Heading2"/>
      </w:pPr>
      <w:bookmarkStart w:id="119" w:name="_Toc73969380"/>
      <w:bookmarkStart w:id="120" w:name="_Toc69470494"/>
      <w:bookmarkStart w:id="121" w:name="_Toc69470949"/>
      <w:r>
        <w:t xml:space="preserve">The </w:t>
      </w:r>
      <w:r w:rsidR="000E6695">
        <w:t>Benchmark Algorithms</w:t>
      </w:r>
      <w:bookmarkEnd w:id="119"/>
      <w:r w:rsidR="000E6695">
        <w:t xml:space="preserve"> </w:t>
      </w:r>
      <w:bookmarkEnd w:id="120"/>
      <w:bookmarkEnd w:id="121"/>
    </w:p>
    <w:p w14:paraId="5DE6C7D1" w14:textId="7A17949C" w:rsidR="00BE7F0E" w:rsidRPr="00BE7F0E" w:rsidRDefault="00D15B86" w:rsidP="00BE7F0E">
      <w:pPr>
        <w:pStyle w:val="BodyText"/>
        <w:ind w:firstLine="288"/>
      </w:pPr>
      <w:r w:rsidRPr="00BE7F0E">
        <w:t xml:space="preserve">Many publications lack </w:t>
      </w:r>
      <w:ins w:id="122" w:author="Dawn MacIsaac" w:date="2021-08-10T10:20:00Z">
        <w:r w:rsidR="00E15713">
          <w:t xml:space="preserve">experimental </w:t>
        </w:r>
      </w:ins>
      <w:r w:rsidRPr="00BE7F0E">
        <w:t>detail</w:t>
      </w:r>
      <w:del w:id="123" w:author="Dawn MacIsaac" w:date="2021-08-10T10:20:00Z">
        <w:r w:rsidRPr="00BE7F0E" w:rsidDel="00E15713">
          <w:delText>ed</w:delText>
        </w:r>
      </w:del>
      <w:ins w:id="124" w:author="Dawn MacIsaac" w:date="2021-08-10T10:20:00Z">
        <w:r w:rsidR="00E15713">
          <w:t>s</w:t>
        </w:r>
      </w:ins>
      <w:del w:id="125" w:author="Dawn MacIsaac" w:date="2021-08-10T10:21:00Z">
        <w:r w:rsidRPr="00BE7F0E" w:rsidDel="00E15713">
          <w:delText xml:space="preserve"> experimental setup information</w:delText>
        </w:r>
      </w:del>
      <w:r w:rsidRPr="00BE7F0E">
        <w:t xml:space="preserve">, making direct comparisons with reported results difficult. The benchmark algorithms </w:t>
      </w:r>
      <w:del w:id="126" w:author="Dawn MacIsaac" w:date="2021-08-10T10:21:00Z">
        <w:r w:rsidRPr="00BE7F0E" w:rsidDel="00E15713">
          <w:delText xml:space="preserve">chosen </w:delText>
        </w:r>
      </w:del>
      <w:ins w:id="127" w:author="Dawn MacIsaac" w:date="2021-08-10T10:21:00Z">
        <w:r w:rsidR="00E15713">
          <w:t>proposed</w:t>
        </w:r>
        <w:r w:rsidR="00E15713" w:rsidRPr="00BE7F0E">
          <w:t xml:space="preserve"> </w:t>
        </w:r>
      </w:ins>
      <w:r w:rsidRPr="00BE7F0E">
        <w:t xml:space="preserve">for this work </w:t>
      </w:r>
      <w:ins w:id="128" w:author="Dawn MacIsaac" w:date="2021-08-10T10:21:00Z">
        <w:r w:rsidR="00E15713">
          <w:t xml:space="preserve">were selected because they </w:t>
        </w:r>
      </w:ins>
      <w:r w:rsidRPr="00BE7F0E">
        <w:t>are relevant</w:t>
      </w:r>
      <w:ins w:id="129" w:author="Dawn MacIsaac" w:date="2021-08-10T10:22:00Z">
        <w:r w:rsidR="00E15713">
          <w:t xml:space="preserve">, but also sufficiently well documented to be </w:t>
        </w:r>
      </w:ins>
      <w:del w:id="130" w:author="Dawn MacIsaac" w:date="2021-08-10T10:22:00Z">
        <w:r w:rsidRPr="00BE7F0E" w:rsidDel="00E15713">
          <w:delText xml:space="preserve"> and </w:delText>
        </w:r>
      </w:del>
      <w:r w:rsidRPr="00BE7F0E">
        <w:t>reproducible</w:t>
      </w:r>
      <w:r w:rsidR="00BE7F0E">
        <w:t xml:space="preserve"> </w:t>
      </w:r>
      <w:r w:rsidR="00BE7F0E">
        <w:fldChar w:fldCharType="begin" w:fldLock="1"/>
      </w:r>
      <w:r w:rsidR="00C21E3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[23]–[25]","plainTextFormattedCitation":"[1], [4]–[6], [23]–[25]","previouslyFormattedCitation":"[1], [4]–[6], [24]–[26]"},"properties":{"noteIndex":0},"schema":"https://github.com/citation-style-language/schema/raw/master/csl-citation.json"}</w:instrText>
      </w:r>
      <w:r w:rsidR="00BE7F0E">
        <w:fldChar w:fldCharType="separate"/>
      </w:r>
      <w:r w:rsidR="00C21E31" w:rsidRPr="00C21E31">
        <w:rPr>
          <w:noProof/>
        </w:rPr>
        <w:t>[1], [4]–[6], [23]–[25]</w:t>
      </w:r>
      <w:r w:rsidR="00BE7F0E">
        <w:fldChar w:fldCharType="end"/>
      </w:r>
      <w:r w:rsidR="00BE7F0E" w:rsidRPr="00BE7F0E">
        <w:t>.</w:t>
      </w:r>
    </w:p>
    <w:p w14:paraId="631707D8" w14:textId="769A0B46" w:rsidR="009B19B7" w:rsidRDefault="009B19B7" w:rsidP="009B19B7">
      <w:pPr>
        <w:pStyle w:val="Heading3"/>
      </w:pPr>
      <w:bookmarkStart w:id="131" w:name="_Toc69486063"/>
      <w:bookmarkStart w:id="132" w:name="_Toc69470495"/>
      <w:bookmarkStart w:id="133" w:name="_Toc69470950"/>
      <w:bookmarkStart w:id="134" w:name="_Toc73969381"/>
      <w:bookmarkEnd w:id="131"/>
      <w:r>
        <w:t xml:space="preserve">Seasonal Naïve </w:t>
      </w:r>
      <w:bookmarkEnd w:id="132"/>
      <w:bookmarkEnd w:id="133"/>
      <w:r w:rsidR="00F017C2">
        <w:t>Forecaster</w:t>
      </w:r>
      <w:bookmarkEnd w:id="134"/>
      <w:r w:rsidR="00F017C2">
        <w:t xml:space="preserve"> </w:t>
      </w:r>
    </w:p>
    <w:p w14:paraId="47605B89" w14:textId="21627D95" w:rsidR="005B7125" w:rsidRDefault="00C4067D" w:rsidP="00C4067D">
      <w:pPr>
        <w:pStyle w:val="BodyText"/>
        <w:ind w:firstLine="288"/>
        <w:rPr>
          <w:ins w:id="135" w:author="Dawn MacIsaac" w:date="2021-08-10T10:28:00Z"/>
        </w:rPr>
      </w:pPr>
      <w:r w:rsidRPr="00C4067D">
        <w:t>The naive forecaster</w:t>
      </w:r>
      <w:r w:rsidR="00856341">
        <w:t xml:space="preserve"> </w:t>
      </w:r>
      <w:r w:rsidRPr="00C4067D">
        <w:t xml:space="preserve">is a widely used benchmark for </w:t>
      </w:r>
      <w:del w:id="136" w:author="Dawn MacIsaac" w:date="2021-08-10T10:23:00Z">
        <w:r w:rsidRPr="00C4067D" w:rsidDel="00E15713">
          <w:delText xml:space="preserve">developing </w:delText>
        </w:r>
      </w:del>
      <w:ins w:id="137" w:author="Dawn MacIsaac" w:date="2021-08-10T10:23:00Z">
        <w:r w:rsidR="00E15713">
          <w:t>assessing</w:t>
        </w:r>
        <w:r w:rsidR="00E15713" w:rsidRPr="00C4067D">
          <w:t xml:space="preserve"> </w:t>
        </w:r>
      </w:ins>
      <w:r w:rsidRPr="00C4067D">
        <w:t xml:space="preserve">more sophisticated forecasters </w:t>
      </w:r>
      <w:r w:rsidR="00C21E31">
        <w:fldChar w:fldCharType="begin" w:fldLock="1"/>
      </w:r>
      <w:r w:rsidR="00C21E3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networks","type":"article-journal"},"uris":["http://www.mendeley.com/documents/?uuid=acd10d2b-73b6-45e9-bef4-4efa9587b92a"]},{"id":"ITEM-5","itemData":{"DOI":"10.1007/s11600-018-0120-7","ISSN":"18957455","abstract":"We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Geophysica","id":"ITEM-5","issued":{"date-parts":[["2018"]]},"title":"Predictability of monthly temperature and precipitation using automatic time series forecasting methods","type":"article-journal"},"uris":["http://www.mendeley.com/documents/?uuid=f1d1519c-5b80-4f2c-bede-be5f4b4eef67"]}],"mendeley":{"formattedCitation":"[23], [26]–[29]","plainTextFormattedCitation":"[23], [26]–[29]"},"properties":{"noteIndex":0},"schema":"https://github.com/citation-style-language/schema/raw/master/csl-citation.json"}</w:instrText>
      </w:r>
      <w:r w:rsidR="00C21E31">
        <w:fldChar w:fldCharType="separate"/>
      </w:r>
      <w:r w:rsidR="00C21E31" w:rsidRPr="00C21E31">
        <w:rPr>
          <w:noProof/>
        </w:rPr>
        <w:t>[23], [26]–[29]</w:t>
      </w:r>
      <w:r w:rsidR="00C21E31">
        <w:fldChar w:fldCharType="end"/>
      </w:r>
      <w:r w:rsidRPr="00C4067D">
        <w:t xml:space="preserve">. When a naive forecaster outperforms a complex model, we know the complex model </w:t>
      </w:r>
      <w:del w:id="138" w:author="Dawn MacIsaac" w:date="2021-08-10T10:29:00Z">
        <w:r w:rsidRPr="00C4067D" w:rsidDel="005B7125">
          <w:delText xml:space="preserve">is </w:delText>
        </w:r>
      </w:del>
      <w:del w:id="139" w:author="Dawn MacIsaac" w:date="2021-08-10T10:24:00Z">
        <w:r w:rsidRPr="00C4067D" w:rsidDel="00E15713">
          <w:delText>not viable</w:delText>
        </w:r>
      </w:del>
      <w:ins w:id="140" w:author="Dawn MacIsaac" w:date="2021-08-10T10:24:00Z">
        <w:r w:rsidR="00E15713">
          <w:t>offers little value</w:t>
        </w:r>
      </w:ins>
      <w:r w:rsidRPr="00C4067D">
        <w:t>.</w:t>
      </w:r>
      <w:r>
        <w:t xml:space="preserve"> </w:t>
      </w:r>
      <w:proofErr w:type="spellStart"/>
      <w:r w:rsidRPr="0037786F">
        <w:t>Bracale</w:t>
      </w:r>
      <w:proofErr w:type="spellEnd"/>
      <w:r w:rsidRPr="0037786F">
        <w:t xml:space="preserve"> </w:t>
      </w:r>
      <w:r w:rsidR="00C21E31">
        <w:fldChar w:fldCharType="begin" w:fldLock="1"/>
      </w:r>
      <w:r w:rsidR="00C21E31">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[30]","plainTextFormattedCitation":"[30]","previouslyFormattedCitation":"[33]"},"properties":{"noteIndex":0},"schema":"https://github.com/citation-style-language/schema/raw/master/csl-citation.json"}</w:instrText>
      </w:r>
      <w:r w:rsidR="00C21E31">
        <w:fldChar w:fldCharType="separate"/>
      </w:r>
      <w:r w:rsidR="00C21E31" w:rsidRPr="00512620">
        <w:rPr>
          <w:noProof/>
        </w:rPr>
        <w:t>[30]</w:t>
      </w:r>
      <w:r w:rsidR="00C21E31">
        <w:fldChar w:fldCharType="end"/>
      </w:r>
      <w:r w:rsidRPr="0037786F">
        <w:t xml:space="preserve"> et al. state that </w:t>
      </w:r>
      <w:r w:rsidR="00063B3E">
        <w:t>“</w:t>
      </w:r>
      <w:r w:rsidRPr="0037786F">
        <w:t>the simplest method to anticipate the next value in a time series is to assume it will have the same values as the current value</w:t>
      </w:r>
      <w:r w:rsidR="00063B3E">
        <w:t>.”</w:t>
      </w:r>
      <w:ins w:id="141" w:author="Dawn MacIsaac" w:date="2021-08-10T10:24:00Z">
        <w:r w:rsidR="00E15713">
          <w:t xml:space="preserve">, which is the basis of the naïve forecaster.  </w:t>
        </w:r>
      </w:ins>
      <w:r w:rsidRPr="00C4067D">
        <w:t xml:space="preserve"> </w:t>
      </w:r>
      <w:del w:id="142" w:author="Dawn MacIsaac" w:date="2021-08-10T10:25:00Z">
        <w:r w:rsidR="0057450A" w:rsidDel="00E15713">
          <w:delText>However, by</w:delText>
        </w:r>
        <w:r w:rsidRPr="00C4067D" w:rsidDel="00E15713">
          <w:delText xml:space="preserve"> taking </w:delText>
        </w:r>
      </w:del>
      <w:ins w:id="143" w:author="Dawn MacIsaac" w:date="2021-08-10T10:26:00Z">
        <w:r w:rsidR="00E15713">
          <w:t>T</w:t>
        </w:r>
      </w:ins>
      <w:del w:id="144" w:author="Dawn MacIsaac" w:date="2021-08-10T10:26:00Z">
        <w:r w:rsidRPr="00C4067D" w:rsidDel="00E15713">
          <w:delText>seasonal trends into account, t</w:delText>
        </w:r>
      </w:del>
      <w:r w:rsidRPr="00C4067D">
        <w:t xml:space="preserve">he Seasonal Naive Forecaster (SNF) improves </w:t>
      </w:r>
      <w:r w:rsidR="00C21E31">
        <w:t xml:space="preserve">the </w:t>
      </w:r>
      <w:r>
        <w:t xml:space="preserve">naïve </w:t>
      </w:r>
      <w:r>
        <w:lastRenderedPageBreak/>
        <w:t>forecaster</w:t>
      </w:r>
      <w:ins w:id="145" w:author="Dawn MacIsaac" w:date="2021-08-10T10:26:00Z">
        <w:r w:rsidR="00E15713">
          <w:t xml:space="preserve"> by considering seasonal trends</w:t>
        </w:r>
      </w:ins>
      <w:r w:rsidRPr="00C4067D">
        <w:t xml:space="preserve"> </w:t>
      </w:r>
      <w:r w:rsidR="00C21E31">
        <w:fldChar w:fldCharType="begin" w:fldLock="1"/>
      </w:r>
      <w:r w:rsidR="00C21E31">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[32]","plainTextFormattedCitation":"[32]","previouslyFormattedCitation":"[35]"},"properties":{"noteIndex":0},"schema":"https://github.com/citation-style-language/schema/raw/master/csl-citation.json"}</w:instrText>
      </w:r>
      <w:r w:rsidR="00C21E31">
        <w:fldChar w:fldCharType="separate"/>
      </w:r>
      <w:r w:rsidR="00C21E31" w:rsidRPr="00512620">
        <w:rPr>
          <w:noProof/>
        </w:rPr>
        <w:t>[32]</w:t>
      </w:r>
      <w:r w:rsidR="00C21E31">
        <w:fldChar w:fldCharType="end"/>
      </w:r>
      <w:r w:rsidRPr="00C4067D">
        <w:t>.</w:t>
      </w:r>
      <w:ins w:id="146" w:author="Dawn MacIsaac" w:date="2021-08-10T10:28:00Z">
        <w:r w:rsidR="005B7125">
          <w:t xml:space="preserve">  The naïve forecaster takes the previous value as the predicted value, but the SNF takes the value from the previous season.</w:t>
        </w:r>
      </w:ins>
    </w:p>
    <w:p w14:paraId="7B9DF811" w14:textId="77777777" w:rsidR="005B7125" w:rsidRDefault="005B7125" w:rsidP="00C4067D">
      <w:pPr>
        <w:pStyle w:val="BodyText"/>
        <w:ind w:firstLine="288"/>
        <w:rPr>
          <w:ins w:id="147" w:author="Dawn MacIsaac" w:date="2021-08-10T10:28:00Z"/>
        </w:rPr>
      </w:pPr>
    </w:p>
    <w:p w14:paraId="0EAF82A1" w14:textId="56A46405" w:rsidR="00C4067D" w:rsidRPr="00C4067D" w:rsidRDefault="00C4067D" w:rsidP="00C4067D">
      <w:pPr>
        <w:pStyle w:val="BodyText"/>
        <w:ind w:firstLine="288"/>
      </w:pPr>
      <w:r w:rsidRPr="00C4067D">
        <w:t xml:space="preserve"> The SNF is mathematically expressed as (1):</w:t>
      </w:r>
    </w:p>
    <w:p w14:paraId="5F907D24" w14:textId="304409E9" w:rsidR="000B1211" w:rsidRDefault="00492918" w:rsidP="000B1211">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6A6998">
          <w:rPr>
            <w:noProof/>
          </w:rPr>
          <w:instrText>1</w:instrText>
        </w:r>
      </w:fldSimple>
      <w:r w:rsidR="002118B9">
        <w:instrText>)</w:instrText>
      </w:r>
      <w:r w:rsidR="002118B9">
        <w:fldChar w:fldCharType="end"/>
      </w:r>
    </w:p>
    <w:p w14:paraId="2D154586" w14:textId="2E03FA5A" w:rsidR="000B1211" w:rsidRDefault="00856341" w:rsidP="006C284A">
      <w:pPr>
        <w:pStyle w:val="BodyText"/>
      </w:pPr>
      <w:r>
        <w:t>w</w:t>
      </w:r>
      <w:r w:rsidR="000B1211" w:rsidRPr="000B1211">
        <w:t>here</w:t>
      </w:r>
      <w:r>
        <w:t xml:space="preserve"> </w:t>
      </w:r>
      <w:r w:rsidRPr="005B159F">
        <w:rPr>
          <w:noProof/>
          <w:position w:val="-10"/>
        </w:rPr>
        <w:object w:dxaOrig="220" w:dyaOrig="260" w14:anchorId="71956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0" o:title=""/>
          </v:shape>
          <o:OLEObject Type="Embed" ProgID="Equation.DSMT4" ShapeID="_x0000_i1025" DrawAspect="Content" ObjectID="_1690459869" r:id="rId11"/>
        </w:object>
      </w:r>
      <w:r w:rsidR="000B1211" w:rsidRPr="000B1211">
        <w:t xml:space="preserve"> </w:t>
      </w:r>
      <w:r w:rsidR="00063B3E">
        <w:t>are</w:t>
      </w:r>
      <w:r w:rsidR="000B1211" w:rsidRPr="000B1211">
        <w:t xml:space="preserve"> the time series and m is the seasonal period (m=24 for hourly data if taken the day </w:t>
      </w:r>
      <w:proofErr w:type="gramStart"/>
      <w:r w:rsidR="000B1211" w:rsidRPr="000B1211">
        <w:t>before).</w:t>
      </w:r>
      <w:proofErr w:type="gramEnd"/>
      <w:r w:rsidR="000B1211" w:rsidRPr="000B1211">
        <w:t xml:space="preserve"> This formula uses the previous season</w:t>
      </w:r>
      <w:r w:rsidR="00063B3E">
        <w:t>’</w:t>
      </w:r>
      <w:r w:rsidR="000B1211" w:rsidRPr="000B1211">
        <w:t>s value</w:t>
      </w:r>
      <w:r>
        <w:t>.</w:t>
      </w:r>
      <w:r w:rsidR="000B1211" w:rsidRPr="000B1211">
        <w:t xml:space="preserve"> </w:t>
      </w:r>
      <w:r w:rsidR="0057450A">
        <w:t>This</w:t>
      </w:r>
      <w:r w:rsidR="000B1211" w:rsidRPr="000B1211">
        <w:t xml:space="preserve"> makes it ideal for predicting variables that are generally stable or vary consistently. </w:t>
      </w:r>
      <w:r>
        <w:t>It</w:t>
      </w:r>
      <w:r w:rsidR="00063B3E">
        <w:t xml:space="preserve"> i</w:t>
      </w:r>
      <w:r>
        <w:t>s i</w:t>
      </w:r>
      <w:r w:rsidR="000B1211" w:rsidRPr="000B1211">
        <w:t xml:space="preserve">neffective at forecasting time series data that fluctuate or are subject to irregularities such as temperature </w:t>
      </w:r>
      <w:r w:rsidR="000B1211">
        <w:fldChar w:fldCharType="begin" w:fldLock="1"/>
      </w:r>
      <w:r w:rsidR="00C21E3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[27]","plainTextFormattedCitation":"[27]","previouslyFormattedCitation":"[27]"},"properties":{"noteIndex":0},"schema":"https://github.com/citation-style-language/schema/raw/master/csl-citation.json"}</w:instrText>
      </w:r>
      <w:r w:rsidR="000B1211">
        <w:fldChar w:fldCharType="separate"/>
      </w:r>
      <w:r w:rsidR="0092042F" w:rsidRPr="0092042F">
        <w:rPr>
          <w:noProof/>
        </w:rPr>
        <w:t>[27]</w:t>
      </w:r>
      <w:r w:rsidR="000B1211">
        <w:fldChar w:fldCharType="end"/>
      </w:r>
      <w:r w:rsidR="000B1211" w:rsidRPr="000B1211">
        <w:t>.</w:t>
      </w:r>
    </w:p>
    <w:p w14:paraId="638A44EE" w14:textId="55CD038F" w:rsidR="00AD4AA2" w:rsidRDefault="00AD4AA2" w:rsidP="00AD4AA2">
      <w:pPr>
        <w:pStyle w:val="Heading3"/>
      </w:pPr>
      <w:bookmarkStart w:id="148" w:name="_Toc73969382"/>
      <w:r>
        <w:t>Multiple Linear Regression Forecaster</w:t>
      </w:r>
      <w:bookmarkEnd w:id="148"/>
    </w:p>
    <w:p w14:paraId="350E641C" w14:textId="73B26C87" w:rsidR="00D701C8" w:rsidRPr="00D701C8" w:rsidRDefault="00573C2B" w:rsidP="00573C2B">
      <w:pPr>
        <w:pStyle w:val="BodyText"/>
        <w:ind w:firstLine="288"/>
      </w:pPr>
      <w:r w:rsidRPr="00573C2B">
        <w:t>MLR is a statistical technique that is commonly used in load forecasting</w:t>
      </w:r>
      <w:r w:rsidR="00D701C8">
        <w:t xml:space="preserve"> </w:t>
      </w:r>
      <w:r w:rsidR="00D701C8">
        <w:fldChar w:fldCharType="begin" w:fldLock="1"/>
      </w:r>
      <w:r w:rsidR="00C21E31">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information","type":"article-journal","volume":"5"},"uris":["http://www.mendeley.com/documents/?uuid=3d2f3b02-12fc-417c-a746-0bb1d4ba5f98"]}],"mendeley":{"formattedCitation":"[8], [12], [15], [23], [30]–[35]","plainTextFormattedCitation":"[8], [12], [15], [23], [30]–[35]","previouslyFormattedCitation":"[8], [12], [15], [24], [32]–[37]"},"properties":{"noteIndex":0},"schema":"https://github.com/citation-style-language/schema/raw/master/csl-citation.json"}</w:instrText>
      </w:r>
      <w:r w:rsidR="00D701C8">
        <w:fldChar w:fldCharType="separate"/>
      </w:r>
      <w:r w:rsidR="00C21E31" w:rsidRPr="00C21E31">
        <w:rPr>
          <w:noProof/>
        </w:rPr>
        <w:t>[8], [12], [15], [23], [30]–[35]</w:t>
      </w:r>
      <w:r w:rsidR="00D701C8">
        <w:fldChar w:fldCharType="end"/>
      </w:r>
      <w:r w:rsidR="00D701C8" w:rsidRPr="00D701C8">
        <w:t>. MLR forecasters model continuous dependent variables with multiple independent variables. An MLR with two independent variables is shown below:</w:t>
      </w:r>
    </w:p>
    <w:p w14:paraId="2A13311E" w14:textId="57E03BF6"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fldSimple w:instr=" SEQ MTEqn \c \* Arabic \* MERGEFORMAT ">
        <w:r w:rsidR="006A6998">
          <w:rPr>
            <w:noProof/>
          </w:rPr>
          <w:instrText>2</w:instrText>
        </w:r>
      </w:fldSimple>
      <w:r w:rsidR="00AD4AA2">
        <w:instrText>)</w:instrText>
      </w:r>
      <w:r w:rsidR="00AD4AA2">
        <w:fldChar w:fldCharType="end"/>
      </w:r>
    </w:p>
    <w:p w14:paraId="6E31773C" w14:textId="04E44A0F" w:rsidR="007D302C" w:rsidRDefault="007D302C" w:rsidP="00100765">
      <w:pPr>
        <w:pStyle w:val="BodyText"/>
        <w:ind w:firstLine="288"/>
      </w:pPr>
      <w:r>
        <w:t xml:space="preserve">In load forecasting, </w:t>
      </w:r>
      <w:r w:rsidRPr="006143C7">
        <w:rPr>
          <w:noProof/>
          <w:position w:val="-10"/>
        </w:rPr>
        <w:object w:dxaOrig="220" w:dyaOrig="260" w14:anchorId="0A74C6EE">
          <v:shape id="_x0000_i1026" type="#_x0000_t75" style="width:11.25pt;height:12.75pt" o:ole="">
            <v:imagedata r:id="rId12" o:title=""/>
          </v:shape>
          <o:OLEObject Type="Embed" ProgID="Equation.DSMT4" ShapeID="_x0000_i1026" DrawAspect="Content" ObjectID="_1690459870" r:id="rId13"/>
        </w:object>
      </w:r>
      <w:r>
        <w:t xml:space="preserve">is the load, </w:t>
      </w:r>
      <w:r w:rsidRPr="006143C7">
        <w:rPr>
          <w:noProof/>
          <w:position w:val="-12"/>
        </w:rPr>
        <w:object w:dxaOrig="240" w:dyaOrig="360" w14:anchorId="125A8D4B">
          <v:shape id="_x0000_i1027" type="#_x0000_t75" style="width:12pt;height:18.75pt" o:ole="">
            <v:imagedata r:id="rId14" o:title=""/>
          </v:shape>
          <o:OLEObject Type="Embed" ProgID="Equation.DSMT4" ShapeID="_x0000_i1027" DrawAspect="Content" ObjectID="_1690459871" r:id="rId15"/>
        </w:object>
      </w:r>
      <w:r>
        <w:t xml:space="preserve">and </w:t>
      </w:r>
      <w:r w:rsidRPr="006143C7">
        <w:rPr>
          <w:noProof/>
          <w:position w:val="-12"/>
        </w:rPr>
        <w:object w:dxaOrig="260" w:dyaOrig="360" w14:anchorId="36EB3902">
          <v:shape id="_x0000_i1028" type="#_x0000_t75" style="width:12.75pt;height:18.75pt" o:ole="">
            <v:imagedata r:id="rId16" o:title=""/>
          </v:shape>
          <o:OLEObject Type="Embed" ProgID="Equation.DSMT4" ShapeID="_x0000_i1028" DrawAspect="Content" ObjectID="_1690459872" r:id="rId17"/>
        </w:object>
      </w:r>
      <w:r>
        <w:rPr>
          <w:noProof/>
        </w:rPr>
        <w:t xml:space="preserve"> </w:t>
      </w:r>
      <w:r>
        <w:t xml:space="preserve">are independent variables like temperature and time of day, </w:t>
      </w:r>
      <w:r w:rsidRPr="00A40178">
        <w:rPr>
          <w:noProof/>
          <w:position w:val="-10"/>
        </w:rPr>
        <w:object w:dxaOrig="240" w:dyaOrig="320" w14:anchorId="7DE27B6F">
          <v:shape id="_x0000_i1029" type="#_x0000_t75" style="width:12pt;height:16.5pt" o:ole="">
            <v:imagedata r:id="rId18" o:title=""/>
          </v:shape>
          <o:OLEObject Type="Embed" ProgID="Equation.DSMT4" ShapeID="_x0000_i1029" DrawAspect="Content" ObjectID="_1690459873" r:id="rId19"/>
        </w:object>
      </w:r>
      <w:r>
        <w:t xml:space="preserve">s are coefficients estimated, and </w:t>
      </w:r>
      <w:r w:rsidRPr="00A40178">
        <w:rPr>
          <w:noProof/>
          <w:position w:val="-6"/>
        </w:rPr>
        <w:object w:dxaOrig="180" w:dyaOrig="220" w14:anchorId="74A63D25">
          <v:shape id="_x0000_i1030" type="#_x0000_t75" style="width:9pt;height:11.25pt" o:ole="">
            <v:imagedata r:id="rId20" o:title=""/>
          </v:shape>
          <o:OLEObject Type="Embed" ProgID="Equation.DSMT4" ShapeID="_x0000_i1030" DrawAspect="Content" ObjectID="_1690459874" r:id="rId21"/>
        </w:object>
      </w:r>
      <w:r>
        <w:t xml:space="preserve">is an error term. </w:t>
      </w:r>
      <w:r w:rsidR="00041AAA" w:rsidRPr="00041AAA">
        <w:t>The error term has a constant variance and a mean of 0</w:t>
      </w:r>
      <w:r w:rsidR="00041AAA">
        <w:t xml:space="preserve"> </w:t>
      </w:r>
      <w:r>
        <w:fldChar w:fldCharType="begin" w:fldLock="1"/>
      </w:r>
      <w:r w:rsidR="00C21E31">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[12]","plainTextFormattedCitation":"[12]","previouslyFormattedCitation":"[12]"},"properties":{"noteIndex":0},"schema":"https://github.com/citation-style-language/schema/raw/master/csl-citation.json"}</w:instrText>
      </w:r>
      <w:r>
        <w:fldChar w:fldCharType="separate"/>
      </w:r>
      <w:r w:rsidR="0092042F" w:rsidRPr="0092042F">
        <w:rPr>
          <w:noProof/>
        </w:rPr>
        <w:t>[12]</w:t>
      </w:r>
      <w:r>
        <w:fldChar w:fldCharType="end"/>
      </w:r>
      <w:r>
        <w:t xml:space="preserve">. The relationships between the data and the independent variables determine MLR accuracy. Increasing the number of relevant independent variables improves predictive accuracy, but only marginally. MLRs can also simulate non-linear relationships, but only with </w:t>
      </w:r>
      <w:r w:rsidR="00B37D3D">
        <w:t>direc</w:t>
      </w:r>
      <w:r w:rsidR="00063B3E">
        <w:t>t</w:t>
      </w:r>
      <w:r>
        <w:t xml:space="preserve"> user input </w:t>
      </w:r>
      <w:r w:rsidR="007A3DFF">
        <w:fldChar w:fldCharType="begin" w:fldLock="1"/>
      </w:r>
      <w:r w:rsidR="007A3DFF">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[42]","plainTextFormattedCitation":"[42]","previouslyFormattedCitation":"[42]"},"properties":{"noteIndex":0},"schema":"https://github.com/citation-style-language/schema/raw/master/csl-citation.json"}</w:instrText>
      </w:r>
      <w:r w:rsidR="007A3DFF">
        <w:fldChar w:fldCharType="separate"/>
      </w:r>
      <w:r w:rsidR="007A3DFF" w:rsidRPr="002204B6">
        <w:rPr>
          <w:noProof/>
        </w:rPr>
        <w:t>[42]</w:t>
      </w:r>
      <w:r w:rsidR="007A3DFF">
        <w:fldChar w:fldCharType="end"/>
      </w:r>
      <w:r>
        <w:t xml:space="preserve">. </w:t>
      </w:r>
      <w:r w:rsidR="007A3DFF">
        <w:t>Also</w:t>
      </w:r>
      <w:r>
        <w:t>, MLRs are incapable of intelligently learning and adapting to newer factors.</w:t>
      </w:r>
    </w:p>
    <w:p w14:paraId="6B30C007" w14:textId="0B820236" w:rsidR="009B19B7" w:rsidRDefault="008F2941" w:rsidP="008F2941">
      <w:pPr>
        <w:pStyle w:val="Heading3"/>
      </w:pPr>
      <w:bookmarkStart w:id="149" w:name="_Toc69470496"/>
      <w:bookmarkStart w:id="150" w:name="_Toc69470951"/>
      <w:bookmarkStart w:id="151" w:name="_Toc73969383"/>
      <w:r>
        <w:lastRenderedPageBreak/>
        <w:t>Auto</w:t>
      </w:r>
      <w:r w:rsidR="0004030A">
        <w:t>-</w:t>
      </w:r>
      <w:r>
        <w:t xml:space="preserve">Regressive Integrated Moving Average </w:t>
      </w:r>
      <w:bookmarkEnd w:id="149"/>
      <w:bookmarkEnd w:id="150"/>
      <w:bookmarkEnd w:id="151"/>
      <w:r w:rsidR="00B579FF">
        <w:t>(ARIMA)</w:t>
      </w:r>
    </w:p>
    <w:p w14:paraId="066ED3D5" w14:textId="7CEAAB5A" w:rsidR="00E112BE" w:rsidRPr="00E112BE" w:rsidRDefault="00E112BE" w:rsidP="00D36E1D">
      <w:pPr>
        <w:pStyle w:val="BodyText"/>
        <w:ind w:firstLine="288"/>
      </w:pPr>
      <w:r>
        <w:t>Any variable that contains data from previous time steps is called a lag feature.</w:t>
      </w:r>
      <w:r w:rsidR="00D36E1D">
        <w:t xml:space="preserve"> </w:t>
      </w:r>
      <w:r>
        <w:t xml:space="preserve">Like linear regression, auto-regression uses past values (lag values) as predictors. ARIMA does this by combining AR with a moving average (MA) model </w:t>
      </w:r>
      <w:r w:rsidR="00560688">
        <w:fldChar w:fldCharType="begin" w:fldLock="1"/>
      </w:r>
      <w:r w:rsidR="00C21E31">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[36]","plainTextFormattedCitation":"[36]","previouslyFormattedCitation":"[38]"},"properties":{"noteIndex":0},"schema":"https://github.com/citation-style-language/schema/raw/master/csl-citation.json"}</w:instrText>
      </w:r>
      <w:r w:rsidR="00560688">
        <w:fldChar w:fldCharType="separate"/>
      </w:r>
      <w:r w:rsidR="00C21E31" w:rsidRPr="00C21E31">
        <w:rPr>
          <w:noProof/>
        </w:rPr>
        <w:t>[36]</w:t>
      </w:r>
      <w:r w:rsidR="00560688">
        <w:fldChar w:fldCharType="end"/>
      </w:r>
      <w:r>
        <w:t xml:space="preserve">. </w:t>
      </w:r>
      <w:r w:rsidRPr="00E112BE">
        <w:t xml:space="preserve">The result is an estimate based on a linear combination of weighted lagged values and lagged errors as </w:t>
      </w:r>
      <w:r>
        <w:t xml:space="preserve">delineated </w:t>
      </w:r>
      <w:r w:rsidRPr="00E112BE">
        <w:t>in (3)</w:t>
      </w:r>
      <w:r>
        <w:t xml:space="preserve"> </w:t>
      </w:r>
      <w:r>
        <w:fldChar w:fldCharType="begin" w:fldLock="1"/>
      </w:r>
      <w:r w:rsidR="00C21E31">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[37]–[39]","plainTextFormattedCitation":"[37]–[39]","previouslyFormattedCitation":"[39]–[41]"},"properties":{"noteIndex":0},"schema":"https://github.com/citation-style-language/schema/raw/master/csl-citation.json"}</w:instrText>
      </w:r>
      <w:r>
        <w:fldChar w:fldCharType="separate"/>
      </w:r>
      <w:r w:rsidR="00C21E31" w:rsidRPr="00C21E31">
        <w:rPr>
          <w:noProof/>
        </w:rPr>
        <w:t>[37]–[39]</w:t>
      </w:r>
      <w:r>
        <w:fldChar w:fldCharType="end"/>
      </w:r>
      <w:r w:rsidRPr="00E112BE">
        <w:t>:</w:t>
      </w:r>
    </w:p>
    <w:p w14:paraId="59DC31A2" w14:textId="6B8FC0BF"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A6998">
          <w:rPr>
            <w:noProof/>
          </w:rPr>
          <w:instrText>3</w:instrText>
        </w:r>
      </w:fldSimple>
      <w:r>
        <w:instrText>)</w:instrText>
      </w:r>
      <w:r>
        <w:fldChar w:fldCharType="end"/>
      </w:r>
    </w:p>
    <w:p w14:paraId="5FDC730D" w14:textId="381EB7E1" w:rsidR="001D296E" w:rsidRDefault="001D296E" w:rsidP="001D296E">
      <w:pPr>
        <w:pStyle w:val="BodyText"/>
      </w:pPr>
      <w:r>
        <w:t xml:space="preserve">Here </w:t>
      </w:r>
      <w:r w:rsidRPr="00654149">
        <w:rPr>
          <w:noProof/>
          <w:position w:val="-6"/>
        </w:rPr>
        <w:object w:dxaOrig="240" w:dyaOrig="220" w14:anchorId="722E056B">
          <v:shape id="_x0000_i1031" type="#_x0000_t75" style="width:12pt;height:11.25pt" o:ole="">
            <v:imagedata r:id="rId22" o:title=""/>
          </v:shape>
          <o:OLEObject Type="Embed" ProgID="Equation.DSMT4" ShapeID="_x0000_i1031" DrawAspect="Content" ObjectID="_1690459875" r:id="rId23"/>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00641CBD" w:rsidRPr="00641CBD">
        <w:t>Typically, the error terms are supposed to be independently distributed, uniformly distributed variables with a mean of zero.</w:t>
      </w:r>
      <w:r w:rsidR="00C01F4B">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C01F4B">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C01F4B">
        <w:t xml:space="preserve"> </w:t>
      </w:r>
      <w:r w:rsidR="00C01F4B" w:rsidRPr="00C01F4B">
        <w:t xml:space="preserve"> are the parameters of the autoregressive and moving average parts, respectively.</w:t>
      </w:r>
      <w:r w:rsidR="00B80F35">
        <w:t xml:space="preserve"> </w:t>
      </w:r>
      <w:r>
        <w:t>The AR order, p, the MA order, q, and the differencing order, d</w:t>
      </w:r>
      <w:r w:rsidR="0067669F">
        <w:t>,</w:t>
      </w:r>
      <w:r>
        <w:t xml:space="preserve"> are all model parameters. </w:t>
      </w:r>
      <w:r w:rsidR="00B80F35" w:rsidRPr="00B80F35">
        <w:t xml:space="preserve">Because linear regression models work best with stationary signals </w:t>
      </w:r>
      <w:r w:rsidR="00B80F35">
        <w:fldChar w:fldCharType="begin" w:fldLock="1"/>
      </w:r>
      <w:r w:rsidR="00C21E31">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networks","type":"article-journal"},"uris":["http://www.mendeley.com/documents/?uuid=083df887-c886-48fb-a946-67a079b286af"]}],"mendeley":{"formattedCitation":"[35], [40]","plainTextFormattedCitation":"[35], [40]","previouslyFormattedCitation":"[37], [42]"},"properties":{"noteIndex":0},"schema":"https://github.com/citation-style-language/schema/raw/master/csl-citation.json"}</w:instrText>
      </w:r>
      <w:r w:rsidR="00B80F35">
        <w:fldChar w:fldCharType="separate"/>
      </w:r>
      <w:r w:rsidR="00C21E31" w:rsidRPr="00C21E31">
        <w:rPr>
          <w:noProof/>
        </w:rPr>
        <w:t>[35], [40]</w:t>
      </w:r>
      <w:r w:rsidR="00B80F35">
        <w:fldChar w:fldCharType="end"/>
      </w:r>
      <w:r w:rsidR="00B80F35" w:rsidRPr="00B80F35">
        <w:t>, differencing is required.</w:t>
      </w:r>
      <w:r w:rsidR="00B074B4">
        <w:t xml:space="preserve"> </w:t>
      </w:r>
      <w:r>
        <w:t xml:space="preserve">Fernandez et al. used ARIMA, polynomial, neural network, and </w:t>
      </w:r>
      <w:r w:rsidR="00245CCE">
        <w:t xml:space="preserve">SVM </w:t>
      </w:r>
      <w:r>
        <w:t xml:space="preserve">models to forecast energy load for non-residential buildings </w:t>
      </w:r>
      <w:r w:rsidR="001D04B6">
        <w:fldChar w:fldCharType="begin" w:fldLock="1"/>
      </w:r>
      <w:r w:rsidR="00C21E31">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[41]","plainTextFormattedCitation":"[41]","previouslyFormattedCitation":"[43]"},"properties":{"noteIndex":0},"schema":"https://github.com/citation-style-language/schema/raw/master/csl-citation.json"}</w:instrText>
      </w:r>
      <w:r w:rsidR="001D04B6">
        <w:fldChar w:fldCharType="separate"/>
      </w:r>
      <w:r w:rsidR="00C21E31" w:rsidRPr="00C21E31">
        <w:rPr>
          <w:noProof/>
        </w:rPr>
        <w:t>[41]</w:t>
      </w:r>
      <w:r w:rsidR="001D04B6">
        <w:fldChar w:fldCharType="end"/>
      </w:r>
      <w:r>
        <w:t xml:space="preserve">. The study used data from the University of </w:t>
      </w:r>
      <w:proofErr w:type="spellStart"/>
      <w:r>
        <w:t>Deusto</w:t>
      </w:r>
      <w:proofErr w:type="spellEnd"/>
      <w:r>
        <w:t xml:space="preserve"> in </w:t>
      </w:r>
      <w:proofErr w:type="spellStart"/>
      <w:r>
        <w:t>Donostia</w:t>
      </w:r>
      <w:proofErr w:type="spellEnd"/>
      <w:r>
        <w:t xml:space="preserve">-San Sebastian, Spain. The goal was to forecast six days ahead of time. Among the other models, the ARIMA model had the lowest MAPE. </w:t>
      </w:r>
      <w:r w:rsidR="005830E0" w:rsidRPr="005830E0">
        <w:t>Th</w:t>
      </w:r>
      <w:r w:rsidR="00CE03A1">
        <w:t>ey</w:t>
      </w:r>
      <w:r w:rsidR="005830E0" w:rsidRPr="005830E0">
        <w:t xml:space="preserve"> noted that the ARIMA model runs 200 times faster than the </w:t>
      </w:r>
      <w:r w:rsidR="005830E0">
        <w:t>SVM</w:t>
      </w:r>
      <w:r w:rsidR="005830E0" w:rsidRPr="005830E0">
        <w:t xml:space="preserve"> model due to fewer parameters.</w:t>
      </w:r>
    </w:p>
    <w:p w14:paraId="63970A60" w14:textId="7BA320FF" w:rsidR="00EF221D" w:rsidRDefault="002D61E1" w:rsidP="00EF221D">
      <w:pPr>
        <w:pStyle w:val="Heading3"/>
      </w:pPr>
      <w:bookmarkStart w:id="152" w:name="_Toc69470498"/>
      <w:bookmarkStart w:id="153" w:name="_Toc69470953"/>
      <w:bookmarkStart w:id="154" w:name="_Toc73969384"/>
      <w:r>
        <w:t>Artificial Neural Network Short Term Load Forecaster</w:t>
      </w:r>
      <w:r w:rsidR="00FE00F7">
        <w:t xml:space="preserve"> – Generation Three</w:t>
      </w:r>
      <w:bookmarkEnd w:id="152"/>
      <w:bookmarkEnd w:id="153"/>
      <w:bookmarkEnd w:id="154"/>
    </w:p>
    <w:p w14:paraId="1088D47A" w14:textId="2F31D0E1" w:rsidR="00713E29" w:rsidRDefault="00713E29" w:rsidP="00244274">
      <w:pPr>
        <w:pStyle w:val="BodyText"/>
        <w:ind w:firstLine="288"/>
      </w:pPr>
      <w:r>
        <w:t xml:space="preserve">The ANNSTLF </w:t>
      </w:r>
      <w:r>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[24], [35]","plainTextFormattedCitation":"[1], [24], [35]","previouslyFormattedCitation":"[1], [25], [37]"},"properties":{"noteIndex":0},"schema":"https://github.com/citation-style-language/schema/raw/master/csl-citation.json"}</w:instrText>
      </w:r>
      <w:r>
        <w:fldChar w:fldCharType="separate"/>
      </w:r>
      <w:r w:rsidR="00C21E31" w:rsidRPr="00C21E31">
        <w:rPr>
          <w:noProof/>
        </w:rPr>
        <w:t>[1], [24], [35]</w:t>
      </w:r>
      <w:r>
        <w:fldChar w:fldCharType="end"/>
      </w:r>
      <w:r>
        <w:t xml:space="preserve"> is a popular ML load forecaster. We will use the third-generation design (G3) </w:t>
      </w:r>
      <w:r w:rsidR="00381333">
        <w:fldChar w:fldCharType="begin" w:fldLock="1"/>
      </w:r>
      <w:r w:rsidR="00C21E3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[42]","plainTextFormattedCitation":"[42]","previouslyFormattedCitation":"[44]"},"properties":{"noteIndex":0},"schema":"https://github.com/citation-style-language/schema/raw/master/csl-citation.json"}</w:instrText>
      </w:r>
      <w:r w:rsidR="00381333">
        <w:fldChar w:fldCharType="separate"/>
      </w:r>
      <w:r w:rsidR="00C21E31" w:rsidRPr="00C21E31">
        <w:rPr>
          <w:noProof/>
        </w:rPr>
        <w:t>[42]</w:t>
      </w:r>
      <w:r w:rsidR="00381333">
        <w:fldChar w:fldCharType="end"/>
      </w:r>
      <w:r>
        <w:t>, which uses two shallow multi-layer feed-forward ANNs with a recursive least squares (RLS) combiner to predict short-term load. The system block diagram is shown below:</w:t>
      </w:r>
    </w:p>
    <w:p w14:paraId="5EF8EF07" w14:textId="66D5E08B" w:rsidR="002B086F" w:rsidRDefault="00F1473F" w:rsidP="00B85CD7">
      <w:pPr>
        <w:pStyle w:val="BodyText"/>
        <w:spacing w:line="240" w:lineRule="auto"/>
        <w:jc w:val="center"/>
      </w:pPr>
      <w:r>
        <w:rPr>
          <w:noProof/>
        </w:rPr>
        <w:lastRenderedPageBreak/>
        <w:drawing>
          <wp:inline distT="0" distB="0" distL="0" distR="0" wp14:anchorId="6477320F" wp14:editId="22C3FBB3">
            <wp:extent cx="3162935" cy="2272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4" cstate="print">
                      <a:extLst>
                        <a:ext uri="{28A0092B-C50C-407E-A947-70E740481C1C}">
                          <a14:useLocalDpi xmlns:a14="http://schemas.microsoft.com/office/drawing/2010/main" val="0"/>
                        </a:ext>
                      </a:extLst>
                    </a:blip>
                    <a:srcRect t="4977" r="2084"/>
                    <a:stretch/>
                  </pic:blipFill>
                  <pic:spPr bwMode="auto">
                    <a:xfrm>
                      <a:off x="0" y="0"/>
                      <a:ext cx="3162935" cy="2272665"/>
                    </a:xfrm>
                    <a:prstGeom prst="rect">
                      <a:avLst/>
                    </a:prstGeom>
                    <a:ln>
                      <a:noFill/>
                    </a:ln>
                    <a:extLst>
                      <a:ext uri="{53640926-AAD7-44D8-BBD7-CCE9431645EC}">
                        <a14:shadowObscured xmlns:a14="http://schemas.microsoft.com/office/drawing/2010/main"/>
                      </a:ext>
                    </a:extLst>
                  </pic:spPr>
                </pic:pic>
              </a:graphicData>
            </a:graphic>
          </wp:inline>
        </w:drawing>
      </w:r>
    </w:p>
    <w:p w14:paraId="361419CD" w14:textId="77777777" w:rsidR="00B85CD7" w:rsidRDefault="00B85CD7" w:rsidP="00B85CD7">
      <w:pPr>
        <w:pStyle w:val="BodyText"/>
        <w:spacing w:line="240" w:lineRule="auto"/>
        <w:jc w:val="center"/>
      </w:pPr>
    </w:p>
    <w:p w14:paraId="31FC0DA5" w14:textId="16C9001E" w:rsidR="001255E0" w:rsidRDefault="001255E0" w:rsidP="00656C70">
      <w:pPr>
        <w:pStyle w:val="BodyText"/>
        <w:keepNext/>
        <w:ind w:firstLine="288"/>
        <w:jc w:val="center"/>
      </w:pPr>
      <w:bookmarkStart w:id="155" w:name="_Ref75444532"/>
      <w:bookmarkStart w:id="156" w:name="_Toc70354493"/>
      <w:r>
        <w:t xml:space="preserve">Figure </w:t>
      </w:r>
      <w:fldSimple w:instr=" SEQ Figure \* ARABIC ">
        <w:r w:rsidR="006A6998">
          <w:rPr>
            <w:noProof/>
          </w:rPr>
          <w:t>1</w:t>
        </w:r>
      </w:fldSimple>
      <w:bookmarkEnd w:id="155"/>
      <w:r>
        <w:t xml:space="preserve">:- The Block Diagram of the third generation ANNSTLF </w:t>
      </w:r>
      <w:r>
        <w:fldChar w:fldCharType="begin" w:fldLock="1"/>
      </w:r>
      <w:r w:rsidR="00C21E3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[42]","plainTextFormattedCitation":"[42]","previouslyFormattedCitation":"[44]"},"properties":{"noteIndex":0},"schema":"https://github.com/citation-style-language/schema/raw/master/csl-citation.json"}</w:instrText>
      </w:r>
      <w:r>
        <w:fldChar w:fldCharType="separate"/>
      </w:r>
      <w:bookmarkEnd w:id="156"/>
      <w:r w:rsidR="00C21E31" w:rsidRPr="00C21E31">
        <w:rPr>
          <w:noProof/>
        </w:rPr>
        <w:t>[42]</w:t>
      </w:r>
      <w:r>
        <w:fldChar w:fldCharType="end"/>
      </w:r>
    </w:p>
    <w:p w14:paraId="5D8E7D75" w14:textId="33480A5C" w:rsidR="00713E29" w:rsidRDefault="00713E29" w:rsidP="006C2FC6">
      <w:pPr>
        <w:pStyle w:val="BodyText"/>
        <w:ind w:firstLine="288"/>
      </w:pPr>
      <w:r>
        <w:t xml:space="preserve">Two multi-layer </w:t>
      </w:r>
      <w:proofErr w:type="spellStart"/>
      <w:r>
        <w:t>perceptrons</w:t>
      </w:r>
      <w:proofErr w:type="spellEnd"/>
      <w:r>
        <w:t xml:space="preserve"> </w:t>
      </w:r>
      <w:r w:rsidR="0067669F">
        <w:t xml:space="preserve">are </w:t>
      </w:r>
      <w:r>
        <w:t>trained by error back-propagation. The base-load forecaster (BLF) forecasts regular next-day load, while the change-load forecaster (CLF) forecasts daily changes in load demand. The CLF forecaster allows the model to quickly adapt to temperature changes</w:t>
      </w:r>
      <w:r w:rsidR="00774BBA">
        <w:t xml:space="preserve"> </w:t>
      </w:r>
      <w:r w:rsidR="00774BBA">
        <w:fldChar w:fldCharType="begin" w:fldLock="1"/>
      </w:r>
      <w:r w:rsidR="00C21E31">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forecasting","type":"paper-conference"},"uris":["http://www.mendeley.com/documents/?uuid=a11f2955-4dcd-4a86-8f17-023498d69440"]}],"mendeley":{"formattedCitation":"[35], [43], [44]","plainTextFormattedCitation":"[35], [43], [44]","previouslyFormattedCitation":"[37], [45], [46]"},"properties":{"noteIndex":0},"schema":"https://github.com/citation-style-language/schema/raw/master/csl-citation.json"}</w:instrText>
      </w:r>
      <w:r w:rsidR="00774BBA">
        <w:fldChar w:fldCharType="separate"/>
      </w:r>
      <w:r w:rsidR="00C21E31" w:rsidRPr="00C21E31">
        <w:rPr>
          <w:noProof/>
        </w:rPr>
        <w:t>[35], [43], [44]</w:t>
      </w:r>
      <w:r w:rsidR="00774BBA">
        <w:fldChar w:fldCharType="end"/>
      </w:r>
      <w:r>
        <w:t>. Both blocks (Figure 1) output a 24x1 vector representing hourly forecasts. To calculate the CLF</w:t>
      </w:r>
      <w:r w:rsidR="00063B3E">
        <w:t>’</w:t>
      </w:r>
      <w:r>
        <w:t xml:space="preserve">s output, it adds predicted changes to last-day values. </w:t>
      </w:r>
      <w:r w:rsidR="0067669F">
        <w:t>A weighted average of each block’s output is calculated using an RLS algorithm in the final forecast</w:t>
      </w:r>
      <w:r>
        <w:t xml:space="preserve">. In the same utility, a neural network-based approach </w:t>
      </w:r>
      <w:r w:rsidR="00DC74F9">
        <w:fldChar w:fldCharType="begin" w:fldLock="1"/>
      </w:r>
      <w:r w:rsidR="00C21E31">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[45]","plainTextFormattedCitation":"[45]","previouslyFormattedCitation":"[47]"},"properties":{"noteIndex":0},"schema":"https://github.com/citation-style-language/schema/raw/master/csl-citation.json"}</w:instrText>
      </w:r>
      <w:r w:rsidR="00DC74F9">
        <w:fldChar w:fldCharType="separate"/>
      </w:r>
      <w:r w:rsidR="00C21E31" w:rsidRPr="00C21E31">
        <w:rPr>
          <w:noProof/>
        </w:rPr>
        <w:t>[45]</w:t>
      </w:r>
      <w:r w:rsidR="00DC74F9">
        <w:fldChar w:fldCharType="end"/>
      </w:r>
      <w:r>
        <w:t xml:space="preserve"> was developed alongside a regression-based approach </w:t>
      </w:r>
      <w:r w:rsidR="00DC74F9">
        <w:fldChar w:fldCharType="begin" w:fldLock="1"/>
      </w:r>
      <w:r w:rsidR="00C21E31">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[46]","plainTextFormattedCitation":"[46]","previouslyFormattedCitation":"[48]"},"properties":{"noteIndex":0},"schema":"https://github.com/citation-style-language/schema/raw/master/csl-citation.json"}</w:instrText>
      </w:r>
      <w:r w:rsidR="00DC74F9">
        <w:fldChar w:fldCharType="separate"/>
      </w:r>
      <w:r w:rsidR="00C21E31" w:rsidRPr="00C21E31">
        <w:rPr>
          <w:noProof/>
        </w:rPr>
        <w:t>[46]</w:t>
      </w:r>
      <w:r w:rsidR="00DC74F9">
        <w:fldChar w:fldCharType="end"/>
      </w:r>
      <w:r>
        <w:t xml:space="preserve">. Both models were validated using peak and hourly loads from 1986 to 1990. The ANN model improved peak load and hourly forecasting accuracy. The ANNSTLF-G3 has improved prediction accuracy and generated economic benefits for over a dozen utilities </w:t>
      </w:r>
      <w:r w:rsidR="007600C1">
        <w:fldChar w:fldCharType="begin" w:fldLock="1"/>
      </w:r>
      <w:r w:rsidR="00C21E31">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Forecasting","type":"thesis"},"uris":["http://www.mendeley.com/documents/?uuid=51e2c167-e18b-427d-9398-9cd40681d6c8"]}],"mendeley":{"formattedCitation":"[47], [48]","plainTextFormattedCitation":"[47], [48]","previouslyFormattedCitation":"[49], [50]"},"properties":{"noteIndex":0},"schema":"https://github.com/citation-style-language/schema/raw/master/csl-citation.json"}</w:instrText>
      </w:r>
      <w:r w:rsidR="007600C1">
        <w:fldChar w:fldCharType="separate"/>
      </w:r>
      <w:r w:rsidR="00C21E31" w:rsidRPr="00C21E31">
        <w:rPr>
          <w:noProof/>
        </w:rPr>
        <w:t>[47], [48]</w:t>
      </w:r>
      <w:r w:rsidR="007600C1">
        <w:fldChar w:fldCharType="end"/>
      </w:r>
      <w:r>
        <w:t xml:space="preserve">. </w:t>
      </w:r>
      <w:r w:rsidR="009A40C4">
        <w:t>In</w:t>
      </w:r>
      <w:r>
        <w:t xml:space="preserve"> some publications </w:t>
      </w:r>
      <w:r w:rsidR="00010A8A">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[35]","plainTextFormattedCitation":"[1], [35]","previouslyFormattedCitation":"[1], [37]"},"properties":{"noteIndex":0},"schema":"https://github.com/citation-style-language/schema/raw/master/csl-citation.json"}</w:instrText>
      </w:r>
      <w:r w:rsidR="00010A8A">
        <w:fldChar w:fldCharType="separate"/>
      </w:r>
      <w:r w:rsidR="00C21E31" w:rsidRPr="00C21E31">
        <w:rPr>
          <w:noProof/>
        </w:rPr>
        <w:t>[1], [35]</w:t>
      </w:r>
      <w:r w:rsidR="00010A8A">
        <w:fldChar w:fldCharType="end"/>
      </w:r>
      <w:r>
        <w:t>, ANNSTLF-G3 is the best short-term forecaster.</w:t>
      </w:r>
    </w:p>
    <w:p w14:paraId="19E60E29" w14:textId="29B26E13" w:rsidR="005A0598" w:rsidRDefault="005A0598" w:rsidP="00C811E5">
      <w:pPr>
        <w:pStyle w:val="Heading2"/>
      </w:pPr>
      <w:bookmarkStart w:id="157" w:name="_Toc73969385"/>
      <w:r>
        <w:lastRenderedPageBreak/>
        <w:t>Deep Learning Algorithms</w:t>
      </w:r>
      <w:bookmarkEnd w:id="157"/>
      <w:r>
        <w:t xml:space="preserve"> </w:t>
      </w:r>
    </w:p>
    <w:p w14:paraId="76F0A39C" w14:textId="2C0567E0" w:rsidR="00315785" w:rsidRDefault="00315785" w:rsidP="00C71055">
      <w:pPr>
        <w:pStyle w:val="BodyText"/>
        <w:ind w:firstLine="288"/>
      </w:pPr>
      <w:r>
        <w:t>The RNN added memory to neural networks, allowing them to model sequential data. However, RNNs are vulnerable to vanishing or exploding gradient</w:t>
      </w:r>
      <w:r w:rsidR="0067669F">
        <w:t>s</w:t>
      </w:r>
      <w:r>
        <w:t xml:space="preserve"> </w:t>
      </w:r>
      <w:r>
        <w:rPr>
          <w:lang w:val="en-US"/>
        </w:rPr>
        <w:fldChar w:fldCharType="begin" w:fldLock="1"/>
      </w:r>
      <w:r w:rsidR="00C21E31">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forecasting","type":"article-journal","volume":"2017-Decem"},"uris":["http://www.mendeley.com/documents/?uuid=ddd0ca11-3b9c-4e4d-bde0-b315b5d9e154"]}],"mendeley":{"formattedCitation":"[20], [49]","plainTextFormattedCitation":"[20], [49]","previouslyFormattedCitation":"[21], [51]"},"properties":{"noteIndex":0},"schema":"https://github.com/citation-style-language/schema/raw/master/csl-citation.json"}</w:instrText>
      </w:r>
      <w:r>
        <w:rPr>
          <w:lang w:val="en-US"/>
        </w:rPr>
        <w:fldChar w:fldCharType="separate"/>
      </w:r>
      <w:r w:rsidR="00C21E31" w:rsidRPr="00C21E31">
        <w:rPr>
          <w:noProof/>
          <w:lang w:val="en-US"/>
        </w:rPr>
        <w:t>[20], [49]</w:t>
      </w:r>
      <w:r>
        <w:rPr>
          <w:lang w:val="en-US"/>
        </w:rPr>
        <w:fldChar w:fldCharType="end"/>
      </w:r>
      <w:r>
        <w:t>. This flaw led to the creation of the LSTM network. The LSTM provides a model that can store information longer and control gradients better. Its memory cell configuration makes it superior to other deep neural networks, sa</w:t>
      </w:r>
      <w:r w:rsidR="00D47D13">
        <w:t>id</w:t>
      </w:r>
      <w:r>
        <w:t xml:space="preserve"> </w:t>
      </w:r>
      <w:proofErr w:type="spellStart"/>
      <w:r>
        <w:t>Munem</w:t>
      </w:r>
      <w:proofErr w:type="spellEnd"/>
      <w:r>
        <w:t xml:space="preserve"> </w:t>
      </w:r>
      <w:r>
        <w:rPr>
          <w:lang w:val="en-US"/>
        </w:rPr>
        <w:fldChar w:fldCharType="begin" w:fldLock="1"/>
      </w:r>
      <w:r w:rsidR="00C21E31">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[50]","plainTextFormattedCitation":"[50]","previouslyFormattedCitation":"[52]"},"properties":{"noteIndex":0},"schema":"https://github.com/citation-style-language/schema/raw/master/csl-citation.json"}</w:instrText>
      </w:r>
      <w:r>
        <w:rPr>
          <w:lang w:val="en-US"/>
        </w:rPr>
        <w:fldChar w:fldCharType="separate"/>
      </w:r>
      <w:r w:rsidR="00C21E31" w:rsidRPr="00C21E31">
        <w:rPr>
          <w:noProof/>
          <w:lang w:val="en-US"/>
        </w:rPr>
        <w:t>[50]</w:t>
      </w:r>
      <w:r>
        <w:rPr>
          <w:lang w:val="en-US"/>
        </w:rPr>
        <w:fldChar w:fldCharType="end"/>
      </w:r>
      <w:r>
        <w:t xml:space="preserve"> et al. Our UNB graduate student used the LSTM algorithm for a similar project with load forecasting. We will modify his current implementation to fit our datasets and input features.</w:t>
      </w:r>
    </w:p>
    <w:p w14:paraId="30DC8F37" w14:textId="4502EED1" w:rsidR="00315785" w:rsidRPr="00332BCF" w:rsidRDefault="00315785" w:rsidP="00332BCF">
      <w:pPr>
        <w:pStyle w:val="BodyText"/>
        <w:ind w:firstLine="288"/>
      </w:pPr>
      <w:r>
        <w:t xml:space="preserve">In load forecasting, convolutional neural networks (CNNs) have also gained popularity </w:t>
      </w:r>
      <w:r w:rsidR="00DD3C0F">
        <w:rPr>
          <w:lang w:val="en-US"/>
        </w:rPr>
        <w:fldChar w:fldCharType="begin" w:fldLock="1"/>
      </w:r>
      <w:r w:rsidR="00C21E3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[51]–[54]","plainTextFormattedCitation":"[3], [51]–[54]","previouslyFormattedCitation":"[3], [53]–[56]"},"properties":{"noteIndex":0},"schema":"https://github.com/citation-style-language/schema/raw/master/csl-citation.json"}</w:instrText>
      </w:r>
      <w:r w:rsidR="00DD3C0F">
        <w:rPr>
          <w:lang w:val="en-US"/>
        </w:rPr>
        <w:fldChar w:fldCharType="separate"/>
      </w:r>
      <w:r w:rsidR="00C21E31" w:rsidRPr="00C21E31">
        <w:rPr>
          <w:noProof/>
          <w:lang w:val="en-US"/>
        </w:rPr>
        <w:t>[3], [51]–[54]</w:t>
      </w:r>
      <w:r w:rsidR="00DD3C0F">
        <w:rPr>
          <w:lang w:val="en-US"/>
        </w:rPr>
        <w:fldChar w:fldCharType="end"/>
      </w:r>
      <w:r w:rsidR="00DD3C0F">
        <w:rPr>
          <w:lang w:val="en-US"/>
        </w:rPr>
        <w:t xml:space="preserve">. </w:t>
      </w:r>
      <w:r>
        <w:t>The CNN is a feed-forward network designed to process data in a grid topology</w:t>
      </w:r>
      <w:r w:rsidR="00DD3C0F">
        <w:t xml:space="preserve"> </w:t>
      </w:r>
      <w:r w:rsidR="00DD3C0F">
        <w:rPr>
          <w:lang w:val="en-US"/>
        </w:rPr>
        <w:fldChar w:fldCharType="begin" w:fldLock="1"/>
      </w:r>
      <w:r w:rsidR="00C21E31">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[55]","plainTextFormattedCitation":"[3], [55]","previouslyFormattedCitation":"[3], [57]"},"properties":{"noteIndex":0},"schema":"https://github.com/citation-style-language/schema/raw/master/csl-citation.json"}</w:instrText>
      </w:r>
      <w:r w:rsidR="00DD3C0F">
        <w:rPr>
          <w:lang w:val="en-US"/>
        </w:rPr>
        <w:fldChar w:fldCharType="separate"/>
      </w:r>
      <w:r w:rsidR="00C21E31" w:rsidRPr="00C21E31">
        <w:rPr>
          <w:noProof/>
          <w:lang w:val="en-US"/>
        </w:rPr>
        <w:t>[3], [55]</w:t>
      </w:r>
      <w:r w:rsidR="00DD3C0F">
        <w:rPr>
          <w:lang w:val="en-US"/>
        </w:rPr>
        <w:fldChar w:fldCharType="end"/>
      </w:r>
      <w:r>
        <w:t>. However, 1D CNNs can be used on time</w:t>
      </w:r>
      <w:r w:rsidR="0067669F">
        <w:t>-</w:t>
      </w:r>
      <w:r>
        <w:t xml:space="preserve">series data </w:t>
      </w:r>
      <w:r w:rsidR="00DD3C0F">
        <w:rPr>
          <w:lang w:val="en-US"/>
        </w:rPr>
        <w:fldChar w:fldCharType="begin" w:fldLock="1"/>
      </w:r>
      <w:r w:rsidR="00C21E31">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[56]–[58]","plainTextFormattedCitation":"[3], [56]–[58]","previouslyFormattedCitation":"[3], [58]–[60]"},"properties":{"noteIndex":0},"schema":"https://github.com/citation-style-language/schema/raw/master/csl-citation.json"}</w:instrText>
      </w:r>
      <w:r w:rsidR="00DD3C0F">
        <w:rPr>
          <w:lang w:val="en-US"/>
        </w:rPr>
        <w:fldChar w:fldCharType="separate"/>
      </w:r>
      <w:r w:rsidR="00C21E31" w:rsidRPr="00C21E31">
        <w:rPr>
          <w:noProof/>
          <w:lang w:val="en-US"/>
        </w:rPr>
        <w:t>[3], [56]–[58]</w:t>
      </w:r>
      <w:r w:rsidR="00DD3C0F">
        <w:rPr>
          <w:lang w:val="en-US"/>
        </w:rPr>
        <w:fldChar w:fldCharType="end"/>
      </w:r>
      <w:r>
        <w:t xml:space="preserve">. CNNs have deeper layers and model parameters like receptive field length and dilation, which can help interpret load data better </w:t>
      </w:r>
      <w:r w:rsidR="00D26D63">
        <w:rPr>
          <w:lang w:val="en-US"/>
        </w:rPr>
        <w:fldChar w:fldCharType="begin" w:fldLock="1"/>
      </w:r>
      <w:r w:rsidR="00C21E31">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Case","type":"article-journal"},"uris":["http://www.mendeley.com/documents/?uuid=4a8c1706-d8f0-4d97-9d47-5aa499f14ccd"]}],"mendeley":{"formattedCitation":"[20], [59]","plainTextFormattedCitation":"[20], [59]","previouslyFormattedCitation":"[21], [61]"},"properties":{"noteIndex":0},"schema":"https://github.com/citation-style-language/schema/raw/master/csl-citation.json"}</w:instrText>
      </w:r>
      <w:r w:rsidR="00D26D63">
        <w:rPr>
          <w:lang w:val="en-US"/>
        </w:rPr>
        <w:fldChar w:fldCharType="separate"/>
      </w:r>
      <w:r w:rsidR="00C21E31" w:rsidRPr="00C21E31">
        <w:rPr>
          <w:noProof/>
          <w:lang w:val="en-US"/>
        </w:rPr>
        <w:t>[20], [59]</w:t>
      </w:r>
      <w:r w:rsidR="00D26D63">
        <w:rPr>
          <w:lang w:val="en-US"/>
        </w:rPr>
        <w:fldChar w:fldCharType="end"/>
      </w:r>
      <w:r>
        <w:t xml:space="preserve">. </w:t>
      </w:r>
      <w:proofErr w:type="spellStart"/>
      <w:r>
        <w:t>Amaradinghe</w:t>
      </w:r>
      <w:proofErr w:type="spellEnd"/>
      <w:r>
        <w:t xml:space="preserve"> et al. compared the CNN to LSTM, SVM, ANN, and other algorithms for individual building load forecasting. They concluded that CNN is a viable method for predicting load.</w:t>
      </w:r>
      <w:r w:rsidR="00DD3C0F">
        <w:t xml:space="preserve"> To</w:t>
      </w:r>
      <w:r>
        <w:t xml:space="preserve"> </w:t>
      </w:r>
      <w:r w:rsidR="008334FA">
        <w:t>create</w:t>
      </w:r>
      <w:r>
        <w:t xml:space="preserve"> t</w:t>
      </w:r>
      <w:r w:rsidR="00DD3C0F">
        <w:t xml:space="preserve">he </w:t>
      </w:r>
      <w:r>
        <w:t xml:space="preserve">CNN, we created a Base Load Forecaster, a Change in the Load Forecaster, and an RLS combiner to mimic the ANNSTLF structure </w:t>
      </w:r>
      <w:r w:rsidR="008334FA">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[35]","plainTextFormattedCitation":"[1], [35]","previouslyFormattedCitation":"[1], [37]"},"properties":{"noteIndex":0},"schema":"https://github.com/citation-style-language/schema/raw/master/csl-citation.json"}</w:instrText>
      </w:r>
      <w:r w:rsidR="008334FA">
        <w:fldChar w:fldCharType="separate"/>
      </w:r>
      <w:r w:rsidR="00C21E31" w:rsidRPr="00C21E31">
        <w:rPr>
          <w:noProof/>
        </w:rPr>
        <w:t>[1], [35]</w:t>
      </w:r>
      <w:r w:rsidR="008334FA">
        <w:fldChar w:fldCharType="end"/>
      </w:r>
      <w:r>
        <w:t>. The inputs and structure are the same as the ANNSTLF, but the BLF and CLF components are trained using CNNs.</w:t>
      </w:r>
    </w:p>
    <w:p w14:paraId="40B4E433" w14:textId="060F90FB" w:rsidR="000E6695" w:rsidRDefault="000E6695" w:rsidP="000E6695">
      <w:pPr>
        <w:pStyle w:val="Heading2"/>
      </w:pPr>
      <w:bookmarkStart w:id="158" w:name="_Toc69470500"/>
      <w:bookmarkStart w:id="159" w:name="_Toc69470955"/>
      <w:bookmarkStart w:id="160" w:name="_Toc73969386"/>
      <w:r>
        <w:t>Metrics for Evaluation</w:t>
      </w:r>
      <w:bookmarkEnd w:id="158"/>
      <w:bookmarkEnd w:id="159"/>
      <w:bookmarkEnd w:id="160"/>
    </w:p>
    <w:p w14:paraId="7EEBAD8F" w14:textId="7DEDA9FD" w:rsidR="007F44F0" w:rsidRDefault="00D47D13" w:rsidP="007F44F0">
      <w:pPr>
        <w:pStyle w:val="BodyText"/>
        <w:ind w:firstLine="288"/>
      </w:pPr>
      <w:r w:rsidRPr="00617EA7">
        <w:t>Mean Absolute Percent Error (MAPE), Mean</w:t>
      </w:r>
      <w:r>
        <w:t xml:space="preserve"> Bias</w:t>
      </w:r>
      <w:r w:rsidRPr="00617EA7">
        <w:t xml:space="preserve"> Error (M</w:t>
      </w:r>
      <w:r>
        <w:t>B</w:t>
      </w:r>
      <w:r w:rsidRPr="00617EA7">
        <w:t>E), Mean Absolute Error (MAE), Root Mean Squared Error (RMSE), and Standard Deviation</w:t>
      </w:r>
      <w:r>
        <w:t xml:space="preserve"> (SD)</w:t>
      </w:r>
      <w:r w:rsidRPr="00617EA7">
        <w:t xml:space="preserve"> are all commonly used performance metrics for load forecasting. </w:t>
      </w:r>
      <w:r w:rsidR="009417CF" w:rsidRPr="009417CF">
        <w:t> The MAPE metric is widely used in load forecasting</w:t>
      </w:r>
      <w:r w:rsidR="009417CF">
        <w:t xml:space="preserve"> </w:t>
      </w:r>
      <w:r w:rsidR="007F44F0">
        <w:lastRenderedPageBreak/>
        <w:fldChar w:fldCharType="begin" w:fldLock="1"/>
      </w:r>
      <w:r w:rsidR="007F44F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F44F0">
        <w:fldChar w:fldCharType="separate"/>
      </w:r>
      <w:r w:rsidR="007F44F0" w:rsidRPr="0066737E">
        <w:rPr>
          <w:noProof/>
        </w:rPr>
        <w:t>[1]</w:t>
      </w:r>
      <w:r w:rsidR="007F44F0">
        <w:fldChar w:fldCharType="end"/>
      </w:r>
      <w:r w:rsidR="007F44F0">
        <w:t xml:space="preserve">. </w:t>
      </w:r>
      <w:r w:rsidR="001769C7" w:rsidRPr="001769C7">
        <w:t>When the actuals are zero, MAPE returns undefined values.</w:t>
      </w:r>
      <w:r w:rsidR="004405CD">
        <w:t xml:space="preserve"> </w:t>
      </w:r>
      <w:r w:rsidR="004405CD" w:rsidRPr="004405CD">
        <w:t>The algorithm penalizes negative errors more severely than positive errors near zero</w:t>
      </w:r>
      <w:r w:rsidR="00B37D3D">
        <w:t>; this is b</w:t>
      </w:r>
      <w:r w:rsidR="004405CD" w:rsidRPr="004405CD">
        <w:t>ecause low forecasts have a maximum percentage error of 100%, whereas high forecasts have no such limit.</w:t>
      </w:r>
      <w:r w:rsidR="004405CD">
        <w:t xml:space="preserve"> </w:t>
      </w:r>
      <w:r w:rsidR="007F44F0">
        <w:t>MBE measures the model</w:t>
      </w:r>
      <w:r w:rsidR="00063B3E">
        <w:t>’</w:t>
      </w:r>
      <w:r w:rsidR="007F44F0">
        <w:t xml:space="preserve">s overall bias and whether it over-or under-estimates (MBE &gt; or &lt; 0). </w:t>
      </w:r>
      <w:r w:rsidR="005E5B0E" w:rsidRPr="005E5B0E">
        <w:t>A forecast model can be highly accurate while remaining biased due to the offset effect of positive and negative error pairs.</w:t>
      </w:r>
      <w:r w:rsidR="005E5B0E">
        <w:t xml:space="preserve"> </w:t>
      </w:r>
      <w:r w:rsidR="00AE6ED5" w:rsidRPr="00AE6ED5">
        <w:t xml:space="preserve">A </w:t>
      </w:r>
      <w:r w:rsidR="00B37D3D">
        <w:t>significantly biased forecast</w:t>
      </w:r>
      <w:r w:rsidR="00AE6ED5" w:rsidRPr="00AE6ED5">
        <w:t> indicates a model flaw.</w:t>
      </w:r>
    </w:p>
    <w:p w14:paraId="30188C4A" w14:textId="76B080EF" w:rsidR="00A36CD2" w:rsidRDefault="00043941" w:rsidP="00A36CD2">
      <w:pPr>
        <w:pStyle w:val="BodyText"/>
        <w:ind w:firstLine="288"/>
      </w:pPr>
      <w:r w:rsidRPr="00043941">
        <w:t>MAE is the average magnitude of forecast errors.</w:t>
      </w:r>
      <w:r w:rsidR="002A1854" w:rsidRPr="002A1854">
        <w:t xml:space="preserve"> An absolute fit is measured by the RMSE of the observed and expected values.</w:t>
      </w:r>
      <w:r w:rsidR="002A1854">
        <w:t xml:space="preserve"> </w:t>
      </w:r>
      <w:r w:rsidR="00F50E80" w:rsidRPr="00F50E80">
        <w:t>With the MAE, the error amount is not always noticeable, and the difference between major and minor errors can be hard to tell.</w:t>
      </w:r>
      <w:r w:rsidR="00F50E80">
        <w:t xml:space="preserve"> </w:t>
      </w:r>
      <w:r w:rsidR="00B521FF" w:rsidRPr="00B521FF">
        <w:t xml:space="preserve">The mean absolute error as a percentage was </w:t>
      </w:r>
      <w:r w:rsidR="005836A9">
        <w:t>included</w:t>
      </w:r>
      <w:r w:rsidR="00B521FF" w:rsidRPr="00B521FF">
        <w:t xml:space="preserve"> to address this (MAPE).</w:t>
      </w:r>
      <w:r w:rsidR="00B521FF">
        <w:t xml:space="preserve"> </w:t>
      </w:r>
      <w:r w:rsidR="00871A47" w:rsidRPr="00871A47">
        <w:t>The MAE and MAPE may underestimate rare but significant errors. We risk missing a massive error by focusing solely on the mean.</w:t>
      </w:r>
      <w:r w:rsidR="00232926" w:rsidRPr="00232926">
        <w:t xml:space="preserve"> In order to account for severe errors, we included RMSE.</w:t>
      </w:r>
      <w:r w:rsidR="007F44F0">
        <w:t xml:space="preserve"> By squaring the errors before computing their mean and then taking the square root of the mean, we get an error size measure that favo</w:t>
      </w:r>
      <w:r w:rsidR="00890FB0">
        <w:t>u</w:t>
      </w:r>
      <w:r w:rsidR="007F44F0">
        <w:t>rs significant but rare errors above the mean.</w:t>
      </w:r>
      <w:r w:rsidR="00FD2DD6">
        <w:t xml:space="preserve"> </w:t>
      </w:r>
      <w:r w:rsidR="00A36CD2">
        <w:t>Finally</w:t>
      </w:r>
      <w:r w:rsidR="007F44F0">
        <w:t>, standard deviation measures the spread of errors by comparing them to the mean.</w:t>
      </w:r>
      <w:r w:rsidR="00341E2C">
        <w:t xml:space="preserve"> </w:t>
      </w:r>
      <w:r w:rsidR="00341E2C" w:rsidRPr="00341E2C">
        <w:t>The standard deviation is a good measure of dispersion.</w:t>
      </w:r>
      <w:r w:rsidR="00341E2C">
        <w:t xml:space="preserve"> </w:t>
      </w:r>
      <w:r w:rsidR="00341E2C" w:rsidRPr="00341E2C">
        <w:t xml:space="preserve">Time series irregularities have less impact on standard deviation. </w:t>
      </w:r>
      <w:r w:rsidR="0047501A">
        <w:t xml:space="preserve">Extreme values in the time series strongly influence the standard deviation. </w:t>
      </w:r>
      <w:r w:rsidR="00444DE5" w:rsidRPr="00444DE5">
        <w:t>Unlike other dispersion measures, the standard deviation is difficult to compute and understand.</w:t>
      </w:r>
      <w:r w:rsidR="00444DE5">
        <w:t xml:space="preserve"> </w:t>
      </w:r>
      <w:r w:rsidR="003F3DD9">
        <w:t>All t</w:t>
      </w:r>
      <w:r w:rsidR="00F92A1E" w:rsidRPr="00F92A1E">
        <w:t>hese are simple tools for assessing forecast accuracy, but they have limitations.</w:t>
      </w:r>
    </w:p>
    <w:p w14:paraId="1E399353" w14:textId="6B00CCAB" w:rsidR="007F44F0" w:rsidRPr="007F44F0" w:rsidRDefault="0067669F" w:rsidP="00A36CD2">
      <w:pPr>
        <w:pStyle w:val="BodyText"/>
        <w:ind w:firstLine="288"/>
      </w:pPr>
      <w:r>
        <w:t>This study</w:t>
      </w:r>
      <w:r w:rsidR="007F44F0">
        <w:t xml:space="preserve"> will compare performance metrics for each forecaster globally, across forecasts and subsets such as weekdays and weekends, mornings and evenings. </w:t>
      </w:r>
      <w:r w:rsidR="0011149C" w:rsidRPr="0011149C">
        <w:t>It will show us when forecasters perform better or worse than expected.</w:t>
      </w:r>
    </w:p>
    <w:p w14:paraId="48E12E4F" w14:textId="38CABA4A" w:rsidR="001D4D50" w:rsidRDefault="001D4D50" w:rsidP="000E6695">
      <w:pPr>
        <w:pStyle w:val="Heading1"/>
      </w:pPr>
      <w:bookmarkStart w:id="161" w:name="_Toc69470502"/>
      <w:bookmarkStart w:id="162" w:name="_Toc69470957"/>
      <w:bookmarkStart w:id="163" w:name="_Toc73969387"/>
      <w:r>
        <w:lastRenderedPageBreak/>
        <w:t>Contributions</w:t>
      </w:r>
      <w:bookmarkEnd w:id="161"/>
      <w:bookmarkEnd w:id="162"/>
      <w:bookmarkEnd w:id="163"/>
    </w:p>
    <w:p w14:paraId="63A73F47" w14:textId="289FD2C1" w:rsidR="00F114CC" w:rsidRDefault="00BA551F" w:rsidP="00705880">
      <w:pPr>
        <w:pStyle w:val="BodyText"/>
        <w:ind w:firstLine="288"/>
      </w:pPr>
      <w:r w:rsidRPr="00BA551F">
        <w:t>This research will allow researchers to compare the value added by deep learning algorithms (like CNN and LTSM) to more traditional algorithms. We want to create an algorithm (or a set of algorithms) that can easily adjust to annual increases in power demand, temperature shifts, and other random variables. We also want to develop algorithms that can understand and interpret complex data relationships without explicit user input. This project will also be a reproducible experiment for future researchers. Two of our datasets come from an independent system operator, and the benchmark algorithms we</w:t>
      </w:r>
      <w:r w:rsidR="0067669F">
        <w:t xml:space="preserve"> wi</w:t>
      </w:r>
      <w:r w:rsidRPr="00BA551F">
        <w:t>ll use are well-documented.</w:t>
      </w:r>
      <w:r w:rsidR="00F114CC">
        <w:br w:type="page"/>
      </w:r>
    </w:p>
    <w:p w14:paraId="3B0E8E0B" w14:textId="38ADB51D" w:rsidR="00F114CC" w:rsidRDefault="00F114CC" w:rsidP="00F114CC">
      <w:pPr>
        <w:pStyle w:val="Heading1"/>
      </w:pPr>
      <w:bookmarkStart w:id="164" w:name="_Toc73969388"/>
      <w:r>
        <w:lastRenderedPageBreak/>
        <w:t>References</w:t>
      </w:r>
      <w:bookmarkEnd w:id="164"/>
    </w:p>
    <w:p w14:paraId="3CEB3FA7" w14:textId="5AEDCB53" w:rsidR="00C21E31" w:rsidRPr="00C21E31" w:rsidRDefault="005C54B3" w:rsidP="00C21E31">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C21E31" w:rsidRPr="00C21E31">
        <w:rPr>
          <w:rFonts w:cs="Calibri"/>
          <w:noProof/>
          <w:szCs w:val="24"/>
        </w:rPr>
        <w:t>[1]</w:t>
      </w:r>
      <w:r w:rsidR="00C21E31" w:rsidRPr="00C21E31">
        <w:rPr>
          <w:rFonts w:cs="Calibri"/>
          <w:noProof/>
          <w:szCs w:val="24"/>
        </w:rPr>
        <w:tab/>
        <w:t xml:space="preserve">T. Hong and S. Fan, “Probabilistic electric load forecasting: A tutorial review,” </w:t>
      </w:r>
      <w:r w:rsidR="00C21E31" w:rsidRPr="00C21E31">
        <w:rPr>
          <w:rFonts w:cs="Calibri"/>
          <w:i/>
          <w:iCs/>
          <w:noProof/>
          <w:szCs w:val="24"/>
        </w:rPr>
        <w:t>Int. J. Forecast.</w:t>
      </w:r>
      <w:r w:rsidR="00C21E31" w:rsidRPr="00C21E31">
        <w:rPr>
          <w:rFonts w:cs="Calibri"/>
          <w:noProof/>
          <w:szCs w:val="24"/>
        </w:rPr>
        <w:t>, vol. 32, no. 3, pp. 914–938, 2016, doi: 10.1016/j.ijforecast.2015.11.011.</w:t>
      </w:r>
    </w:p>
    <w:p w14:paraId="27F5C42F"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w:t>
      </w:r>
      <w:r w:rsidRPr="00C21E31">
        <w:rPr>
          <w:rFonts w:cs="Calibri"/>
          <w:noProof/>
          <w:szCs w:val="24"/>
        </w:rPr>
        <w:tab/>
        <w:t>S. Singh, S. Hussain, and M. A. Bazaz, “Short term load forecasting using artificial neural network,” 2018, doi: 10.1109/ICIIP.2017.8313703.</w:t>
      </w:r>
    </w:p>
    <w:p w14:paraId="1A7402BD"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w:t>
      </w:r>
      <w:r w:rsidRPr="00C21E31">
        <w:rPr>
          <w:rFonts w:cs="Calibri"/>
          <w:noProof/>
          <w:szCs w:val="24"/>
        </w:rPr>
        <w:tab/>
        <w:t>K. Amarasinghe, D. L. Marino, and M. Manic, “Deep neural networks for energy load forecasting,” 2017, doi: 10.1109/ISIE.2017.8001465.</w:t>
      </w:r>
    </w:p>
    <w:p w14:paraId="6F99C0F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w:t>
      </w:r>
      <w:r w:rsidRPr="00C21E31">
        <w:rPr>
          <w:rFonts w:cs="Calibri"/>
          <w:noProof/>
          <w:szCs w:val="24"/>
        </w:rPr>
        <w:tab/>
        <w:t xml:space="preserve">J. Zhang, Y. M. Wei, D. Li, Z. Tan, and J. Zhou, “Short term electricity load forecasting using a hybrid model,” </w:t>
      </w:r>
      <w:r w:rsidRPr="00C21E31">
        <w:rPr>
          <w:rFonts w:cs="Calibri"/>
          <w:i/>
          <w:iCs/>
          <w:noProof/>
          <w:szCs w:val="24"/>
        </w:rPr>
        <w:t>Energy</w:t>
      </w:r>
      <w:r w:rsidRPr="00C21E31">
        <w:rPr>
          <w:rFonts w:cs="Calibri"/>
          <w:noProof/>
          <w:szCs w:val="24"/>
        </w:rPr>
        <w:t>, 2018, doi: 10.1016/j.energy.2018.06.012.</w:t>
      </w:r>
    </w:p>
    <w:p w14:paraId="788C6EF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w:t>
      </w:r>
      <w:r w:rsidRPr="00C21E31">
        <w:rPr>
          <w:rFonts w:cs="Calibri"/>
          <w:noProof/>
          <w:szCs w:val="24"/>
        </w:rPr>
        <w:tab/>
        <w:t xml:space="preserve">C. Kuster, Y. Rezgui, and M. Mourshed, “Electrical load forecasting models: A critical systematic review,” </w:t>
      </w:r>
      <w:r w:rsidRPr="00C21E31">
        <w:rPr>
          <w:rFonts w:cs="Calibri"/>
          <w:i/>
          <w:iCs/>
          <w:noProof/>
          <w:szCs w:val="24"/>
        </w:rPr>
        <w:t>Sustainable Cities and Society</w:t>
      </w:r>
      <w:r w:rsidRPr="00C21E31">
        <w:rPr>
          <w:rFonts w:cs="Calibri"/>
          <w:noProof/>
          <w:szCs w:val="24"/>
        </w:rPr>
        <w:t>. 2017, doi: 10.1016/j.scs.2017.08.009.</w:t>
      </w:r>
    </w:p>
    <w:p w14:paraId="3E89CC3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[6]</w:t>
      </w:r>
      <w:r w:rsidRPr="00C21E31">
        <w:rPr>
          <w:rFonts w:cs="Calibri"/>
          <w:noProof/>
          <w:szCs w:val="24"/>
        </w:rPr>
        <w:tab/>
        <w:t xml:space="preserve">I. K. Nti, M. Teimeh, O. Nyarko-Boateng, and A. F. Adekoya, “Electricity load forecasting: a systematic review,” </w:t>
      </w:r>
      <w:r w:rsidRPr="00C21E31">
        <w:rPr>
          <w:rFonts w:cs="Calibri"/>
          <w:i/>
          <w:iCs/>
          <w:noProof/>
          <w:szCs w:val="24"/>
        </w:rPr>
        <w:t>J. Electr. Syst. Inf. Technol.</w:t>
      </w:r>
      <w:r w:rsidRPr="00C21E31">
        <w:rPr>
          <w:rFonts w:cs="Calibri"/>
          <w:noProof/>
          <w:szCs w:val="24"/>
        </w:rPr>
        <w:t>, 2020, doi: 10.1186/s43067-020-00021-8.</w:t>
      </w:r>
    </w:p>
    <w:p w14:paraId="476CA67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[7]</w:t>
      </w:r>
      <w:r w:rsidRPr="00C21E31">
        <w:rPr>
          <w:rFonts w:cs="Calibri"/>
          <w:noProof/>
          <w:szCs w:val="24"/>
        </w:rPr>
        <w:tab/>
        <w:t xml:space="preserve">Z. Deng, B. Wang, Y. Xu, T. Xu, C. Liu, and Z. Zhu, “Multi-scale convolutional neural network with time-cognition for multi-step short-Term load forecasting,” </w:t>
      </w:r>
      <w:r w:rsidRPr="00C21E31">
        <w:rPr>
          <w:rFonts w:cs="Calibri"/>
          <w:i/>
          <w:iCs/>
          <w:noProof/>
          <w:szCs w:val="24"/>
        </w:rPr>
        <w:t>IEEE Access</w:t>
      </w:r>
      <w:r w:rsidRPr="00C21E31">
        <w:rPr>
          <w:rFonts w:cs="Calibri"/>
          <w:noProof/>
          <w:szCs w:val="24"/>
        </w:rPr>
        <w:t>, vol. 7, pp. 88058–88071, 2019, doi: 10.1109/ACCESS.2019.2926137.</w:t>
      </w:r>
    </w:p>
    <w:p w14:paraId="2E3ACB18"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[8]</w:t>
      </w:r>
      <w:r w:rsidRPr="00C21E31">
        <w:rPr>
          <w:rFonts w:cs="Calibri"/>
          <w:noProof/>
          <w:szCs w:val="24"/>
        </w:rPr>
        <w:tab/>
        <w:t xml:space="preserve">T. Hong, J. Wilson, and J. Xie, “Long term probabilistic load forecasting and normalization with hourly information,” </w:t>
      </w:r>
      <w:r w:rsidRPr="00C21E31">
        <w:rPr>
          <w:rFonts w:cs="Calibri"/>
          <w:i/>
          <w:iCs/>
          <w:noProof/>
          <w:szCs w:val="24"/>
        </w:rPr>
        <w:t>IEEE Trans. Smart Grid</w:t>
      </w:r>
      <w:r w:rsidRPr="00C21E31">
        <w:rPr>
          <w:rFonts w:cs="Calibri"/>
          <w:noProof/>
          <w:szCs w:val="24"/>
        </w:rPr>
        <w:t>, vol. 5, no. 1, pp. 456–462, 2014, doi: 10.1109/TSG.2013.2274373.</w:t>
      </w:r>
    </w:p>
    <w:p w14:paraId="208E2379"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[9]</w:t>
      </w:r>
      <w:r w:rsidRPr="00C21E31">
        <w:rPr>
          <w:rFonts w:cs="Calibri"/>
          <w:noProof/>
          <w:szCs w:val="24"/>
        </w:rPr>
        <w:tab/>
        <w:t>L. Tang, Y. Yi, and Y. Peng, “An ensemble deep learning model for short-term load forecasting based on ARIMA and LSTM,” 2019, doi: 10.1109/SmartGridComm.2019.8909756.</w:t>
      </w:r>
    </w:p>
    <w:p w14:paraId="07F3A4F0"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[10]</w:t>
      </w:r>
      <w:r w:rsidRPr="00C21E31">
        <w:rPr>
          <w:rFonts w:cs="Calibri"/>
          <w:noProof/>
          <w:szCs w:val="24"/>
        </w:rPr>
        <w:tab/>
        <w:t xml:space="preserve">B. Nepal, M. Yamaha, A. Yokoe, and T. Yamaji, “Electricity load forecasting using clustering and ARIMA model for energy management in buildings,” </w:t>
      </w:r>
      <w:r w:rsidRPr="00C21E31">
        <w:rPr>
          <w:rFonts w:cs="Calibri"/>
          <w:i/>
          <w:iCs/>
          <w:noProof/>
          <w:szCs w:val="24"/>
        </w:rPr>
        <w:t>Japan Archit. Rev.</w:t>
      </w:r>
      <w:r w:rsidRPr="00C21E31">
        <w:rPr>
          <w:rFonts w:cs="Calibri"/>
          <w:noProof/>
          <w:szCs w:val="24"/>
        </w:rPr>
        <w:t>, 2020, doi: 10.1002/2475-8876.12135.</w:t>
      </w:r>
    </w:p>
    <w:p w14:paraId="290B45B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[11]</w:t>
      </w:r>
      <w:r w:rsidRPr="00C21E31">
        <w:rPr>
          <w:rFonts w:cs="Calibri"/>
          <w:noProof/>
          <w:szCs w:val="24"/>
        </w:rPr>
        <w:tab/>
        <w:t>S. Kumar, S. Mishra, and S. Gupta, “Short term load forecasting using ANN and multiple linear regression,” 2016, doi: 10.1109/CICT.2016.44.</w:t>
      </w:r>
    </w:p>
    <w:p w14:paraId="307E054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[12]</w:t>
      </w:r>
      <w:r w:rsidRPr="00C21E31">
        <w:rPr>
          <w:rFonts w:cs="Calibri"/>
          <w:noProof/>
          <w:szCs w:val="24"/>
        </w:rPr>
        <w:tab/>
        <w:t xml:space="preserve">A. Y. Saber and A. K. M. R. Alam, “Short term load forecasting using multiple linear regression for big data,” </w:t>
      </w:r>
      <w:r w:rsidRPr="00C21E31">
        <w:rPr>
          <w:rFonts w:cs="Calibri"/>
          <w:i/>
          <w:iCs/>
          <w:noProof/>
          <w:szCs w:val="24"/>
        </w:rPr>
        <w:t>2017 IEEE Symp. Ser. Comput. Intell. SSCI 2017 - Proc.</w:t>
      </w:r>
      <w:r w:rsidRPr="00C21E31">
        <w:rPr>
          <w:rFonts w:cs="Calibri"/>
          <w:noProof/>
          <w:szCs w:val="24"/>
        </w:rPr>
        <w:t>, vol. 2018-Janua, pp. 1–6, 2018, doi: 10.1109/SSCI.2017.8285261.</w:t>
      </w:r>
    </w:p>
    <w:p w14:paraId="6D9D2412"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[13]</w:t>
      </w:r>
      <w:r w:rsidRPr="00C21E31">
        <w:rPr>
          <w:rFonts w:cs="Calibri"/>
          <w:noProof/>
          <w:szCs w:val="24"/>
        </w:rPr>
        <w:tab/>
        <w:t>A. Badri, Z. Ameli, and A. Motie Birjandi, “Application of artificial neural networks and fuzzy logic methods for short term load forecasting,” 2012, doi: 10.1016/j.egypro.2011.12.965.</w:t>
      </w:r>
    </w:p>
    <w:p w14:paraId="407DB7F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[14]</w:t>
      </w:r>
      <w:r w:rsidRPr="00C21E31">
        <w:rPr>
          <w:rFonts w:cs="Calibri"/>
          <w:noProof/>
          <w:szCs w:val="24"/>
        </w:rPr>
        <w:tab/>
        <w:t xml:space="preserve">P. H. Kuo and C. J. Huang, “A high precision artificial neural networks model for short-Term energy load forecasting,” </w:t>
      </w:r>
      <w:r w:rsidRPr="00C21E31">
        <w:rPr>
          <w:rFonts w:cs="Calibri"/>
          <w:i/>
          <w:iCs/>
          <w:noProof/>
          <w:szCs w:val="24"/>
        </w:rPr>
        <w:t>Energies</w:t>
      </w:r>
      <w:r w:rsidRPr="00C21E31">
        <w:rPr>
          <w:rFonts w:cs="Calibri"/>
          <w:noProof/>
          <w:szCs w:val="24"/>
        </w:rPr>
        <w:t>, 2018, doi: 10.3390/en11010213.</w:t>
      </w:r>
    </w:p>
    <w:p w14:paraId="3207F253"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[15]</w:t>
      </w:r>
      <w:r w:rsidRPr="00C21E31">
        <w:rPr>
          <w:rFonts w:cs="Calibri"/>
          <w:noProof/>
          <w:szCs w:val="24"/>
        </w:rPr>
        <w:tab/>
        <w:t xml:space="preserve">T. Hong and P. Wang, “Fuzzy interaction regression for short term load forecasting,” </w:t>
      </w:r>
      <w:r w:rsidRPr="00C21E31">
        <w:rPr>
          <w:rFonts w:cs="Calibri"/>
          <w:i/>
          <w:iCs/>
          <w:noProof/>
          <w:szCs w:val="24"/>
        </w:rPr>
        <w:t>Fuzzy Optim. Decis. Mak.</w:t>
      </w:r>
      <w:r w:rsidRPr="00C21E31">
        <w:rPr>
          <w:rFonts w:cs="Calibri"/>
          <w:noProof/>
          <w:szCs w:val="24"/>
        </w:rPr>
        <w:t>, 2014, doi: 10.1007/s10700-013-9166-9.</w:t>
      </w:r>
    </w:p>
    <w:p w14:paraId="75E8215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[16]</w:t>
      </w:r>
      <w:r w:rsidRPr="00C21E31">
        <w:rPr>
          <w:rFonts w:cs="Calibri"/>
          <w:noProof/>
          <w:szCs w:val="24"/>
        </w:rPr>
        <w:tab/>
        <w:t xml:space="preserve">M. Hanmandlu and B. K. Chauhan, “Load forecasting using hybrid models,” </w:t>
      </w:r>
      <w:r w:rsidRPr="00C21E31">
        <w:rPr>
          <w:rFonts w:cs="Calibri"/>
          <w:i/>
          <w:iCs/>
          <w:noProof/>
          <w:szCs w:val="24"/>
        </w:rPr>
        <w:t>IEEE Trans. Power Syst.</w:t>
      </w:r>
      <w:r w:rsidRPr="00C21E31">
        <w:rPr>
          <w:rFonts w:cs="Calibri"/>
          <w:noProof/>
          <w:szCs w:val="24"/>
        </w:rPr>
        <w:t>, 2011, doi: 10.1109/TPWRS.2010.2048585.</w:t>
      </w:r>
    </w:p>
    <w:p w14:paraId="6553A92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[17]</w:t>
      </w:r>
      <w:r w:rsidRPr="00C21E31">
        <w:rPr>
          <w:rFonts w:cs="Calibri"/>
          <w:noProof/>
          <w:szCs w:val="24"/>
        </w:rPr>
        <w:tab/>
        <w:t xml:space="preserve">A. Yang, W. Li, and X. Yang, “Short-term electricity load forecasting based on feature selection and Least Squares Support Vector Machines,” </w:t>
      </w:r>
      <w:r w:rsidRPr="00C21E31">
        <w:rPr>
          <w:rFonts w:cs="Calibri"/>
          <w:i/>
          <w:iCs/>
          <w:noProof/>
          <w:szCs w:val="24"/>
        </w:rPr>
        <w:t>Knowledge-Based Syst.</w:t>
      </w:r>
      <w:r w:rsidRPr="00C21E31">
        <w:rPr>
          <w:rFonts w:cs="Calibri"/>
          <w:noProof/>
          <w:szCs w:val="24"/>
        </w:rPr>
        <w:t>, 2019, doi: 10.1016/j.knosys.2018.08.027.</w:t>
      </w:r>
    </w:p>
    <w:p w14:paraId="558CE69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[18]</w:t>
      </w:r>
      <w:r w:rsidRPr="00C21E31">
        <w:rPr>
          <w:rFonts w:cs="Calibri"/>
          <w:noProof/>
          <w:szCs w:val="24"/>
        </w:rPr>
        <w:tab/>
        <w:t xml:space="preserve">W. Kong, Z. Y. Dong, Y. Jia, D. J. Hill, Y. Xu, and Y. Zhang, “Short-Term Residential Load Forecasting Based on LSTM Recurrent Neural Network,” </w:t>
      </w:r>
      <w:r w:rsidRPr="00C21E31">
        <w:rPr>
          <w:rFonts w:cs="Calibri"/>
          <w:i/>
          <w:iCs/>
          <w:noProof/>
          <w:szCs w:val="24"/>
        </w:rPr>
        <w:t>IEEE Trans. Smart Grid</w:t>
      </w:r>
      <w:r w:rsidRPr="00C21E31">
        <w:rPr>
          <w:rFonts w:cs="Calibri"/>
          <w:noProof/>
          <w:szCs w:val="24"/>
        </w:rPr>
        <w:t>, vol. 10, no. 1, pp. 841–851, 2019, doi: 10.1109/TSG.2017.2753802.</w:t>
      </w:r>
    </w:p>
    <w:p w14:paraId="19778CF2"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[19]</w:t>
      </w:r>
      <w:r w:rsidRPr="00C21E31">
        <w:rPr>
          <w:rFonts w:cs="Calibri"/>
          <w:noProof/>
          <w:szCs w:val="24"/>
        </w:rPr>
        <w:tab/>
        <w:t>J. Zheng, C. Xu, Z. Zhang, and X. Li, “Electric load forecasting in smart grids using Long-Short-Term-Memory based Recurrent Neural Network,” 2017, doi: 10.1109/CISS.2017.7926112.</w:t>
      </w:r>
    </w:p>
    <w:p w14:paraId="1A66E214"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[20]</w:t>
      </w:r>
      <w:r w:rsidRPr="00C21E31">
        <w:rPr>
          <w:rFonts w:cs="Calibri"/>
          <w:noProof/>
          <w:szCs w:val="24"/>
        </w:rPr>
        <w:tab/>
        <w:t xml:space="preserve">A. Almalaq and G. Edwards, “A review of deep learning methods applied on load forecasting,” </w:t>
      </w:r>
      <w:r w:rsidRPr="00C21E31">
        <w:rPr>
          <w:rFonts w:cs="Calibri"/>
          <w:i/>
          <w:iCs/>
          <w:noProof/>
          <w:szCs w:val="24"/>
        </w:rPr>
        <w:t>Proc. - 16th IEEE Int. Conf. Mach. Learn. Appl. ICMLA 2017</w:t>
      </w:r>
      <w:r w:rsidRPr="00C21E31">
        <w:rPr>
          <w:rFonts w:cs="Calibri"/>
          <w:noProof/>
          <w:szCs w:val="24"/>
        </w:rPr>
        <w:t>, vol. 2017-Decem, pp. 511–516, 2017, doi: 10.1109/ICMLA.2017.0-110.</w:t>
      </w:r>
    </w:p>
    <w:p w14:paraId="77FBDBA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[21]</w:t>
      </w:r>
      <w:r w:rsidRPr="00C21E31">
        <w:rPr>
          <w:rFonts w:cs="Calibri"/>
          <w:noProof/>
          <w:szCs w:val="24"/>
        </w:rPr>
        <w:tab/>
        <w:t>“IESO - Hourly Zonal Demand Report.” http://reports.ieso.ca/public/DemandZonal/ (accessed Jun. 05, 2021).</w:t>
      </w:r>
    </w:p>
    <w:p w14:paraId="14266CF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[22]</w:t>
      </w:r>
      <w:r w:rsidRPr="00C21E31">
        <w:rPr>
          <w:rFonts w:cs="Calibri"/>
          <w:noProof/>
          <w:szCs w:val="24"/>
        </w:rPr>
        <w:tab/>
        <w:t>“Historical Climate Data - Climate - Environment and Climate Change Canada.” https://climate.weather.gc.ca/ (accessed Jan. 05, 2021).</w:t>
      </w:r>
    </w:p>
    <w:p w14:paraId="212EE45F"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[23]</w:t>
      </w:r>
      <w:r w:rsidRPr="00C21E31">
        <w:rPr>
          <w:rFonts w:cs="Calibri"/>
          <w:noProof/>
          <w:szCs w:val="24"/>
        </w:rPr>
        <w:tab/>
        <w:t>T. Hong, P. Wang, and H. L. Willis, “A naïve multiple linear regression benchmark for short term load forecasting,” 2011, doi: 10.1109/PES.2011.6038881.</w:t>
      </w:r>
    </w:p>
    <w:p w14:paraId="1EFBE389"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[24]</w:t>
      </w:r>
      <w:r w:rsidRPr="00C21E31">
        <w:rPr>
          <w:rFonts w:cs="Calibri"/>
          <w:noProof/>
          <w:szCs w:val="24"/>
        </w:rPr>
        <w:tab/>
        <w:t xml:space="preserve">K. Methaprayoon, W. J. Lee, S. Rasmiddatta, J. R. Liao, and R. J. Ross, “Multistage artificial neural network short-term load forecasting engine with front-end weather forecast,” </w:t>
      </w:r>
      <w:r w:rsidRPr="00C21E31">
        <w:rPr>
          <w:rFonts w:cs="Calibri"/>
          <w:i/>
          <w:iCs/>
          <w:noProof/>
          <w:szCs w:val="24"/>
        </w:rPr>
        <w:t>IEEE Trans. Ind. Appl.</w:t>
      </w:r>
      <w:r w:rsidRPr="00C21E31">
        <w:rPr>
          <w:rFonts w:cs="Calibri"/>
          <w:noProof/>
          <w:szCs w:val="24"/>
        </w:rPr>
        <w:t>, 2007, doi: 10.1109/TIA.2007.908190.</w:t>
      </w:r>
    </w:p>
    <w:p w14:paraId="4054BC23"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[25]</w:t>
      </w:r>
      <w:r w:rsidRPr="00C21E31">
        <w:rPr>
          <w:rFonts w:cs="Calibri"/>
          <w:noProof/>
          <w:szCs w:val="24"/>
        </w:rPr>
        <w:tab/>
        <w:t>A. K. Singh, Ibraheem, S. Khatoon, M. Muazzam, and D. K. Chaturvedi, “Load forecasting techniques and methodologies: A review,” 2012, doi: 10.1109/ICPCES.2012.6508132.</w:t>
      </w:r>
    </w:p>
    <w:p w14:paraId="0DC25B7E"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[26]</w:t>
      </w:r>
      <w:r w:rsidRPr="00C21E31">
        <w:rPr>
          <w:rFonts w:cs="Calibri"/>
          <w:noProof/>
          <w:szCs w:val="24"/>
        </w:rPr>
        <w:tab/>
        <w:t xml:space="preserve">G. Papacharalampous, H. Tyralis, and D. Koutsoyiannis, “Predictability of monthly temperature and precipitation using automatic time series forecasting methods,” </w:t>
      </w:r>
      <w:r w:rsidRPr="00C21E31">
        <w:rPr>
          <w:rFonts w:cs="Calibri"/>
          <w:i/>
          <w:iCs/>
          <w:noProof/>
          <w:szCs w:val="24"/>
        </w:rPr>
        <w:t>Acta Geophys.</w:t>
      </w:r>
      <w:r w:rsidRPr="00C21E31">
        <w:rPr>
          <w:rFonts w:cs="Calibri"/>
          <w:noProof/>
          <w:szCs w:val="24"/>
        </w:rPr>
        <w:t>, 2018, doi: 10.1007/s11600-018-0120-7.</w:t>
      </w:r>
    </w:p>
    <w:p w14:paraId="743C9CE7"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[27]</w:t>
      </w:r>
      <w:r w:rsidRPr="00C21E31">
        <w:rPr>
          <w:rFonts w:cs="Calibri"/>
          <w:noProof/>
          <w:szCs w:val="24"/>
        </w:rPr>
        <w:tab/>
        <w:t xml:space="preserve">P. Wang, B. Liu, and T. Hong, “Electric load forecasting with recency effect: A big data approach,” </w:t>
      </w:r>
      <w:r w:rsidRPr="00C21E31">
        <w:rPr>
          <w:rFonts w:cs="Calibri"/>
          <w:i/>
          <w:iCs/>
          <w:noProof/>
          <w:szCs w:val="24"/>
        </w:rPr>
        <w:t>Int. J. Forecast.</w:t>
      </w:r>
      <w:r w:rsidRPr="00C21E31">
        <w:rPr>
          <w:rFonts w:cs="Calibri"/>
          <w:noProof/>
          <w:szCs w:val="24"/>
        </w:rPr>
        <w:t>, 2016, doi: 10.1016/j.ijforecast.2015.09.006.</w:t>
      </w:r>
    </w:p>
    <w:p w14:paraId="545C4998"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[28]</w:t>
      </w:r>
      <w:r w:rsidRPr="00C21E31">
        <w:rPr>
          <w:rFonts w:cs="Calibri"/>
          <w:noProof/>
          <w:szCs w:val="24"/>
        </w:rPr>
        <w:tab/>
        <w:t>A. Bracale, G. Carpinelli, P. De Falco, and T. Hong, “Short-term industrial load forecasting: A case study in an Italian factory,” 2017, doi: 10.1109/ISGTEurope.2017.8260176.</w:t>
      </w:r>
    </w:p>
    <w:p w14:paraId="738039D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[29]</w:t>
      </w:r>
      <w:r w:rsidRPr="00C21E31">
        <w:rPr>
          <w:rFonts w:cs="Calibri"/>
          <w:noProof/>
          <w:szCs w:val="24"/>
        </w:rPr>
        <w:tab/>
        <w:t xml:space="preserve">M. Rana and I. Koprinska, “Forecasting electricity load with advanced wavelet neural networks,” </w:t>
      </w:r>
      <w:r w:rsidRPr="00C21E31">
        <w:rPr>
          <w:rFonts w:cs="Calibri"/>
          <w:i/>
          <w:iCs/>
          <w:noProof/>
          <w:szCs w:val="24"/>
        </w:rPr>
        <w:t>Neurocomputing</w:t>
      </w:r>
      <w:r w:rsidRPr="00C21E31">
        <w:rPr>
          <w:rFonts w:cs="Calibri"/>
          <w:noProof/>
          <w:szCs w:val="24"/>
        </w:rPr>
        <w:t>, 2016, doi: 10.1016/j.neucom.2015.12.004.</w:t>
      </w:r>
    </w:p>
    <w:p w14:paraId="1937BCF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[30]</w:t>
      </w:r>
      <w:r w:rsidRPr="00C21E31">
        <w:rPr>
          <w:rFonts w:cs="Calibri"/>
          <w:noProof/>
          <w:szCs w:val="24"/>
        </w:rPr>
        <w:tab/>
        <w:t xml:space="preserve">T. Hong, M. Gui, M. E. Baran, and H. L. Willis, “Modeling and forecasting hourly electric load by multiple linear regression with interactions,” </w:t>
      </w:r>
      <w:r w:rsidRPr="00C21E31">
        <w:rPr>
          <w:rFonts w:cs="Calibri"/>
          <w:i/>
          <w:iCs/>
          <w:noProof/>
          <w:szCs w:val="24"/>
        </w:rPr>
        <w:t>IEEE PES Gen. Meet. PES 2010</w:t>
      </w:r>
      <w:r w:rsidRPr="00C21E31">
        <w:rPr>
          <w:rFonts w:cs="Calibri"/>
          <w:noProof/>
          <w:szCs w:val="24"/>
        </w:rPr>
        <w:t>, pp. 1–8, 2010, doi: 10.1109/PES.2010.5589959.</w:t>
      </w:r>
    </w:p>
    <w:p w14:paraId="0A59B4F1"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[31]</w:t>
      </w:r>
      <w:r w:rsidRPr="00C21E31">
        <w:rPr>
          <w:rFonts w:cs="Calibri"/>
          <w:noProof/>
          <w:szCs w:val="24"/>
        </w:rPr>
        <w:tab/>
        <w:t>M. Abuella and B. Chowdhury, “Solar power probabilistic forecasting by using multiple linear regression analysis,” 2015, doi: 10.1109/SECON.2015.7132869.</w:t>
      </w:r>
    </w:p>
    <w:p w14:paraId="2E7F272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[32]</w:t>
      </w:r>
      <w:r w:rsidRPr="00C21E31">
        <w:rPr>
          <w:rFonts w:cs="Calibri"/>
          <w:noProof/>
          <w:szCs w:val="24"/>
        </w:rPr>
        <w:tab/>
        <w:t xml:space="preserve">K. Panklib, C. Prakasvudhisarn, and D. Khummongkol, “Electricity Consumption Forecasting in Thailand Using an Artificial Neural Network and Multiple Linear Regression,” </w:t>
      </w:r>
      <w:r w:rsidRPr="00C21E31">
        <w:rPr>
          <w:rFonts w:cs="Calibri"/>
          <w:i/>
          <w:iCs/>
          <w:noProof/>
          <w:szCs w:val="24"/>
        </w:rPr>
        <w:t>Energy Sources, Part B Econ. Plan. Policy</w:t>
      </w:r>
      <w:r w:rsidRPr="00C21E31">
        <w:rPr>
          <w:rFonts w:cs="Calibri"/>
          <w:noProof/>
          <w:szCs w:val="24"/>
        </w:rPr>
        <w:t>, 2015, doi: 10.1080/15567249.2011.559520.</w:t>
      </w:r>
    </w:p>
    <w:p w14:paraId="5F0E5723"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[33]</w:t>
      </w:r>
      <w:r w:rsidRPr="00C21E31">
        <w:rPr>
          <w:rFonts w:cs="Calibri"/>
          <w:noProof/>
          <w:szCs w:val="24"/>
        </w:rPr>
        <w:tab/>
        <w:t>X. Sun, Z. Ouyang, and D. Yue, “Short-term load forecasting based on multivariate linear regression,” 2017, doi: 10.1109/EI2.2017.8245401.</w:t>
      </w:r>
    </w:p>
    <w:p w14:paraId="4431D499"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[34]</w:t>
      </w:r>
      <w:r w:rsidRPr="00C21E31">
        <w:rPr>
          <w:rFonts w:cs="Calibri"/>
          <w:noProof/>
          <w:szCs w:val="24"/>
        </w:rPr>
        <w:tab/>
        <w:t xml:space="preserve">G. Dudek, “Pattern-based local linear regression models for short-term load forecasting,” </w:t>
      </w:r>
      <w:r w:rsidRPr="00C21E31">
        <w:rPr>
          <w:rFonts w:cs="Calibri"/>
          <w:i/>
          <w:iCs/>
          <w:noProof/>
          <w:szCs w:val="24"/>
        </w:rPr>
        <w:t>Electr. Power Syst. Res.</w:t>
      </w:r>
      <w:r w:rsidRPr="00C21E31">
        <w:rPr>
          <w:rFonts w:cs="Calibri"/>
          <w:noProof/>
          <w:szCs w:val="24"/>
        </w:rPr>
        <w:t>, 2016, doi: 10.1016/j.epsr.2015.09.001.</w:t>
      </w:r>
    </w:p>
    <w:p w14:paraId="46B5C73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[35]</w:t>
      </w:r>
      <w:r w:rsidRPr="00C21E31">
        <w:rPr>
          <w:rFonts w:cs="Calibri"/>
          <w:noProof/>
          <w:szCs w:val="24"/>
        </w:rPr>
        <w:tab/>
        <w:t xml:space="preserve">R. Weron, </w:t>
      </w:r>
      <w:r w:rsidRPr="00C21E31">
        <w:rPr>
          <w:rFonts w:cs="Calibri"/>
          <w:i/>
          <w:iCs/>
          <w:noProof/>
          <w:szCs w:val="24"/>
        </w:rPr>
        <w:t>Modeling and forecasting electricity loads and prices: A statistical approach</w:t>
      </w:r>
      <w:r w:rsidRPr="00C21E31">
        <w:rPr>
          <w:rFonts w:cs="Calibri"/>
          <w:noProof/>
          <w:szCs w:val="24"/>
        </w:rPr>
        <w:t>. wiley, 2006.</w:t>
      </w:r>
    </w:p>
    <w:p w14:paraId="46A8C72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[36]</w:t>
      </w:r>
      <w:r w:rsidRPr="00C21E31">
        <w:rPr>
          <w:rFonts w:cs="Calibri"/>
          <w:noProof/>
          <w:szCs w:val="24"/>
        </w:rPr>
        <w:tab/>
        <w:t xml:space="preserve">K. Goswami, A. Ganguly, and A. K. Sil, “Day ahead forecasting and peak load management using multivariate auto regression technique,” </w:t>
      </w:r>
      <w:r w:rsidRPr="00C21E31">
        <w:rPr>
          <w:rFonts w:cs="Calibri"/>
          <w:i/>
          <w:iCs/>
          <w:noProof/>
          <w:szCs w:val="24"/>
        </w:rPr>
        <w:t>Proc. 2018 IEEE Appl. Signal Process. Conf. ASPCON 2018</w:t>
      </w:r>
      <w:r w:rsidRPr="00C21E31">
        <w:rPr>
          <w:rFonts w:cs="Calibri"/>
          <w:noProof/>
          <w:szCs w:val="24"/>
        </w:rPr>
        <w:t>, no. 1, pp. 279–282, 2018, doi: 10.1109/ASPCON.2018.8748661.</w:t>
      </w:r>
    </w:p>
    <w:p w14:paraId="53ECD6C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[37]</w:t>
      </w:r>
      <w:r w:rsidRPr="00C21E31">
        <w:rPr>
          <w:rFonts w:cs="Calibri"/>
          <w:noProof/>
          <w:szCs w:val="24"/>
        </w:rPr>
        <w:tab/>
        <w:t xml:space="preserve">G. N. Shilpa and G. S. Sheshadri, “ARIMAX Model for Short-Term Electrical Load Forecasting,” </w:t>
      </w:r>
      <w:r w:rsidRPr="00C21E31">
        <w:rPr>
          <w:rFonts w:cs="Calibri"/>
          <w:i/>
          <w:iCs/>
          <w:noProof/>
          <w:szCs w:val="24"/>
        </w:rPr>
        <w:t>Int. J. Recent Technol. Eng.</w:t>
      </w:r>
      <w:r w:rsidRPr="00C21E31">
        <w:rPr>
          <w:rFonts w:cs="Calibri"/>
          <w:noProof/>
          <w:szCs w:val="24"/>
        </w:rPr>
        <w:t>, 2019, doi: 10.35940/ijrte.d7950.118419.</w:t>
      </w:r>
    </w:p>
    <w:p w14:paraId="3FF9095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[38]</w:t>
      </w:r>
      <w:r w:rsidRPr="00C21E31">
        <w:rPr>
          <w:rFonts w:cs="Calibri"/>
          <w:noProof/>
          <w:szCs w:val="24"/>
        </w:rPr>
        <w:tab/>
        <w:t xml:space="preserve">H. Cui and X. Peng, “Short-Term City Electric Load Forecasting with Considering Temperature Effects: An Improved ARIMAX Model,” </w:t>
      </w:r>
      <w:r w:rsidRPr="00C21E31">
        <w:rPr>
          <w:rFonts w:cs="Calibri"/>
          <w:i/>
          <w:iCs/>
          <w:noProof/>
          <w:szCs w:val="24"/>
        </w:rPr>
        <w:t>Math. Probl. Eng.</w:t>
      </w:r>
      <w:r w:rsidRPr="00C21E31">
        <w:rPr>
          <w:rFonts w:cs="Calibri"/>
          <w:noProof/>
          <w:szCs w:val="24"/>
        </w:rPr>
        <w:t>, 2015, doi: 10.1155/2015/589374.</w:t>
      </w:r>
    </w:p>
    <w:p w14:paraId="4FE8B93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[39]</w:t>
      </w:r>
      <w:r w:rsidRPr="00C21E31">
        <w:rPr>
          <w:rFonts w:cs="Calibri"/>
          <w:noProof/>
          <w:szCs w:val="24"/>
        </w:rPr>
        <w:tab/>
        <w:t>A. Shadkam, “USING SARIMAX TO FORECAST ELECTRICITY DEMAND AND CONSUMPTION,” 2020.</w:t>
      </w:r>
    </w:p>
    <w:p w14:paraId="2E15F53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[40]</w:t>
      </w:r>
      <w:r w:rsidRPr="00C21E31">
        <w:rPr>
          <w:rFonts w:cs="Calibri"/>
          <w:noProof/>
          <w:szCs w:val="24"/>
        </w:rPr>
        <w:tab/>
        <w:t xml:space="preserve">R. Bonetto and M. Rossi, “Parallel multi-step ahead power demand forecasting through NAR neural networks,” </w:t>
      </w:r>
      <w:r w:rsidRPr="00C21E31">
        <w:rPr>
          <w:rFonts w:cs="Calibri"/>
          <w:i/>
          <w:iCs/>
          <w:noProof/>
          <w:szCs w:val="24"/>
        </w:rPr>
        <w:t>2016 IEEE Int. Conf. Smart Grid Commun. SmartGridComm 2016</w:t>
      </w:r>
      <w:r w:rsidRPr="00C21E31">
        <w:rPr>
          <w:rFonts w:cs="Calibri"/>
          <w:noProof/>
          <w:szCs w:val="24"/>
        </w:rPr>
        <w:t>, pp. 314–319, Dec. 2016, doi: 10.1109/SmartGridComm.2016.7778780.</w:t>
      </w:r>
    </w:p>
    <w:p w14:paraId="1B6D9D2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[41]</w:t>
      </w:r>
      <w:r w:rsidRPr="00C21E31">
        <w:rPr>
          <w:rFonts w:cs="Calibri"/>
          <w:noProof/>
          <w:szCs w:val="24"/>
        </w:rPr>
        <w:tab/>
        <w:t xml:space="preserve">I. Fernández, C. E. Borges, and Y. K. Penya, “Efficient building load forecasting,” 2011, doi: </w:t>
      </w:r>
      <w:r w:rsidRPr="00C21E31">
        <w:rPr>
          <w:rFonts w:cs="Calibri"/>
          <w:noProof/>
          <w:szCs w:val="24"/>
        </w:rPr>
        <w:lastRenderedPageBreak/>
        <w:t>10.1109/ETFA.2011.6059103.</w:t>
      </w:r>
    </w:p>
    <w:p w14:paraId="57325D92"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[42]</w:t>
      </w:r>
      <w:r w:rsidRPr="00C21E31">
        <w:rPr>
          <w:rFonts w:cs="Calibri"/>
          <w:noProof/>
          <w:szCs w:val="24"/>
        </w:rPr>
        <w:tab/>
        <w:t xml:space="preserve">A. Khotanzad, R. Afkhami-Rohani, and R. Af, “ANNSTLF - Artificial neural network short-term load forecaster - generation three,” </w:t>
      </w:r>
      <w:r w:rsidRPr="00C21E31">
        <w:rPr>
          <w:rFonts w:cs="Calibri"/>
          <w:i/>
          <w:iCs/>
          <w:noProof/>
          <w:szCs w:val="24"/>
        </w:rPr>
        <w:t>IEEE Trans. Power Syst.</w:t>
      </w:r>
      <w:r w:rsidRPr="00C21E31">
        <w:rPr>
          <w:rFonts w:cs="Calibri"/>
          <w:noProof/>
          <w:szCs w:val="24"/>
        </w:rPr>
        <w:t>, vol. 13, no. 4, pp. 1413–1422, 1998, doi: 10.1109/59.736285.</w:t>
      </w:r>
    </w:p>
    <w:p w14:paraId="423C8EA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[43]</w:t>
      </w:r>
      <w:r w:rsidRPr="00C21E31">
        <w:rPr>
          <w:rFonts w:cs="Calibri"/>
          <w:noProof/>
          <w:szCs w:val="24"/>
        </w:rPr>
        <w:tab/>
        <w:t xml:space="preserve">A. Khotanzad, E. Zhou, and H. Elragal, “A neuro-fuzzy approach to short-term load forecasting in a price-sensitive environment,” </w:t>
      </w:r>
      <w:r w:rsidRPr="00C21E31">
        <w:rPr>
          <w:rFonts w:cs="Calibri"/>
          <w:i/>
          <w:iCs/>
          <w:noProof/>
          <w:szCs w:val="24"/>
        </w:rPr>
        <w:t>IEEE Trans. Power Syst.</w:t>
      </w:r>
      <w:r w:rsidRPr="00C21E31">
        <w:rPr>
          <w:rFonts w:cs="Calibri"/>
          <w:noProof/>
          <w:szCs w:val="24"/>
        </w:rPr>
        <w:t>, vol. 17, no. 4, pp. 1273–1282, Nov. 2002, doi: 10.1109/TPWRS.2002.804999.</w:t>
      </w:r>
    </w:p>
    <w:p w14:paraId="283A0DC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[44]</w:t>
      </w:r>
      <w:r w:rsidRPr="00C21E31">
        <w:rPr>
          <w:rFonts w:cs="Calibri"/>
          <w:noProof/>
          <w:szCs w:val="24"/>
        </w:rPr>
        <w:tab/>
        <w:t>P. R. J. Campbell and K. Adamson, “Methodologies for load forecasting,” 2006, doi: 10.1109/IS.2006.348523.</w:t>
      </w:r>
    </w:p>
    <w:p w14:paraId="562FC5C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[45]</w:t>
      </w:r>
      <w:r w:rsidRPr="00C21E31">
        <w:rPr>
          <w:rFonts w:cs="Calibri"/>
          <w:noProof/>
          <w:szCs w:val="24"/>
        </w:rPr>
        <w:tab/>
        <w:t xml:space="preserve">A. D. Papalexopoulos, S. Hao, and T. M. Peng, “An implementation of a neural network based load forecasting model for the EMS,” </w:t>
      </w:r>
      <w:r w:rsidRPr="00C21E31">
        <w:rPr>
          <w:rFonts w:cs="Calibri"/>
          <w:i/>
          <w:iCs/>
          <w:noProof/>
          <w:szCs w:val="24"/>
        </w:rPr>
        <w:t>IEEE Trans. Power Syst.</w:t>
      </w:r>
      <w:r w:rsidRPr="00C21E31">
        <w:rPr>
          <w:rFonts w:cs="Calibri"/>
          <w:noProof/>
          <w:szCs w:val="24"/>
        </w:rPr>
        <w:t>, 1994, doi: 10.1109/59.331456.</w:t>
      </w:r>
    </w:p>
    <w:p w14:paraId="01C3B432"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[46]</w:t>
      </w:r>
      <w:r w:rsidRPr="00C21E31">
        <w:rPr>
          <w:rFonts w:cs="Calibri"/>
          <w:noProof/>
          <w:szCs w:val="24"/>
        </w:rPr>
        <w:tab/>
        <w:t xml:space="preserve">A. D. Papalexopoulos and T. C. Hesterberg, “A regression-based approach to short-term system load forecasting,” </w:t>
      </w:r>
      <w:r w:rsidRPr="00C21E31">
        <w:rPr>
          <w:rFonts w:cs="Calibri"/>
          <w:i/>
          <w:iCs/>
          <w:noProof/>
          <w:szCs w:val="24"/>
        </w:rPr>
        <w:t>IEEE Trans. Power Syst.</w:t>
      </w:r>
      <w:r w:rsidRPr="00C21E31">
        <w:rPr>
          <w:rFonts w:cs="Calibri"/>
          <w:noProof/>
          <w:szCs w:val="24"/>
        </w:rPr>
        <w:t>, 1990, doi: 10.1109/59.99410.</w:t>
      </w:r>
    </w:p>
    <w:p w14:paraId="4BE4A58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[47]</w:t>
      </w:r>
      <w:r w:rsidRPr="00C21E31">
        <w:rPr>
          <w:rFonts w:cs="Calibri"/>
          <w:noProof/>
          <w:szCs w:val="24"/>
        </w:rPr>
        <w:tab/>
        <w:t>T. Hong, “Short Term Electric Load Forecasting,” North Carolina State University, 2010.</w:t>
      </w:r>
    </w:p>
    <w:p w14:paraId="1DAEEAD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[48]</w:t>
      </w:r>
      <w:r w:rsidRPr="00C21E31">
        <w:rPr>
          <w:rFonts w:cs="Calibri"/>
          <w:noProof/>
          <w:szCs w:val="24"/>
        </w:rPr>
        <w:tab/>
        <w:t xml:space="preserve">B. F. Hobbs, “Analysis of the value for unit commitment of improved load forecasts,” </w:t>
      </w:r>
      <w:r w:rsidRPr="00C21E31">
        <w:rPr>
          <w:rFonts w:cs="Calibri"/>
          <w:i/>
          <w:iCs/>
          <w:noProof/>
          <w:szCs w:val="24"/>
        </w:rPr>
        <w:t>IEEE Trans. Power Syst.</w:t>
      </w:r>
      <w:r w:rsidRPr="00C21E31">
        <w:rPr>
          <w:rFonts w:cs="Calibri"/>
          <w:noProof/>
          <w:szCs w:val="24"/>
        </w:rPr>
        <w:t>, 1999, doi: 10.1109/59.801894.</w:t>
      </w:r>
    </w:p>
    <w:p w14:paraId="5A73E67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[49]</w:t>
      </w:r>
      <w:r w:rsidRPr="00C21E31">
        <w:rPr>
          <w:rFonts w:cs="Calibri"/>
          <w:noProof/>
          <w:szCs w:val="24"/>
        </w:rPr>
        <w:tab/>
        <w:t xml:space="preserve">D. L. Marino, K. Amarasinghe, and M. Manic, “Building energy load forecasting using Deep Neural Networks,” </w:t>
      </w:r>
      <w:r w:rsidRPr="00C21E31">
        <w:rPr>
          <w:rFonts w:cs="Calibri"/>
          <w:i/>
          <w:iCs/>
          <w:noProof/>
          <w:szCs w:val="24"/>
        </w:rPr>
        <w:t>IECON Proc. (Industrial Electron. Conf.</w:t>
      </w:r>
      <w:r w:rsidRPr="00C21E31">
        <w:rPr>
          <w:rFonts w:cs="Calibri"/>
          <w:noProof/>
          <w:szCs w:val="24"/>
        </w:rPr>
        <w:t>, pp. 7046–7051, 2016, doi: 10.1109/IECON.2016.7793413.</w:t>
      </w:r>
    </w:p>
    <w:p w14:paraId="2B5D2B17"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[50]</w:t>
      </w:r>
      <w:r w:rsidRPr="00C21E31">
        <w:rPr>
          <w:rFonts w:cs="Calibri"/>
          <w:noProof/>
          <w:szCs w:val="24"/>
        </w:rPr>
        <w:tab/>
        <w:t xml:space="preserve">M. Munem, T. M. Rubaith Bashar, M. H. Roni, M. Shahriar, T. B. Shawkat, and H. Rahaman, “Electric power load forecasting based on multivariate LSTM neural network using bayesian optimization,” </w:t>
      </w:r>
      <w:r w:rsidRPr="00C21E31">
        <w:rPr>
          <w:rFonts w:cs="Calibri"/>
          <w:i/>
          <w:iCs/>
          <w:noProof/>
          <w:szCs w:val="24"/>
        </w:rPr>
        <w:t>2020 IEEE Electr. Power Energy Conf. EPEC 2020</w:t>
      </w:r>
      <w:r w:rsidRPr="00C21E31">
        <w:rPr>
          <w:rFonts w:cs="Calibri"/>
          <w:noProof/>
          <w:szCs w:val="24"/>
        </w:rPr>
        <w:t>, vol. 3, 2020, doi: 10.1109/EPEC48502.2020.9320123.</w:t>
      </w:r>
    </w:p>
    <w:p w14:paraId="304ACC40"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[51]</w:t>
      </w:r>
      <w:r w:rsidRPr="00C21E31">
        <w:rPr>
          <w:rFonts w:cs="Calibri"/>
          <w:noProof/>
          <w:szCs w:val="24"/>
        </w:rPr>
        <w:tab/>
        <w:t xml:space="preserve">H. J. Sadaei, P. C. de Lima e Silva, F. G. Guimarães, and M. H. Lee, “Short-term load forecasting by using a combined method of convolutional neural networks and fuzzy time series,” </w:t>
      </w:r>
      <w:r w:rsidRPr="00C21E31">
        <w:rPr>
          <w:rFonts w:cs="Calibri"/>
          <w:i/>
          <w:iCs/>
          <w:noProof/>
          <w:szCs w:val="24"/>
        </w:rPr>
        <w:t>Energy</w:t>
      </w:r>
      <w:r w:rsidRPr="00C21E31">
        <w:rPr>
          <w:rFonts w:cs="Calibri"/>
          <w:noProof/>
          <w:szCs w:val="24"/>
        </w:rPr>
        <w:t>, 2019, doi: 10.1016/j.energy.2019.03.081.</w:t>
      </w:r>
    </w:p>
    <w:p w14:paraId="408A843F"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[52]</w:t>
      </w:r>
      <w:r w:rsidRPr="00C21E31">
        <w:rPr>
          <w:rFonts w:cs="Calibri"/>
          <w:noProof/>
          <w:szCs w:val="24"/>
        </w:rPr>
        <w:tab/>
        <w:t>I. Koprinska, D. Wu, and Z. Wang, “Convolutional Neural Networks for Energy Time Series Forecasting,” 2018, doi: 10.1109/IJCNN.2018.8489399.</w:t>
      </w:r>
    </w:p>
    <w:p w14:paraId="1D004C4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[53]</w:t>
      </w:r>
      <w:r w:rsidRPr="00C21E31">
        <w:rPr>
          <w:rFonts w:cs="Calibri"/>
          <w:noProof/>
          <w:szCs w:val="24"/>
        </w:rPr>
        <w:tab/>
        <w:t>M. Vos, C. Bender-Saebelkampf, and S. Albayrak, “Residential Short-Term Load Forecasting Using Convolutional Neural Networks,” 2018, doi: 10.1109/SmartGridComm.2018.8587494.</w:t>
      </w:r>
    </w:p>
    <w:p w14:paraId="2F7B7FD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[54]</w:t>
      </w:r>
      <w:r w:rsidRPr="00C21E31">
        <w:rPr>
          <w:rFonts w:cs="Calibri"/>
          <w:noProof/>
          <w:szCs w:val="24"/>
        </w:rPr>
        <w:tab/>
        <w:t>W. He, “Load Forecasting via Deep Neural Networks,” 2017, doi: 10.1016/j.procs.2017.11.374.</w:t>
      </w:r>
    </w:p>
    <w:p w14:paraId="2FE3FD20"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[55]</w:t>
      </w:r>
      <w:r w:rsidRPr="00C21E31">
        <w:rPr>
          <w:rFonts w:cs="Calibri"/>
          <w:noProof/>
          <w:szCs w:val="24"/>
        </w:rPr>
        <w:tab/>
        <w:t xml:space="preserve">G. H. Yann LeCun, Yoshua Bengio, “Deep learning (2015), Y. LeCun, Y. Bengio and G. Hinton,” </w:t>
      </w:r>
      <w:r w:rsidRPr="00C21E31">
        <w:rPr>
          <w:rFonts w:cs="Calibri"/>
          <w:i/>
          <w:iCs/>
          <w:noProof/>
          <w:szCs w:val="24"/>
        </w:rPr>
        <w:t>Nature</w:t>
      </w:r>
      <w:r w:rsidRPr="00C21E31">
        <w:rPr>
          <w:rFonts w:cs="Calibri"/>
          <w:noProof/>
          <w:szCs w:val="24"/>
        </w:rPr>
        <w:t>, 2015.</w:t>
      </w:r>
    </w:p>
    <w:p w14:paraId="587279EF"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[56]</w:t>
      </w:r>
      <w:r w:rsidRPr="00C21E31">
        <w:rPr>
          <w:rFonts w:cs="Calibri"/>
          <w:noProof/>
          <w:szCs w:val="24"/>
        </w:rPr>
        <w:tab/>
        <w:t xml:space="preserve">R. Fukuoka, H. Suzuki, T. Kitajima, A. Kuwahara, and T. Yasuno, “Wind Speed Prediction Model Using LSTM and 1D-CNN,” </w:t>
      </w:r>
      <w:r w:rsidRPr="00C21E31">
        <w:rPr>
          <w:rFonts w:cs="Calibri"/>
          <w:i/>
          <w:iCs/>
          <w:noProof/>
          <w:szCs w:val="24"/>
        </w:rPr>
        <w:t>J. Signal Process.</w:t>
      </w:r>
      <w:r w:rsidRPr="00C21E31">
        <w:rPr>
          <w:rFonts w:cs="Calibri"/>
          <w:noProof/>
          <w:szCs w:val="24"/>
        </w:rPr>
        <w:t>, 2018, doi: 10.2299/jsp.22.207.</w:t>
      </w:r>
    </w:p>
    <w:p w14:paraId="3ABCA057"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[57]</w:t>
      </w:r>
      <w:r w:rsidRPr="00C21E31">
        <w:rPr>
          <w:rFonts w:cs="Calibri"/>
          <w:noProof/>
          <w:szCs w:val="24"/>
        </w:rPr>
        <w:tab/>
        <w:t xml:space="preserve">A. Brunel </w:t>
      </w:r>
      <w:r w:rsidRPr="00C21E31">
        <w:rPr>
          <w:rFonts w:cs="Calibri"/>
          <w:i/>
          <w:iCs/>
          <w:noProof/>
          <w:szCs w:val="24"/>
        </w:rPr>
        <w:t>et al.</w:t>
      </w:r>
      <w:r w:rsidRPr="00C21E31">
        <w:rPr>
          <w:rFonts w:cs="Calibri"/>
          <w:noProof/>
          <w:szCs w:val="24"/>
        </w:rPr>
        <w:t>, “A CNN adapted to time series for the classification of Supernovae,” 2019, doi: 10.2352/ISSN.2470-1173.2019.14.COLOR-090.</w:t>
      </w:r>
    </w:p>
    <w:p w14:paraId="715FED43"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[58]</w:t>
      </w:r>
      <w:r w:rsidRPr="00C21E31">
        <w:rPr>
          <w:rFonts w:cs="Calibri"/>
          <w:noProof/>
          <w:szCs w:val="24"/>
        </w:rPr>
        <w:tab/>
        <w:t>N. Singh, C. Vyjayanthi, and C. Modi, “Multi-step Short-term Electric Load Forecasting using 2D Convolutional Neural Networks,” 2020, doi: 10.1109/HYDCON48903.2020.9242917.</w:t>
      </w:r>
    </w:p>
    <w:p w14:paraId="081E245F" w14:textId="77777777" w:rsidR="00C21E31" w:rsidRPr="00C21E31" w:rsidRDefault="00C21E31" w:rsidP="00C21E31">
      <w:pPr>
        <w:widowControl w:val="0"/>
        <w:autoSpaceDE w:val="0"/>
        <w:autoSpaceDN w:val="0"/>
        <w:adjustRightInd w:val="0"/>
        <w:spacing w:after="120" w:line="480" w:lineRule="auto"/>
        <w:ind w:left="640" w:hanging="640"/>
        <w:rPr>
          <w:rFonts w:cs="Calibri"/>
          <w:noProof/>
        </w:rPr>
      </w:pPr>
      <w:r w:rsidRPr="00C21E31">
        <w:rPr>
          <w:rFonts w:cs="Calibri"/>
          <w:noProof/>
          <w:szCs w:val="24"/>
        </w:rPr>
        <w:t>[59]</w:t>
      </w:r>
      <w:r w:rsidRPr="00C21E31">
        <w:rPr>
          <w:rFonts w:cs="Calibri"/>
          <w:noProof/>
          <w:szCs w:val="24"/>
        </w:rPr>
        <w:tab/>
        <w:t>A. Gasparin, S. Lukovic, and C. Alippi, “Deep Learning for Time Series Forecasting: The Electric Load Case,” 2019, [Online]. Available: http://arxiv.org/abs/1907.09207.</w:t>
      </w:r>
    </w:p>
    <w:p w14:paraId="7F9B8898" w14:textId="18AF99B8" w:rsidR="00D53C97" w:rsidRDefault="005C54B3" w:rsidP="00512620">
      <w:pPr>
        <w:widowControl w:val="0"/>
        <w:autoSpaceDE w:val="0"/>
        <w:autoSpaceDN w:val="0"/>
        <w:adjustRightInd w:val="0"/>
        <w:spacing w:after="120" w:line="480" w:lineRule="auto"/>
        <w:ind w:left="640" w:hanging="640"/>
      </w:pPr>
      <w:r>
        <w:fldChar w:fldCharType="end"/>
      </w:r>
    </w:p>
    <w:p w14:paraId="3A3B358A" w14:textId="0C81BB90" w:rsidR="003B3D12" w:rsidRDefault="003B3D12" w:rsidP="00B52E69">
      <w:pPr>
        <w:widowControl w:val="0"/>
        <w:autoSpaceDE w:val="0"/>
        <w:autoSpaceDN w:val="0"/>
        <w:adjustRightInd w:val="0"/>
        <w:spacing w:after="120" w:line="480" w:lineRule="auto"/>
        <w:ind w:left="640" w:hanging="640"/>
      </w:pPr>
    </w:p>
    <w:p w14:paraId="68054147" w14:textId="2CA622F3" w:rsidR="003B3D12" w:rsidRDefault="003B3D12" w:rsidP="00B52E69">
      <w:pPr>
        <w:widowControl w:val="0"/>
        <w:autoSpaceDE w:val="0"/>
        <w:autoSpaceDN w:val="0"/>
        <w:adjustRightInd w:val="0"/>
        <w:spacing w:after="120" w:line="480" w:lineRule="auto"/>
        <w:ind w:left="640" w:hanging="640"/>
      </w:pPr>
    </w:p>
    <w:p w14:paraId="7C979C2A" w14:textId="36814875" w:rsidR="003B3D12" w:rsidRDefault="003B3D12">
      <w:pPr>
        <w:spacing w:after="0"/>
        <w:rPr>
          <w:noProof/>
        </w:rPr>
      </w:pPr>
      <w:r>
        <w:rPr>
          <w:noProof/>
        </w:rPr>
        <w:br w:type="page"/>
      </w:r>
    </w:p>
    <w:p w14:paraId="18C574D7" w14:textId="55596915" w:rsidR="003B3D12" w:rsidRDefault="003B3D12" w:rsidP="003B3D12">
      <w:pPr>
        <w:pStyle w:val="Heading1"/>
        <w:rPr>
          <w:noProof/>
        </w:rPr>
      </w:pPr>
      <w:r>
        <w:rPr>
          <w:noProof/>
        </w:rPr>
        <w:lastRenderedPageBreak/>
        <w:t>Appendix</w:t>
      </w:r>
    </w:p>
    <w:p w14:paraId="62211CC0" w14:textId="7B8BB0BD" w:rsidR="003B3D12" w:rsidRDefault="003B3D12" w:rsidP="003B3D12">
      <w:pPr>
        <w:pStyle w:val="Heading2"/>
      </w:pPr>
      <w:r>
        <w:t>Gantt Chart</w:t>
      </w:r>
    </w:p>
    <w:p w14:paraId="39084D81" w14:textId="063D2644" w:rsidR="003B3D12" w:rsidRPr="003B3D12" w:rsidRDefault="00096EC3" w:rsidP="00096EC3">
      <w:pPr>
        <w:pStyle w:val="BodyText"/>
        <w:jc w:val="center"/>
      </w:pPr>
      <w:r w:rsidRPr="00096EC3">
        <w:rPr>
          <w:noProof/>
        </w:rPr>
        <w:drawing>
          <wp:inline distT="0" distB="0" distL="0" distR="0" wp14:anchorId="01ED6C69" wp14:editId="2AD46D06">
            <wp:extent cx="7513079" cy="3573342"/>
            <wp:effectExtent l="0" t="1962150" r="0" b="19513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7513079" cy="3573342"/>
                    </a:xfrm>
                    <a:prstGeom prst="rect">
                      <a:avLst/>
                    </a:prstGeom>
                    <a:noFill/>
                    <a:ln>
                      <a:noFill/>
                    </a:ln>
                  </pic:spPr>
                </pic:pic>
              </a:graphicData>
            </a:graphic>
          </wp:inline>
        </w:drawing>
      </w:r>
    </w:p>
    <w:sectPr w:rsidR="003B3D12" w:rsidRPr="003B3D12" w:rsidSect="00BF577E">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4D508" w14:textId="77777777" w:rsidR="00492918" w:rsidRDefault="00492918" w:rsidP="00B7638D">
      <w:pPr>
        <w:spacing w:after="0"/>
      </w:pPr>
      <w:r>
        <w:separator/>
      </w:r>
    </w:p>
  </w:endnote>
  <w:endnote w:type="continuationSeparator" w:id="0">
    <w:p w14:paraId="645D492B" w14:textId="77777777" w:rsidR="00492918" w:rsidRDefault="00492918"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11AC820F" w:rsidR="007909C9" w:rsidRDefault="007909C9" w:rsidP="00BF577E">
    <w:pPr>
      <w:pStyle w:val="Footer"/>
      <w:tabs>
        <w:tab w:val="clear" w:pos="10080"/>
        <w:tab w:val="right" w:pos="9360"/>
      </w:tabs>
      <w:rPr>
        <w:noProof/>
      </w:rPr>
    </w:pPr>
    <w:r>
      <w:t>EE6000 Proposal Appendix</w:t>
    </w:r>
    <w:r w:rsidR="00EE7D0C">
      <w:t xml:space="preserve"> </w:t>
    </w:r>
    <w:r>
      <w:t xml:space="preserve">- </w:t>
    </w:r>
    <w:r w:rsidR="0051412C">
      <w:t>Tolulope Olugbenga</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050F1C03"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ins w:id="165" w:author="Tolulope Olugbenga" w:date="2021-08-14T15:22:00Z">
      <w:r w:rsidR="00490203">
        <w:rPr>
          <w:noProof/>
        </w:rPr>
        <w:t>2021-Aug-14</w:t>
      </w:r>
    </w:ins>
    <w:del w:id="166" w:author="Tolulope Olugbenga" w:date="2021-08-14T15:22:00Z">
      <w:r w:rsidR="00CF3F69" w:rsidDel="00490203">
        <w:rPr>
          <w:noProof/>
        </w:rPr>
        <w:delText>2021-Aug-10</w:delText>
      </w:r>
    </w:del>
    <w:r w:rsidRPr="00401801">
      <w:fldChar w:fldCharType="end"/>
    </w:r>
    <w:r w:rsidRPr="00401801">
      <w:t xml:space="preserve">, </w:t>
    </w:r>
    <w:r w:rsidRPr="00401801">
      <w:fldChar w:fldCharType="begin"/>
    </w:r>
    <w:r w:rsidRPr="00401801">
      <w:instrText xml:space="preserve"> DATE \@ "h:mm am/pm" </w:instrText>
    </w:r>
    <w:r w:rsidRPr="00401801">
      <w:fldChar w:fldCharType="separate"/>
    </w:r>
    <w:ins w:id="167" w:author="Tolulope Olugbenga" w:date="2021-08-14T15:22:00Z">
      <w:r w:rsidR="00490203">
        <w:rPr>
          <w:noProof/>
        </w:rPr>
        <w:t>3:22 PM</w:t>
      </w:r>
    </w:ins>
    <w:del w:id="168" w:author="Tolulope Olugbenga" w:date="2021-08-14T15:22:00Z">
      <w:r w:rsidR="00CF3F69" w:rsidDel="00490203">
        <w:rPr>
          <w:noProof/>
        </w:rPr>
        <w:delText>9:35 AM</w:delText>
      </w:r>
    </w:del>
    <w:r w:rsidRPr="00401801">
      <w:fldChar w:fldCharType="end"/>
    </w:r>
    <w:r>
      <w:tab/>
    </w:r>
    <w:r w:rsidRPr="00401801">
      <w:t xml:space="preserve">Created:  </w:t>
    </w:r>
    <w:r>
      <w:fldChar w:fldCharType="begin"/>
    </w:r>
    <w:r>
      <w:instrText xml:space="preserve"> REF createDate \h </w:instrText>
    </w:r>
    <w:r>
      <w:fldChar w:fldCharType="separate"/>
    </w:r>
    <w:r w:rsidR="006A6998">
      <w:rPr>
        <w:noProof/>
      </w:rPr>
      <w:t>2020 Dec-14</w:t>
    </w:r>
    <w:r>
      <w:fldChar w:fldCharType="end"/>
    </w:r>
  </w:p>
  <w:p w14:paraId="27124BA0" w14:textId="27007604"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6A6998">
      <w:rPr>
        <w:noProof/>
      </w:rPr>
      <w:t>2021-Aug-02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C9742" w14:textId="77777777" w:rsidR="00492918" w:rsidRDefault="00492918" w:rsidP="00B7638D">
      <w:pPr>
        <w:spacing w:after="0"/>
      </w:pPr>
      <w:r>
        <w:separator/>
      </w:r>
    </w:p>
  </w:footnote>
  <w:footnote w:type="continuationSeparator" w:id="0">
    <w:p w14:paraId="2EA7F81B" w14:textId="77777777" w:rsidR="00492918" w:rsidRDefault="00492918"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Tolulope Olugbenga">
    <w15:presenceInfo w15:providerId="None" w15:userId="Tolulope Olugben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SortMethod w:val="0000"/>
  <w:trackRevisions/>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yMzEwMTMxNDE2NTVW0lEKTi0uzszPAykwNa4FALd2iB0tAAAA"/>
  </w:docVars>
  <w:rsids>
    <w:rsidRoot w:val="00474369"/>
    <w:rsid w:val="000007D4"/>
    <w:rsid w:val="000013D6"/>
    <w:rsid w:val="0000306B"/>
    <w:rsid w:val="00004A04"/>
    <w:rsid w:val="000074F5"/>
    <w:rsid w:val="00010A8A"/>
    <w:rsid w:val="00011F91"/>
    <w:rsid w:val="00013CAA"/>
    <w:rsid w:val="00013E74"/>
    <w:rsid w:val="00026A0B"/>
    <w:rsid w:val="00026D6B"/>
    <w:rsid w:val="000279C1"/>
    <w:rsid w:val="00037614"/>
    <w:rsid w:val="00037CDC"/>
    <w:rsid w:val="0004030A"/>
    <w:rsid w:val="00041AAA"/>
    <w:rsid w:val="00043941"/>
    <w:rsid w:val="00044F29"/>
    <w:rsid w:val="0004762F"/>
    <w:rsid w:val="00047A5D"/>
    <w:rsid w:val="0005030B"/>
    <w:rsid w:val="00057550"/>
    <w:rsid w:val="00057DB8"/>
    <w:rsid w:val="000601C1"/>
    <w:rsid w:val="00061F72"/>
    <w:rsid w:val="00063B3E"/>
    <w:rsid w:val="00066792"/>
    <w:rsid w:val="00070464"/>
    <w:rsid w:val="0007250D"/>
    <w:rsid w:val="0007635A"/>
    <w:rsid w:val="0007664A"/>
    <w:rsid w:val="00077A5A"/>
    <w:rsid w:val="000808D2"/>
    <w:rsid w:val="000817C2"/>
    <w:rsid w:val="000818E8"/>
    <w:rsid w:val="000826D1"/>
    <w:rsid w:val="00086D5B"/>
    <w:rsid w:val="00092995"/>
    <w:rsid w:val="00096DD7"/>
    <w:rsid w:val="00096EC3"/>
    <w:rsid w:val="000A3DF9"/>
    <w:rsid w:val="000A5EBB"/>
    <w:rsid w:val="000B113D"/>
    <w:rsid w:val="000B1211"/>
    <w:rsid w:val="000B2B5E"/>
    <w:rsid w:val="000B2EFD"/>
    <w:rsid w:val="000B6A93"/>
    <w:rsid w:val="000B70F3"/>
    <w:rsid w:val="000C0FD4"/>
    <w:rsid w:val="000C2E2D"/>
    <w:rsid w:val="000C4024"/>
    <w:rsid w:val="000C4AA8"/>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0765"/>
    <w:rsid w:val="00103205"/>
    <w:rsid w:val="00103A2E"/>
    <w:rsid w:val="00104D60"/>
    <w:rsid w:val="001054E8"/>
    <w:rsid w:val="00106F05"/>
    <w:rsid w:val="00110ADD"/>
    <w:rsid w:val="0011149C"/>
    <w:rsid w:val="00112176"/>
    <w:rsid w:val="00112287"/>
    <w:rsid w:val="0011242E"/>
    <w:rsid w:val="001137B8"/>
    <w:rsid w:val="00115BA5"/>
    <w:rsid w:val="001200C0"/>
    <w:rsid w:val="00120CDE"/>
    <w:rsid w:val="0012101F"/>
    <w:rsid w:val="001255E0"/>
    <w:rsid w:val="00131B30"/>
    <w:rsid w:val="001333DD"/>
    <w:rsid w:val="001345C2"/>
    <w:rsid w:val="001365AD"/>
    <w:rsid w:val="00137636"/>
    <w:rsid w:val="00137BF5"/>
    <w:rsid w:val="00141E5D"/>
    <w:rsid w:val="00143A40"/>
    <w:rsid w:val="0014562C"/>
    <w:rsid w:val="00150F71"/>
    <w:rsid w:val="00152ED0"/>
    <w:rsid w:val="00156D66"/>
    <w:rsid w:val="001624B3"/>
    <w:rsid w:val="00163EC7"/>
    <w:rsid w:val="0016779C"/>
    <w:rsid w:val="001709E9"/>
    <w:rsid w:val="00176564"/>
    <w:rsid w:val="001769C7"/>
    <w:rsid w:val="001844B8"/>
    <w:rsid w:val="00191404"/>
    <w:rsid w:val="00193FEC"/>
    <w:rsid w:val="00196D71"/>
    <w:rsid w:val="001A2782"/>
    <w:rsid w:val="001A6717"/>
    <w:rsid w:val="001B22D6"/>
    <w:rsid w:val="001B34A4"/>
    <w:rsid w:val="001B39EB"/>
    <w:rsid w:val="001B497E"/>
    <w:rsid w:val="001B4D23"/>
    <w:rsid w:val="001B6E75"/>
    <w:rsid w:val="001B75E9"/>
    <w:rsid w:val="001C05CE"/>
    <w:rsid w:val="001C3E0A"/>
    <w:rsid w:val="001D04B6"/>
    <w:rsid w:val="001D296E"/>
    <w:rsid w:val="001D4D50"/>
    <w:rsid w:val="001D581C"/>
    <w:rsid w:val="001D7735"/>
    <w:rsid w:val="001E1CE2"/>
    <w:rsid w:val="001E2B36"/>
    <w:rsid w:val="001E348F"/>
    <w:rsid w:val="001F09BF"/>
    <w:rsid w:val="001F09E7"/>
    <w:rsid w:val="001F2C6D"/>
    <w:rsid w:val="001F3227"/>
    <w:rsid w:val="001F49F8"/>
    <w:rsid w:val="001F6577"/>
    <w:rsid w:val="001F7A13"/>
    <w:rsid w:val="001F7B44"/>
    <w:rsid w:val="00202193"/>
    <w:rsid w:val="00205527"/>
    <w:rsid w:val="002067E2"/>
    <w:rsid w:val="002079F9"/>
    <w:rsid w:val="00210196"/>
    <w:rsid w:val="002110F1"/>
    <w:rsid w:val="002118B9"/>
    <w:rsid w:val="00211911"/>
    <w:rsid w:val="00216B8A"/>
    <w:rsid w:val="002204B6"/>
    <w:rsid w:val="00223167"/>
    <w:rsid w:val="00223951"/>
    <w:rsid w:val="002255EF"/>
    <w:rsid w:val="00226852"/>
    <w:rsid w:val="002271BE"/>
    <w:rsid w:val="0023251E"/>
    <w:rsid w:val="00232926"/>
    <w:rsid w:val="00233E2B"/>
    <w:rsid w:val="00233EBF"/>
    <w:rsid w:val="0023458A"/>
    <w:rsid w:val="00236024"/>
    <w:rsid w:val="00241055"/>
    <w:rsid w:val="00244274"/>
    <w:rsid w:val="00244B88"/>
    <w:rsid w:val="00244EF1"/>
    <w:rsid w:val="00245686"/>
    <w:rsid w:val="00245CCE"/>
    <w:rsid w:val="00247033"/>
    <w:rsid w:val="00251926"/>
    <w:rsid w:val="002547B6"/>
    <w:rsid w:val="00255729"/>
    <w:rsid w:val="00255859"/>
    <w:rsid w:val="002601FB"/>
    <w:rsid w:val="0026369F"/>
    <w:rsid w:val="0027096E"/>
    <w:rsid w:val="0027123F"/>
    <w:rsid w:val="002734D3"/>
    <w:rsid w:val="0027372A"/>
    <w:rsid w:val="002738F3"/>
    <w:rsid w:val="00281AD5"/>
    <w:rsid w:val="00283D82"/>
    <w:rsid w:val="0028482D"/>
    <w:rsid w:val="00285DEE"/>
    <w:rsid w:val="0028613D"/>
    <w:rsid w:val="00290D82"/>
    <w:rsid w:val="00290E38"/>
    <w:rsid w:val="002917FD"/>
    <w:rsid w:val="00291D35"/>
    <w:rsid w:val="00292A9B"/>
    <w:rsid w:val="002962F2"/>
    <w:rsid w:val="00296924"/>
    <w:rsid w:val="00296979"/>
    <w:rsid w:val="002A145E"/>
    <w:rsid w:val="002A1854"/>
    <w:rsid w:val="002B00A3"/>
    <w:rsid w:val="002B086F"/>
    <w:rsid w:val="002B0FE8"/>
    <w:rsid w:val="002B124B"/>
    <w:rsid w:val="002B4057"/>
    <w:rsid w:val="002B638C"/>
    <w:rsid w:val="002B7B29"/>
    <w:rsid w:val="002C1726"/>
    <w:rsid w:val="002C27DF"/>
    <w:rsid w:val="002C2DCB"/>
    <w:rsid w:val="002C4098"/>
    <w:rsid w:val="002C4C99"/>
    <w:rsid w:val="002C6743"/>
    <w:rsid w:val="002D2378"/>
    <w:rsid w:val="002D27D1"/>
    <w:rsid w:val="002D616C"/>
    <w:rsid w:val="002D61E1"/>
    <w:rsid w:val="002D7C01"/>
    <w:rsid w:val="002F08DA"/>
    <w:rsid w:val="002F30FB"/>
    <w:rsid w:val="002F6909"/>
    <w:rsid w:val="00301325"/>
    <w:rsid w:val="0030161B"/>
    <w:rsid w:val="0030680E"/>
    <w:rsid w:val="00310B76"/>
    <w:rsid w:val="003113EE"/>
    <w:rsid w:val="00311B39"/>
    <w:rsid w:val="0031245D"/>
    <w:rsid w:val="00315743"/>
    <w:rsid w:val="00315785"/>
    <w:rsid w:val="003242F3"/>
    <w:rsid w:val="003254E5"/>
    <w:rsid w:val="00326A8D"/>
    <w:rsid w:val="00330546"/>
    <w:rsid w:val="00331090"/>
    <w:rsid w:val="003314C7"/>
    <w:rsid w:val="003324E4"/>
    <w:rsid w:val="00332BCF"/>
    <w:rsid w:val="00333F80"/>
    <w:rsid w:val="0033574B"/>
    <w:rsid w:val="003360C6"/>
    <w:rsid w:val="003364F3"/>
    <w:rsid w:val="003365D3"/>
    <w:rsid w:val="0033738D"/>
    <w:rsid w:val="00340AF5"/>
    <w:rsid w:val="0034190B"/>
    <w:rsid w:val="00341E2C"/>
    <w:rsid w:val="00341F14"/>
    <w:rsid w:val="0034281E"/>
    <w:rsid w:val="00346983"/>
    <w:rsid w:val="00347906"/>
    <w:rsid w:val="00351FD0"/>
    <w:rsid w:val="00352049"/>
    <w:rsid w:val="00354612"/>
    <w:rsid w:val="00354E72"/>
    <w:rsid w:val="00354F12"/>
    <w:rsid w:val="0035538D"/>
    <w:rsid w:val="00355E12"/>
    <w:rsid w:val="00356A4B"/>
    <w:rsid w:val="0035799E"/>
    <w:rsid w:val="003620F1"/>
    <w:rsid w:val="003636D0"/>
    <w:rsid w:val="00363F2C"/>
    <w:rsid w:val="003658EE"/>
    <w:rsid w:val="00366786"/>
    <w:rsid w:val="00367462"/>
    <w:rsid w:val="0037335A"/>
    <w:rsid w:val="0037786F"/>
    <w:rsid w:val="00381333"/>
    <w:rsid w:val="003836E2"/>
    <w:rsid w:val="00383A04"/>
    <w:rsid w:val="00385F6E"/>
    <w:rsid w:val="00387D9E"/>
    <w:rsid w:val="0039160A"/>
    <w:rsid w:val="00391EDC"/>
    <w:rsid w:val="00392277"/>
    <w:rsid w:val="003925C8"/>
    <w:rsid w:val="003A1149"/>
    <w:rsid w:val="003B07FC"/>
    <w:rsid w:val="003B190A"/>
    <w:rsid w:val="003B24EA"/>
    <w:rsid w:val="003B3D12"/>
    <w:rsid w:val="003B5738"/>
    <w:rsid w:val="003C1DB8"/>
    <w:rsid w:val="003C25CF"/>
    <w:rsid w:val="003C39F4"/>
    <w:rsid w:val="003C4CCF"/>
    <w:rsid w:val="003C57A2"/>
    <w:rsid w:val="003C585A"/>
    <w:rsid w:val="003C6850"/>
    <w:rsid w:val="003C6D7E"/>
    <w:rsid w:val="003C747B"/>
    <w:rsid w:val="003D17D6"/>
    <w:rsid w:val="003D1C57"/>
    <w:rsid w:val="003D47E6"/>
    <w:rsid w:val="003D64B7"/>
    <w:rsid w:val="003E21B7"/>
    <w:rsid w:val="003E5AB5"/>
    <w:rsid w:val="003E607E"/>
    <w:rsid w:val="003E7561"/>
    <w:rsid w:val="003F13DE"/>
    <w:rsid w:val="003F3DD9"/>
    <w:rsid w:val="003F594E"/>
    <w:rsid w:val="00400624"/>
    <w:rsid w:val="004006BB"/>
    <w:rsid w:val="00400EA9"/>
    <w:rsid w:val="00401801"/>
    <w:rsid w:val="0040606D"/>
    <w:rsid w:val="00410B19"/>
    <w:rsid w:val="00412745"/>
    <w:rsid w:val="004170FB"/>
    <w:rsid w:val="0042268C"/>
    <w:rsid w:val="00426CEF"/>
    <w:rsid w:val="00427763"/>
    <w:rsid w:val="00431E0E"/>
    <w:rsid w:val="00434914"/>
    <w:rsid w:val="00437856"/>
    <w:rsid w:val="00437A70"/>
    <w:rsid w:val="004405CD"/>
    <w:rsid w:val="00443EEA"/>
    <w:rsid w:val="00444DE5"/>
    <w:rsid w:val="0045183E"/>
    <w:rsid w:val="0045263B"/>
    <w:rsid w:val="0045473B"/>
    <w:rsid w:val="004552EB"/>
    <w:rsid w:val="004572A6"/>
    <w:rsid w:val="00457480"/>
    <w:rsid w:val="004621D1"/>
    <w:rsid w:val="00464732"/>
    <w:rsid w:val="004648A0"/>
    <w:rsid w:val="004654A6"/>
    <w:rsid w:val="00465DD2"/>
    <w:rsid w:val="004700C7"/>
    <w:rsid w:val="00474369"/>
    <w:rsid w:val="0047501A"/>
    <w:rsid w:val="004767FD"/>
    <w:rsid w:val="00476F65"/>
    <w:rsid w:val="00477249"/>
    <w:rsid w:val="004775E6"/>
    <w:rsid w:val="0048013E"/>
    <w:rsid w:val="004803CD"/>
    <w:rsid w:val="00481240"/>
    <w:rsid w:val="0048169C"/>
    <w:rsid w:val="00481A46"/>
    <w:rsid w:val="00481CFA"/>
    <w:rsid w:val="00484F58"/>
    <w:rsid w:val="00490203"/>
    <w:rsid w:val="0049259D"/>
    <w:rsid w:val="00492918"/>
    <w:rsid w:val="00496308"/>
    <w:rsid w:val="00496FDC"/>
    <w:rsid w:val="00497FB9"/>
    <w:rsid w:val="004A0C4C"/>
    <w:rsid w:val="004A2B56"/>
    <w:rsid w:val="004B33FC"/>
    <w:rsid w:val="004C3B21"/>
    <w:rsid w:val="004C4599"/>
    <w:rsid w:val="004C45E4"/>
    <w:rsid w:val="004C668D"/>
    <w:rsid w:val="004D2A88"/>
    <w:rsid w:val="004D3525"/>
    <w:rsid w:val="004D738A"/>
    <w:rsid w:val="004E2522"/>
    <w:rsid w:val="004E299F"/>
    <w:rsid w:val="004E7A97"/>
    <w:rsid w:val="004F0E12"/>
    <w:rsid w:val="004F5FE7"/>
    <w:rsid w:val="004F7388"/>
    <w:rsid w:val="00500777"/>
    <w:rsid w:val="00501F55"/>
    <w:rsid w:val="005072E1"/>
    <w:rsid w:val="00512620"/>
    <w:rsid w:val="0051412C"/>
    <w:rsid w:val="00520A23"/>
    <w:rsid w:val="00521E0D"/>
    <w:rsid w:val="00522F00"/>
    <w:rsid w:val="00524067"/>
    <w:rsid w:val="00524BCE"/>
    <w:rsid w:val="00525E78"/>
    <w:rsid w:val="00527687"/>
    <w:rsid w:val="0053142E"/>
    <w:rsid w:val="00531B23"/>
    <w:rsid w:val="00540B80"/>
    <w:rsid w:val="00542589"/>
    <w:rsid w:val="00560688"/>
    <w:rsid w:val="00560C8A"/>
    <w:rsid w:val="0056419B"/>
    <w:rsid w:val="00564B7C"/>
    <w:rsid w:val="0057097D"/>
    <w:rsid w:val="00573A0E"/>
    <w:rsid w:val="00573C2B"/>
    <w:rsid w:val="0057450A"/>
    <w:rsid w:val="00574D38"/>
    <w:rsid w:val="0057768D"/>
    <w:rsid w:val="0058257B"/>
    <w:rsid w:val="005830E0"/>
    <w:rsid w:val="005836A9"/>
    <w:rsid w:val="005860EB"/>
    <w:rsid w:val="00586E08"/>
    <w:rsid w:val="005907A9"/>
    <w:rsid w:val="00591C87"/>
    <w:rsid w:val="00592F24"/>
    <w:rsid w:val="0059521E"/>
    <w:rsid w:val="005A0598"/>
    <w:rsid w:val="005A346E"/>
    <w:rsid w:val="005A3728"/>
    <w:rsid w:val="005A3EA6"/>
    <w:rsid w:val="005A7733"/>
    <w:rsid w:val="005B2298"/>
    <w:rsid w:val="005B7125"/>
    <w:rsid w:val="005C103F"/>
    <w:rsid w:val="005C1197"/>
    <w:rsid w:val="005C54B3"/>
    <w:rsid w:val="005C774F"/>
    <w:rsid w:val="005D7AB2"/>
    <w:rsid w:val="005E4014"/>
    <w:rsid w:val="005E5B0E"/>
    <w:rsid w:val="005F2806"/>
    <w:rsid w:val="005F3AD8"/>
    <w:rsid w:val="005F5665"/>
    <w:rsid w:val="005F66D2"/>
    <w:rsid w:val="005F684C"/>
    <w:rsid w:val="006016C5"/>
    <w:rsid w:val="0060343B"/>
    <w:rsid w:val="00604E88"/>
    <w:rsid w:val="00606DAE"/>
    <w:rsid w:val="006077B4"/>
    <w:rsid w:val="006143C7"/>
    <w:rsid w:val="00615C51"/>
    <w:rsid w:val="00617EA7"/>
    <w:rsid w:val="006222BB"/>
    <w:rsid w:val="006231CB"/>
    <w:rsid w:val="00630884"/>
    <w:rsid w:val="0063372C"/>
    <w:rsid w:val="00635DFD"/>
    <w:rsid w:val="006367C8"/>
    <w:rsid w:val="0064152B"/>
    <w:rsid w:val="00641CBD"/>
    <w:rsid w:val="00642C06"/>
    <w:rsid w:val="006434F1"/>
    <w:rsid w:val="00653C45"/>
    <w:rsid w:val="00654021"/>
    <w:rsid w:val="00654149"/>
    <w:rsid w:val="00656A02"/>
    <w:rsid w:val="00656C70"/>
    <w:rsid w:val="006571DA"/>
    <w:rsid w:val="00660DC5"/>
    <w:rsid w:val="0066633F"/>
    <w:rsid w:val="0066737E"/>
    <w:rsid w:val="00670590"/>
    <w:rsid w:val="00670F10"/>
    <w:rsid w:val="00671601"/>
    <w:rsid w:val="00671B0A"/>
    <w:rsid w:val="00671B35"/>
    <w:rsid w:val="0067347F"/>
    <w:rsid w:val="00673ECD"/>
    <w:rsid w:val="00675512"/>
    <w:rsid w:val="0067669F"/>
    <w:rsid w:val="00677788"/>
    <w:rsid w:val="00677FE2"/>
    <w:rsid w:val="006842DC"/>
    <w:rsid w:val="0068551F"/>
    <w:rsid w:val="00692720"/>
    <w:rsid w:val="00692CB3"/>
    <w:rsid w:val="0069552C"/>
    <w:rsid w:val="006A01E9"/>
    <w:rsid w:val="006A4501"/>
    <w:rsid w:val="006A4DF0"/>
    <w:rsid w:val="006A6998"/>
    <w:rsid w:val="006B2CC3"/>
    <w:rsid w:val="006C0E9D"/>
    <w:rsid w:val="006C284A"/>
    <w:rsid w:val="006C2FC6"/>
    <w:rsid w:val="006D2E84"/>
    <w:rsid w:val="006D3264"/>
    <w:rsid w:val="006E1298"/>
    <w:rsid w:val="006E252A"/>
    <w:rsid w:val="006E3E6B"/>
    <w:rsid w:val="006E4D91"/>
    <w:rsid w:val="006E5F84"/>
    <w:rsid w:val="006E6C16"/>
    <w:rsid w:val="006F0302"/>
    <w:rsid w:val="006F1965"/>
    <w:rsid w:val="006F4213"/>
    <w:rsid w:val="006F4982"/>
    <w:rsid w:val="006F7DD1"/>
    <w:rsid w:val="007002F2"/>
    <w:rsid w:val="00700812"/>
    <w:rsid w:val="007009C9"/>
    <w:rsid w:val="00700E02"/>
    <w:rsid w:val="00701D0B"/>
    <w:rsid w:val="0070246D"/>
    <w:rsid w:val="00703AE4"/>
    <w:rsid w:val="00704ADA"/>
    <w:rsid w:val="007053E1"/>
    <w:rsid w:val="00705880"/>
    <w:rsid w:val="00707CE2"/>
    <w:rsid w:val="00712B73"/>
    <w:rsid w:val="0071314A"/>
    <w:rsid w:val="00713443"/>
    <w:rsid w:val="00713E29"/>
    <w:rsid w:val="007160B9"/>
    <w:rsid w:val="00716402"/>
    <w:rsid w:val="00724B00"/>
    <w:rsid w:val="00727B45"/>
    <w:rsid w:val="007305DB"/>
    <w:rsid w:val="007316D1"/>
    <w:rsid w:val="00734999"/>
    <w:rsid w:val="00740089"/>
    <w:rsid w:val="00741DE2"/>
    <w:rsid w:val="0074377A"/>
    <w:rsid w:val="00744AF7"/>
    <w:rsid w:val="0074525D"/>
    <w:rsid w:val="0074600E"/>
    <w:rsid w:val="00746256"/>
    <w:rsid w:val="007510C8"/>
    <w:rsid w:val="00751101"/>
    <w:rsid w:val="0075515D"/>
    <w:rsid w:val="00755D21"/>
    <w:rsid w:val="007600C1"/>
    <w:rsid w:val="00760935"/>
    <w:rsid w:val="00760D69"/>
    <w:rsid w:val="00764982"/>
    <w:rsid w:val="00764CAD"/>
    <w:rsid w:val="00765C78"/>
    <w:rsid w:val="00771875"/>
    <w:rsid w:val="00774BBA"/>
    <w:rsid w:val="00777158"/>
    <w:rsid w:val="00780D40"/>
    <w:rsid w:val="007838C9"/>
    <w:rsid w:val="007839FF"/>
    <w:rsid w:val="00784579"/>
    <w:rsid w:val="00785EC4"/>
    <w:rsid w:val="007900AB"/>
    <w:rsid w:val="007909C9"/>
    <w:rsid w:val="00793FA7"/>
    <w:rsid w:val="007948B5"/>
    <w:rsid w:val="00794946"/>
    <w:rsid w:val="00794D71"/>
    <w:rsid w:val="00797FE5"/>
    <w:rsid w:val="007A26A5"/>
    <w:rsid w:val="007A27D8"/>
    <w:rsid w:val="007A3A8F"/>
    <w:rsid w:val="007A3DFF"/>
    <w:rsid w:val="007A5682"/>
    <w:rsid w:val="007A6959"/>
    <w:rsid w:val="007B3A6F"/>
    <w:rsid w:val="007B3F81"/>
    <w:rsid w:val="007B54A2"/>
    <w:rsid w:val="007B59E0"/>
    <w:rsid w:val="007C00A1"/>
    <w:rsid w:val="007C1F0C"/>
    <w:rsid w:val="007C4952"/>
    <w:rsid w:val="007C75B6"/>
    <w:rsid w:val="007D302C"/>
    <w:rsid w:val="007E314F"/>
    <w:rsid w:val="007E39E6"/>
    <w:rsid w:val="007E4E7B"/>
    <w:rsid w:val="007F44F0"/>
    <w:rsid w:val="00800F67"/>
    <w:rsid w:val="008018DB"/>
    <w:rsid w:val="0080231C"/>
    <w:rsid w:val="0080293D"/>
    <w:rsid w:val="00804FB5"/>
    <w:rsid w:val="00805266"/>
    <w:rsid w:val="00805AC9"/>
    <w:rsid w:val="00822DF2"/>
    <w:rsid w:val="00823DF1"/>
    <w:rsid w:val="00824D1F"/>
    <w:rsid w:val="00826E15"/>
    <w:rsid w:val="00827DF4"/>
    <w:rsid w:val="00827FFE"/>
    <w:rsid w:val="0083072B"/>
    <w:rsid w:val="0083139F"/>
    <w:rsid w:val="00831657"/>
    <w:rsid w:val="008324BC"/>
    <w:rsid w:val="008334FA"/>
    <w:rsid w:val="0083359B"/>
    <w:rsid w:val="00834A0B"/>
    <w:rsid w:val="0083640A"/>
    <w:rsid w:val="00844D9C"/>
    <w:rsid w:val="00847AFB"/>
    <w:rsid w:val="0085030A"/>
    <w:rsid w:val="00856341"/>
    <w:rsid w:val="00857587"/>
    <w:rsid w:val="00866E91"/>
    <w:rsid w:val="00867DB9"/>
    <w:rsid w:val="00870212"/>
    <w:rsid w:val="00870641"/>
    <w:rsid w:val="00871A47"/>
    <w:rsid w:val="0087345B"/>
    <w:rsid w:val="008763FD"/>
    <w:rsid w:val="00876446"/>
    <w:rsid w:val="008775F9"/>
    <w:rsid w:val="00880359"/>
    <w:rsid w:val="00882BB3"/>
    <w:rsid w:val="00883C28"/>
    <w:rsid w:val="00884E6B"/>
    <w:rsid w:val="008870BD"/>
    <w:rsid w:val="00890FB0"/>
    <w:rsid w:val="00891E36"/>
    <w:rsid w:val="008940DB"/>
    <w:rsid w:val="008A070E"/>
    <w:rsid w:val="008A2114"/>
    <w:rsid w:val="008A6057"/>
    <w:rsid w:val="008B0E01"/>
    <w:rsid w:val="008B1C90"/>
    <w:rsid w:val="008B285B"/>
    <w:rsid w:val="008B2F82"/>
    <w:rsid w:val="008B37F2"/>
    <w:rsid w:val="008B4A46"/>
    <w:rsid w:val="008B6AB2"/>
    <w:rsid w:val="008B6B1E"/>
    <w:rsid w:val="008C0A9B"/>
    <w:rsid w:val="008C1897"/>
    <w:rsid w:val="008C53B0"/>
    <w:rsid w:val="008C6DC2"/>
    <w:rsid w:val="008D12B1"/>
    <w:rsid w:val="008D1458"/>
    <w:rsid w:val="008D430D"/>
    <w:rsid w:val="008D4F14"/>
    <w:rsid w:val="008E122A"/>
    <w:rsid w:val="008E14EE"/>
    <w:rsid w:val="008E3762"/>
    <w:rsid w:val="008E5F52"/>
    <w:rsid w:val="008F2941"/>
    <w:rsid w:val="008F35C3"/>
    <w:rsid w:val="008F421B"/>
    <w:rsid w:val="008F7422"/>
    <w:rsid w:val="009054A6"/>
    <w:rsid w:val="00905695"/>
    <w:rsid w:val="00905F85"/>
    <w:rsid w:val="0090615E"/>
    <w:rsid w:val="00907923"/>
    <w:rsid w:val="00911199"/>
    <w:rsid w:val="00912F93"/>
    <w:rsid w:val="009158E1"/>
    <w:rsid w:val="0092042F"/>
    <w:rsid w:val="00922F60"/>
    <w:rsid w:val="00923341"/>
    <w:rsid w:val="0092386E"/>
    <w:rsid w:val="00924AD8"/>
    <w:rsid w:val="0093578A"/>
    <w:rsid w:val="00936FA3"/>
    <w:rsid w:val="00940D86"/>
    <w:rsid w:val="009417CF"/>
    <w:rsid w:val="009426B9"/>
    <w:rsid w:val="00943642"/>
    <w:rsid w:val="009470A1"/>
    <w:rsid w:val="00950D25"/>
    <w:rsid w:val="00950F79"/>
    <w:rsid w:val="0095189B"/>
    <w:rsid w:val="00957161"/>
    <w:rsid w:val="0096477A"/>
    <w:rsid w:val="00964C14"/>
    <w:rsid w:val="0096504D"/>
    <w:rsid w:val="00967687"/>
    <w:rsid w:val="0097075B"/>
    <w:rsid w:val="0097475D"/>
    <w:rsid w:val="00975A54"/>
    <w:rsid w:val="00975F57"/>
    <w:rsid w:val="009763B0"/>
    <w:rsid w:val="00976863"/>
    <w:rsid w:val="00976C01"/>
    <w:rsid w:val="00977C34"/>
    <w:rsid w:val="00980E78"/>
    <w:rsid w:val="00982D22"/>
    <w:rsid w:val="00984551"/>
    <w:rsid w:val="00984583"/>
    <w:rsid w:val="00984E35"/>
    <w:rsid w:val="00985D23"/>
    <w:rsid w:val="0098744E"/>
    <w:rsid w:val="00991DCC"/>
    <w:rsid w:val="009947C9"/>
    <w:rsid w:val="009958B5"/>
    <w:rsid w:val="00995FB9"/>
    <w:rsid w:val="009A249D"/>
    <w:rsid w:val="009A24F6"/>
    <w:rsid w:val="009A2ACC"/>
    <w:rsid w:val="009A3A83"/>
    <w:rsid w:val="009A3DA6"/>
    <w:rsid w:val="009A40C4"/>
    <w:rsid w:val="009A4A94"/>
    <w:rsid w:val="009B0B95"/>
    <w:rsid w:val="009B19B7"/>
    <w:rsid w:val="009B203E"/>
    <w:rsid w:val="009B3E75"/>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14F93"/>
    <w:rsid w:val="00A213D5"/>
    <w:rsid w:val="00A22949"/>
    <w:rsid w:val="00A23003"/>
    <w:rsid w:val="00A235AC"/>
    <w:rsid w:val="00A24A61"/>
    <w:rsid w:val="00A24B7A"/>
    <w:rsid w:val="00A24C06"/>
    <w:rsid w:val="00A250C3"/>
    <w:rsid w:val="00A263F0"/>
    <w:rsid w:val="00A2763B"/>
    <w:rsid w:val="00A2795C"/>
    <w:rsid w:val="00A279D1"/>
    <w:rsid w:val="00A30E2F"/>
    <w:rsid w:val="00A31163"/>
    <w:rsid w:val="00A319CF"/>
    <w:rsid w:val="00A3428B"/>
    <w:rsid w:val="00A35C6B"/>
    <w:rsid w:val="00A36AC3"/>
    <w:rsid w:val="00A36CD2"/>
    <w:rsid w:val="00A40178"/>
    <w:rsid w:val="00A42647"/>
    <w:rsid w:val="00A47262"/>
    <w:rsid w:val="00A52756"/>
    <w:rsid w:val="00A538FF"/>
    <w:rsid w:val="00A54362"/>
    <w:rsid w:val="00A5562D"/>
    <w:rsid w:val="00A56E3B"/>
    <w:rsid w:val="00A60F2B"/>
    <w:rsid w:val="00A6231A"/>
    <w:rsid w:val="00A64DD9"/>
    <w:rsid w:val="00A663CD"/>
    <w:rsid w:val="00A676F5"/>
    <w:rsid w:val="00A70D5F"/>
    <w:rsid w:val="00A71554"/>
    <w:rsid w:val="00A761F6"/>
    <w:rsid w:val="00A76436"/>
    <w:rsid w:val="00A773E6"/>
    <w:rsid w:val="00A823F0"/>
    <w:rsid w:val="00A82D50"/>
    <w:rsid w:val="00A9053B"/>
    <w:rsid w:val="00A9346E"/>
    <w:rsid w:val="00A97B2F"/>
    <w:rsid w:val="00AA0E78"/>
    <w:rsid w:val="00AA196D"/>
    <w:rsid w:val="00AA1E19"/>
    <w:rsid w:val="00AA2E18"/>
    <w:rsid w:val="00AA329C"/>
    <w:rsid w:val="00AA53E8"/>
    <w:rsid w:val="00AA7AE9"/>
    <w:rsid w:val="00AB16DA"/>
    <w:rsid w:val="00AB3EA8"/>
    <w:rsid w:val="00AB6DA6"/>
    <w:rsid w:val="00AB7C14"/>
    <w:rsid w:val="00AC117F"/>
    <w:rsid w:val="00AC2A22"/>
    <w:rsid w:val="00AC582E"/>
    <w:rsid w:val="00AC70C3"/>
    <w:rsid w:val="00AD134E"/>
    <w:rsid w:val="00AD48D3"/>
    <w:rsid w:val="00AD4AA2"/>
    <w:rsid w:val="00AD5EE2"/>
    <w:rsid w:val="00AE25AE"/>
    <w:rsid w:val="00AE443C"/>
    <w:rsid w:val="00AE65DE"/>
    <w:rsid w:val="00AE6ED5"/>
    <w:rsid w:val="00AF055B"/>
    <w:rsid w:val="00AF3452"/>
    <w:rsid w:val="00AF629C"/>
    <w:rsid w:val="00B00DE6"/>
    <w:rsid w:val="00B05236"/>
    <w:rsid w:val="00B074B4"/>
    <w:rsid w:val="00B10003"/>
    <w:rsid w:val="00B135E9"/>
    <w:rsid w:val="00B14CEF"/>
    <w:rsid w:val="00B242BF"/>
    <w:rsid w:val="00B24348"/>
    <w:rsid w:val="00B2512C"/>
    <w:rsid w:val="00B25D3D"/>
    <w:rsid w:val="00B3170C"/>
    <w:rsid w:val="00B33D79"/>
    <w:rsid w:val="00B351A4"/>
    <w:rsid w:val="00B37811"/>
    <w:rsid w:val="00B37D3D"/>
    <w:rsid w:val="00B405DF"/>
    <w:rsid w:val="00B41472"/>
    <w:rsid w:val="00B41C21"/>
    <w:rsid w:val="00B426D0"/>
    <w:rsid w:val="00B43943"/>
    <w:rsid w:val="00B43C24"/>
    <w:rsid w:val="00B504A5"/>
    <w:rsid w:val="00B5196F"/>
    <w:rsid w:val="00B51CDF"/>
    <w:rsid w:val="00B51FC8"/>
    <w:rsid w:val="00B52127"/>
    <w:rsid w:val="00B521FF"/>
    <w:rsid w:val="00B52E69"/>
    <w:rsid w:val="00B54026"/>
    <w:rsid w:val="00B54897"/>
    <w:rsid w:val="00B559DB"/>
    <w:rsid w:val="00B574B8"/>
    <w:rsid w:val="00B579FF"/>
    <w:rsid w:val="00B57FC8"/>
    <w:rsid w:val="00B61089"/>
    <w:rsid w:val="00B6350E"/>
    <w:rsid w:val="00B76141"/>
    <w:rsid w:val="00B7638D"/>
    <w:rsid w:val="00B76698"/>
    <w:rsid w:val="00B7691D"/>
    <w:rsid w:val="00B80C3C"/>
    <w:rsid w:val="00B80F35"/>
    <w:rsid w:val="00B85CD7"/>
    <w:rsid w:val="00B86158"/>
    <w:rsid w:val="00B87904"/>
    <w:rsid w:val="00B93034"/>
    <w:rsid w:val="00B93CB8"/>
    <w:rsid w:val="00B948CB"/>
    <w:rsid w:val="00B978A7"/>
    <w:rsid w:val="00BA0F03"/>
    <w:rsid w:val="00BA2D46"/>
    <w:rsid w:val="00BA3301"/>
    <w:rsid w:val="00BA3399"/>
    <w:rsid w:val="00BA503C"/>
    <w:rsid w:val="00BA551F"/>
    <w:rsid w:val="00BA653A"/>
    <w:rsid w:val="00BB0C28"/>
    <w:rsid w:val="00BB56CE"/>
    <w:rsid w:val="00BB7635"/>
    <w:rsid w:val="00BC717F"/>
    <w:rsid w:val="00BD16C8"/>
    <w:rsid w:val="00BD1D9F"/>
    <w:rsid w:val="00BE16CF"/>
    <w:rsid w:val="00BE4625"/>
    <w:rsid w:val="00BE6FB0"/>
    <w:rsid w:val="00BE7F0E"/>
    <w:rsid w:val="00BF43EE"/>
    <w:rsid w:val="00BF577E"/>
    <w:rsid w:val="00C007A4"/>
    <w:rsid w:val="00C00E94"/>
    <w:rsid w:val="00C01F4B"/>
    <w:rsid w:val="00C020DD"/>
    <w:rsid w:val="00C0327D"/>
    <w:rsid w:val="00C03F0B"/>
    <w:rsid w:val="00C0493C"/>
    <w:rsid w:val="00C11C21"/>
    <w:rsid w:val="00C124F4"/>
    <w:rsid w:val="00C1393C"/>
    <w:rsid w:val="00C1406A"/>
    <w:rsid w:val="00C14D01"/>
    <w:rsid w:val="00C16A0C"/>
    <w:rsid w:val="00C21E31"/>
    <w:rsid w:val="00C2232A"/>
    <w:rsid w:val="00C229CE"/>
    <w:rsid w:val="00C30235"/>
    <w:rsid w:val="00C31E5D"/>
    <w:rsid w:val="00C33CCC"/>
    <w:rsid w:val="00C4067D"/>
    <w:rsid w:val="00C452E7"/>
    <w:rsid w:val="00C52FFE"/>
    <w:rsid w:val="00C53882"/>
    <w:rsid w:val="00C561A9"/>
    <w:rsid w:val="00C61146"/>
    <w:rsid w:val="00C62DBB"/>
    <w:rsid w:val="00C65945"/>
    <w:rsid w:val="00C6604A"/>
    <w:rsid w:val="00C6637B"/>
    <w:rsid w:val="00C66397"/>
    <w:rsid w:val="00C67425"/>
    <w:rsid w:val="00C677E9"/>
    <w:rsid w:val="00C71055"/>
    <w:rsid w:val="00C7238F"/>
    <w:rsid w:val="00C76076"/>
    <w:rsid w:val="00C76571"/>
    <w:rsid w:val="00C811E5"/>
    <w:rsid w:val="00C85C99"/>
    <w:rsid w:val="00C904B7"/>
    <w:rsid w:val="00CA1D3A"/>
    <w:rsid w:val="00CA2667"/>
    <w:rsid w:val="00CA6A52"/>
    <w:rsid w:val="00CA78E4"/>
    <w:rsid w:val="00CB2523"/>
    <w:rsid w:val="00CB4AFF"/>
    <w:rsid w:val="00CB4DB4"/>
    <w:rsid w:val="00CC1AC1"/>
    <w:rsid w:val="00CC2A76"/>
    <w:rsid w:val="00CC3ED9"/>
    <w:rsid w:val="00CC49EA"/>
    <w:rsid w:val="00CC4CB8"/>
    <w:rsid w:val="00CC5B49"/>
    <w:rsid w:val="00CC6218"/>
    <w:rsid w:val="00CD0B95"/>
    <w:rsid w:val="00CD31A4"/>
    <w:rsid w:val="00CD5C2F"/>
    <w:rsid w:val="00CE03A1"/>
    <w:rsid w:val="00CE0D52"/>
    <w:rsid w:val="00CE11D1"/>
    <w:rsid w:val="00CE14A3"/>
    <w:rsid w:val="00CE1DD1"/>
    <w:rsid w:val="00CE532A"/>
    <w:rsid w:val="00CE6F14"/>
    <w:rsid w:val="00CF23A5"/>
    <w:rsid w:val="00CF27D0"/>
    <w:rsid w:val="00CF3F69"/>
    <w:rsid w:val="00CF5876"/>
    <w:rsid w:val="00CF644F"/>
    <w:rsid w:val="00D02080"/>
    <w:rsid w:val="00D025CE"/>
    <w:rsid w:val="00D149A0"/>
    <w:rsid w:val="00D15B86"/>
    <w:rsid w:val="00D15F79"/>
    <w:rsid w:val="00D173B7"/>
    <w:rsid w:val="00D175D6"/>
    <w:rsid w:val="00D17695"/>
    <w:rsid w:val="00D2016A"/>
    <w:rsid w:val="00D21B92"/>
    <w:rsid w:val="00D2303B"/>
    <w:rsid w:val="00D26D63"/>
    <w:rsid w:val="00D273AB"/>
    <w:rsid w:val="00D3437E"/>
    <w:rsid w:val="00D353BF"/>
    <w:rsid w:val="00D367DD"/>
    <w:rsid w:val="00D36E1D"/>
    <w:rsid w:val="00D36F17"/>
    <w:rsid w:val="00D43F11"/>
    <w:rsid w:val="00D45BDE"/>
    <w:rsid w:val="00D4789A"/>
    <w:rsid w:val="00D47D13"/>
    <w:rsid w:val="00D502C5"/>
    <w:rsid w:val="00D53ADA"/>
    <w:rsid w:val="00D53C97"/>
    <w:rsid w:val="00D54F9C"/>
    <w:rsid w:val="00D563AD"/>
    <w:rsid w:val="00D60826"/>
    <w:rsid w:val="00D60BED"/>
    <w:rsid w:val="00D61BE6"/>
    <w:rsid w:val="00D67089"/>
    <w:rsid w:val="00D701C8"/>
    <w:rsid w:val="00D70769"/>
    <w:rsid w:val="00D773EB"/>
    <w:rsid w:val="00D77617"/>
    <w:rsid w:val="00D77DE7"/>
    <w:rsid w:val="00D8099D"/>
    <w:rsid w:val="00D81AF8"/>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C74F9"/>
    <w:rsid w:val="00DD3C0F"/>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12BE"/>
    <w:rsid w:val="00E12C29"/>
    <w:rsid w:val="00E12F53"/>
    <w:rsid w:val="00E15713"/>
    <w:rsid w:val="00E15D92"/>
    <w:rsid w:val="00E162BD"/>
    <w:rsid w:val="00E22813"/>
    <w:rsid w:val="00E231FF"/>
    <w:rsid w:val="00E24950"/>
    <w:rsid w:val="00E24FC3"/>
    <w:rsid w:val="00E256B5"/>
    <w:rsid w:val="00E27D5A"/>
    <w:rsid w:val="00E353BC"/>
    <w:rsid w:val="00E4065F"/>
    <w:rsid w:val="00E42B0E"/>
    <w:rsid w:val="00E443E8"/>
    <w:rsid w:val="00E44A08"/>
    <w:rsid w:val="00E44DDE"/>
    <w:rsid w:val="00E510CD"/>
    <w:rsid w:val="00E53D9F"/>
    <w:rsid w:val="00E56454"/>
    <w:rsid w:val="00E577BC"/>
    <w:rsid w:val="00E57B96"/>
    <w:rsid w:val="00E608B9"/>
    <w:rsid w:val="00E64EE8"/>
    <w:rsid w:val="00E67BEE"/>
    <w:rsid w:val="00E708F9"/>
    <w:rsid w:val="00E7651A"/>
    <w:rsid w:val="00E77416"/>
    <w:rsid w:val="00E8281E"/>
    <w:rsid w:val="00E83A14"/>
    <w:rsid w:val="00E876FE"/>
    <w:rsid w:val="00E94918"/>
    <w:rsid w:val="00EA22F5"/>
    <w:rsid w:val="00EA54A3"/>
    <w:rsid w:val="00EB34B2"/>
    <w:rsid w:val="00EB562C"/>
    <w:rsid w:val="00EC2153"/>
    <w:rsid w:val="00EC27D7"/>
    <w:rsid w:val="00EC34BA"/>
    <w:rsid w:val="00EC53DA"/>
    <w:rsid w:val="00ED31C7"/>
    <w:rsid w:val="00ED3937"/>
    <w:rsid w:val="00ED5DD7"/>
    <w:rsid w:val="00EE4DA9"/>
    <w:rsid w:val="00EE7D0C"/>
    <w:rsid w:val="00EF221D"/>
    <w:rsid w:val="00EF2F73"/>
    <w:rsid w:val="00EF5B0D"/>
    <w:rsid w:val="00F017C2"/>
    <w:rsid w:val="00F02E11"/>
    <w:rsid w:val="00F06BBB"/>
    <w:rsid w:val="00F07592"/>
    <w:rsid w:val="00F1102C"/>
    <w:rsid w:val="00F114CC"/>
    <w:rsid w:val="00F115FA"/>
    <w:rsid w:val="00F129DC"/>
    <w:rsid w:val="00F13AF5"/>
    <w:rsid w:val="00F1473F"/>
    <w:rsid w:val="00F15160"/>
    <w:rsid w:val="00F1527C"/>
    <w:rsid w:val="00F164AB"/>
    <w:rsid w:val="00F16659"/>
    <w:rsid w:val="00F203CD"/>
    <w:rsid w:val="00F22C81"/>
    <w:rsid w:val="00F2671A"/>
    <w:rsid w:val="00F26B88"/>
    <w:rsid w:val="00F26D2F"/>
    <w:rsid w:val="00F27CC3"/>
    <w:rsid w:val="00F35AC0"/>
    <w:rsid w:val="00F36A2D"/>
    <w:rsid w:val="00F36CD8"/>
    <w:rsid w:val="00F36E00"/>
    <w:rsid w:val="00F4755B"/>
    <w:rsid w:val="00F508A5"/>
    <w:rsid w:val="00F50E80"/>
    <w:rsid w:val="00F520F9"/>
    <w:rsid w:val="00F5398C"/>
    <w:rsid w:val="00F53B9C"/>
    <w:rsid w:val="00F547E6"/>
    <w:rsid w:val="00F554DB"/>
    <w:rsid w:val="00F56C98"/>
    <w:rsid w:val="00F57927"/>
    <w:rsid w:val="00F604F8"/>
    <w:rsid w:val="00F60580"/>
    <w:rsid w:val="00F61312"/>
    <w:rsid w:val="00F63745"/>
    <w:rsid w:val="00F648D1"/>
    <w:rsid w:val="00F649F8"/>
    <w:rsid w:val="00F64C51"/>
    <w:rsid w:val="00F6538C"/>
    <w:rsid w:val="00F7314C"/>
    <w:rsid w:val="00F73D91"/>
    <w:rsid w:val="00F745E9"/>
    <w:rsid w:val="00F74B29"/>
    <w:rsid w:val="00F801DF"/>
    <w:rsid w:val="00F8041A"/>
    <w:rsid w:val="00F818D3"/>
    <w:rsid w:val="00F857E2"/>
    <w:rsid w:val="00F86E7D"/>
    <w:rsid w:val="00F90688"/>
    <w:rsid w:val="00F92A1E"/>
    <w:rsid w:val="00F952DC"/>
    <w:rsid w:val="00F95416"/>
    <w:rsid w:val="00F96BDC"/>
    <w:rsid w:val="00FA1319"/>
    <w:rsid w:val="00FA310B"/>
    <w:rsid w:val="00FA7872"/>
    <w:rsid w:val="00FB046D"/>
    <w:rsid w:val="00FC660C"/>
    <w:rsid w:val="00FD2DD6"/>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456417218">
      <w:bodyDiv w:val="1"/>
      <w:marLeft w:val="0"/>
      <w:marRight w:val="0"/>
      <w:marTop w:val="0"/>
      <w:marBottom w:val="0"/>
      <w:divBdr>
        <w:top w:val="none" w:sz="0" w:space="0" w:color="auto"/>
        <w:left w:val="none" w:sz="0" w:space="0" w:color="auto"/>
        <w:bottom w:val="none" w:sz="0" w:space="0" w:color="auto"/>
        <w:right w:val="none" w:sz="0" w:space="0" w:color="auto"/>
      </w:divBdr>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202016639">
      <w:bodyDiv w:val="1"/>
      <w:marLeft w:val="0"/>
      <w:marRight w:val="0"/>
      <w:marTop w:val="0"/>
      <w:marBottom w:val="0"/>
      <w:divBdr>
        <w:top w:val="none" w:sz="0" w:space="0" w:color="auto"/>
        <w:left w:val="none" w:sz="0" w:space="0" w:color="auto"/>
        <w:bottom w:val="none" w:sz="0" w:space="0" w:color="auto"/>
        <w:right w:val="none" w:sz="0" w:space="0" w:color="auto"/>
      </w:divBdr>
    </w:div>
    <w:div w:id="1331062533">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 w:id="1839611976">
      <w:bodyDiv w:val="1"/>
      <w:marLeft w:val="0"/>
      <w:marRight w:val="0"/>
      <w:marTop w:val="0"/>
      <w:marBottom w:val="0"/>
      <w:divBdr>
        <w:top w:val="none" w:sz="0" w:space="0" w:color="auto"/>
        <w:left w:val="none" w:sz="0" w:space="0" w:color="auto"/>
        <w:bottom w:val="none" w:sz="0" w:space="0" w:color="auto"/>
        <w:right w:val="none" w:sz="0" w:space="0" w:color="auto"/>
      </w:divBdr>
    </w:div>
    <w:div w:id="1925524847">
      <w:bodyDiv w:val="1"/>
      <w:marLeft w:val="0"/>
      <w:marRight w:val="0"/>
      <w:marTop w:val="0"/>
      <w:marBottom w:val="0"/>
      <w:divBdr>
        <w:top w:val="none" w:sz="0" w:space="0" w:color="auto"/>
        <w:left w:val="none" w:sz="0" w:space="0" w:color="auto"/>
        <w:bottom w:val="none" w:sz="0" w:space="0" w:color="auto"/>
        <w:right w:val="none" w:sz="0" w:space="0" w:color="auto"/>
      </w:divBdr>
    </w:div>
    <w:div w:id="21172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microsoft.com/office/2011/relationships/people" Target="people.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99</TotalTime>
  <Pages>20</Pages>
  <Words>37865</Words>
  <Characters>215833</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253192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5</cp:revision>
  <cp:lastPrinted>2013-05-03T14:51:00Z</cp:lastPrinted>
  <dcterms:created xsi:type="dcterms:W3CDTF">2021-08-10T12:52:00Z</dcterms:created>
  <dcterms:modified xsi:type="dcterms:W3CDTF">2021-08-14T20:24:00Z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