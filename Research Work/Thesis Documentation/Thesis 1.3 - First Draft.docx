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5AAC9" w14:textId="007BC3D3" w:rsidR="003819CA" w:rsidRPr="009E409F" w:rsidRDefault="009E409F">
      <w:pPr>
        <w:pStyle w:val="ThesisTitle"/>
        <w:rPr>
          <w:sz w:val="28"/>
          <w:szCs w:val="36"/>
        </w:rPr>
      </w:pPr>
      <w:r w:rsidRPr="009E409F">
        <w:rPr>
          <w:sz w:val="28"/>
          <w:szCs w:val="36"/>
        </w:rPr>
        <w:br/>
        <w:t>Deep Learning Techniques for Forecasting Electrical Loads</w:t>
      </w:r>
    </w:p>
    <w:p w14:paraId="6A35CDAA" w14:textId="77777777" w:rsidR="003819CA" w:rsidRDefault="00C262DB">
      <w:pPr>
        <w:jc w:val="center"/>
      </w:pPr>
      <w:r>
        <w:t>by</w:t>
      </w:r>
    </w:p>
    <w:p w14:paraId="2D1FDB49" w14:textId="6C32B87B" w:rsidR="003819CA" w:rsidRDefault="008506F4">
      <w:pPr>
        <w:pStyle w:val="Author"/>
      </w:pPr>
      <w:r w:rsidRPr="008506F4">
        <w:t xml:space="preserve">Tolulope </w:t>
      </w:r>
      <w:proofErr w:type="spellStart"/>
      <w:r w:rsidRPr="008506F4">
        <w:t>Oluwaseun</w:t>
      </w:r>
      <w:proofErr w:type="spellEnd"/>
      <w:r w:rsidRPr="008506F4">
        <w:t xml:space="preserve"> Olugbenga</w:t>
      </w:r>
    </w:p>
    <w:p w14:paraId="3A2C41E8" w14:textId="7BC66A2D" w:rsidR="003819CA" w:rsidRPr="00A52D34" w:rsidRDefault="008506F4">
      <w:pPr>
        <w:pStyle w:val="PreDegree"/>
        <w:rPr>
          <w:b w:val="0"/>
        </w:rPr>
      </w:pPr>
      <w:r w:rsidRPr="008506F4">
        <w:rPr>
          <w:b w:val="0"/>
        </w:rPr>
        <w:t>BSc in Computer Science Engineering, University of Debrecen, 2018</w:t>
      </w:r>
    </w:p>
    <w:p w14:paraId="4A2A57CB" w14:textId="77777777" w:rsidR="009E409F" w:rsidRDefault="009E409F" w:rsidP="005D529B">
      <w:pPr>
        <w:pStyle w:val="ThesisNote"/>
        <w:spacing w:line="240" w:lineRule="auto"/>
        <w:jc w:val="center"/>
        <w:rPr>
          <w:bCs/>
        </w:rPr>
      </w:pPr>
    </w:p>
    <w:p w14:paraId="4BBF65A2" w14:textId="77777777" w:rsidR="009E409F" w:rsidRDefault="009E409F" w:rsidP="005D529B">
      <w:pPr>
        <w:pStyle w:val="ThesisNote"/>
        <w:spacing w:line="240" w:lineRule="auto"/>
        <w:jc w:val="center"/>
        <w:rPr>
          <w:bCs/>
        </w:rPr>
      </w:pPr>
    </w:p>
    <w:p w14:paraId="4EE93892" w14:textId="5576DB14" w:rsidR="003819CA" w:rsidRPr="005D529B" w:rsidRDefault="00A52D34" w:rsidP="005D529B">
      <w:pPr>
        <w:pStyle w:val="ThesisNote"/>
        <w:spacing w:line="240" w:lineRule="auto"/>
        <w:jc w:val="center"/>
        <w:rPr>
          <w:bCs/>
        </w:rPr>
      </w:pPr>
      <w:r w:rsidRPr="005D529B">
        <w:rPr>
          <w:bCs/>
        </w:rPr>
        <w:t xml:space="preserve">A Thesis Submitted in Partial Fulfillment </w:t>
      </w:r>
      <w:r w:rsidR="00862138">
        <w:rPr>
          <w:bCs/>
        </w:rPr>
        <w:br/>
      </w:r>
      <w:r w:rsidRPr="005D529B">
        <w:rPr>
          <w:bCs/>
        </w:rPr>
        <w:t xml:space="preserve">of the Requirements for the Degree of </w:t>
      </w:r>
      <w:r w:rsidR="005D529B">
        <w:rPr>
          <w:bCs/>
        </w:rPr>
        <w:br/>
      </w:r>
    </w:p>
    <w:p w14:paraId="642C2A54" w14:textId="58E28D09" w:rsidR="003819CA" w:rsidRDefault="008506F4">
      <w:pPr>
        <w:pStyle w:val="DegreeName"/>
      </w:pPr>
      <w:r w:rsidRPr="008506F4">
        <w:t>Master of Science in Engineering</w:t>
      </w:r>
    </w:p>
    <w:p w14:paraId="0D60CAEF" w14:textId="3EDBA735" w:rsidR="003819CA" w:rsidRPr="00E81C9E" w:rsidRDefault="00862138">
      <w:pPr>
        <w:pStyle w:val="GAU"/>
        <w:rPr>
          <w:b w:val="0"/>
        </w:rPr>
      </w:pPr>
      <w:r>
        <w:rPr>
          <w:b w:val="0"/>
        </w:rPr>
        <w:t>i</w:t>
      </w:r>
      <w:r w:rsidR="00C262DB" w:rsidRPr="00E81C9E">
        <w:rPr>
          <w:b w:val="0"/>
        </w:rPr>
        <w:t xml:space="preserve">n the Graduate Academic Unit of </w:t>
      </w:r>
      <w:r w:rsidR="008506F4" w:rsidRPr="008506F4">
        <w:rPr>
          <w:b w:val="0"/>
        </w:rPr>
        <w:t>Electrical and Computer Engineering</w:t>
      </w:r>
    </w:p>
    <w:p w14:paraId="5555F450" w14:textId="08AAC9C0" w:rsidR="003819CA" w:rsidRDefault="003819CA"/>
    <w:p w14:paraId="1B0A92AF" w14:textId="77777777" w:rsidR="009E409F" w:rsidRDefault="009E409F"/>
    <w:p w14:paraId="5D8A7176" w14:textId="441C12C2" w:rsidR="003819CA" w:rsidRDefault="00C262DB" w:rsidP="00DC6286">
      <w:pPr>
        <w:pStyle w:val="Supervisor"/>
        <w:spacing w:line="240" w:lineRule="auto"/>
      </w:pPr>
      <w:r>
        <w:t>Supervisor</w:t>
      </w:r>
      <w:r w:rsidR="009256BF">
        <w:t>s</w:t>
      </w:r>
      <w:r>
        <w:t xml:space="preserve">:          </w:t>
      </w:r>
      <w:r w:rsidR="008506F4" w:rsidRPr="008506F4">
        <w:t>Dr. Dawn MacIsaac, Ph</w:t>
      </w:r>
      <w:r w:rsidR="00914772">
        <w:t>.D.</w:t>
      </w:r>
      <w:r w:rsidR="008506F4" w:rsidRPr="008506F4">
        <w:t>, Electrical and Computer Engineering</w:t>
      </w:r>
    </w:p>
    <w:p w14:paraId="3F566FE8" w14:textId="435D77C1" w:rsidR="00DC6286" w:rsidRDefault="00DC6286" w:rsidP="00DC6286">
      <w:pPr>
        <w:pStyle w:val="Supervisor"/>
        <w:spacing w:line="240" w:lineRule="auto"/>
      </w:pPr>
      <w:r>
        <w:tab/>
      </w:r>
      <w:r>
        <w:tab/>
        <w:t xml:space="preserve">        </w:t>
      </w:r>
      <w:r w:rsidR="00440BED">
        <w:t xml:space="preserve"> </w:t>
      </w:r>
      <w:r w:rsidR="009256BF">
        <w:tab/>
      </w:r>
      <w:r w:rsidR="009256BF">
        <w:tab/>
      </w:r>
      <w:r w:rsidR="009256BF">
        <w:tab/>
        <w:t xml:space="preserve"> </w:t>
      </w:r>
      <w:r w:rsidR="008506F4" w:rsidRPr="008506F4">
        <w:t>Dr. Julian Cardenas, Ph</w:t>
      </w:r>
      <w:r w:rsidR="00914772">
        <w:t>.D.</w:t>
      </w:r>
      <w:r w:rsidR="008506F4" w:rsidRPr="008506F4">
        <w:t>, Electrical and Computer Engineering</w:t>
      </w:r>
    </w:p>
    <w:p w14:paraId="6C3E2450" w14:textId="77777777" w:rsidR="00C05FA8" w:rsidRDefault="00C05FA8" w:rsidP="00DC6286">
      <w:pPr>
        <w:pStyle w:val="Supervisor"/>
        <w:spacing w:line="240" w:lineRule="auto"/>
      </w:pPr>
    </w:p>
    <w:p w14:paraId="4D965206" w14:textId="77777777" w:rsidR="00DC6286" w:rsidRDefault="00DC6286" w:rsidP="00F6062B">
      <w:pPr>
        <w:pStyle w:val="ExamBoard"/>
        <w:spacing w:line="240" w:lineRule="auto"/>
      </w:pPr>
    </w:p>
    <w:p w14:paraId="232F91E3" w14:textId="4575A70C" w:rsidR="003819CA" w:rsidRDefault="00C262DB" w:rsidP="00F6062B">
      <w:pPr>
        <w:pStyle w:val="ExamBoard"/>
        <w:spacing w:line="240" w:lineRule="auto"/>
      </w:pPr>
      <w:r>
        <w:t xml:space="preserve">Examining Board:   </w:t>
      </w:r>
      <w:r w:rsidR="00F6062B">
        <w:t xml:space="preserve"> </w:t>
      </w:r>
      <w:r w:rsidR="00AF2700">
        <w:fldChar w:fldCharType="begin">
          <w:ffData>
            <w:name w:val="Text8"/>
            <w:enabled/>
            <w:calcOnExit w:val="0"/>
            <w:textInput>
              <w:default w:val="(name, degree, department/field), Chair"/>
            </w:textInput>
          </w:ffData>
        </w:fldChar>
      </w:r>
      <w:bookmarkStart w:id="0" w:name="Text8"/>
      <w:r>
        <w:instrText xml:space="preserve"> FORMTEXT </w:instrText>
      </w:r>
      <w:r w:rsidR="00AF2700">
        <w:fldChar w:fldCharType="separate"/>
      </w:r>
      <w:r>
        <w:rPr>
          <w:noProof/>
        </w:rPr>
        <w:t>(name, degree, department/field), Chair</w:t>
      </w:r>
      <w:r w:rsidR="00AF2700">
        <w:fldChar w:fldCharType="end"/>
      </w:r>
      <w:bookmarkEnd w:id="0"/>
      <w:r>
        <w:tab/>
      </w:r>
      <w:r>
        <w:tab/>
      </w:r>
    </w:p>
    <w:p w14:paraId="72FC7905" w14:textId="77777777" w:rsidR="003819CA" w:rsidRDefault="00AF2700" w:rsidP="00F6062B">
      <w:pPr>
        <w:pStyle w:val="ExamBoard"/>
        <w:spacing w:line="240" w:lineRule="auto"/>
        <w:ind w:left="1985"/>
      </w:pPr>
      <w:r>
        <w:fldChar w:fldCharType="begin">
          <w:ffData>
            <w:name w:val="Text9"/>
            <w:enabled/>
            <w:calcOnExit w:val="0"/>
            <w:textInput>
              <w:default w:val="(name, degree, department/field)"/>
            </w:textInput>
          </w:ffData>
        </w:fldChar>
      </w:r>
      <w:bookmarkStart w:id="1" w:name="Text9"/>
      <w:r w:rsidR="00C262DB" w:rsidRPr="00440BED">
        <w:instrText xml:space="preserve"> FORMTEXT </w:instrText>
      </w:r>
      <w:r>
        <w:fldChar w:fldCharType="separate"/>
      </w:r>
      <w:r w:rsidR="00C262DB">
        <w:rPr>
          <w:noProof/>
        </w:rPr>
        <w:t>(name, degree, department/field)</w:t>
      </w:r>
      <w:r>
        <w:fldChar w:fldCharType="end"/>
      </w:r>
      <w:bookmarkEnd w:id="1"/>
    </w:p>
    <w:p w14:paraId="6B0B95F1" w14:textId="27040D5F" w:rsidR="00862138" w:rsidRDefault="00AF2700" w:rsidP="00DC6286">
      <w:pPr>
        <w:pStyle w:val="ExternalExamPerson"/>
        <w:spacing w:line="240" w:lineRule="auto"/>
        <w:ind w:left="1985"/>
      </w:pPr>
      <w:r>
        <w:fldChar w:fldCharType="begin">
          <w:ffData>
            <w:name w:val="Text10"/>
            <w:enabled/>
            <w:calcOnExit w:val="0"/>
            <w:textInput>
              <w:default w:val="(continue as required)"/>
            </w:textInput>
          </w:ffData>
        </w:fldChar>
      </w:r>
      <w:bookmarkStart w:id="2" w:name="Text10"/>
      <w:r w:rsidR="00C262DB" w:rsidRPr="00DC6286">
        <w:instrText xml:space="preserve"> FORMTEXT </w:instrText>
      </w:r>
      <w:r>
        <w:fldChar w:fldCharType="separate"/>
      </w:r>
      <w:r w:rsidR="00C262DB">
        <w:rPr>
          <w:noProof/>
        </w:rPr>
        <w:t>(continue as required)</w:t>
      </w:r>
      <w:r>
        <w:fldChar w:fldCharType="end"/>
      </w:r>
      <w:bookmarkEnd w:id="2"/>
      <w:r w:rsidR="00862138">
        <w:br/>
      </w:r>
      <w:r w:rsidR="00862138">
        <w:br/>
      </w:r>
    </w:p>
    <w:p w14:paraId="6181B62C" w14:textId="20CF82F2" w:rsidR="00C05FA8" w:rsidRDefault="00C05FA8" w:rsidP="00DC6286">
      <w:pPr>
        <w:pStyle w:val="ExternalExamPerson"/>
        <w:spacing w:line="240" w:lineRule="auto"/>
        <w:ind w:left="1985"/>
      </w:pPr>
    </w:p>
    <w:p w14:paraId="53DF4518" w14:textId="77777777" w:rsidR="009E409F" w:rsidRDefault="009E409F" w:rsidP="00DC6286">
      <w:pPr>
        <w:pStyle w:val="ExternalExamPerson"/>
        <w:spacing w:line="240" w:lineRule="auto"/>
        <w:ind w:left="1985"/>
      </w:pPr>
    </w:p>
    <w:p w14:paraId="36843264" w14:textId="7ED197CE" w:rsidR="003819CA" w:rsidRDefault="00C262DB" w:rsidP="00862138">
      <w:pPr>
        <w:pStyle w:val="ExternalExam"/>
        <w:spacing w:line="240" w:lineRule="auto"/>
        <w:jc w:val="center"/>
      </w:pPr>
      <w:r>
        <w:t>This thesis</w:t>
      </w:r>
      <w:r w:rsidR="005D529B">
        <w:t xml:space="preserve"> </w:t>
      </w:r>
      <w:r>
        <w:t>is accepted by the</w:t>
      </w:r>
    </w:p>
    <w:p w14:paraId="0F7BF1A3" w14:textId="20F1B7E2" w:rsidR="009E409F" w:rsidRDefault="00C262DB" w:rsidP="009E409F">
      <w:pPr>
        <w:pStyle w:val="ThesisNote"/>
        <w:spacing w:line="240" w:lineRule="auto"/>
        <w:jc w:val="center"/>
      </w:pPr>
      <w:r>
        <w:t>Dean of Graduate Studies</w:t>
      </w:r>
      <w:r w:rsidR="005D529B">
        <w:br/>
      </w:r>
      <w:r w:rsidR="005D529B">
        <w:br/>
      </w:r>
    </w:p>
    <w:p w14:paraId="6A44067B" w14:textId="4EB984E9" w:rsidR="009E409F" w:rsidRDefault="009E409F" w:rsidP="00862138">
      <w:pPr>
        <w:pStyle w:val="ThesisNote"/>
        <w:spacing w:line="240" w:lineRule="auto"/>
        <w:jc w:val="center"/>
      </w:pPr>
    </w:p>
    <w:p w14:paraId="116C13CD" w14:textId="77777777" w:rsidR="00E279DB" w:rsidRDefault="00E279DB" w:rsidP="00862138">
      <w:pPr>
        <w:pStyle w:val="ThesisNote"/>
        <w:spacing w:line="240" w:lineRule="auto"/>
        <w:jc w:val="center"/>
      </w:pPr>
    </w:p>
    <w:p w14:paraId="39395FB2" w14:textId="77777777" w:rsidR="003819CA" w:rsidRPr="00E81C9E" w:rsidRDefault="00C262DB">
      <w:pPr>
        <w:pStyle w:val="School"/>
        <w:rPr>
          <w:b w:val="0"/>
        </w:rPr>
      </w:pPr>
      <w:r w:rsidRPr="00E81C9E">
        <w:rPr>
          <w:b w:val="0"/>
        </w:rPr>
        <w:t xml:space="preserve">THE </w:t>
      </w:r>
      <w:smartTag w:uri="urn:schemas-microsoft-com:office:smarttags" w:element="place">
        <w:smartTag w:uri="urn:schemas-microsoft-com:office:smarttags" w:element="PlaceType">
          <w:r w:rsidRPr="00E81C9E">
            <w:rPr>
              <w:b w:val="0"/>
            </w:rPr>
            <w:t>UNIVERSITY</w:t>
          </w:r>
        </w:smartTag>
        <w:r w:rsidRPr="00E81C9E">
          <w:rPr>
            <w:b w:val="0"/>
          </w:rPr>
          <w:t xml:space="preserve"> OF </w:t>
        </w:r>
        <w:smartTag w:uri="urn:schemas-microsoft-com:office:smarttags" w:element="PlaceName">
          <w:r w:rsidRPr="00E81C9E">
            <w:rPr>
              <w:b w:val="0"/>
            </w:rPr>
            <w:t>NEW BRUNSWICK</w:t>
          </w:r>
        </w:smartTag>
      </w:smartTag>
    </w:p>
    <w:p w14:paraId="30728F8E" w14:textId="6B3F118B" w:rsidR="00440BED" w:rsidRDefault="00440BED" w:rsidP="00440BED">
      <w:pPr>
        <w:pStyle w:val="Copyright"/>
      </w:pPr>
      <w:r w:rsidRPr="00440BED">
        <w:t>December 2021</w:t>
      </w:r>
    </w:p>
    <w:p w14:paraId="7F6658DA" w14:textId="5403DB45" w:rsidR="003819CA" w:rsidRDefault="00C262DB">
      <w:pPr>
        <w:pStyle w:val="Copyright"/>
      </w:pPr>
      <w:r>
        <w:t>©</w:t>
      </w:r>
      <w:r w:rsidR="00440BED" w:rsidRPr="00440BED">
        <w:t xml:space="preserve"> Tolulope </w:t>
      </w:r>
      <w:proofErr w:type="spellStart"/>
      <w:r w:rsidR="00440BED" w:rsidRPr="00440BED">
        <w:t>Oluwaseun</w:t>
      </w:r>
      <w:proofErr w:type="spellEnd"/>
      <w:r w:rsidR="00440BED" w:rsidRPr="00440BED">
        <w:t xml:space="preserve"> Olugbenga, 2021</w:t>
      </w:r>
      <w:r w:rsidR="00440BED">
        <w:t xml:space="preserve"> </w:t>
      </w:r>
    </w:p>
    <w:p w14:paraId="146BA56C" w14:textId="77777777" w:rsidR="003819CA" w:rsidRDefault="003819CA">
      <w:pPr>
        <w:sectPr w:rsidR="003819CA" w:rsidSect="006214A8">
          <w:headerReference w:type="even" r:id="rId8"/>
          <w:footerReference w:type="even" r:id="rId9"/>
          <w:pgSz w:w="12240" w:h="15840" w:code="1"/>
          <w:pgMar w:top="1440" w:right="1440" w:bottom="1440" w:left="2160" w:header="720" w:footer="720" w:gutter="0"/>
          <w:cols w:space="720"/>
          <w:docGrid w:linePitch="360"/>
        </w:sectPr>
      </w:pPr>
    </w:p>
    <w:p w14:paraId="00B5EE64" w14:textId="23553A10" w:rsidR="003819CA" w:rsidRDefault="00C262DB">
      <w:pPr>
        <w:pStyle w:val="Abstract"/>
      </w:pPr>
      <w:bookmarkStart w:id="3" w:name="_Toc82186650"/>
      <w:r>
        <w:lastRenderedPageBreak/>
        <w:t>ABSTRACT</w:t>
      </w:r>
      <w:bookmarkEnd w:id="3"/>
    </w:p>
    <w:p w14:paraId="1223D637" w14:textId="45565339" w:rsidR="008F5F2A" w:rsidRDefault="008F5F2A" w:rsidP="00DE57EF">
      <w:pPr>
        <w:ind w:firstLine="288"/>
      </w:pPr>
      <w:r>
        <w:t xml:space="preserve">For over a century, load forecasting has been used to plan and operate electric grids. Load aggregators, power marketers, independent system operators, regulatory commissions, industrial/commercial firms all benefit from load forecasting for revenue projection, energy trading, rate design, and other purposes. Load forecasting has been extensively studied in the literature </w:t>
      </w:r>
      <w:r>
        <w:fldChar w:fldCharType="begin" w:fldLock="1"/>
      </w:r>
      <w:r w:rsidR="00634870">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review","type":"article-journal","volume":"32"},"uris":["http://www.mendeley.com/documents/?uuid=91cda470-9778-4f49-a8d8-e05029ecce55"]},{"id":"ITEM-2","itemData":{"DOI":"10.1109/ICIIP.2017.8313703","ISBN":"9781509067343","abstract":"Short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dropping-particle":"","family":"Singh","given":"Saurabh","non-dropping-particle":"","parse-names":false,"suffix":""},{"dropping-particle":"","family":"Hussain","given":"Shoeb","non-dropping-particle":"","parse-names":false,"suffix":""},{"dropping-particle":"","family":"Bazaz","given":"Mohammad Abid","non-dropping-particle":"","parse-names":false,"suffix":""}],"container-title":"2017 4th International Conference on Image Information Processing, ICIIP 2017","id":"ITEM-2","issued":{"date-parts":[["2018"]]},"page":"159-163","title":"Short term load forecasting using artificial neural network","type":"paper-conference"},"uris":["http://www.mendeley.com/documents/?uuid=41e30944-66ed-42a8-8466-2bd8ec556f5e"]},{"id":"ITEM-3","itemData":{"DOI":"10.1109/ISIE.2017.8001465","ISBN":"9781509014125","abstract":"Smartgrids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Electronics","id":"ITEM-3","issued":{"date-parts":[["2017"]]},"title":"Deep neural networks for energy load forecasting","type":"paper-conference"},"uris":["http://www.mendeley.com/documents/?uuid=d2b4f58a-e173-4874-a917-8321b05ccde1"]},{"id":"ITEM-4","itemData":{"DOI":"10.1016/j.energy.2018.06.012","ISSN":"03605442","abstract":"Short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-4","issued":{"date-parts":[["2018"]]},"title":"Short term electricity load forecasting using a hybrid model","type":"article-journal"},"uris":["http://www.mendeley.com/documents/?uuid=f8112226-cf65-415b-b92a-11de7f66b4cc"]},{"id":"ITEM-5","itemData":{"DOI":"10.1016/j.scs.2017.08.009","ISSN":"22106707","abstract":"Electricity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Technology","id":"ITEM-6","issued":{"date-parts":[["2020"]]},"title":"Electricity load forecasting: a systematic review","type":"article-journal"},"uris":["http://www.mendeley.com/documents/?uuid=a4a08c2c-096c-4f5a-86be-386f6845def8"]},{"id":"ITEM-7","itemData":{"DOI":"10.1109/ICMLA.2017.0-110","ISBN":"9781538614174","abstract":"The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2017","id":"ITEM-7","issued":{"date-parts":[["2017"]]},"page":"511-516","title":"A review of deep learning methods applied on load forecasting","type":"article-journal","volume":"2017-Decem"},"uris":["http://www.mendeley.com/documents/?uuid=ddd0ca11-3b9c-4e4d-bde0-b315b5d9e154"]},{"id":"ITEM-8","itemData":{"DOI":"10.1016/j.rser.2017.02.023","ISSN":"18790690","abstract":"Electricity load forecasting is an important tool which can be utilized to enable effective control of commercial building electricity loads. Accurate forecasts of commercial building electricity loads can bring significant environmental and economic benefits by reducing electricity use and peak demand and the corresponding GHG emissions. This paper presents a review of different electricity load forecasting models with a particular focus on regression models, discussing different applications, most commonly used regression variables and methods to improve the performance and accuracy of the models. A comparison between the models is then presented for forecasting day ahead hourly electricity loads using real building and Campus data obtained from the Kensington Campus and Tyree Energy Technologies Building (TETB) at the University of New South Wales (UNSW). The results reveal that Artificial Neural Networks with Bayesian Regulation Backpropagation have the best overall root mean squared and mean absolute percentage error performance and almost all the models performed better predicting the overall Campus load than the single building load. The models were also tested on forecasting daily peak electricity demand. For each model, the obtained error for daily peak demand forecasts was higher than the average day ahead hourly forecasts. The regression models which were the main focus of the study performed fairly well in comparison to other more advanced machine learning models.","author":[{"dropping-particle":"","family":"Yildiz","given":"B.","non-dropping-particle":"","parse-names":false,"suffix":""},{"dropping-particle":"","family":"Bilbao","given":"J. I.","non-dropping-particle":"","parse-names":false,"suffix":""},{"dropping-particle":"","family":"Sproul","given":"A. B.","non-dropping-particle":"","parse-names":false,"suffix":""}],"container-title":"Renewable and Sustainable Energy Reviews","id":"ITEM-8","issued":{"date-parts":[["2017"]]},"title":"A review and analysis of regression and machine learning models on commercial building electricity load forecasting","type":"article"},"uris":["http://www.mendeley.com/documents/?uuid=3ed04135-1610-447e-8b7f-927a1b8a387c"]},{"id":"ITEM-9","itemData":{"DOI":"10.1016/j.procs.2015.04.160","ISSN":"18770509","abstract":"The electrical short term load forecasting has been emerged as one of the most essential field of research for efficient and reliable operation of power system in last few decades. It plays very significant role in the field of scheduling, contingency analysis, load flow analysis, planning and maintenance of power system. This paper addresses a review on recently published research work on different variants of artificial neural network in the field of short term load forecasting. In particular, the hybrid networks which is a combination of neural network with stochastic learning techniques such as genetic algorithm(GA), particle swarm optimization (PSO) etc. which has been successfully applied for short term load forecasting (STLF) is discussed thoroughly.","author":[{"dropping-particle":"","family":"Baliyan","given":"Arjun","non-dropping-particle":"","parse-names":false,"suffix":""},{"dropping-particle":"","family":"Gaurav","given":"Kumar","non-dropping-particle":"","parse-names":false,"suffix":""},{"dropping-particle":"","family":"Kumar Mishra","given":"Sudhansu","non-dropping-particle":"","parse-names":false,"suffix":""}],"container-title":"Procedia Computer Science","id":"ITEM-9","issued":{"date-parts":[["2015"]]},"title":"A review of short term load forecasting using artificial neural network models","type":"paper-conference"},"uris":["http://www.mendeley.com/documents/?uuid=551ddfd8-11e8-4840-a0d0-747025f85887"]}],"mendeley":{"formattedCitation":"[1]–[9]","plainTextFormattedCitation":"[1]–[9]","previouslyFormattedCitation":"[1]–[9]"},"properties":{"noteIndex":0},"schema":"https://github.com/citation-style-language/schema/raw/master/csl-citation.json"}</w:instrText>
      </w:r>
      <w:r>
        <w:fldChar w:fldCharType="separate"/>
      </w:r>
      <w:r w:rsidRPr="008F5F2A">
        <w:rPr>
          <w:noProof/>
        </w:rPr>
        <w:t>[1]–[9]</w:t>
      </w:r>
      <w:r>
        <w:fldChar w:fldCharType="end"/>
      </w:r>
      <w:r>
        <w:t>.</w:t>
      </w:r>
      <w:r w:rsidR="009B2F8B">
        <w:t xml:space="preserve"> </w:t>
      </w:r>
      <w:r>
        <w:t>Forecasting load has been done using statistical and machine learning (ML) techniques</w:t>
      </w:r>
      <w:r w:rsidR="006826B9">
        <w:t>,</w:t>
      </w:r>
      <w:r>
        <w:t xml:space="preserve"> and the line between the two is becoming increasingly blurred </w:t>
      </w:r>
      <w:r w:rsidR="00AB140D">
        <w:fldChar w:fldCharType="begin" w:fldLock="1"/>
      </w:r>
      <w:r w:rsidR="00AB140D">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AB140D">
        <w:fldChar w:fldCharType="separate"/>
      </w:r>
      <w:r w:rsidR="00AB140D" w:rsidRPr="00527687">
        <w:rPr>
          <w:noProof/>
        </w:rPr>
        <w:t>[1]</w:t>
      </w:r>
      <w:r w:rsidR="00AB140D">
        <w:fldChar w:fldCharType="end"/>
      </w:r>
      <w:r>
        <w:t>. However, machine learning algorithms are more intelligent</w:t>
      </w:r>
      <w:r w:rsidR="00914772">
        <w:t xml:space="preserve"> and</w:t>
      </w:r>
      <w:r>
        <w:t xml:space="preserve"> can adapt to complex relationships between load and other influencing factors (weather) </w:t>
      </w:r>
      <w:r>
        <w:fldChar w:fldCharType="begin" w:fldLock="1"/>
      </w:r>
      <w:r w:rsidR="00287359">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[10]","plainTextFormattedCitation":"[10]","previouslyFormattedCitation":"[10]"},"properties":{"noteIndex":0},"schema":"https://github.com/citation-style-language/schema/raw/master/csl-citation.json"}</w:instrText>
      </w:r>
      <w:r>
        <w:fldChar w:fldCharType="separate"/>
      </w:r>
      <w:r w:rsidRPr="008F5F2A">
        <w:rPr>
          <w:noProof/>
        </w:rPr>
        <w:t>[10]</w:t>
      </w:r>
      <w:r>
        <w:fldChar w:fldCharType="end"/>
      </w:r>
      <w:r>
        <w:t xml:space="preserve">. Deep learning approaches like recurrent neural networks (RNN) </w:t>
      </w:r>
      <w:r>
        <w:fldChar w:fldCharType="begin" w:fldLock="1"/>
      </w:r>
      <w:r w:rsidR="00287359">
        <w:instrText>ADDIN CSL_CITATION {"citationItems":[{"id":"ITEM-1","itemData":{"DOI":"10.1109/TSG.2017.2753802","ISSN":"19493053","abstract":"As the power system is facing a transition toward a more intelligent, flexible, and interactive system with higher penetration of renewable energy generation, load forecasting, especially short-term load forecasting for individual electric customers plays an increasingly essential role in the future grid planning and operation. Other than aggregated residential load in a large scale, forecasting an electric load of a single energy user is fairly challenging due to the high volatility and uncertainty involved. In this paper, we propose a long short-term memory (LSTM) recurrent neural network-based framework, which is the latest and one of the most popular techniques of deep learning, to tackle this tricky issue. The proposed framework is tested on a publicly available set of real residential smart meter data, of which the performance is comprehensively compared to various benchmarks including the state-of-the-arts in the field of load forecasting. As a result, the proposed LSTM approach outperforms the other listed rival algorithms in the task of short-term load forecasting for individual residential households.","author":[{"dropping-particle":"","family":"Kong","given":"Weicong","non-dropping-particle":"","parse-names":false,"suffix":""},{"dropping-particle":"","family":"Dong","given":"Zhao Yang","non-dropping-particle":"","parse-names":false,"suffix":""},{"dropping-particle":"","family":"Jia","given":"Youwei","non-dropping-particle":"","parse-names":false,"suffix":""},{"dropping-particle":"","family":"Hill","given":"David J.","non-dropping-particle":"","parse-names":false,"suffix":""},{"dropping-particle":"","family":"Xu","given":"Yan","non-dropping-particle":"","parse-names":false,"suffix":""},{"dropping-particle":"","family":"Zhang","given":"Yuan","non-dropping-particle":"","parse-names":false,"suffix":""}],"container-title":"IEEE Transactions on Smart Grid","id":"ITEM-1","issue":"1","issued":{"date-parts":[["2019"]]},"page":"841-851","publisher":"IEEE","title":"Short-Term Residential Load Forecasting Based on LSTM Recurrent Neural Network","type":"article-journal","volume":"10"},"uris":["http://www.mendeley.com/documents/?uuid=fc9701ee-7484-462b-9344-5acb030501e0"]}],"mendeley":{"formattedCitation":"[11]","plainTextFormattedCitation":"[11]","previouslyFormattedCitation":"[11]"},"properties":{"noteIndex":0},"schema":"https://github.com/citation-style-language/schema/raw/master/csl-citation.json"}</w:instrText>
      </w:r>
      <w:r>
        <w:fldChar w:fldCharType="separate"/>
      </w:r>
      <w:r w:rsidRPr="008F5F2A">
        <w:rPr>
          <w:noProof/>
        </w:rPr>
        <w:t>[11]</w:t>
      </w:r>
      <w:r>
        <w:fldChar w:fldCharType="end"/>
      </w:r>
      <w:r>
        <w:t xml:space="preserve">, long-short-term memory networks (LSTM) </w:t>
      </w:r>
      <w:r>
        <w:fldChar w:fldCharType="begin" w:fldLock="1"/>
      </w:r>
      <w:r w:rsidR="00287359">
        <w:instrText>ADDIN CSL_CITATION {"citationItems":[{"id":"ITEM-1","itemData":{"DOI":"10.1109/CISS.2017.7926112","ISBN":"9781509047802","abstract":"Electric load forecasting plays a vital role in smart grids. Short term electric load forecasting forecasts the load that is several hours to several weeks ahead. Due to the nonlinear, non-stationary and nonseasonal nature of the short term electric load time series in small scale power systems, accurate forecasting is challenging. This paper explores Long-Short-Term-Memory (LSTM) based Recurrent Neural Network (RNN) to deal with this challenge. LSTM-based RNN is able to exploit the long term dependencies in the electric load time series for more accurate forecasting. Experiments are conducted to demonstrate that LSTM-based RNN is capable of forecasting accurately the complex electric load time series with a long forecasting horizon. Its performance compares favorably to many other forecasting methods.","author":[{"dropping-particle":"","family":"Zheng","given":"Jian","non-dropping-particle":"","parse-names":false,"suffix":""},{"dropping-particle":"","family":"Xu","given":"Cencen","non-dropping-particle":"","parse-names":false,"suffix":""},{"dropping-particle":"","family":"Zhang","given":"Ziang","non-dropping-particle":"","parse-names":false,"suffix":""},{"dropping-particle":"","family":"Li","given":"Xiaohua","non-dropping-particle":"","parse-names":false,"suffix":""}],"container-title":"2017 51st Annual Conference on Information Sciences and Systems, CISS 2017","id":"ITEM-1","issued":{"date-parts":[["2017"]]},"title":"Electric load forecasting in smart grids using Long-Short-Term-Memory based Recurrent Neural Network","type":"paper-conference"},"uris":["http://www.mendeley.com/documents/?uuid=f39208cb-b734-42fa-9351-8d49873de0c0"]}],"mendeley":{"formattedCitation":"[12]","plainTextFormattedCitation":"[12]","previouslyFormattedCitation":"[12]"},"properties":{"noteIndex":0},"schema":"https://github.com/citation-style-language/schema/raw/master/csl-citation.json"}</w:instrText>
      </w:r>
      <w:r>
        <w:fldChar w:fldCharType="separate"/>
      </w:r>
      <w:r w:rsidRPr="008F5F2A">
        <w:rPr>
          <w:noProof/>
        </w:rPr>
        <w:t>[12]</w:t>
      </w:r>
      <w:r>
        <w:fldChar w:fldCharType="end"/>
      </w:r>
      <w:r>
        <w:t xml:space="preserve">, and 1-D convolution neural networks (CNN) </w:t>
      </w:r>
      <w:r>
        <w:fldChar w:fldCharType="begin" w:fldLock="1"/>
      </w:r>
      <w:r w:rsidR="00287359">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forecasting","type":"article-journal","volume":"2017-Decem"},"uris":["http://www.mendeley.com/documents/?uuid=ddd0ca11-3b9c-4e4d-bde0-b315b5d9e154"]}],"mendeley":{"formattedCitation":"[3], [7]","plainTextFormattedCitation":"[3], [7]","previouslyFormattedCitation":"[3], [7]"},"properties":{"noteIndex":0},"schema":"https://github.com/citation-style-language/schema/raw/master/csl-citation.json"}</w:instrText>
      </w:r>
      <w:r>
        <w:fldChar w:fldCharType="separate"/>
      </w:r>
      <w:r w:rsidRPr="008F5F2A">
        <w:rPr>
          <w:noProof/>
        </w:rPr>
        <w:t>[3], [7]</w:t>
      </w:r>
      <w:r>
        <w:fldChar w:fldCharType="end"/>
      </w:r>
      <w:r>
        <w:t xml:space="preserve"> have recently caught the attention of researchers in this field. This study compares deep learning </w:t>
      </w:r>
      <w:r w:rsidR="009C454C">
        <w:t>forecasters</w:t>
      </w:r>
      <w:r>
        <w:t xml:space="preserve"> to some conventional forecasters used by utilities to see if deep learning better suits their needs.</w:t>
      </w:r>
    </w:p>
    <w:p w14:paraId="6AFA092A" w14:textId="77777777" w:rsidR="008F5F2A" w:rsidRDefault="008F5F2A" w:rsidP="00ED1D51">
      <w:pPr>
        <w:pStyle w:val="BodyText"/>
        <w:ind w:firstLine="288"/>
      </w:pPr>
    </w:p>
    <w:p w14:paraId="6ACE2C03" w14:textId="77777777" w:rsidR="00ED1D51" w:rsidRDefault="00ED1D51"/>
    <w:p w14:paraId="7E9A65D9" w14:textId="77777777" w:rsidR="003819CA" w:rsidRDefault="003819CA"/>
    <w:p w14:paraId="044221CF" w14:textId="77777777" w:rsidR="00C92783" w:rsidRDefault="00C92783"/>
    <w:p w14:paraId="7817ABEE" w14:textId="77777777" w:rsidR="00C92783" w:rsidRDefault="00C92783" w:rsidP="00C92783">
      <w:pPr>
        <w:pStyle w:val="Dedication"/>
      </w:pPr>
    </w:p>
    <w:p w14:paraId="3F2BD055" w14:textId="77777777" w:rsidR="00C92783" w:rsidRDefault="00C92783" w:rsidP="00C92783">
      <w:pPr>
        <w:pStyle w:val="Dedication"/>
      </w:pPr>
    </w:p>
    <w:p w14:paraId="0EE424EC" w14:textId="77777777" w:rsidR="00C92783" w:rsidRDefault="00C92783" w:rsidP="00C92783">
      <w:pPr>
        <w:pStyle w:val="Dedication"/>
      </w:pPr>
    </w:p>
    <w:p w14:paraId="6169359E" w14:textId="77777777" w:rsidR="00C92783" w:rsidRDefault="00C92783" w:rsidP="00C92783">
      <w:pPr>
        <w:pStyle w:val="Dedication"/>
      </w:pPr>
    </w:p>
    <w:p w14:paraId="26998456" w14:textId="77777777" w:rsidR="00535E27" w:rsidRPr="00535E27" w:rsidRDefault="00535E27" w:rsidP="00535E27"/>
    <w:p w14:paraId="19623855" w14:textId="77777777" w:rsidR="00C92783" w:rsidRDefault="00C92783" w:rsidP="00C92783">
      <w:pPr>
        <w:pStyle w:val="Dedication"/>
      </w:pPr>
    </w:p>
    <w:p w14:paraId="64B3CC5C" w14:textId="6F1763CA" w:rsidR="00C92783" w:rsidRDefault="00C92783" w:rsidP="00CB319A">
      <w:pPr>
        <w:pStyle w:val="Dedication"/>
        <w:jc w:val="left"/>
      </w:pPr>
    </w:p>
    <w:p w14:paraId="01F09DA3" w14:textId="77777777" w:rsidR="00CB319A" w:rsidRPr="00CB319A" w:rsidRDefault="00CB319A" w:rsidP="00CB319A"/>
    <w:p w14:paraId="60B3CBB3" w14:textId="77777777" w:rsidR="00C92783" w:rsidRDefault="00C92783" w:rsidP="00C92783">
      <w:pPr>
        <w:pStyle w:val="Dedication"/>
      </w:pPr>
    </w:p>
    <w:p w14:paraId="6C9A698B" w14:textId="77777777" w:rsidR="00C92783" w:rsidRDefault="00C92783" w:rsidP="00C92783">
      <w:pPr>
        <w:pStyle w:val="Dedication"/>
      </w:pPr>
    </w:p>
    <w:p w14:paraId="7ACFD953" w14:textId="77777777" w:rsidR="00C92783" w:rsidRDefault="00C92783" w:rsidP="00C92783">
      <w:pPr>
        <w:pStyle w:val="Dedication"/>
      </w:pPr>
      <w:bookmarkStart w:id="4" w:name="_Toc82186651"/>
      <w:r>
        <w:t>DEDICATION</w:t>
      </w:r>
      <w:bookmarkEnd w:id="4"/>
      <w:r>
        <w:t xml:space="preserve"> </w:t>
      </w:r>
    </w:p>
    <w:p w14:paraId="5C218F68" w14:textId="13DF5827" w:rsidR="00914772" w:rsidRDefault="00914772" w:rsidP="0056500B">
      <w:pPr>
        <w:jc w:val="center"/>
        <w:rPr>
          <w:b/>
        </w:rPr>
      </w:pPr>
      <w:r w:rsidRPr="00914772">
        <w:t>T</w:t>
      </w:r>
      <w:r w:rsidR="00242D30">
        <w:t>his</w:t>
      </w:r>
      <w:r w:rsidRPr="00914772">
        <w:t xml:space="preserve"> </w:t>
      </w:r>
      <w:r w:rsidR="00242D30">
        <w:t>t</w:t>
      </w:r>
      <w:r w:rsidRPr="00914772">
        <w:t>hesis is dedicated to my future self; I want him to look back and understand that all his struggle, anguish, and late nights were not in vain. I adore you, and I</w:t>
      </w:r>
      <w:r w:rsidR="00242D30">
        <w:t xml:space="preserve"> a</w:t>
      </w:r>
      <w:r w:rsidRPr="00914772">
        <w:t>m excited to meet the man you</w:t>
      </w:r>
      <w:r w:rsidR="00242D30">
        <w:t xml:space="preserve"> a</w:t>
      </w:r>
      <w:r w:rsidRPr="00914772">
        <w:t>re going to become.</w:t>
      </w:r>
    </w:p>
    <w:p w14:paraId="7DFB7B9B" w14:textId="77777777" w:rsidR="00914772" w:rsidRDefault="00914772">
      <w:pPr>
        <w:spacing w:line="240" w:lineRule="auto"/>
      </w:pPr>
      <w:r>
        <w:rPr>
          <w:b/>
        </w:rPr>
        <w:br w:type="page"/>
      </w:r>
    </w:p>
    <w:p w14:paraId="475BE643" w14:textId="0E877761" w:rsidR="003819CA" w:rsidRDefault="00C262DB">
      <w:pPr>
        <w:pStyle w:val="Acknowledg"/>
      </w:pPr>
      <w:bookmarkStart w:id="5" w:name="_Toc82186652"/>
      <w:r>
        <w:lastRenderedPageBreak/>
        <w:t>ACKNOWLEDGEMENTS</w:t>
      </w:r>
      <w:bookmarkEnd w:id="5"/>
      <w:r>
        <w:t xml:space="preserve"> </w:t>
      </w:r>
    </w:p>
    <w:p w14:paraId="53D6FA61" w14:textId="163B2146" w:rsidR="00692ECD" w:rsidRDefault="001B672D" w:rsidP="00DE57EF">
      <w:pPr>
        <w:ind w:firstLine="288"/>
      </w:pPr>
      <w:r w:rsidRPr="001B672D">
        <w:t xml:space="preserve">Without a doubt, this is one of the most </w:t>
      </w:r>
      <w:r w:rsidR="00242D30">
        <w:t>challenging</w:t>
      </w:r>
      <w:r w:rsidRPr="001B672D">
        <w:t xml:space="preserve"> journeys I have ever completed. It has shown me how much I </w:t>
      </w:r>
      <w:r w:rsidR="00242D30">
        <w:t>can grow and do</w:t>
      </w:r>
      <w:r w:rsidRPr="001B672D">
        <w:t xml:space="preserve"> when I believe in myself and put in the work. It was </w:t>
      </w:r>
      <w:r w:rsidR="00242D30">
        <w:t>indeed</w:t>
      </w:r>
      <w:r w:rsidRPr="001B672D">
        <w:t xml:space="preserve"> a learning experience, and I am grateful that I did not give up but instead persisted in my efforts to cross the finish line.</w:t>
      </w:r>
      <w:r w:rsidR="00E279DB">
        <w:t xml:space="preserve"> </w:t>
      </w:r>
      <w:r w:rsidR="00CB319A">
        <w:t xml:space="preserve">When I first arrived </w:t>
      </w:r>
      <w:r w:rsidR="00914772">
        <w:t>at</w:t>
      </w:r>
      <w:r w:rsidR="00CB319A">
        <w:t xml:space="preserve"> UNB and saw what my colleagues in the lab were working on, I honestly wondered what I had gotten myself into. In addition to what I had heard from other students about taking a thesis-based master</w:t>
      </w:r>
      <w:r w:rsidR="006826B9">
        <w:t>’</w:t>
      </w:r>
      <w:r w:rsidR="00CB319A">
        <w:t xml:space="preserve">s degree. </w:t>
      </w:r>
      <w:r w:rsidR="00E279DB" w:rsidRPr="00E279DB">
        <w:t>I began to doubt my ability and became concerned that I might be unable to complete</w:t>
      </w:r>
      <w:r w:rsidR="00E279DB">
        <w:t xml:space="preserve"> it</w:t>
      </w:r>
      <w:r w:rsidR="00E279DB" w:rsidRPr="00E279DB">
        <w:t>.</w:t>
      </w:r>
    </w:p>
    <w:p w14:paraId="649B75AA" w14:textId="3062AB29" w:rsidR="00CB319A" w:rsidRDefault="00E279DB" w:rsidP="00DE57EF">
      <w:pPr>
        <w:ind w:firstLine="288"/>
      </w:pPr>
      <w:r w:rsidRPr="00E279DB">
        <w:t>I w</w:t>
      </w:r>
      <w:r w:rsidR="00242D30">
        <w:t>ant</w:t>
      </w:r>
      <w:r w:rsidRPr="00E279DB">
        <w:t xml:space="preserve"> to express my gratitude to my supervisors, Dr. Dawn </w:t>
      </w:r>
      <w:r w:rsidR="00CD7B97" w:rsidRPr="00E279DB">
        <w:t>MacIsaac</w:t>
      </w:r>
      <w:r w:rsidRPr="00E279DB">
        <w:t xml:space="preserve"> and Dr. Julian Cardenas; </w:t>
      </w:r>
      <w:r w:rsidR="00B52EDA">
        <w:t>I would not have completed this program without the</w:t>
      </w:r>
      <w:r w:rsidRPr="00E279DB">
        <w:t>m. I appreciate your patience and words of encouragement, which reminded me that everything is possible and that all I need to do is keep going. I</w:t>
      </w:r>
      <w:r w:rsidR="00B746AF">
        <w:t xml:space="preserve"> woul</w:t>
      </w:r>
      <w:r w:rsidRPr="00E279DB">
        <w:t>d also like to express my gratitude to my family for standing by my side and constantly motivating me to complete th</w:t>
      </w:r>
      <w:r w:rsidR="0022046D">
        <w:t>is</w:t>
      </w:r>
      <w:r w:rsidRPr="00E279DB">
        <w:t xml:space="preserve"> program.</w:t>
      </w:r>
    </w:p>
    <w:p w14:paraId="657F84D3" w14:textId="11379023" w:rsidR="00CB319A" w:rsidRPr="00E279DB" w:rsidRDefault="00E279DB" w:rsidP="00DE57EF">
      <w:pPr>
        <w:ind w:firstLine="288"/>
      </w:pPr>
      <w:r w:rsidRPr="00E279DB">
        <w:t>If I</w:t>
      </w:r>
      <w:r w:rsidR="00242D30">
        <w:t xml:space="preserve"> a</w:t>
      </w:r>
      <w:r w:rsidRPr="00E279DB">
        <w:t xml:space="preserve">m </w:t>
      </w:r>
      <w:r w:rsidR="00242D30">
        <w:t>entir</w:t>
      </w:r>
      <w:r w:rsidRPr="00E279DB">
        <w:t xml:space="preserve">ely truthful, the individual who entered the lab for the first time in December 2018 will be unable to complete this degree. To complete, I needed to improve on both a personal and intellectual level. </w:t>
      </w:r>
      <w:r w:rsidR="00EB2CE7" w:rsidRPr="00EB2CE7">
        <w:t>I want to applaud myself for not throwing in the towel and giving up; I want to commend myself for persevering through difficult times and even when the going became tougher</w:t>
      </w:r>
      <w:r w:rsidRPr="00E279DB">
        <w:t>. In short, this has been an educational experience a</w:t>
      </w:r>
      <w:r w:rsidR="00242D30">
        <w:t>nd</w:t>
      </w:r>
      <w:r w:rsidRPr="00E279DB">
        <w:t xml:space="preserve"> a game of physical and cognitive development. If I have to go through it all over again, I will because</w:t>
      </w:r>
      <w:r w:rsidR="00BD37AA">
        <w:t xml:space="preserve"> </w:t>
      </w:r>
      <w:r w:rsidR="00242D30">
        <w:t>I would not be the man I am today without it</w:t>
      </w:r>
      <w:r w:rsidRPr="00E279DB">
        <w:t>. As a result, I would like to convey my appreciation to my supervisors and the University of New Brunswick for providing me with this opportunity to learn and develop as a person.</w:t>
      </w:r>
      <w:r w:rsidR="00CB319A">
        <w:br w:type="page"/>
      </w:r>
    </w:p>
    <w:p w14:paraId="22782A93" w14:textId="6F6DE1E2" w:rsidR="003819CA" w:rsidRDefault="00C262DB">
      <w:pPr>
        <w:pStyle w:val="TOC"/>
      </w:pPr>
      <w:bookmarkStart w:id="6" w:name="_Toc82186653"/>
      <w:r>
        <w:lastRenderedPageBreak/>
        <w:t>Table of Contents</w:t>
      </w:r>
      <w:bookmarkEnd w:id="6"/>
    </w:p>
    <w:p w14:paraId="52083F28" w14:textId="5504A5F4" w:rsidR="00DE57EF" w:rsidRDefault="00AF2700">
      <w:pPr>
        <w:pStyle w:val="TOC1"/>
        <w:rPr>
          <w:rFonts w:asciiTheme="minorHAnsi" w:eastAsiaTheme="minorEastAsia" w:hAnsiTheme="minorHAnsi" w:cstheme="minorBidi"/>
          <w:noProof/>
          <w:sz w:val="22"/>
          <w:szCs w:val="22"/>
        </w:rPr>
      </w:pPr>
      <w:r>
        <w:fldChar w:fldCharType="begin"/>
      </w:r>
      <w:r w:rsidR="00C262DB">
        <w:instrText xml:space="preserve"> TOC \o "3-3" \h \z \t "Heading 1,1,Heading 2,2,TOC,1,Dedication,1,Abstract,1,Acknowledg,1,ChapterTitle,1,TableList,1,Bibliography,1,FigureList,1,Appendix,1,Abbreviation,1,Glossary,1" </w:instrText>
      </w:r>
      <w:r>
        <w:fldChar w:fldCharType="separate"/>
      </w:r>
      <w:hyperlink w:anchor="_Toc82186650" w:history="1">
        <w:r w:rsidR="00DE57EF" w:rsidRPr="002F0ADD">
          <w:rPr>
            <w:rStyle w:val="Hyperlink"/>
            <w:noProof/>
          </w:rPr>
          <w:t>ABSTRACT</w:t>
        </w:r>
        <w:r w:rsidR="00DE57EF">
          <w:rPr>
            <w:noProof/>
            <w:webHidden/>
          </w:rPr>
          <w:tab/>
        </w:r>
        <w:r w:rsidR="00DE57EF">
          <w:rPr>
            <w:noProof/>
            <w:webHidden/>
          </w:rPr>
          <w:fldChar w:fldCharType="begin"/>
        </w:r>
        <w:r w:rsidR="00DE57EF">
          <w:rPr>
            <w:noProof/>
            <w:webHidden/>
          </w:rPr>
          <w:instrText xml:space="preserve"> PAGEREF _Toc82186650 \h </w:instrText>
        </w:r>
        <w:r w:rsidR="00DE57EF">
          <w:rPr>
            <w:noProof/>
            <w:webHidden/>
          </w:rPr>
        </w:r>
        <w:r w:rsidR="00DE57EF">
          <w:rPr>
            <w:noProof/>
            <w:webHidden/>
          </w:rPr>
          <w:fldChar w:fldCharType="separate"/>
        </w:r>
        <w:r w:rsidR="00DE57EF">
          <w:rPr>
            <w:noProof/>
            <w:webHidden/>
          </w:rPr>
          <w:t>ii</w:t>
        </w:r>
        <w:r w:rsidR="00DE57EF">
          <w:rPr>
            <w:noProof/>
            <w:webHidden/>
          </w:rPr>
          <w:fldChar w:fldCharType="end"/>
        </w:r>
      </w:hyperlink>
    </w:p>
    <w:p w14:paraId="216BB83A" w14:textId="34B5785D" w:rsidR="00DE57EF" w:rsidRDefault="00110C2C">
      <w:pPr>
        <w:pStyle w:val="TOC1"/>
        <w:rPr>
          <w:rFonts w:asciiTheme="minorHAnsi" w:eastAsiaTheme="minorEastAsia" w:hAnsiTheme="minorHAnsi" w:cstheme="minorBidi"/>
          <w:noProof/>
          <w:sz w:val="22"/>
          <w:szCs w:val="22"/>
        </w:rPr>
      </w:pPr>
      <w:hyperlink w:anchor="_Toc82186651" w:history="1">
        <w:r w:rsidR="00DE57EF" w:rsidRPr="002F0ADD">
          <w:rPr>
            <w:rStyle w:val="Hyperlink"/>
            <w:noProof/>
          </w:rPr>
          <w:t>DEDICATION</w:t>
        </w:r>
        <w:r w:rsidR="00DE57EF">
          <w:rPr>
            <w:noProof/>
            <w:webHidden/>
          </w:rPr>
          <w:tab/>
        </w:r>
        <w:r w:rsidR="00DE57EF">
          <w:rPr>
            <w:noProof/>
            <w:webHidden/>
          </w:rPr>
          <w:fldChar w:fldCharType="begin"/>
        </w:r>
        <w:r w:rsidR="00DE57EF">
          <w:rPr>
            <w:noProof/>
            <w:webHidden/>
          </w:rPr>
          <w:instrText xml:space="preserve"> PAGEREF _Toc82186651 \h </w:instrText>
        </w:r>
        <w:r w:rsidR="00DE57EF">
          <w:rPr>
            <w:noProof/>
            <w:webHidden/>
          </w:rPr>
        </w:r>
        <w:r w:rsidR="00DE57EF">
          <w:rPr>
            <w:noProof/>
            <w:webHidden/>
          </w:rPr>
          <w:fldChar w:fldCharType="separate"/>
        </w:r>
        <w:r w:rsidR="00DE57EF">
          <w:rPr>
            <w:noProof/>
            <w:webHidden/>
          </w:rPr>
          <w:t>iii</w:t>
        </w:r>
        <w:r w:rsidR="00DE57EF">
          <w:rPr>
            <w:noProof/>
            <w:webHidden/>
          </w:rPr>
          <w:fldChar w:fldCharType="end"/>
        </w:r>
      </w:hyperlink>
    </w:p>
    <w:p w14:paraId="3C87429E" w14:textId="274CCE99" w:rsidR="00DE57EF" w:rsidRDefault="00110C2C">
      <w:pPr>
        <w:pStyle w:val="TOC1"/>
        <w:rPr>
          <w:rFonts w:asciiTheme="minorHAnsi" w:eastAsiaTheme="minorEastAsia" w:hAnsiTheme="minorHAnsi" w:cstheme="minorBidi"/>
          <w:noProof/>
          <w:sz w:val="22"/>
          <w:szCs w:val="22"/>
        </w:rPr>
      </w:pPr>
      <w:hyperlink w:anchor="_Toc82186652" w:history="1">
        <w:r w:rsidR="00DE57EF" w:rsidRPr="002F0ADD">
          <w:rPr>
            <w:rStyle w:val="Hyperlink"/>
            <w:noProof/>
          </w:rPr>
          <w:t>ACKNOWLEDGEMENTS</w:t>
        </w:r>
        <w:r w:rsidR="00DE57EF">
          <w:rPr>
            <w:noProof/>
            <w:webHidden/>
          </w:rPr>
          <w:tab/>
        </w:r>
        <w:r w:rsidR="00DE57EF">
          <w:rPr>
            <w:noProof/>
            <w:webHidden/>
          </w:rPr>
          <w:fldChar w:fldCharType="begin"/>
        </w:r>
        <w:r w:rsidR="00DE57EF">
          <w:rPr>
            <w:noProof/>
            <w:webHidden/>
          </w:rPr>
          <w:instrText xml:space="preserve"> PAGEREF _Toc82186652 \h </w:instrText>
        </w:r>
        <w:r w:rsidR="00DE57EF">
          <w:rPr>
            <w:noProof/>
            <w:webHidden/>
          </w:rPr>
        </w:r>
        <w:r w:rsidR="00DE57EF">
          <w:rPr>
            <w:noProof/>
            <w:webHidden/>
          </w:rPr>
          <w:fldChar w:fldCharType="separate"/>
        </w:r>
        <w:r w:rsidR="00DE57EF">
          <w:rPr>
            <w:noProof/>
            <w:webHidden/>
          </w:rPr>
          <w:t>iv</w:t>
        </w:r>
        <w:r w:rsidR="00DE57EF">
          <w:rPr>
            <w:noProof/>
            <w:webHidden/>
          </w:rPr>
          <w:fldChar w:fldCharType="end"/>
        </w:r>
      </w:hyperlink>
    </w:p>
    <w:p w14:paraId="2C136E0F" w14:textId="064026BA" w:rsidR="00DE57EF" w:rsidRDefault="00110C2C">
      <w:pPr>
        <w:pStyle w:val="TOC1"/>
        <w:rPr>
          <w:rFonts w:asciiTheme="minorHAnsi" w:eastAsiaTheme="minorEastAsia" w:hAnsiTheme="minorHAnsi" w:cstheme="minorBidi"/>
          <w:noProof/>
          <w:sz w:val="22"/>
          <w:szCs w:val="22"/>
        </w:rPr>
      </w:pPr>
      <w:hyperlink w:anchor="_Toc82186653" w:history="1">
        <w:r w:rsidR="00DE57EF" w:rsidRPr="002F0ADD">
          <w:rPr>
            <w:rStyle w:val="Hyperlink"/>
            <w:noProof/>
          </w:rPr>
          <w:t>Table of Contents</w:t>
        </w:r>
        <w:r w:rsidR="00DE57EF">
          <w:rPr>
            <w:noProof/>
            <w:webHidden/>
          </w:rPr>
          <w:tab/>
        </w:r>
        <w:r w:rsidR="00DE57EF">
          <w:rPr>
            <w:noProof/>
            <w:webHidden/>
          </w:rPr>
          <w:fldChar w:fldCharType="begin"/>
        </w:r>
        <w:r w:rsidR="00DE57EF">
          <w:rPr>
            <w:noProof/>
            <w:webHidden/>
          </w:rPr>
          <w:instrText xml:space="preserve"> PAGEREF _Toc82186653 \h </w:instrText>
        </w:r>
        <w:r w:rsidR="00DE57EF">
          <w:rPr>
            <w:noProof/>
            <w:webHidden/>
          </w:rPr>
        </w:r>
        <w:r w:rsidR="00DE57EF">
          <w:rPr>
            <w:noProof/>
            <w:webHidden/>
          </w:rPr>
          <w:fldChar w:fldCharType="separate"/>
        </w:r>
        <w:r w:rsidR="00DE57EF">
          <w:rPr>
            <w:noProof/>
            <w:webHidden/>
          </w:rPr>
          <w:t>v</w:t>
        </w:r>
        <w:r w:rsidR="00DE57EF">
          <w:rPr>
            <w:noProof/>
            <w:webHidden/>
          </w:rPr>
          <w:fldChar w:fldCharType="end"/>
        </w:r>
      </w:hyperlink>
    </w:p>
    <w:p w14:paraId="0071F3F2" w14:textId="5CBA20EB" w:rsidR="00DE57EF" w:rsidRDefault="00110C2C">
      <w:pPr>
        <w:pStyle w:val="TOC1"/>
        <w:rPr>
          <w:rFonts w:asciiTheme="minorHAnsi" w:eastAsiaTheme="minorEastAsia" w:hAnsiTheme="minorHAnsi" w:cstheme="minorBidi"/>
          <w:noProof/>
          <w:sz w:val="22"/>
          <w:szCs w:val="22"/>
        </w:rPr>
      </w:pPr>
      <w:hyperlink w:anchor="_Toc82186654" w:history="1">
        <w:r w:rsidR="00DE57EF" w:rsidRPr="002F0ADD">
          <w:rPr>
            <w:rStyle w:val="Hyperlink"/>
            <w:noProof/>
          </w:rPr>
          <w:t>List of Tables</w:t>
        </w:r>
        <w:r w:rsidR="00DE57EF">
          <w:rPr>
            <w:noProof/>
            <w:webHidden/>
          </w:rPr>
          <w:tab/>
        </w:r>
        <w:r w:rsidR="00DE57EF">
          <w:rPr>
            <w:noProof/>
            <w:webHidden/>
          </w:rPr>
          <w:fldChar w:fldCharType="begin"/>
        </w:r>
        <w:r w:rsidR="00DE57EF">
          <w:rPr>
            <w:noProof/>
            <w:webHidden/>
          </w:rPr>
          <w:instrText xml:space="preserve"> PAGEREF _Toc82186654 \h </w:instrText>
        </w:r>
        <w:r w:rsidR="00DE57EF">
          <w:rPr>
            <w:noProof/>
            <w:webHidden/>
          </w:rPr>
        </w:r>
        <w:r w:rsidR="00DE57EF">
          <w:rPr>
            <w:noProof/>
            <w:webHidden/>
          </w:rPr>
          <w:fldChar w:fldCharType="separate"/>
        </w:r>
        <w:r w:rsidR="00DE57EF">
          <w:rPr>
            <w:noProof/>
            <w:webHidden/>
          </w:rPr>
          <w:t>vii</w:t>
        </w:r>
        <w:r w:rsidR="00DE57EF">
          <w:rPr>
            <w:noProof/>
            <w:webHidden/>
          </w:rPr>
          <w:fldChar w:fldCharType="end"/>
        </w:r>
      </w:hyperlink>
    </w:p>
    <w:p w14:paraId="2EA82AC3" w14:textId="33D5EF11" w:rsidR="00DE57EF" w:rsidRDefault="00110C2C">
      <w:pPr>
        <w:pStyle w:val="TOC1"/>
        <w:rPr>
          <w:rFonts w:asciiTheme="minorHAnsi" w:eastAsiaTheme="minorEastAsia" w:hAnsiTheme="minorHAnsi" w:cstheme="minorBidi"/>
          <w:noProof/>
          <w:sz w:val="22"/>
          <w:szCs w:val="22"/>
        </w:rPr>
      </w:pPr>
      <w:hyperlink w:anchor="_Toc82186655" w:history="1">
        <w:r w:rsidR="00DE57EF" w:rsidRPr="002F0ADD">
          <w:rPr>
            <w:rStyle w:val="Hyperlink"/>
            <w:noProof/>
          </w:rPr>
          <w:t>List of Figures</w:t>
        </w:r>
        <w:r w:rsidR="00DE57EF">
          <w:rPr>
            <w:noProof/>
            <w:webHidden/>
          </w:rPr>
          <w:tab/>
        </w:r>
        <w:r w:rsidR="00DE57EF">
          <w:rPr>
            <w:noProof/>
            <w:webHidden/>
          </w:rPr>
          <w:fldChar w:fldCharType="begin"/>
        </w:r>
        <w:r w:rsidR="00DE57EF">
          <w:rPr>
            <w:noProof/>
            <w:webHidden/>
          </w:rPr>
          <w:instrText xml:space="preserve"> PAGEREF _Toc82186655 \h </w:instrText>
        </w:r>
        <w:r w:rsidR="00DE57EF">
          <w:rPr>
            <w:noProof/>
            <w:webHidden/>
          </w:rPr>
        </w:r>
        <w:r w:rsidR="00DE57EF">
          <w:rPr>
            <w:noProof/>
            <w:webHidden/>
          </w:rPr>
          <w:fldChar w:fldCharType="separate"/>
        </w:r>
        <w:r w:rsidR="00DE57EF">
          <w:rPr>
            <w:noProof/>
            <w:webHidden/>
          </w:rPr>
          <w:t>viii</w:t>
        </w:r>
        <w:r w:rsidR="00DE57EF">
          <w:rPr>
            <w:noProof/>
            <w:webHidden/>
          </w:rPr>
          <w:fldChar w:fldCharType="end"/>
        </w:r>
      </w:hyperlink>
    </w:p>
    <w:p w14:paraId="047D35E3" w14:textId="20E3BF82" w:rsidR="00DE57EF" w:rsidRDefault="00110C2C">
      <w:pPr>
        <w:pStyle w:val="TOC1"/>
        <w:rPr>
          <w:rFonts w:asciiTheme="minorHAnsi" w:eastAsiaTheme="minorEastAsia" w:hAnsiTheme="minorHAnsi" w:cstheme="minorBidi"/>
          <w:noProof/>
          <w:sz w:val="22"/>
          <w:szCs w:val="22"/>
        </w:rPr>
      </w:pPr>
      <w:hyperlink w:anchor="_Toc82186656" w:history="1">
        <w:r w:rsidR="00DE57EF" w:rsidRPr="002F0ADD">
          <w:rPr>
            <w:rStyle w:val="Hyperlink"/>
            <w:noProof/>
          </w:rPr>
          <w:t>List of Symbols, Nomenclature or Abbreviations</w:t>
        </w:r>
        <w:r w:rsidR="00DE57EF">
          <w:rPr>
            <w:noProof/>
            <w:webHidden/>
          </w:rPr>
          <w:tab/>
        </w:r>
        <w:r w:rsidR="00DE57EF">
          <w:rPr>
            <w:noProof/>
            <w:webHidden/>
          </w:rPr>
          <w:fldChar w:fldCharType="begin"/>
        </w:r>
        <w:r w:rsidR="00DE57EF">
          <w:rPr>
            <w:noProof/>
            <w:webHidden/>
          </w:rPr>
          <w:instrText xml:space="preserve"> PAGEREF _Toc82186656 \h </w:instrText>
        </w:r>
        <w:r w:rsidR="00DE57EF">
          <w:rPr>
            <w:noProof/>
            <w:webHidden/>
          </w:rPr>
        </w:r>
        <w:r w:rsidR="00DE57EF">
          <w:rPr>
            <w:noProof/>
            <w:webHidden/>
          </w:rPr>
          <w:fldChar w:fldCharType="separate"/>
        </w:r>
        <w:r w:rsidR="00DE57EF">
          <w:rPr>
            <w:noProof/>
            <w:webHidden/>
          </w:rPr>
          <w:t>ix</w:t>
        </w:r>
        <w:r w:rsidR="00DE57EF">
          <w:rPr>
            <w:noProof/>
            <w:webHidden/>
          </w:rPr>
          <w:fldChar w:fldCharType="end"/>
        </w:r>
      </w:hyperlink>
    </w:p>
    <w:p w14:paraId="52890989" w14:textId="2DE205A1" w:rsidR="00DE57EF" w:rsidRDefault="00110C2C">
      <w:pPr>
        <w:pStyle w:val="TOC1"/>
        <w:rPr>
          <w:rFonts w:asciiTheme="minorHAnsi" w:eastAsiaTheme="minorEastAsia" w:hAnsiTheme="minorHAnsi" w:cstheme="minorBidi"/>
          <w:noProof/>
          <w:sz w:val="22"/>
          <w:szCs w:val="22"/>
        </w:rPr>
      </w:pPr>
      <w:hyperlink w:anchor="_Toc82186657" w:history="1">
        <w:r w:rsidR="00DE57EF" w:rsidRPr="002F0ADD">
          <w:rPr>
            <w:rStyle w:val="Hyperlink"/>
            <w:noProof/>
          </w:rPr>
          <w:t>1 Introduction</w:t>
        </w:r>
        <w:r w:rsidR="00DE57EF">
          <w:rPr>
            <w:noProof/>
            <w:webHidden/>
          </w:rPr>
          <w:tab/>
        </w:r>
        <w:r w:rsidR="00DE57EF">
          <w:rPr>
            <w:noProof/>
            <w:webHidden/>
          </w:rPr>
          <w:fldChar w:fldCharType="begin"/>
        </w:r>
        <w:r w:rsidR="00DE57EF">
          <w:rPr>
            <w:noProof/>
            <w:webHidden/>
          </w:rPr>
          <w:instrText xml:space="preserve"> PAGEREF _Toc82186657 \h </w:instrText>
        </w:r>
        <w:r w:rsidR="00DE57EF">
          <w:rPr>
            <w:noProof/>
            <w:webHidden/>
          </w:rPr>
        </w:r>
        <w:r w:rsidR="00DE57EF">
          <w:rPr>
            <w:noProof/>
            <w:webHidden/>
          </w:rPr>
          <w:fldChar w:fldCharType="separate"/>
        </w:r>
        <w:r w:rsidR="00DE57EF">
          <w:rPr>
            <w:noProof/>
            <w:webHidden/>
          </w:rPr>
          <w:t>1</w:t>
        </w:r>
        <w:r w:rsidR="00DE57EF">
          <w:rPr>
            <w:noProof/>
            <w:webHidden/>
          </w:rPr>
          <w:fldChar w:fldCharType="end"/>
        </w:r>
      </w:hyperlink>
    </w:p>
    <w:p w14:paraId="6E3FBA93" w14:textId="0D9DD13E" w:rsidR="00DE57EF" w:rsidRDefault="00110C2C">
      <w:pPr>
        <w:pStyle w:val="TOC2"/>
        <w:tabs>
          <w:tab w:val="right" w:leader="dot" w:pos="8630"/>
        </w:tabs>
        <w:rPr>
          <w:rFonts w:asciiTheme="minorHAnsi" w:eastAsiaTheme="minorEastAsia" w:hAnsiTheme="minorHAnsi" w:cstheme="minorBidi"/>
          <w:noProof/>
          <w:sz w:val="22"/>
          <w:szCs w:val="22"/>
        </w:rPr>
      </w:pPr>
      <w:hyperlink w:anchor="_Toc82186658" w:history="1">
        <w:r w:rsidR="00DE57EF" w:rsidRPr="002F0ADD">
          <w:rPr>
            <w:rStyle w:val="Hyperlink"/>
            <w:noProof/>
          </w:rPr>
          <w:t>1.1 Load Forecasting Overview</w:t>
        </w:r>
        <w:r w:rsidR="00DE57EF">
          <w:rPr>
            <w:noProof/>
            <w:webHidden/>
          </w:rPr>
          <w:tab/>
        </w:r>
        <w:r w:rsidR="00DE57EF">
          <w:rPr>
            <w:noProof/>
            <w:webHidden/>
          </w:rPr>
          <w:fldChar w:fldCharType="begin"/>
        </w:r>
        <w:r w:rsidR="00DE57EF">
          <w:rPr>
            <w:noProof/>
            <w:webHidden/>
          </w:rPr>
          <w:instrText xml:space="preserve"> PAGEREF _Toc82186658 \h </w:instrText>
        </w:r>
        <w:r w:rsidR="00DE57EF">
          <w:rPr>
            <w:noProof/>
            <w:webHidden/>
          </w:rPr>
        </w:r>
        <w:r w:rsidR="00DE57EF">
          <w:rPr>
            <w:noProof/>
            <w:webHidden/>
          </w:rPr>
          <w:fldChar w:fldCharType="separate"/>
        </w:r>
        <w:r w:rsidR="00DE57EF">
          <w:rPr>
            <w:noProof/>
            <w:webHidden/>
          </w:rPr>
          <w:t>1</w:t>
        </w:r>
        <w:r w:rsidR="00DE57EF">
          <w:rPr>
            <w:noProof/>
            <w:webHidden/>
          </w:rPr>
          <w:fldChar w:fldCharType="end"/>
        </w:r>
      </w:hyperlink>
    </w:p>
    <w:p w14:paraId="1DE58DD8" w14:textId="350C0D87" w:rsidR="00DE57EF" w:rsidRDefault="00110C2C">
      <w:pPr>
        <w:pStyle w:val="TOC2"/>
        <w:tabs>
          <w:tab w:val="right" w:leader="dot" w:pos="8630"/>
        </w:tabs>
        <w:rPr>
          <w:rFonts w:asciiTheme="minorHAnsi" w:eastAsiaTheme="minorEastAsia" w:hAnsiTheme="minorHAnsi" w:cstheme="minorBidi"/>
          <w:noProof/>
          <w:sz w:val="22"/>
          <w:szCs w:val="22"/>
        </w:rPr>
      </w:pPr>
      <w:hyperlink w:anchor="_Toc82186659" w:history="1">
        <w:r w:rsidR="00DE57EF" w:rsidRPr="002F0ADD">
          <w:rPr>
            <w:rStyle w:val="Hyperlink"/>
            <w:noProof/>
          </w:rPr>
          <w:t>1.2 Contributions</w:t>
        </w:r>
        <w:r w:rsidR="00DE57EF">
          <w:rPr>
            <w:noProof/>
            <w:webHidden/>
          </w:rPr>
          <w:tab/>
        </w:r>
        <w:r w:rsidR="00DE57EF">
          <w:rPr>
            <w:noProof/>
            <w:webHidden/>
          </w:rPr>
          <w:fldChar w:fldCharType="begin"/>
        </w:r>
        <w:r w:rsidR="00DE57EF">
          <w:rPr>
            <w:noProof/>
            <w:webHidden/>
          </w:rPr>
          <w:instrText xml:space="preserve"> PAGEREF _Toc82186659 \h </w:instrText>
        </w:r>
        <w:r w:rsidR="00DE57EF">
          <w:rPr>
            <w:noProof/>
            <w:webHidden/>
          </w:rPr>
        </w:r>
        <w:r w:rsidR="00DE57EF">
          <w:rPr>
            <w:noProof/>
            <w:webHidden/>
          </w:rPr>
          <w:fldChar w:fldCharType="separate"/>
        </w:r>
        <w:r w:rsidR="00DE57EF">
          <w:rPr>
            <w:noProof/>
            <w:webHidden/>
          </w:rPr>
          <w:t>6</w:t>
        </w:r>
        <w:r w:rsidR="00DE57EF">
          <w:rPr>
            <w:noProof/>
            <w:webHidden/>
          </w:rPr>
          <w:fldChar w:fldCharType="end"/>
        </w:r>
      </w:hyperlink>
    </w:p>
    <w:p w14:paraId="0A7F5570" w14:textId="29E2FCF5" w:rsidR="00DE57EF" w:rsidRDefault="00110C2C">
      <w:pPr>
        <w:pStyle w:val="TOC2"/>
        <w:tabs>
          <w:tab w:val="right" w:leader="dot" w:pos="8630"/>
        </w:tabs>
        <w:rPr>
          <w:rFonts w:asciiTheme="minorHAnsi" w:eastAsiaTheme="minorEastAsia" w:hAnsiTheme="minorHAnsi" w:cstheme="minorBidi"/>
          <w:noProof/>
          <w:sz w:val="22"/>
          <w:szCs w:val="22"/>
        </w:rPr>
      </w:pPr>
      <w:hyperlink w:anchor="_Toc82186660" w:history="1">
        <w:r w:rsidR="00DE57EF" w:rsidRPr="002F0ADD">
          <w:rPr>
            <w:rStyle w:val="Hyperlink"/>
            <w:noProof/>
          </w:rPr>
          <w:t>1.3 Outline of the Thesis</w:t>
        </w:r>
        <w:r w:rsidR="00DE57EF">
          <w:rPr>
            <w:noProof/>
            <w:webHidden/>
          </w:rPr>
          <w:tab/>
        </w:r>
        <w:r w:rsidR="00DE57EF">
          <w:rPr>
            <w:noProof/>
            <w:webHidden/>
          </w:rPr>
          <w:fldChar w:fldCharType="begin"/>
        </w:r>
        <w:r w:rsidR="00DE57EF">
          <w:rPr>
            <w:noProof/>
            <w:webHidden/>
          </w:rPr>
          <w:instrText xml:space="preserve"> PAGEREF _Toc82186660 \h </w:instrText>
        </w:r>
        <w:r w:rsidR="00DE57EF">
          <w:rPr>
            <w:noProof/>
            <w:webHidden/>
          </w:rPr>
        </w:r>
        <w:r w:rsidR="00DE57EF">
          <w:rPr>
            <w:noProof/>
            <w:webHidden/>
          </w:rPr>
          <w:fldChar w:fldCharType="separate"/>
        </w:r>
        <w:r w:rsidR="00DE57EF">
          <w:rPr>
            <w:noProof/>
            <w:webHidden/>
          </w:rPr>
          <w:t>6</w:t>
        </w:r>
        <w:r w:rsidR="00DE57EF">
          <w:rPr>
            <w:noProof/>
            <w:webHidden/>
          </w:rPr>
          <w:fldChar w:fldCharType="end"/>
        </w:r>
      </w:hyperlink>
    </w:p>
    <w:p w14:paraId="51FD657B" w14:textId="4E31D203" w:rsidR="00DE57EF" w:rsidRDefault="00110C2C">
      <w:pPr>
        <w:pStyle w:val="TOC1"/>
        <w:rPr>
          <w:rFonts w:asciiTheme="minorHAnsi" w:eastAsiaTheme="minorEastAsia" w:hAnsiTheme="minorHAnsi" w:cstheme="minorBidi"/>
          <w:noProof/>
          <w:sz w:val="22"/>
          <w:szCs w:val="22"/>
        </w:rPr>
      </w:pPr>
      <w:hyperlink w:anchor="_Toc82186661" w:history="1">
        <w:r w:rsidR="00DE57EF" w:rsidRPr="002F0ADD">
          <w:rPr>
            <w:rStyle w:val="Hyperlink"/>
            <w:noProof/>
          </w:rPr>
          <w:t>2 Investigation</w:t>
        </w:r>
        <w:r w:rsidR="00DE57EF">
          <w:rPr>
            <w:noProof/>
            <w:webHidden/>
          </w:rPr>
          <w:tab/>
        </w:r>
        <w:r w:rsidR="00DE57EF">
          <w:rPr>
            <w:noProof/>
            <w:webHidden/>
          </w:rPr>
          <w:fldChar w:fldCharType="begin"/>
        </w:r>
        <w:r w:rsidR="00DE57EF">
          <w:rPr>
            <w:noProof/>
            <w:webHidden/>
          </w:rPr>
          <w:instrText xml:space="preserve"> PAGEREF _Toc82186661 \h </w:instrText>
        </w:r>
        <w:r w:rsidR="00DE57EF">
          <w:rPr>
            <w:noProof/>
            <w:webHidden/>
          </w:rPr>
        </w:r>
        <w:r w:rsidR="00DE57EF">
          <w:rPr>
            <w:noProof/>
            <w:webHidden/>
          </w:rPr>
          <w:fldChar w:fldCharType="separate"/>
        </w:r>
        <w:r w:rsidR="00DE57EF">
          <w:rPr>
            <w:noProof/>
            <w:webHidden/>
          </w:rPr>
          <w:t>7</w:t>
        </w:r>
        <w:r w:rsidR="00DE57EF">
          <w:rPr>
            <w:noProof/>
            <w:webHidden/>
          </w:rPr>
          <w:fldChar w:fldCharType="end"/>
        </w:r>
      </w:hyperlink>
    </w:p>
    <w:p w14:paraId="012AF794" w14:textId="2849AE36" w:rsidR="00DE57EF" w:rsidRDefault="00110C2C">
      <w:pPr>
        <w:pStyle w:val="TOC1"/>
        <w:rPr>
          <w:rFonts w:asciiTheme="minorHAnsi" w:eastAsiaTheme="minorEastAsia" w:hAnsiTheme="minorHAnsi" w:cstheme="minorBidi"/>
          <w:noProof/>
          <w:sz w:val="22"/>
          <w:szCs w:val="22"/>
        </w:rPr>
      </w:pPr>
      <w:hyperlink w:anchor="_Toc82186662" w:history="1">
        <w:r w:rsidR="00DE57EF" w:rsidRPr="002F0ADD">
          <w:rPr>
            <w:rStyle w:val="Hyperlink"/>
            <w:noProof/>
          </w:rPr>
          <w:t>3 The Benchmark Algorithms</w:t>
        </w:r>
        <w:r w:rsidR="00DE57EF">
          <w:rPr>
            <w:noProof/>
            <w:webHidden/>
          </w:rPr>
          <w:tab/>
        </w:r>
        <w:r w:rsidR="00DE57EF">
          <w:rPr>
            <w:noProof/>
            <w:webHidden/>
          </w:rPr>
          <w:fldChar w:fldCharType="begin"/>
        </w:r>
        <w:r w:rsidR="00DE57EF">
          <w:rPr>
            <w:noProof/>
            <w:webHidden/>
          </w:rPr>
          <w:instrText xml:space="preserve"> PAGEREF _Toc82186662 \h </w:instrText>
        </w:r>
        <w:r w:rsidR="00DE57EF">
          <w:rPr>
            <w:noProof/>
            <w:webHidden/>
          </w:rPr>
        </w:r>
        <w:r w:rsidR="00DE57EF">
          <w:rPr>
            <w:noProof/>
            <w:webHidden/>
          </w:rPr>
          <w:fldChar w:fldCharType="separate"/>
        </w:r>
        <w:r w:rsidR="00DE57EF">
          <w:rPr>
            <w:noProof/>
            <w:webHidden/>
          </w:rPr>
          <w:t>9</w:t>
        </w:r>
        <w:r w:rsidR="00DE57EF">
          <w:rPr>
            <w:noProof/>
            <w:webHidden/>
          </w:rPr>
          <w:fldChar w:fldCharType="end"/>
        </w:r>
      </w:hyperlink>
    </w:p>
    <w:p w14:paraId="68689EB6" w14:textId="3E80DCC6" w:rsidR="00DE57EF" w:rsidRDefault="00110C2C">
      <w:pPr>
        <w:pStyle w:val="TOC2"/>
        <w:tabs>
          <w:tab w:val="right" w:leader="dot" w:pos="8630"/>
        </w:tabs>
        <w:rPr>
          <w:rFonts w:asciiTheme="minorHAnsi" w:eastAsiaTheme="minorEastAsia" w:hAnsiTheme="minorHAnsi" w:cstheme="minorBidi"/>
          <w:noProof/>
          <w:sz w:val="22"/>
          <w:szCs w:val="22"/>
        </w:rPr>
      </w:pPr>
      <w:hyperlink w:anchor="_Toc82186663" w:history="1">
        <w:r w:rsidR="00DE57EF" w:rsidRPr="002F0ADD">
          <w:rPr>
            <w:rStyle w:val="Hyperlink"/>
            <w:noProof/>
          </w:rPr>
          <w:t>3.1 The Seasonal Naïve Forecaster (SNF)</w:t>
        </w:r>
        <w:r w:rsidR="00DE57EF">
          <w:rPr>
            <w:noProof/>
            <w:webHidden/>
          </w:rPr>
          <w:tab/>
        </w:r>
        <w:r w:rsidR="00DE57EF">
          <w:rPr>
            <w:noProof/>
            <w:webHidden/>
          </w:rPr>
          <w:fldChar w:fldCharType="begin"/>
        </w:r>
        <w:r w:rsidR="00DE57EF">
          <w:rPr>
            <w:noProof/>
            <w:webHidden/>
          </w:rPr>
          <w:instrText xml:space="preserve"> PAGEREF _Toc82186663 \h </w:instrText>
        </w:r>
        <w:r w:rsidR="00DE57EF">
          <w:rPr>
            <w:noProof/>
            <w:webHidden/>
          </w:rPr>
        </w:r>
        <w:r w:rsidR="00DE57EF">
          <w:rPr>
            <w:noProof/>
            <w:webHidden/>
          </w:rPr>
          <w:fldChar w:fldCharType="separate"/>
        </w:r>
        <w:r w:rsidR="00DE57EF">
          <w:rPr>
            <w:noProof/>
            <w:webHidden/>
          </w:rPr>
          <w:t>9</w:t>
        </w:r>
        <w:r w:rsidR="00DE57EF">
          <w:rPr>
            <w:noProof/>
            <w:webHidden/>
          </w:rPr>
          <w:fldChar w:fldCharType="end"/>
        </w:r>
      </w:hyperlink>
    </w:p>
    <w:p w14:paraId="109DA3EF" w14:textId="4B1872FD" w:rsidR="00DE57EF" w:rsidRDefault="00110C2C">
      <w:pPr>
        <w:pStyle w:val="TOC2"/>
        <w:tabs>
          <w:tab w:val="right" w:leader="dot" w:pos="8630"/>
        </w:tabs>
        <w:rPr>
          <w:rFonts w:asciiTheme="minorHAnsi" w:eastAsiaTheme="minorEastAsia" w:hAnsiTheme="minorHAnsi" w:cstheme="minorBidi"/>
          <w:noProof/>
          <w:sz w:val="22"/>
          <w:szCs w:val="22"/>
        </w:rPr>
      </w:pPr>
      <w:hyperlink w:anchor="_Toc82186664" w:history="1">
        <w:r w:rsidR="00DE57EF" w:rsidRPr="002F0ADD">
          <w:rPr>
            <w:rStyle w:val="Hyperlink"/>
            <w:noProof/>
          </w:rPr>
          <w:t>3.2 The Multiple Linear Regression Forecaster (MLR)</w:t>
        </w:r>
        <w:r w:rsidR="00DE57EF">
          <w:rPr>
            <w:noProof/>
            <w:webHidden/>
          </w:rPr>
          <w:tab/>
        </w:r>
        <w:r w:rsidR="00DE57EF">
          <w:rPr>
            <w:noProof/>
            <w:webHidden/>
          </w:rPr>
          <w:fldChar w:fldCharType="begin"/>
        </w:r>
        <w:r w:rsidR="00DE57EF">
          <w:rPr>
            <w:noProof/>
            <w:webHidden/>
          </w:rPr>
          <w:instrText xml:space="preserve"> PAGEREF _Toc82186664 \h </w:instrText>
        </w:r>
        <w:r w:rsidR="00DE57EF">
          <w:rPr>
            <w:noProof/>
            <w:webHidden/>
          </w:rPr>
        </w:r>
        <w:r w:rsidR="00DE57EF">
          <w:rPr>
            <w:noProof/>
            <w:webHidden/>
          </w:rPr>
          <w:fldChar w:fldCharType="separate"/>
        </w:r>
        <w:r w:rsidR="00DE57EF">
          <w:rPr>
            <w:noProof/>
            <w:webHidden/>
          </w:rPr>
          <w:t>10</w:t>
        </w:r>
        <w:r w:rsidR="00DE57EF">
          <w:rPr>
            <w:noProof/>
            <w:webHidden/>
          </w:rPr>
          <w:fldChar w:fldCharType="end"/>
        </w:r>
      </w:hyperlink>
    </w:p>
    <w:p w14:paraId="0AA6B16A" w14:textId="20679430" w:rsidR="00DE57EF" w:rsidRDefault="00110C2C">
      <w:pPr>
        <w:pStyle w:val="TOC3"/>
        <w:tabs>
          <w:tab w:val="right" w:leader="dot" w:pos="8630"/>
        </w:tabs>
        <w:rPr>
          <w:rFonts w:asciiTheme="minorHAnsi" w:eastAsiaTheme="minorEastAsia" w:hAnsiTheme="minorHAnsi" w:cstheme="minorBidi"/>
          <w:noProof/>
          <w:sz w:val="22"/>
          <w:szCs w:val="22"/>
        </w:rPr>
      </w:pPr>
      <w:hyperlink w:anchor="_Toc82186665" w:history="1">
        <w:r w:rsidR="00DE57EF" w:rsidRPr="002F0ADD">
          <w:rPr>
            <w:rStyle w:val="Hyperlink"/>
            <w:noProof/>
          </w:rPr>
          <w:t>3.2.1 Assumptions of the MLR forecaster</w:t>
        </w:r>
        <w:r w:rsidR="00DE57EF">
          <w:rPr>
            <w:noProof/>
            <w:webHidden/>
          </w:rPr>
          <w:tab/>
        </w:r>
        <w:r w:rsidR="00DE57EF">
          <w:rPr>
            <w:noProof/>
            <w:webHidden/>
          </w:rPr>
          <w:fldChar w:fldCharType="begin"/>
        </w:r>
        <w:r w:rsidR="00DE57EF">
          <w:rPr>
            <w:noProof/>
            <w:webHidden/>
          </w:rPr>
          <w:instrText xml:space="preserve"> PAGEREF _Toc82186665 \h </w:instrText>
        </w:r>
        <w:r w:rsidR="00DE57EF">
          <w:rPr>
            <w:noProof/>
            <w:webHidden/>
          </w:rPr>
        </w:r>
        <w:r w:rsidR="00DE57EF">
          <w:rPr>
            <w:noProof/>
            <w:webHidden/>
          </w:rPr>
          <w:fldChar w:fldCharType="separate"/>
        </w:r>
        <w:r w:rsidR="00DE57EF">
          <w:rPr>
            <w:noProof/>
            <w:webHidden/>
          </w:rPr>
          <w:t>11</w:t>
        </w:r>
        <w:r w:rsidR="00DE57EF">
          <w:rPr>
            <w:noProof/>
            <w:webHidden/>
          </w:rPr>
          <w:fldChar w:fldCharType="end"/>
        </w:r>
      </w:hyperlink>
    </w:p>
    <w:p w14:paraId="37F0DBB7" w14:textId="0203B938" w:rsidR="00DE57EF" w:rsidRDefault="00110C2C">
      <w:pPr>
        <w:pStyle w:val="TOC3"/>
        <w:tabs>
          <w:tab w:val="right" w:leader="dot" w:pos="8630"/>
        </w:tabs>
        <w:rPr>
          <w:rFonts w:asciiTheme="minorHAnsi" w:eastAsiaTheme="minorEastAsia" w:hAnsiTheme="minorHAnsi" w:cstheme="minorBidi"/>
          <w:noProof/>
          <w:sz w:val="22"/>
          <w:szCs w:val="22"/>
        </w:rPr>
      </w:pPr>
      <w:hyperlink w:anchor="_Toc82186666" w:history="1">
        <w:r w:rsidR="00DE57EF" w:rsidRPr="002F0ADD">
          <w:rPr>
            <w:rStyle w:val="Hyperlink"/>
            <w:noProof/>
          </w:rPr>
          <w:t>3.2.2 The Inputs and Target variables</w:t>
        </w:r>
        <w:r w:rsidR="00DE57EF">
          <w:rPr>
            <w:noProof/>
            <w:webHidden/>
          </w:rPr>
          <w:tab/>
        </w:r>
        <w:r w:rsidR="00DE57EF">
          <w:rPr>
            <w:noProof/>
            <w:webHidden/>
          </w:rPr>
          <w:fldChar w:fldCharType="begin"/>
        </w:r>
        <w:r w:rsidR="00DE57EF">
          <w:rPr>
            <w:noProof/>
            <w:webHidden/>
          </w:rPr>
          <w:instrText xml:space="preserve"> PAGEREF _Toc82186666 \h </w:instrText>
        </w:r>
        <w:r w:rsidR="00DE57EF">
          <w:rPr>
            <w:noProof/>
            <w:webHidden/>
          </w:rPr>
        </w:r>
        <w:r w:rsidR="00DE57EF">
          <w:rPr>
            <w:noProof/>
            <w:webHidden/>
          </w:rPr>
          <w:fldChar w:fldCharType="separate"/>
        </w:r>
        <w:r w:rsidR="00DE57EF">
          <w:rPr>
            <w:noProof/>
            <w:webHidden/>
          </w:rPr>
          <w:t>11</w:t>
        </w:r>
        <w:r w:rsidR="00DE57EF">
          <w:rPr>
            <w:noProof/>
            <w:webHidden/>
          </w:rPr>
          <w:fldChar w:fldCharType="end"/>
        </w:r>
      </w:hyperlink>
    </w:p>
    <w:p w14:paraId="2E29DBC4" w14:textId="2028CD24" w:rsidR="00DE57EF" w:rsidRDefault="00110C2C">
      <w:pPr>
        <w:pStyle w:val="TOC2"/>
        <w:tabs>
          <w:tab w:val="right" w:leader="dot" w:pos="8630"/>
        </w:tabs>
        <w:rPr>
          <w:rFonts w:asciiTheme="minorHAnsi" w:eastAsiaTheme="minorEastAsia" w:hAnsiTheme="minorHAnsi" w:cstheme="minorBidi"/>
          <w:noProof/>
          <w:sz w:val="22"/>
          <w:szCs w:val="22"/>
        </w:rPr>
      </w:pPr>
      <w:hyperlink w:anchor="_Toc82186667" w:history="1">
        <w:r w:rsidR="00DE57EF" w:rsidRPr="002F0ADD">
          <w:rPr>
            <w:rStyle w:val="Hyperlink"/>
            <w:noProof/>
          </w:rPr>
          <w:t>3.3 The Auto-Regressive Integrated Moving Average Forecaster (ARIMA)</w:t>
        </w:r>
        <w:r w:rsidR="00DE57EF">
          <w:rPr>
            <w:noProof/>
            <w:webHidden/>
          </w:rPr>
          <w:tab/>
        </w:r>
        <w:r w:rsidR="00DE57EF">
          <w:rPr>
            <w:noProof/>
            <w:webHidden/>
          </w:rPr>
          <w:fldChar w:fldCharType="begin"/>
        </w:r>
        <w:r w:rsidR="00DE57EF">
          <w:rPr>
            <w:noProof/>
            <w:webHidden/>
          </w:rPr>
          <w:instrText xml:space="preserve"> PAGEREF _Toc82186667 \h </w:instrText>
        </w:r>
        <w:r w:rsidR="00DE57EF">
          <w:rPr>
            <w:noProof/>
            <w:webHidden/>
          </w:rPr>
        </w:r>
        <w:r w:rsidR="00DE57EF">
          <w:rPr>
            <w:noProof/>
            <w:webHidden/>
          </w:rPr>
          <w:fldChar w:fldCharType="separate"/>
        </w:r>
        <w:r w:rsidR="00DE57EF">
          <w:rPr>
            <w:noProof/>
            <w:webHidden/>
          </w:rPr>
          <w:t>12</w:t>
        </w:r>
        <w:r w:rsidR="00DE57EF">
          <w:rPr>
            <w:noProof/>
            <w:webHidden/>
          </w:rPr>
          <w:fldChar w:fldCharType="end"/>
        </w:r>
      </w:hyperlink>
    </w:p>
    <w:p w14:paraId="16E0B157" w14:textId="37040E8D" w:rsidR="00DE57EF" w:rsidRDefault="00110C2C">
      <w:pPr>
        <w:pStyle w:val="TOC2"/>
        <w:tabs>
          <w:tab w:val="right" w:leader="dot" w:pos="8630"/>
        </w:tabs>
        <w:rPr>
          <w:rFonts w:asciiTheme="minorHAnsi" w:eastAsiaTheme="minorEastAsia" w:hAnsiTheme="minorHAnsi" w:cstheme="minorBidi"/>
          <w:noProof/>
          <w:sz w:val="22"/>
          <w:szCs w:val="22"/>
        </w:rPr>
      </w:pPr>
      <w:hyperlink w:anchor="_Toc82186668" w:history="1">
        <w:r w:rsidR="00DE57EF" w:rsidRPr="002F0ADD">
          <w:rPr>
            <w:rStyle w:val="Hyperlink"/>
            <w:noProof/>
          </w:rPr>
          <w:t>3.4 Artificial Neural Networks (ANNs)</w:t>
        </w:r>
        <w:r w:rsidR="00DE57EF">
          <w:rPr>
            <w:noProof/>
            <w:webHidden/>
          </w:rPr>
          <w:tab/>
        </w:r>
        <w:r w:rsidR="00DE57EF">
          <w:rPr>
            <w:noProof/>
            <w:webHidden/>
          </w:rPr>
          <w:fldChar w:fldCharType="begin"/>
        </w:r>
        <w:r w:rsidR="00DE57EF">
          <w:rPr>
            <w:noProof/>
            <w:webHidden/>
          </w:rPr>
          <w:instrText xml:space="preserve"> PAGEREF _Toc82186668 \h </w:instrText>
        </w:r>
        <w:r w:rsidR="00DE57EF">
          <w:rPr>
            <w:noProof/>
            <w:webHidden/>
          </w:rPr>
        </w:r>
        <w:r w:rsidR="00DE57EF">
          <w:rPr>
            <w:noProof/>
            <w:webHidden/>
          </w:rPr>
          <w:fldChar w:fldCharType="separate"/>
        </w:r>
        <w:r w:rsidR="00DE57EF">
          <w:rPr>
            <w:noProof/>
            <w:webHidden/>
          </w:rPr>
          <w:t>14</w:t>
        </w:r>
        <w:r w:rsidR="00DE57EF">
          <w:rPr>
            <w:noProof/>
            <w:webHidden/>
          </w:rPr>
          <w:fldChar w:fldCharType="end"/>
        </w:r>
      </w:hyperlink>
    </w:p>
    <w:p w14:paraId="450026DB" w14:textId="1DC8CD52" w:rsidR="00DE57EF" w:rsidRDefault="00110C2C">
      <w:pPr>
        <w:pStyle w:val="TOC3"/>
        <w:tabs>
          <w:tab w:val="right" w:leader="dot" w:pos="8630"/>
        </w:tabs>
        <w:rPr>
          <w:rFonts w:asciiTheme="minorHAnsi" w:eastAsiaTheme="minorEastAsia" w:hAnsiTheme="minorHAnsi" w:cstheme="minorBidi"/>
          <w:noProof/>
          <w:sz w:val="22"/>
          <w:szCs w:val="22"/>
        </w:rPr>
      </w:pPr>
      <w:hyperlink w:anchor="_Toc82186669" w:history="1">
        <w:r w:rsidR="00DE57EF" w:rsidRPr="002F0ADD">
          <w:rPr>
            <w:rStyle w:val="Hyperlink"/>
            <w:noProof/>
          </w:rPr>
          <w:t>3.4.1 Artificial Neural Network Short Term Load Forecaster – Generation Three (ANNSTLF-G3)</w:t>
        </w:r>
        <w:r w:rsidR="00DE57EF">
          <w:rPr>
            <w:noProof/>
            <w:webHidden/>
          </w:rPr>
          <w:tab/>
        </w:r>
        <w:r w:rsidR="00DE57EF">
          <w:rPr>
            <w:noProof/>
            <w:webHidden/>
          </w:rPr>
          <w:fldChar w:fldCharType="begin"/>
        </w:r>
        <w:r w:rsidR="00DE57EF">
          <w:rPr>
            <w:noProof/>
            <w:webHidden/>
          </w:rPr>
          <w:instrText xml:space="preserve"> PAGEREF _Toc82186669 \h </w:instrText>
        </w:r>
        <w:r w:rsidR="00DE57EF">
          <w:rPr>
            <w:noProof/>
            <w:webHidden/>
          </w:rPr>
        </w:r>
        <w:r w:rsidR="00DE57EF">
          <w:rPr>
            <w:noProof/>
            <w:webHidden/>
          </w:rPr>
          <w:fldChar w:fldCharType="separate"/>
        </w:r>
        <w:r w:rsidR="00DE57EF">
          <w:rPr>
            <w:noProof/>
            <w:webHidden/>
          </w:rPr>
          <w:t>19</w:t>
        </w:r>
        <w:r w:rsidR="00DE57EF">
          <w:rPr>
            <w:noProof/>
            <w:webHidden/>
          </w:rPr>
          <w:fldChar w:fldCharType="end"/>
        </w:r>
      </w:hyperlink>
    </w:p>
    <w:p w14:paraId="31DF67A4" w14:textId="66E4EB03" w:rsidR="00DE57EF" w:rsidRDefault="00110C2C">
      <w:pPr>
        <w:pStyle w:val="TOC1"/>
        <w:rPr>
          <w:rFonts w:asciiTheme="minorHAnsi" w:eastAsiaTheme="minorEastAsia" w:hAnsiTheme="minorHAnsi" w:cstheme="minorBidi"/>
          <w:noProof/>
          <w:sz w:val="22"/>
          <w:szCs w:val="22"/>
        </w:rPr>
      </w:pPr>
      <w:hyperlink w:anchor="_Toc82186670" w:history="1">
        <w:r w:rsidR="00DE57EF" w:rsidRPr="002F0ADD">
          <w:rPr>
            <w:rStyle w:val="Hyperlink"/>
            <w:noProof/>
          </w:rPr>
          <w:t>4 Deep Learning Techniques</w:t>
        </w:r>
        <w:r w:rsidR="00DE57EF">
          <w:rPr>
            <w:noProof/>
            <w:webHidden/>
          </w:rPr>
          <w:tab/>
        </w:r>
        <w:r w:rsidR="00DE57EF">
          <w:rPr>
            <w:noProof/>
            <w:webHidden/>
          </w:rPr>
          <w:fldChar w:fldCharType="begin"/>
        </w:r>
        <w:r w:rsidR="00DE57EF">
          <w:rPr>
            <w:noProof/>
            <w:webHidden/>
          </w:rPr>
          <w:instrText xml:space="preserve"> PAGEREF _Toc82186670 \h </w:instrText>
        </w:r>
        <w:r w:rsidR="00DE57EF">
          <w:rPr>
            <w:noProof/>
            <w:webHidden/>
          </w:rPr>
        </w:r>
        <w:r w:rsidR="00DE57EF">
          <w:rPr>
            <w:noProof/>
            <w:webHidden/>
          </w:rPr>
          <w:fldChar w:fldCharType="separate"/>
        </w:r>
        <w:r w:rsidR="00DE57EF">
          <w:rPr>
            <w:noProof/>
            <w:webHidden/>
          </w:rPr>
          <w:t>22</w:t>
        </w:r>
        <w:r w:rsidR="00DE57EF">
          <w:rPr>
            <w:noProof/>
            <w:webHidden/>
          </w:rPr>
          <w:fldChar w:fldCharType="end"/>
        </w:r>
      </w:hyperlink>
    </w:p>
    <w:p w14:paraId="6297CE60" w14:textId="17A58C99" w:rsidR="00DE57EF" w:rsidRDefault="00110C2C">
      <w:pPr>
        <w:pStyle w:val="TOC2"/>
        <w:tabs>
          <w:tab w:val="right" w:leader="dot" w:pos="8630"/>
        </w:tabs>
        <w:rPr>
          <w:rFonts w:asciiTheme="minorHAnsi" w:eastAsiaTheme="minorEastAsia" w:hAnsiTheme="minorHAnsi" w:cstheme="minorBidi"/>
          <w:noProof/>
          <w:sz w:val="22"/>
          <w:szCs w:val="22"/>
        </w:rPr>
      </w:pPr>
      <w:hyperlink w:anchor="_Toc82186671" w:history="1">
        <w:r w:rsidR="00DE57EF" w:rsidRPr="002F0ADD">
          <w:rPr>
            <w:rStyle w:val="Hyperlink"/>
            <w:noProof/>
          </w:rPr>
          <w:t>4.1 The Long Short Term Memory Forecaster (LSTM)</w:t>
        </w:r>
        <w:r w:rsidR="00DE57EF">
          <w:rPr>
            <w:noProof/>
            <w:webHidden/>
          </w:rPr>
          <w:tab/>
        </w:r>
        <w:r w:rsidR="00DE57EF">
          <w:rPr>
            <w:noProof/>
            <w:webHidden/>
          </w:rPr>
          <w:fldChar w:fldCharType="begin"/>
        </w:r>
        <w:r w:rsidR="00DE57EF">
          <w:rPr>
            <w:noProof/>
            <w:webHidden/>
          </w:rPr>
          <w:instrText xml:space="preserve"> PAGEREF _Toc82186671 \h </w:instrText>
        </w:r>
        <w:r w:rsidR="00DE57EF">
          <w:rPr>
            <w:noProof/>
            <w:webHidden/>
          </w:rPr>
        </w:r>
        <w:r w:rsidR="00DE57EF">
          <w:rPr>
            <w:noProof/>
            <w:webHidden/>
          </w:rPr>
          <w:fldChar w:fldCharType="separate"/>
        </w:r>
        <w:r w:rsidR="00DE57EF">
          <w:rPr>
            <w:noProof/>
            <w:webHidden/>
          </w:rPr>
          <w:t>23</w:t>
        </w:r>
        <w:r w:rsidR="00DE57EF">
          <w:rPr>
            <w:noProof/>
            <w:webHidden/>
          </w:rPr>
          <w:fldChar w:fldCharType="end"/>
        </w:r>
      </w:hyperlink>
    </w:p>
    <w:p w14:paraId="74D523DF" w14:textId="512B4056" w:rsidR="00DE57EF" w:rsidRDefault="00110C2C">
      <w:pPr>
        <w:pStyle w:val="TOC2"/>
        <w:tabs>
          <w:tab w:val="right" w:leader="dot" w:pos="8630"/>
        </w:tabs>
        <w:rPr>
          <w:rFonts w:asciiTheme="minorHAnsi" w:eastAsiaTheme="minorEastAsia" w:hAnsiTheme="minorHAnsi" w:cstheme="minorBidi"/>
          <w:noProof/>
          <w:sz w:val="22"/>
          <w:szCs w:val="22"/>
        </w:rPr>
      </w:pPr>
      <w:hyperlink w:anchor="_Toc82186672" w:history="1">
        <w:r w:rsidR="00DE57EF" w:rsidRPr="002F0ADD">
          <w:rPr>
            <w:rStyle w:val="Hyperlink"/>
            <w:noProof/>
          </w:rPr>
          <w:t>4.2 The Convolutional Neural Network Forecaster (CNN)</w:t>
        </w:r>
        <w:r w:rsidR="00DE57EF">
          <w:rPr>
            <w:noProof/>
            <w:webHidden/>
          </w:rPr>
          <w:tab/>
        </w:r>
        <w:r w:rsidR="00DE57EF">
          <w:rPr>
            <w:noProof/>
            <w:webHidden/>
          </w:rPr>
          <w:fldChar w:fldCharType="begin"/>
        </w:r>
        <w:r w:rsidR="00DE57EF">
          <w:rPr>
            <w:noProof/>
            <w:webHidden/>
          </w:rPr>
          <w:instrText xml:space="preserve"> PAGEREF _Toc82186672 \h </w:instrText>
        </w:r>
        <w:r w:rsidR="00DE57EF">
          <w:rPr>
            <w:noProof/>
            <w:webHidden/>
          </w:rPr>
        </w:r>
        <w:r w:rsidR="00DE57EF">
          <w:rPr>
            <w:noProof/>
            <w:webHidden/>
          </w:rPr>
          <w:fldChar w:fldCharType="separate"/>
        </w:r>
        <w:r w:rsidR="00DE57EF">
          <w:rPr>
            <w:noProof/>
            <w:webHidden/>
          </w:rPr>
          <w:t>26</w:t>
        </w:r>
        <w:r w:rsidR="00DE57EF">
          <w:rPr>
            <w:noProof/>
            <w:webHidden/>
          </w:rPr>
          <w:fldChar w:fldCharType="end"/>
        </w:r>
      </w:hyperlink>
    </w:p>
    <w:p w14:paraId="2FCE0A8A" w14:textId="14C2EBD7" w:rsidR="00DE57EF" w:rsidRDefault="00110C2C">
      <w:pPr>
        <w:pStyle w:val="TOC1"/>
        <w:rPr>
          <w:rFonts w:asciiTheme="minorHAnsi" w:eastAsiaTheme="minorEastAsia" w:hAnsiTheme="minorHAnsi" w:cstheme="minorBidi"/>
          <w:noProof/>
          <w:sz w:val="22"/>
          <w:szCs w:val="22"/>
        </w:rPr>
      </w:pPr>
      <w:hyperlink w:anchor="_Toc82186673" w:history="1">
        <w:r w:rsidR="00DE57EF" w:rsidRPr="002F0ADD">
          <w:rPr>
            <w:rStyle w:val="Hyperlink"/>
            <w:noProof/>
          </w:rPr>
          <w:t>5 Results and Discussion</w:t>
        </w:r>
        <w:r w:rsidR="00DE57EF">
          <w:rPr>
            <w:noProof/>
            <w:webHidden/>
          </w:rPr>
          <w:tab/>
        </w:r>
        <w:r w:rsidR="00DE57EF">
          <w:rPr>
            <w:noProof/>
            <w:webHidden/>
          </w:rPr>
          <w:fldChar w:fldCharType="begin"/>
        </w:r>
        <w:r w:rsidR="00DE57EF">
          <w:rPr>
            <w:noProof/>
            <w:webHidden/>
          </w:rPr>
          <w:instrText xml:space="preserve"> PAGEREF _Toc82186673 \h </w:instrText>
        </w:r>
        <w:r w:rsidR="00DE57EF">
          <w:rPr>
            <w:noProof/>
            <w:webHidden/>
          </w:rPr>
        </w:r>
        <w:r w:rsidR="00DE57EF">
          <w:rPr>
            <w:noProof/>
            <w:webHidden/>
          </w:rPr>
          <w:fldChar w:fldCharType="separate"/>
        </w:r>
        <w:r w:rsidR="00DE57EF">
          <w:rPr>
            <w:noProof/>
            <w:webHidden/>
          </w:rPr>
          <w:t>29</w:t>
        </w:r>
        <w:r w:rsidR="00DE57EF">
          <w:rPr>
            <w:noProof/>
            <w:webHidden/>
          </w:rPr>
          <w:fldChar w:fldCharType="end"/>
        </w:r>
      </w:hyperlink>
    </w:p>
    <w:p w14:paraId="0E771299" w14:textId="1F529C3C" w:rsidR="00DE57EF" w:rsidRDefault="00110C2C">
      <w:pPr>
        <w:pStyle w:val="TOC2"/>
        <w:tabs>
          <w:tab w:val="right" w:leader="dot" w:pos="8630"/>
        </w:tabs>
        <w:rPr>
          <w:rFonts w:asciiTheme="minorHAnsi" w:eastAsiaTheme="minorEastAsia" w:hAnsiTheme="minorHAnsi" w:cstheme="minorBidi"/>
          <w:noProof/>
          <w:sz w:val="22"/>
          <w:szCs w:val="22"/>
        </w:rPr>
      </w:pPr>
      <w:hyperlink w:anchor="_Toc82186674" w:history="1">
        <w:r w:rsidR="00DE57EF" w:rsidRPr="002F0ADD">
          <w:rPr>
            <w:rStyle w:val="Hyperlink"/>
            <w:noProof/>
          </w:rPr>
          <w:t>5.1 Performance Metrics</w:t>
        </w:r>
        <w:r w:rsidR="00DE57EF">
          <w:rPr>
            <w:noProof/>
            <w:webHidden/>
          </w:rPr>
          <w:tab/>
        </w:r>
        <w:r w:rsidR="00DE57EF">
          <w:rPr>
            <w:noProof/>
            <w:webHidden/>
          </w:rPr>
          <w:fldChar w:fldCharType="begin"/>
        </w:r>
        <w:r w:rsidR="00DE57EF">
          <w:rPr>
            <w:noProof/>
            <w:webHidden/>
          </w:rPr>
          <w:instrText xml:space="preserve"> PAGEREF _Toc82186674 \h </w:instrText>
        </w:r>
        <w:r w:rsidR="00DE57EF">
          <w:rPr>
            <w:noProof/>
            <w:webHidden/>
          </w:rPr>
        </w:r>
        <w:r w:rsidR="00DE57EF">
          <w:rPr>
            <w:noProof/>
            <w:webHidden/>
          </w:rPr>
          <w:fldChar w:fldCharType="separate"/>
        </w:r>
        <w:r w:rsidR="00DE57EF">
          <w:rPr>
            <w:noProof/>
            <w:webHidden/>
          </w:rPr>
          <w:t>29</w:t>
        </w:r>
        <w:r w:rsidR="00DE57EF">
          <w:rPr>
            <w:noProof/>
            <w:webHidden/>
          </w:rPr>
          <w:fldChar w:fldCharType="end"/>
        </w:r>
      </w:hyperlink>
    </w:p>
    <w:p w14:paraId="09112F7B" w14:textId="363246D7" w:rsidR="00DE57EF" w:rsidRDefault="00110C2C">
      <w:pPr>
        <w:pStyle w:val="TOC1"/>
        <w:rPr>
          <w:rFonts w:asciiTheme="minorHAnsi" w:eastAsiaTheme="minorEastAsia" w:hAnsiTheme="minorHAnsi" w:cstheme="minorBidi"/>
          <w:noProof/>
          <w:sz w:val="22"/>
          <w:szCs w:val="22"/>
        </w:rPr>
      </w:pPr>
      <w:hyperlink w:anchor="_Toc82186675" w:history="1">
        <w:r w:rsidR="00DE57EF" w:rsidRPr="002F0ADD">
          <w:rPr>
            <w:rStyle w:val="Hyperlink"/>
            <w:noProof/>
          </w:rPr>
          <w:t>6 Conclusion</w:t>
        </w:r>
        <w:r w:rsidR="00DE57EF">
          <w:rPr>
            <w:noProof/>
            <w:webHidden/>
          </w:rPr>
          <w:tab/>
        </w:r>
        <w:r w:rsidR="00DE57EF">
          <w:rPr>
            <w:noProof/>
            <w:webHidden/>
          </w:rPr>
          <w:fldChar w:fldCharType="begin"/>
        </w:r>
        <w:r w:rsidR="00DE57EF">
          <w:rPr>
            <w:noProof/>
            <w:webHidden/>
          </w:rPr>
          <w:instrText xml:space="preserve"> PAGEREF _Toc82186675 \h </w:instrText>
        </w:r>
        <w:r w:rsidR="00DE57EF">
          <w:rPr>
            <w:noProof/>
            <w:webHidden/>
          </w:rPr>
        </w:r>
        <w:r w:rsidR="00DE57EF">
          <w:rPr>
            <w:noProof/>
            <w:webHidden/>
          </w:rPr>
          <w:fldChar w:fldCharType="separate"/>
        </w:r>
        <w:r w:rsidR="00DE57EF">
          <w:rPr>
            <w:noProof/>
            <w:webHidden/>
          </w:rPr>
          <w:t>32</w:t>
        </w:r>
        <w:r w:rsidR="00DE57EF">
          <w:rPr>
            <w:noProof/>
            <w:webHidden/>
          </w:rPr>
          <w:fldChar w:fldCharType="end"/>
        </w:r>
      </w:hyperlink>
    </w:p>
    <w:p w14:paraId="7357487D" w14:textId="0E3BFCA1" w:rsidR="00DE57EF" w:rsidRDefault="00110C2C">
      <w:pPr>
        <w:pStyle w:val="TOC1"/>
        <w:rPr>
          <w:rFonts w:asciiTheme="minorHAnsi" w:eastAsiaTheme="minorEastAsia" w:hAnsiTheme="minorHAnsi" w:cstheme="minorBidi"/>
          <w:noProof/>
          <w:sz w:val="22"/>
          <w:szCs w:val="22"/>
        </w:rPr>
      </w:pPr>
      <w:hyperlink w:anchor="_Toc82186676" w:history="1">
        <w:r w:rsidR="00DE57EF" w:rsidRPr="002F0ADD">
          <w:rPr>
            <w:rStyle w:val="Hyperlink"/>
            <w:noProof/>
          </w:rPr>
          <w:t>Bibliography</w:t>
        </w:r>
        <w:r w:rsidR="00DE57EF">
          <w:rPr>
            <w:noProof/>
            <w:webHidden/>
          </w:rPr>
          <w:tab/>
        </w:r>
        <w:r w:rsidR="00DE57EF">
          <w:rPr>
            <w:noProof/>
            <w:webHidden/>
          </w:rPr>
          <w:fldChar w:fldCharType="begin"/>
        </w:r>
        <w:r w:rsidR="00DE57EF">
          <w:rPr>
            <w:noProof/>
            <w:webHidden/>
          </w:rPr>
          <w:instrText xml:space="preserve"> PAGEREF _Toc82186676 \h </w:instrText>
        </w:r>
        <w:r w:rsidR="00DE57EF">
          <w:rPr>
            <w:noProof/>
            <w:webHidden/>
          </w:rPr>
        </w:r>
        <w:r w:rsidR="00DE57EF">
          <w:rPr>
            <w:noProof/>
            <w:webHidden/>
          </w:rPr>
          <w:fldChar w:fldCharType="separate"/>
        </w:r>
        <w:r w:rsidR="00DE57EF">
          <w:rPr>
            <w:noProof/>
            <w:webHidden/>
          </w:rPr>
          <w:t>33</w:t>
        </w:r>
        <w:r w:rsidR="00DE57EF">
          <w:rPr>
            <w:noProof/>
            <w:webHidden/>
          </w:rPr>
          <w:fldChar w:fldCharType="end"/>
        </w:r>
      </w:hyperlink>
    </w:p>
    <w:p w14:paraId="7684D633" w14:textId="504FDD06" w:rsidR="00DE57EF" w:rsidRDefault="00110C2C">
      <w:pPr>
        <w:pStyle w:val="TOC1"/>
        <w:rPr>
          <w:rFonts w:asciiTheme="minorHAnsi" w:eastAsiaTheme="minorEastAsia" w:hAnsiTheme="minorHAnsi" w:cstheme="minorBidi"/>
          <w:noProof/>
          <w:sz w:val="22"/>
          <w:szCs w:val="22"/>
        </w:rPr>
      </w:pPr>
      <w:hyperlink w:anchor="_Toc82186677" w:history="1">
        <w:r w:rsidR="00DE57EF" w:rsidRPr="002F0ADD">
          <w:rPr>
            <w:rStyle w:val="Hyperlink"/>
            <w:noProof/>
          </w:rPr>
          <w:t>Appendix Title</w:t>
        </w:r>
        <w:r w:rsidR="00DE57EF">
          <w:rPr>
            <w:noProof/>
            <w:webHidden/>
          </w:rPr>
          <w:tab/>
        </w:r>
        <w:r w:rsidR="00DE57EF">
          <w:rPr>
            <w:noProof/>
            <w:webHidden/>
          </w:rPr>
          <w:fldChar w:fldCharType="begin"/>
        </w:r>
        <w:r w:rsidR="00DE57EF">
          <w:rPr>
            <w:noProof/>
            <w:webHidden/>
          </w:rPr>
          <w:instrText xml:space="preserve"> PAGEREF _Toc82186677 \h </w:instrText>
        </w:r>
        <w:r w:rsidR="00DE57EF">
          <w:rPr>
            <w:noProof/>
            <w:webHidden/>
          </w:rPr>
        </w:r>
        <w:r w:rsidR="00DE57EF">
          <w:rPr>
            <w:noProof/>
            <w:webHidden/>
          </w:rPr>
          <w:fldChar w:fldCharType="separate"/>
        </w:r>
        <w:r w:rsidR="00DE57EF">
          <w:rPr>
            <w:noProof/>
            <w:webHidden/>
          </w:rPr>
          <w:t>46</w:t>
        </w:r>
        <w:r w:rsidR="00DE57EF">
          <w:rPr>
            <w:noProof/>
            <w:webHidden/>
          </w:rPr>
          <w:fldChar w:fldCharType="end"/>
        </w:r>
      </w:hyperlink>
    </w:p>
    <w:p w14:paraId="611A46DB" w14:textId="3B95BF3B" w:rsidR="00DE57EF" w:rsidRDefault="00110C2C">
      <w:pPr>
        <w:pStyle w:val="TOC1"/>
        <w:rPr>
          <w:rFonts w:asciiTheme="minorHAnsi" w:eastAsiaTheme="minorEastAsia" w:hAnsiTheme="minorHAnsi" w:cstheme="minorBidi"/>
          <w:noProof/>
          <w:sz w:val="22"/>
          <w:szCs w:val="22"/>
        </w:rPr>
      </w:pPr>
      <w:hyperlink w:anchor="_Toc82186678" w:history="1">
        <w:r w:rsidR="00DE57EF" w:rsidRPr="002F0ADD">
          <w:rPr>
            <w:rStyle w:val="Hyperlink"/>
            <w:noProof/>
          </w:rPr>
          <w:t>Glossary</w:t>
        </w:r>
        <w:r w:rsidR="00DE57EF">
          <w:rPr>
            <w:noProof/>
            <w:webHidden/>
          </w:rPr>
          <w:tab/>
        </w:r>
        <w:r w:rsidR="00DE57EF">
          <w:rPr>
            <w:noProof/>
            <w:webHidden/>
          </w:rPr>
          <w:fldChar w:fldCharType="begin"/>
        </w:r>
        <w:r w:rsidR="00DE57EF">
          <w:rPr>
            <w:noProof/>
            <w:webHidden/>
          </w:rPr>
          <w:instrText xml:space="preserve"> PAGEREF _Toc82186678 \h </w:instrText>
        </w:r>
        <w:r w:rsidR="00DE57EF">
          <w:rPr>
            <w:noProof/>
            <w:webHidden/>
          </w:rPr>
        </w:r>
        <w:r w:rsidR="00DE57EF">
          <w:rPr>
            <w:noProof/>
            <w:webHidden/>
          </w:rPr>
          <w:fldChar w:fldCharType="separate"/>
        </w:r>
        <w:r w:rsidR="00DE57EF">
          <w:rPr>
            <w:noProof/>
            <w:webHidden/>
          </w:rPr>
          <w:t>47</w:t>
        </w:r>
        <w:r w:rsidR="00DE57EF">
          <w:rPr>
            <w:noProof/>
            <w:webHidden/>
          </w:rPr>
          <w:fldChar w:fldCharType="end"/>
        </w:r>
      </w:hyperlink>
    </w:p>
    <w:p w14:paraId="43376AB8" w14:textId="481D21CA" w:rsidR="003819CA" w:rsidRDefault="00AF2700" w:rsidP="00E85A44">
      <w:pPr>
        <w:spacing w:before="120"/>
      </w:pPr>
      <w:r>
        <w:fldChar w:fldCharType="end"/>
      </w:r>
      <w:r w:rsidR="00E85A44" w:rsidRPr="006269F5">
        <w:t>Curriculum Vitae</w:t>
      </w:r>
    </w:p>
    <w:p w14:paraId="709A5F3D" w14:textId="77777777" w:rsidR="005413B6" w:rsidRDefault="005413B6">
      <w:pPr>
        <w:spacing w:line="240" w:lineRule="auto"/>
        <w:rPr>
          <w:b/>
          <w:sz w:val="28"/>
        </w:rPr>
      </w:pPr>
      <w:r>
        <w:br w:type="page"/>
      </w:r>
    </w:p>
    <w:p w14:paraId="1D5ED8CD" w14:textId="62F575EF" w:rsidR="003819CA" w:rsidRDefault="00C262DB" w:rsidP="00FD52FC">
      <w:pPr>
        <w:pStyle w:val="TableList"/>
      </w:pPr>
      <w:bookmarkStart w:id="7" w:name="_Toc82186654"/>
      <w:r>
        <w:lastRenderedPageBreak/>
        <w:t>List of Tables</w:t>
      </w:r>
      <w:bookmarkEnd w:id="7"/>
      <w:r>
        <w:t xml:space="preserve"> </w:t>
      </w:r>
    </w:p>
    <w:p w14:paraId="7F16F410" w14:textId="601CB409" w:rsidR="00DE57EF" w:rsidRDefault="00FD52FC">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82186648" w:history="1">
        <w:r w:rsidR="00DE57EF" w:rsidRPr="00126E83">
          <w:rPr>
            <w:rStyle w:val="Hyperlink"/>
            <w:noProof/>
          </w:rPr>
          <w:t>Table 1</w:t>
        </w:r>
        <w:r w:rsidR="00DE57EF">
          <w:rPr>
            <w:noProof/>
            <w:webHidden/>
          </w:rPr>
          <w:tab/>
        </w:r>
        <w:r w:rsidR="00DE57EF">
          <w:rPr>
            <w:noProof/>
            <w:webHidden/>
          </w:rPr>
          <w:fldChar w:fldCharType="begin"/>
        </w:r>
        <w:r w:rsidR="00DE57EF">
          <w:rPr>
            <w:noProof/>
            <w:webHidden/>
          </w:rPr>
          <w:instrText xml:space="preserve"> PAGEREF _Toc82186648 \h </w:instrText>
        </w:r>
        <w:r w:rsidR="00DE57EF">
          <w:rPr>
            <w:noProof/>
            <w:webHidden/>
          </w:rPr>
        </w:r>
        <w:r w:rsidR="00DE57EF">
          <w:rPr>
            <w:noProof/>
            <w:webHidden/>
          </w:rPr>
          <w:fldChar w:fldCharType="separate"/>
        </w:r>
        <w:r w:rsidR="00DE57EF">
          <w:rPr>
            <w:noProof/>
            <w:webHidden/>
          </w:rPr>
          <w:t>29</w:t>
        </w:r>
        <w:r w:rsidR="00DE57EF">
          <w:rPr>
            <w:noProof/>
            <w:webHidden/>
          </w:rPr>
          <w:fldChar w:fldCharType="end"/>
        </w:r>
      </w:hyperlink>
    </w:p>
    <w:p w14:paraId="41310AC4" w14:textId="2E9E18B4" w:rsidR="00FD52FC" w:rsidRDefault="00FD52FC">
      <w:pPr>
        <w:sectPr w:rsidR="00FD52FC" w:rsidSect="006214A8">
          <w:footerReference w:type="default" r:id="rId10"/>
          <w:pgSz w:w="12240" w:h="15840" w:code="1"/>
          <w:pgMar w:top="1440" w:right="1440" w:bottom="1440" w:left="2160" w:header="720" w:footer="720" w:gutter="0"/>
          <w:pgNumType w:fmt="lowerRoman"/>
          <w:cols w:space="720"/>
          <w:docGrid w:linePitch="360"/>
        </w:sectPr>
      </w:pPr>
      <w:r>
        <w:fldChar w:fldCharType="end"/>
      </w:r>
    </w:p>
    <w:p w14:paraId="1176E084" w14:textId="77777777" w:rsidR="003819CA" w:rsidRDefault="00C262DB">
      <w:pPr>
        <w:pStyle w:val="FigureList"/>
      </w:pPr>
      <w:bookmarkStart w:id="8" w:name="_Toc82186655"/>
      <w:r>
        <w:lastRenderedPageBreak/>
        <w:t>List of Figures</w:t>
      </w:r>
      <w:bookmarkEnd w:id="8"/>
      <w:r>
        <w:t xml:space="preserve"> </w:t>
      </w:r>
    </w:p>
    <w:p w14:paraId="19270C20" w14:textId="7B22EEBD" w:rsidR="00DE57EF" w:rsidRDefault="00562D90">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82186641" w:history="1">
        <w:r w:rsidR="00DE57EF" w:rsidRPr="00D01226">
          <w:rPr>
            <w:rStyle w:val="Hyperlink"/>
            <w:noProof/>
          </w:rPr>
          <w:t>Figure 1 - An artificial neuron’s workflow</w:t>
        </w:r>
        <w:r w:rsidR="00DE57EF">
          <w:rPr>
            <w:noProof/>
            <w:webHidden/>
          </w:rPr>
          <w:tab/>
        </w:r>
        <w:r w:rsidR="00DE57EF">
          <w:rPr>
            <w:noProof/>
            <w:webHidden/>
          </w:rPr>
          <w:fldChar w:fldCharType="begin"/>
        </w:r>
        <w:r w:rsidR="00DE57EF">
          <w:rPr>
            <w:noProof/>
            <w:webHidden/>
          </w:rPr>
          <w:instrText xml:space="preserve"> PAGEREF _Toc82186641 \h </w:instrText>
        </w:r>
        <w:r w:rsidR="00DE57EF">
          <w:rPr>
            <w:noProof/>
            <w:webHidden/>
          </w:rPr>
        </w:r>
        <w:r w:rsidR="00DE57EF">
          <w:rPr>
            <w:noProof/>
            <w:webHidden/>
          </w:rPr>
          <w:fldChar w:fldCharType="separate"/>
        </w:r>
        <w:r w:rsidR="00DE57EF">
          <w:rPr>
            <w:noProof/>
            <w:webHidden/>
          </w:rPr>
          <w:t>15</w:t>
        </w:r>
        <w:r w:rsidR="00DE57EF">
          <w:rPr>
            <w:noProof/>
            <w:webHidden/>
          </w:rPr>
          <w:fldChar w:fldCharType="end"/>
        </w:r>
      </w:hyperlink>
    </w:p>
    <w:p w14:paraId="0A08DB41" w14:textId="360F10EB" w:rsidR="00DE57EF" w:rsidRDefault="00110C2C">
      <w:pPr>
        <w:pStyle w:val="TableofFigures"/>
        <w:tabs>
          <w:tab w:val="right" w:leader="dot" w:pos="8630"/>
        </w:tabs>
        <w:rPr>
          <w:rFonts w:asciiTheme="minorHAnsi" w:eastAsiaTheme="minorEastAsia" w:hAnsiTheme="minorHAnsi" w:cstheme="minorBidi"/>
          <w:noProof/>
          <w:sz w:val="22"/>
          <w:szCs w:val="22"/>
        </w:rPr>
      </w:pPr>
      <w:hyperlink w:anchor="_Toc82186642" w:history="1">
        <w:r w:rsidR="00DE57EF" w:rsidRPr="00D01226">
          <w:rPr>
            <w:rStyle w:val="Hyperlink"/>
            <w:noProof/>
          </w:rPr>
          <w:t>Figure 2 - Examples of the most frequently used ANN activation functions [69]</w:t>
        </w:r>
        <w:r w:rsidR="00DE57EF">
          <w:rPr>
            <w:noProof/>
            <w:webHidden/>
          </w:rPr>
          <w:tab/>
        </w:r>
        <w:r w:rsidR="00DE57EF">
          <w:rPr>
            <w:noProof/>
            <w:webHidden/>
          </w:rPr>
          <w:fldChar w:fldCharType="begin"/>
        </w:r>
        <w:r w:rsidR="00DE57EF">
          <w:rPr>
            <w:noProof/>
            <w:webHidden/>
          </w:rPr>
          <w:instrText xml:space="preserve"> PAGEREF _Toc82186642 \h </w:instrText>
        </w:r>
        <w:r w:rsidR="00DE57EF">
          <w:rPr>
            <w:noProof/>
            <w:webHidden/>
          </w:rPr>
        </w:r>
        <w:r w:rsidR="00DE57EF">
          <w:rPr>
            <w:noProof/>
            <w:webHidden/>
          </w:rPr>
          <w:fldChar w:fldCharType="separate"/>
        </w:r>
        <w:r w:rsidR="00DE57EF">
          <w:rPr>
            <w:noProof/>
            <w:webHidden/>
          </w:rPr>
          <w:t>16</w:t>
        </w:r>
        <w:r w:rsidR="00DE57EF">
          <w:rPr>
            <w:noProof/>
            <w:webHidden/>
          </w:rPr>
          <w:fldChar w:fldCharType="end"/>
        </w:r>
      </w:hyperlink>
    </w:p>
    <w:p w14:paraId="10D005DD" w14:textId="4898E533" w:rsidR="00DE57EF" w:rsidRDefault="00110C2C">
      <w:pPr>
        <w:pStyle w:val="TableofFigures"/>
        <w:tabs>
          <w:tab w:val="right" w:leader="dot" w:pos="8630"/>
        </w:tabs>
        <w:rPr>
          <w:rFonts w:asciiTheme="minorHAnsi" w:eastAsiaTheme="minorEastAsia" w:hAnsiTheme="minorHAnsi" w:cstheme="minorBidi"/>
          <w:noProof/>
          <w:sz w:val="22"/>
          <w:szCs w:val="22"/>
        </w:rPr>
      </w:pPr>
      <w:hyperlink w:anchor="_Toc82186643" w:history="1">
        <w:r w:rsidR="00DE57EF" w:rsidRPr="00D01226">
          <w:rPr>
            <w:rStyle w:val="Hyperlink"/>
            <w:noProof/>
          </w:rPr>
          <w:t>Figure 3 - The Structure of a simple feed-forward ANN [71]</w:t>
        </w:r>
        <w:r w:rsidR="00DE57EF">
          <w:rPr>
            <w:noProof/>
            <w:webHidden/>
          </w:rPr>
          <w:tab/>
        </w:r>
        <w:r w:rsidR="00DE57EF">
          <w:rPr>
            <w:noProof/>
            <w:webHidden/>
          </w:rPr>
          <w:fldChar w:fldCharType="begin"/>
        </w:r>
        <w:r w:rsidR="00DE57EF">
          <w:rPr>
            <w:noProof/>
            <w:webHidden/>
          </w:rPr>
          <w:instrText xml:space="preserve"> PAGEREF _Toc82186643 \h </w:instrText>
        </w:r>
        <w:r w:rsidR="00DE57EF">
          <w:rPr>
            <w:noProof/>
            <w:webHidden/>
          </w:rPr>
        </w:r>
        <w:r w:rsidR="00DE57EF">
          <w:rPr>
            <w:noProof/>
            <w:webHidden/>
          </w:rPr>
          <w:fldChar w:fldCharType="separate"/>
        </w:r>
        <w:r w:rsidR="00DE57EF">
          <w:rPr>
            <w:noProof/>
            <w:webHidden/>
          </w:rPr>
          <w:t>16</w:t>
        </w:r>
        <w:r w:rsidR="00DE57EF">
          <w:rPr>
            <w:noProof/>
            <w:webHidden/>
          </w:rPr>
          <w:fldChar w:fldCharType="end"/>
        </w:r>
      </w:hyperlink>
    </w:p>
    <w:p w14:paraId="177D9A12" w14:textId="1F947494" w:rsidR="00DE57EF" w:rsidRDefault="00110C2C">
      <w:pPr>
        <w:pStyle w:val="TableofFigures"/>
        <w:tabs>
          <w:tab w:val="right" w:leader="dot" w:pos="8630"/>
        </w:tabs>
        <w:rPr>
          <w:rFonts w:asciiTheme="minorHAnsi" w:eastAsiaTheme="minorEastAsia" w:hAnsiTheme="minorHAnsi" w:cstheme="minorBidi"/>
          <w:noProof/>
          <w:sz w:val="22"/>
          <w:szCs w:val="22"/>
        </w:rPr>
      </w:pPr>
      <w:hyperlink w:anchor="_Toc82186644" w:history="1">
        <w:r w:rsidR="00DE57EF" w:rsidRPr="00D01226">
          <w:rPr>
            <w:rStyle w:val="Hyperlink"/>
            <w:noProof/>
          </w:rPr>
          <w:t>Figure 4 - The Block Diagram of the third generation ANNSTLF [80]</w:t>
        </w:r>
        <w:r w:rsidR="00DE57EF">
          <w:rPr>
            <w:noProof/>
            <w:webHidden/>
          </w:rPr>
          <w:tab/>
        </w:r>
        <w:r w:rsidR="00DE57EF">
          <w:rPr>
            <w:noProof/>
            <w:webHidden/>
          </w:rPr>
          <w:fldChar w:fldCharType="begin"/>
        </w:r>
        <w:r w:rsidR="00DE57EF">
          <w:rPr>
            <w:noProof/>
            <w:webHidden/>
          </w:rPr>
          <w:instrText xml:space="preserve"> PAGEREF _Toc82186644 \h </w:instrText>
        </w:r>
        <w:r w:rsidR="00DE57EF">
          <w:rPr>
            <w:noProof/>
            <w:webHidden/>
          </w:rPr>
        </w:r>
        <w:r w:rsidR="00DE57EF">
          <w:rPr>
            <w:noProof/>
            <w:webHidden/>
          </w:rPr>
          <w:fldChar w:fldCharType="separate"/>
        </w:r>
        <w:r w:rsidR="00DE57EF">
          <w:rPr>
            <w:noProof/>
            <w:webHidden/>
          </w:rPr>
          <w:t>19</w:t>
        </w:r>
        <w:r w:rsidR="00DE57EF">
          <w:rPr>
            <w:noProof/>
            <w:webHidden/>
          </w:rPr>
          <w:fldChar w:fldCharType="end"/>
        </w:r>
      </w:hyperlink>
    </w:p>
    <w:p w14:paraId="488C7383" w14:textId="4ABC5532" w:rsidR="00DE57EF" w:rsidRDefault="00110C2C">
      <w:pPr>
        <w:pStyle w:val="TableofFigures"/>
        <w:tabs>
          <w:tab w:val="right" w:leader="dot" w:pos="8630"/>
        </w:tabs>
        <w:rPr>
          <w:rFonts w:asciiTheme="minorHAnsi" w:eastAsiaTheme="minorEastAsia" w:hAnsiTheme="minorHAnsi" w:cstheme="minorBidi"/>
          <w:noProof/>
          <w:sz w:val="22"/>
          <w:szCs w:val="22"/>
        </w:rPr>
      </w:pPr>
      <w:hyperlink w:anchor="_Toc82186645" w:history="1">
        <w:r w:rsidR="00DE57EF" w:rsidRPr="00D01226">
          <w:rPr>
            <w:rStyle w:val="Hyperlink"/>
            <w:noProof/>
          </w:rPr>
          <w:t>Figure 5 – The structure of the BLF and CLF network</w:t>
        </w:r>
        <w:r w:rsidR="00DE57EF">
          <w:rPr>
            <w:noProof/>
            <w:webHidden/>
          </w:rPr>
          <w:tab/>
        </w:r>
        <w:r w:rsidR="00DE57EF">
          <w:rPr>
            <w:noProof/>
            <w:webHidden/>
          </w:rPr>
          <w:fldChar w:fldCharType="begin"/>
        </w:r>
        <w:r w:rsidR="00DE57EF">
          <w:rPr>
            <w:noProof/>
            <w:webHidden/>
          </w:rPr>
          <w:instrText xml:space="preserve"> PAGEREF _Toc82186645 \h </w:instrText>
        </w:r>
        <w:r w:rsidR="00DE57EF">
          <w:rPr>
            <w:noProof/>
            <w:webHidden/>
          </w:rPr>
        </w:r>
        <w:r w:rsidR="00DE57EF">
          <w:rPr>
            <w:noProof/>
            <w:webHidden/>
          </w:rPr>
          <w:fldChar w:fldCharType="separate"/>
        </w:r>
        <w:r w:rsidR="00DE57EF">
          <w:rPr>
            <w:noProof/>
            <w:webHidden/>
          </w:rPr>
          <w:t>21</w:t>
        </w:r>
        <w:r w:rsidR="00DE57EF">
          <w:rPr>
            <w:noProof/>
            <w:webHidden/>
          </w:rPr>
          <w:fldChar w:fldCharType="end"/>
        </w:r>
      </w:hyperlink>
    </w:p>
    <w:p w14:paraId="4F3853A9" w14:textId="5E64F33A" w:rsidR="00DE57EF" w:rsidRDefault="00110C2C">
      <w:pPr>
        <w:pStyle w:val="TableofFigures"/>
        <w:tabs>
          <w:tab w:val="right" w:leader="dot" w:pos="8630"/>
        </w:tabs>
        <w:rPr>
          <w:rFonts w:asciiTheme="minorHAnsi" w:eastAsiaTheme="minorEastAsia" w:hAnsiTheme="minorHAnsi" w:cstheme="minorBidi"/>
          <w:noProof/>
          <w:sz w:val="22"/>
          <w:szCs w:val="22"/>
        </w:rPr>
      </w:pPr>
      <w:hyperlink w:anchor="_Toc82186646" w:history="1">
        <w:r w:rsidR="00DE57EF" w:rsidRPr="00D01226">
          <w:rPr>
            <w:rStyle w:val="Hyperlink"/>
            <w:noProof/>
          </w:rPr>
          <w:t>Figure 6 - The Long Short-Term Memory Structure  [90]</w:t>
        </w:r>
        <w:r w:rsidR="00DE57EF">
          <w:rPr>
            <w:noProof/>
            <w:webHidden/>
          </w:rPr>
          <w:tab/>
        </w:r>
        <w:r w:rsidR="00DE57EF">
          <w:rPr>
            <w:noProof/>
            <w:webHidden/>
          </w:rPr>
          <w:fldChar w:fldCharType="begin"/>
        </w:r>
        <w:r w:rsidR="00DE57EF">
          <w:rPr>
            <w:noProof/>
            <w:webHidden/>
          </w:rPr>
          <w:instrText xml:space="preserve"> PAGEREF _Toc82186646 \h </w:instrText>
        </w:r>
        <w:r w:rsidR="00DE57EF">
          <w:rPr>
            <w:noProof/>
            <w:webHidden/>
          </w:rPr>
        </w:r>
        <w:r w:rsidR="00DE57EF">
          <w:rPr>
            <w:noProof/>
            <w:webHidden/>
          </w:rPr>
          <w:fldChar w:fldCharType="separate"/>
        </w:r>
        <w:r w:rsidR="00DE57EF">
          <w:rPr>
            <w:noProof/>
            <w:webHidden/>
          </w:rPr>
          <w:t>24</w:t>
        </w:r>
        <w:r w:rsidR="00DE57EF">
          <w:rPr>
            <w:noProof/>
            <w:webHidden/>
          </w:rPr>
          <w:fldChar w:fldCharType="end"/>
        </w:r>
      </w:hyperlink>
    </w:p>
    <w:p w14:paraId="3EEE69E3" w14:textId="4BCB75E3" w:rsidR="00DE57EF" w:rsidRDefault="00110C2C">
      <w:pPr>
        <w:pStyle w:val="TableofFigures"/>
        <w:tabs>
          <w:tab w:val="right" w:leader="dot" w:pos="8630"/>
        </w:tabs>
        <w:rPr>
          <w:rFonts w:asciiTheme="minorHAnsi" w:eastAsiaTheme="minorEastAsia" w:hAnsiTheme="minorHAnsi" w:cstheme="minorBidi"/>
          <w:noProof/>
          <w:sz w:val="22"/>
          <w:szCs w:val="22"/>
        </w:rPr>
      </w:pPr>
      <w:hyperlink w:anchor="_Toc82186647" w:history="1">
        <w:r w:rsidR="00DE57EF" w:rsidRPr="00D01226">
          <w:rPr>
            <w:rStyle w:val="Hyperlink"/>
            <w:noProof/>
          </w:rPr>
          <w:t xml:space="preserve">Figure 7 - </w:t>
        </w:r>
        <w:r w:rsidR="00DE57EF" w:rsidRPr="00D01226">
          <w:rPr>
            <w:rStyle w:val="Hyperlink"/>
            <w:rFonts w:cstheme="minorHAnsi"/>
            <w:noProof/>
          </w:rPr>
          <w:t>An Architecture of a one-dimensional CNN for time series data [103]</w:t>
        </w:r>
        <w:r w:rsidR="00DE57EF">
          <w:rPr>
            <w:noProof/>
            <w:webHidden/>
          </w:rPr>
          <w:tab/>
        </w:r>
        <w:r w:rsidR="00DE57EF">
          <w:rPr>
            <w:noProof/>
            <w:webHidden/>
          </w:rPr>
          <w:fldChar w:fldCharType="begin"/>
        </w:r>
        <w:r w:rsidR="00DE57EF">
          <w:rPr>
            <w:noProof/>
            <w:webHidden/>
          </w:rPr>
          <w:instrText xml:space="preserve"> PAGEREF _Toc82186647 \h </w:instrText>
        </w:r>
        <w:r w:rsidR="00DE57EF">
          <w:rPr>
            <w:noProof/>
            <w:webHidden/>
          </w:rPr>
        </w:r>
        <w:r w:rsidR="00DE57EF">
          <w:rPr>
            <w:noProof/>
            <w:webHidden/>
          </w:rPr>
          <w:fldChar w:fldCharType="separate"/>
        </w:r>
        <w:r w:rsidR="00DE57EF">
          <w:rPr>
            <w:noProof/>
            <w:webHidden/>
          </w:rPr>
          <w:t>27</w:t>
        </w:r>
        <w:r w:rsidR="00DE57EF">
          <w:rPr>
            <w:noProof/>
            <w:webHidden/>
          </w:rPr>
          <w:fldChar w:fldCharType="end"/>
        </w:r>
      </w:hyperlink>
    </w:p>
    <w:p w14:paraId="6226D987" w14:textId="5B610E18" w:rsidR="00562D90" w:rsidRDefault="00562D90">
      <w:pPr>
        <w:sectPr w:rsidR="00562D90" w:rsidSect="006214A8">
          <w:pgSz w:w="12240" w:h="15840" w:code="1"/>
          <w:pgMar w:top="1440" w:right="1440" w:bottom="1440" w:left="2160" w:header="720" w:footer="720" w:gutter="0"/>
          <w:pgNumType w:fmt="lowerRoman"/>
          <w:cols w:space="720"/>
          <w:docGrid w:linePitch="360"/>
        </w:sectPr>
      </w:pPr>
      <w:r>
        <w:fldChar w:fldCharType="end"/>
      </w:r>
    </w:p>
    <w:p w14:paraId="0773F99F" w14:textId="77777777" w:rsidR="003819CA" w:rsidRDefault="00C262DB">
      <w:pPr>
        <w:pStyle w:val="Abbreviation"/>
      </w:pPr>
      <w:bookmarkStart w:id="9" w:name="_Toc82186656"/>
      <w:r>
        <w:lastRenderedPageBreak/>
        <w:t>List of Symbols, Nomenclature or Abbreviations</w:t>
      </w:r>
      <w:bookmarkEnd w:id="9"/>
      <w:r>
        <w:t xml:space="preserve"> </w:t>
      </w:r>
    </w:p>
    <w:p w14:paraId="073BF99E" w14:textId="77777777" w:rsidR="001B206B" w:rsidRDefault="00AF2700" w:rsidP="001B206B">
      <w:r>
        <w:fldChar w:fldCharType="begin">
          <w:ffData>
            <w:name w:val=""/>
            <w:enabled/>
            <w:calcOnExit w:val="0"/>
            <w:textInput>
              <w:default w:val="Start writing here; remove page if there is no content"/>
            </w:textInput>
          </w:ffData>
        </w:fldChar>
      </w:r>
      <w:r w:rsidR="008415F7">
        <w:instrText xml:space="preserve"> FORMTEXT </w:instrText>
      </w:r>
      <w:r>
        <w:fldChar w:fldCharType="separate"/>
      </w:r>
      <w:r w:rsidR="008415F7">
        <w:rPr>
          <w:noProof/>
        </w:rPr>
        <w:t>Start writing here; remove page if there is no content</w:t>
      </w:r>
      <w:r>
        <w:fldChar w:fldCharType="end"/>
      </w:r>
    </w:p>
    <w:p w14:paraId="22E3E65C" w14:textId="77777777" w:rsidR="003819CA" w:rsidRDefault="003819CA">
      <w:pPr>
        <w:spacing w:line="240" w:lineRule="auto"/>
      </w:pPr>
    </w:p>
    <w:p w14:paraId="1C092799" w14:textId="77777777" w:rsidR="003819CA" w:rsidRDefault="003819CA">
      <w:pPr>
        <w:sectPr w:rsidR="003819CA" w:rsidSect="006214A8">
          <w:pgSz w:w="12240" w:h="15840" w:code="1"/>
          <w:pgMar w:top="1440" w:right="1440" w:bottom="1440" w:left="2160" w:header="720" w:footer="720" w:gutter="0"/>
          <w:pgNumType w:fmt="lowerRoman"/>
          <w:cols w:space="720"/>
          <w:docGrid w:linePitch="360"/>
        </w:sectPr>
      </w:pPr>
    </w:p>
    <w:p w14:paraId="115B70B3" w14:textId="55C85CDD" w:rsidR="00FF1E34" w:rsidRDefault="006052A7" w:rsidP="006052A7">
      <w:pPr>
        <w:pStyle w:val="Heading1"/>
        <w:ind w:left="360"/>
      </w:pPr>
      <w:bookmarkStart w:id="10" w:name="_Toc82186657"/>
      <w:r>
        <w:lastRenderedPageBreak/>
        <w:t xml:space="preserve">1 </w:t>
      </w:r>
      <w:r w:rsidR="0056500B" w:rsidRPr="007229D8">
        <w:t>Introduction</w:t>
      </w:r>
      <w:bookmarkEnd w:id="10"/>
    </w:p>
    <w:p w14:paraId="19B39EE5" w14:textId="5DF7A027" w:rsidR="00A6781D" w:rsidRPr="00A6781D" w:rsidRDefault="00A6781D" w:rsidP="00A6781D">
      <w:pPr>
        <w:pStyle w:val="Heading2"/>
      </w:pPr>
      <w:bookmarkStart w:id="11" w:name="_Toc82186658"/>
      <w:commentRangeStart w:id="12"/>
      <w:r>
        <w:t>1.1 Load Forecasting Overview</w:t>
      </w:r>
      <w:bookmarkEnd w:id="11"/>
      <w:commentRangeEnd w:id="12"/>
      <w:r w:rsidR="007C551D">
        <w:rPr>
          <w:rStyle w:val="CommentReference"/>
          <w:rFonts w:cs="Times New Roman"/>
          <w:b w:val="0"/>
          <w:bCs w:val="0"/>
          <w:iCs w:val="0"/>
        </w:rPr>
        <w:commentReference w:id="12"/>
      </w:r>
    </w:p>
    <w:p w14:paraId="525F4145" w14:textId="38C57998" w:rsidR="007229D8" w:rsidRDefault="0096205B" w:rsidP="003F4538">
      <w:pPr>
        <w:ind w:firstLine="288"/>
      </w:pPr>
      <w:del w:id="13" w:author="Dawn MacIsaac" w:date="2021-09-13T09:46:00Z">
        <w:r w:rsidRPr="0096205B" w:rsidDel="006D2B36">
          <w:delText>Electricity is critical to our daily lives and is one of the primary drivers of a country</w:delText>
        </w:r>
        <w:r w:rsidR="006826B9" w:rsidDel="006D2B36">
          <w:delText>’</w:delText>
        </w:r>
        <w:r w:rsidRPr="0096205B" w:rsidDel="006D2B36">
          <w:delText>s economy</w:delText>
        </w:r>
      </w:del>
      <w:ins w:id="14" w:author="Dawn MacIsaac" w:date="2021-09-13T09:45:00Z">
        <w:r w:rsidR="006D2B36">
          <w:t>[ref]</w:t>
        </w:r>
      </w:ins>
      <w:r w:rsidRPr="0096205B">
        <w:t xml:space="preserve">. Load forecasting is a critical component of </w:t>
      </w:r>
      <w:r w:rsidR="006826B9">
        <w:t>electric utility design, planning, and operation</w:t>
      </w:r>
      <w:r w:rsidR="007229D8">
        <w:t xml:space="preserve">; it has played a vital role in the power industry for over a century. </w:t>
      </w:r>
      <w:commentRangeStart w:id="15"/>
      <w:r w:rsidR="007229D8">
        <w:t>F</w:t>
      </w:r>
      <w:r w:rsidR="007229D8" w:rsidRPr="003A5C8F">
        <w:t>or</w:t>
      </w:r>
      <w:r w:rsidR="007229D8">
        <w:t xml:space="preserve"> example, to have a</w:t>
      </w:r>
      <w:r w:rsidR="007229D8" w:rsidRPr="003A5C8F">
        <w:t xml:space="preserve"> stable </w:t>
      </w:r>
      <w:r w:rsidR="006826B9">
        <w:t>electricity suppl</w:t>
      </w:r>
      <w:r w:rsidR="007229D8" w:rsidRPr="003A5C8F">
        <w:t xml:space="preserve">y, </w:t>
      </w:r>
      <w:r w:rsidR="007229D8">
        <w:t xml:space="preserve">reserve power must be prepared beforehand to serve consumers in the future (e.g., in case of high demand or failure in the </w:t>
      </w:r>
      <w:r w:rsidR="007229D8" w:rsidRPr="00061F72">
        <w:t>current</w:t>
      </w:r>
      <w:r w:rsidR="007229D8">
        <w:t xml:space="preserve"> grid supply)</w:t>
      </w:r>
      <w:commentRangeEnd w:id="15"/>
      <w:r w:rsidR="006D2B36">
        <w:rPr>
          <w:rStyle w:val="CommentReference"/>
        </w:rPr>
        <w:commentReference w:id="15"/>
      </w:r>
      <w:r w:rsidR="007229D8">
        <w:t xml:space="preserve">.  However, load forecasting can also be helpful to organizations other than electric utilities, such as load aggregators, power marketers, independent system operators, regulatory commissions, and even industrial/commercial companies, banks, trading firms, and insurance companies </w:t>
      </w:r>
      <w:r w:rsidR="007229D8">
        <w:fldChar w:fldCharType="begin" w:fldLock="1"/>
      </w:r>
      <w:r w:rsidR="00634870">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review","type":"article-journal","volume":"32"},"uris":["http://www.mendeley.com/documents/?uuid=91cda470-9778-4f49-a8d8-e05029ecce55"]},{"id":"ITEM-2","itemData":{"DOI":"10.1109/ICIIP.2017.8313703","ISBN":"9781509067343","abstract":"Short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dropping-particle":"","family":"Singh","given":"Saurabh","non-dropping-particle":"","parse-names":false,"suffix":""},{"dropping-particle":"","family":"Hussain","given":"Shoeb","non-dropping-particle":"","parse-names":false,"suffix":""},{"dropping-particle":"","family":"Bazaz","given":"Mohammad Abid","non-dropping-particle":"","parse-names":false,"suffix":""}],"container-title":"2017 4th International Conference on Image Information Processing, ICIIP 2017","id":"ITEM-2","issued":{"date-parts":[["2018"]]},"page":"159-163","title":"Short term load forecasting using artificial neural network","type":"paper-conference"},"uris":["http://www.mendeley.com/documents/?uuid=41e30944-66ed-42a8-8466-2bd8ec556f5e"]}],"mendeley":{"formattedCitation":"[1], [2]","plainTextFormattedCitation":"[1], [2]","previouslyFormattedCitation":"[1], [2]"},"properties":{"noteIndex":0},"schema":"https://github.com/citation-style-language/schema/raw/master/csl-citation.json"}</w:instrText>
      </w:r>
      <w:r w:rsidR="007229D8">
        <w:fldChar w:fldCharType="separate"/>
      </w:r>
      <w:r w:rsidR="007229D8" w:rsidRPr="004552EB">
        <w:rPr>
          <w:noProof/>
        </w:rPr>
        <w:t>[1], [2]</w:t>
      </w:r>
      <w:r w:rsidR="007229D8">
        <w:fldChar w:fldCharType="end"/>
      </w:r>
      <w:r w:rsidR="007229D8">
        <w:t xml:space="preserve">. These organizations use load forecasting in power systems planning/operations, revenue projection, rate design, energy trading, and other activities </w:t>
      </w:r>
      <w:r w:rsidR="007229D8">
        <w:fldChar w:fldCharType="begin" w:fldLock="1"/>
      </w:r>
      <w:r w:rsidR="007229D8">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Society","id":"ITEM-3","issued":{"date-parts":[["2017"]]},"title":"Electrical load forecasting models: A critical systematic review","type":"article"},"uris":["http://www.mendeley.com/documents/?uuid=615d987e-400a-4457-a9c1-e419ac8b1f00"]}],"mendeley":{"formattedCitation":"[3]–[5]","plainTextFormattedCitation":"[3]–[5]","previouslyFormattedCitation":"[3]–[5]"},"properties":{"noteIndex":0},"schema":"https://github.com/citation-style-language/schema/raw/master/csl-citation.json"}</w:instrText>
      </w:r>
      <w:r w:rsidR="007229D8">
        <w:fldChar w:fldCharType="separate"/>
      </w:r>
      <w:r w:rsidR="007229D8" w:rsidRPr="00527687">
        <w:rPr>
          <w:noProof/>
        </w:rPr>
        <w:t>[3]–[5]</w:t>
      </w:r>
      <w:r w:rsidR="007229D8">
        <w:fldChar w:fldCharType="end"/>
      </w:r>
      <w:r w:rsidR="007229D8">
        <w:t xml:space="preserve">. </w:t>
      </w:r>
    </w:p>
    <w:p w14:paraId="50AAD46D" w14:textId="6F0BE0FE" w:rsidR="0096205B" w:rsidRDefault="00AD1DC4" w:rsidP="003F4538">
      <w:pPr>
        <w:ind w:firstLine="288"/>
      </w:pPr>
      <w:r w:rsidRPr="00AD1DC4">
        <w:t xml:space="preserve">Over the recent decade, there has been an increase in </w:t>
      </w:r>
      <w:commentRangeStart w:id="16"/>
      <w:r w:rsidRPr="00AD1DC4">
        <w:t>the grid</w:t>
      </w:r>
      <w:r w:rsidR="006826B9">
        <w:t>’</w:t>
      </w:r>
      <w:r w:rsidRPr="00AD1DC4">
        <w:t xml:space="preserve">s </w:t>
      </w:r>
      <w:commentRangeEnd w:id="16"/>
      <w:r w:rsidR="006D2B36">
        <w:rPr>
          <w:rStyle w:val="CommentReference"/>
        </w:rPr>
        <w:commentReference w:id="16"/>
      </w:r>
      <w:r w:rsidRPr="00AD1DC4">
        <w:t>adoption of renewables and distributed generation sources</w:t>
      </w:r>
      <w:r w:rsidR="006826B9">
        <w:t xml:space="preserve"> and</w:t>
      </w:r>
      <w:r w:rsidRPr="00AD1DC4">
        <w:t xml:space="preserve"> progress and implementation of smart grids and buildings to </w:t>
      </w:r>
      <w:r w:rsidR="006826B9">
        <w:t>meet expanding energy demands effectively</w:t>
      </w:r>
      <w:r w:rsidRPr="00AD1DC4">
        <w:t xml:space="preserve">. </w:t>
      </w:r>
      <w:r w:rsidR="006826B9">
        <w:t>In order to</w:t>
      </w:r>
      <w:r w:rsidRPr="00AD1DC4">
        <w:t xml:space="preserve"> integrate these distributed energy resources without creating system disruptions</w:t>
      </w:r>
      <w:r w:rsidR="006826B9">
        <w:t>,</w:t>
      </w:r>
      <w:r w:rsidRPr="00AD1DC4">
        <w:t xml:space="preserve"> </w:t>
      </w:r>
      <w:commentRangeStart w:id="17"/>
      <w:r w:rsidRPr="00AD1DC4">
        <w:t>reliable load forecasting across many time horizons is required</w:t>
      </w:r>
      <w:r>
        <w:t xml:space="preserve"> </w:t>
      </w:r>
      <w:commentRangeEnd w:id="17"/>
      <w:r w:rsidR="006D2B36">
        <w:rPr>
          <w:rStyle w:val="CommentReference"/>
        </w:rPr>
        <w:commentReference w:id="17"/>
      </w:r>
      <w:r>
        <w:fldChar w:fldCharType="begin" w:fldLock="1"/>
      </w:r>
      <w:r w:rsidR="008E5AE5">
        <w:instrText xml:space="preserve">ADDIN CSL_CITATION {"citationItems":[{"id":"ITEM-1","itemData":{"DOI":"10.1016/j.apenergy.2017.12.051","ISSN":"03062619","abstract":"This paper presents a recurrent neural network model to make medium-to-long term predictions, i.e. time horizon of </w:instrText>
      </w:r>
      <w:r w:rsidR="008E5AE5">
        <w:rPr>
          <w:rFonts w:ascii="Cambria Math" w:hAnsi="Cambria Math" w:cs="Cambria Math"/>
        </w:rPr>
        <w:instrText>⩾</w:instrText>
      </w:r>
      <w:r w:rsidR="008E5AE5">
        <w:instrText>1 week, of electricity consumption profiles in commercial and residential buildings at one-hour resolution. Residential and commercial buildings are responsible for a significant fraction of the overall energy consumption in the U.S. With advances in sensors and smart technologies, there is a need for medium to long-term prediction of electricity consumption in residential and commercial buildings at hourly intervals to support decision making pertaining to operations, demand response strategies, and installation of distributed generation systems. The modeler may have limited access to information about building's schedules and equipment, making data-driven machine learning models attractive. The energy consumption data that is available may also contain blocks of missing data, making time-series predictions difficult. Thus, the main objectives of this paper are: (a) Develop and optimize novel deep recurrent neural network (RNN) models aimed at medium to long term electric load prediction at one-hour resolution; (b) Analyze the relative performance of the model for different types of electricity consumption patterns; and (c) Use the deep NN to perform imputation on an electricity consumption dataset containing segments of missing values. The proposed models were used to predict hourly electricity consumption for the Public Safety Building in Salt Lake City, Utah, and for aggregated hourly electricity consumption in residential buildings in Austin, Texas. For predicting the commercial building's load profiles, the proposed RNN sequence-to-sequence models generally correspond to lower relative error when compared with the conventional multi-layered perceptron neural network. For predicting aggregate electricity consumption in residential buildings, the proposed model generally does not provide gains in accuracy compared to the multi-layered perceptron model.","author":[{"dropping-particle":"","family":"Rahman","given":"Aowabin","non-dropping-particle":"","parse-names":false,"suffix":""},{"dropping-particle":"","family":"Srikumar","given":"Vivek","non-dropping-particle":"","parse-names":false,"suffix":""},{"dropping-particle":"","family":"Smith","given":"Amanda D.","non-dropping-particle":"","parse-names":false,"suffix":""}],"container-title":"Applied Energy","id":"ITEM-1","issued":{"date-parts":[["2018"]]},"title":"Predicting electricity consumption for commercial and residential buildings using deep recurrent neural networks","type":"article-journal"},"uris":["http://www.mendeley.com/documents/?uuid=dda72e80-fead-47cf-b715-bd249eb23da5"]}],"mendeley":{"formattedCitation":"[13]","plainTextFormattedCitation":"[13]","previouslyFormattedCitation":"[13]"},"properties":{"noteIndex":0},"schema":"https://github.com/citation-style-language/schema/raw/master/csl-citation.json"}</w:instrText>
      </w:r>
      <w:r>
        <w:fldChar w:fldCharType="separate"/>
      </w:r>
      <w:r w:rsidRPr="00AD1DC4">
        <w:rPr>
          <w:noProof/>
        </w:rPr>
        <w:t>[13]</w:t>
      </w:r>
      <w:r>
        <w:fldChar w:fldCharType="end"/>
      </w:r>
      <w:r w:rsidRPr="00AD1DC4">
        <w:t>.</w:t>
      </w:r>
      <w:r>
        <w:t xml:space="preserve"> </w:t>
      </w:r>
      <w:r w:rsidR="007229D8">
        <w:t xml:space="preserve">Electric load forecasting is well studied </w:t>
      </w:r>
      <w:r w:rsidR="007229D8">
        <w:fldChar w:fldCharType="begin" w:fldLock="1"/>
      </w:r>
      <w:r w:rsidR="00634870">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forecasting","type":"article-journal","volume":"2017-Decem"},"uris":["http://www.mendeley.com/documents/?uuid=ddd0ca11-3b9c-4e4d-bde0-b315b5d9e154"]},{"id":"ITEM-3","itemData":{"DOI":"10.1016/j.rser.2017.02.023","ISSN":"18790690","abstract":"Electricity load forecasting is an important tool which can be utilized to enable effective control of commercial building electricity loads. Accurate forecasts of commercial building electricity loads can bring significant environmental and economic benefits by reducing electricity use and peak demand and the corresponding GHG emissions. This paper presents a review of different electricity load forecasting models with a particular focus on regression models, discussing different applications, most commonly used regression variables and methods to improve the performance and accuracy of the models. A comparison between the models is then presented for forecasting day ahead hourly electricity loads using real building and Campus data obtained from the Kensington Campus and Tyree Energy Technologies Building (TETB) at the University of New South Wales (UNSW). The results reveal that Artificial Neural Networks with Bayesian Regulation Backpropagation have the best overall root mean squared and mean absolute percentage error performance and almost all the models performed better predicting the overall Campus load than the single building load. The models were also tested on forecasting daily peak electricity demand. For each model, the obtained error for daily peak demand forecasts was higher than the average day ahead hourly forecasts. The regression models which were the main focus of the study performed fairly well in comparison to other more advanced machine learning models.","author":[{"dropping-particle":"","family":"Yildiz","given":"B.","non-dropping-particle":"","parse-names":false,"suffix":""},{"dropping-particle":"","family":"Bilbao","given":"J. I.","non-dropping-particle":"","parse-names":false,"suffix":""},{"dropping-particle":"","family":"Sproul","given":"A. B.","non-dropping-particle":"","parse-names":false,"suffix":""}],"container-title":"Renewable and Sustainable Energy Reviews","id":"ITEM-3","issued":{"date-parts":[["2017"]]},"title":"A review and analysis of regression and machine learning models on commercial building electricity load forecasting","type":"article"},"uris":["http://www.mendeley.com/documents/?uuid=3ed04135-1610-447e-8b7f-927a1b8a387c"]},{"id":"ITEM-4","itemData":{"DOI":"10.1016/j.procs.2015.04.160","ISSN":"18770509","abstract":"The electrical short term load forecasting has been emerged as one of the most essential field of research for efficient and reliable operation of power system in last few decades. It plays very significant role in the field of scheduling, contingency analysis, load flow analysis, planning and maintenance of power system. This paper addresses a review on recently published research work on different variants of artificial neural network in the field of short term load forecasting. In particular, the hybrid networks which is a combination of neural network with stochastic learning techniques such as genetic algorithm(GA), particle swarm optimization (PSO) etc. which has been successfully applied for short term load forecasting (STLF) is discussed thoroughly.","author":[{"dropping-particle":"","family":"Baliyan","given":"Arjun","non-dropping-particle":"","parse-names":false,"suffix":""},{"dropping-particle":"","family":"Gaurav","given":"Kumar","non-dropping-particle":"","parse-names":false,"suffix":""},{"dropping-particle":"","family":"Kumar Mishra","given":"Sudhansu","non-dropping-particle":"","parse-names":false,"suffix":""}],"container-title":"Procedia Computer Science","id":"ITEM-4","issued":{"date-parts":[["2015"]]},"title":"A review of short term load forecasting using artificial neural network models","type":"paper-conference"},"uris":["http://www.mendeley.com/documents/?uuid=551ddfd8-11e8-4840-a0d0-747025f85887"]}],"mendeley":{"formattedCitation":"[1], [7]–[9]","plainTextFormattedCitation":"[1], [7]–[9]","previouslyFormattedCitation":"[1], [7]–[9]"},"properties":{"noteIndex":0},"schema":"https://github.com/citation-style-language/schema/raw/master/csl-citation.json"}</w:instrText>
      </w:r>
      <w:r w:rsidR="007229D8">
        <w:fldChar w:fldCharType="separate"/>
      </w:r>
      <w:r w:rsidR="000D662F" w:rsidRPr="000D662F">
        <w:rPr>
          <w:noProof/>
        </w:rPr>
        <w:t>[1], [7]–[9]</w:t>
      </w:r>
      <w:r w:rsidR="007229D8">
        <w:fldChar w:fldCharType="end"/>
      </w:r>
      <w:r w:rsidR="007229D8">
        <w:t>, and most current research focuses on developing more accurate forecasts.  Load forecasting is particularly relevant in today</w:t>
      </w:r>
      <w:r w:rsidR="006826B9">
        <w:t>’</w:t>
      </w:r>
      <w:r w:rsidR="007229D8">
        <w:t xml:space="preserve">s context, with the advent of new </w:t>
      </w:r>
      <w:commentRangeStart w:id="18"/>
      <w:r w:rsidR="007229D8">
        <w:t>smart grid technologies</w:t>
      </w:r>
      <w:commentRangeEnd w:id="18"/>
      <w:r w:rsidR="006D2B36">
        <w:rPr>
          <w:rStyle w:val="CommentReference"/>
        </w:rPr>
        <w:commentReference w:id="18"/>
      </w:r>
      <w:r w:rsidR="007229D8">
        <w:t xml:space="preserve">. The demand patterns used to drive these technologies are complex due to the deregulation of energy markets and the number </w:t>
      </w:r>
      <w:commentRangeStart w:id="19"/>
      <w:r w:rsidR="007229D8">
        <w:t>of random variables</w:t>
      </w:r>
      <w:commentRangeEnd w:id="19"/>
      <w:r w:rsidR="006D2B36">
        <w:rPr>
          <w:rStyle w:val="CommentReference"/>
        </w:rPr>
        <w:commentReference w:id="19"/>
      </w:r>
      <w:r w:rsidR="007229D8">
        <w:t xml:space="preserve">, often governed by </w:t>
      </w:r>
      <w:r w:rsidR="007229D8">
        <w:lastRenderedPageBreak/>
        <w:t xml:space="preserve">human </w:t>
      </w:r>
      <w:proofErr w:type="spellStart"/>
      <w:r w:rsidR="007229D8">
        <w:t>behavio</w:t>
      </w:r>
      <w:r w:rsidR="006826B9">
        <w:t>u</w:t>
      </w:r>
      <w:r w:rsidR="007229D8">
        <w:t>r</w:t>
      </w:r>
      <w:proofErr w:type="spellEnd"/>
      <w:r w:rsidR="007229D8">
        <w:t xml:space="preserve">, which needs to be considered to predict future electricity demand. </w:t>
      </w:r>
      <w:r w:rsidR="007229D8" w:rsidRPr="00D60826">
        <w:t>Developing a forecasting model that is appropriate for a particular power network is not a simple task</w:t>
      </w:r>
      <w:r w:rsidR="007229D8">
        <w:t xml:space="preserve"> </w:t>
      </w:r>
      <w:r w:rsidR="007229D8">
        <w:fldChar w:fldCharType="begin" w:fldLock="1"/>
      </w:r>
      <w:r w:rsidR="00634870">
        <w:instrText>ADDIN CSL_CITATION {"citationItems":[{"id":"ITEM-1","itemData":{"DOI":"10.1016/j.energy.2018.06.012","ISSN":"03605442","abstract":"Short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-1","issued":{"date-parts":[["2018"]]},"title":"Short term electricity load forecasting using a hybrid model","type":"article-journal"},"uris":["http://www.mendeley.com/documents/?uuid=f8112226-cf65-415b-b92a-11de7f66b4cc"]},{"id":"ITEM-2","itemData":{"DOI":"10.1016/j.scs.2017.08.009","ISSN":"22106707","abstract":"Electricity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Society","id":"ITEM-2","issued":{"date-parts":[["2017"]]},"title":"Electrical load forecasting models: A critical systematic review","type":"article"},"uris":["http://www.mendeley.com/documents/?uuid=615d987e-400a-4457-a9c1-e419ac8b1f00"]},{"id":"ITEM-3","itemData":{"DOI":"10.1186/s43067-020-00021-8","ISSN":"2314-7172","abstract":"The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Technology","id":"ITEM-3","issued":{"date-parts":[["2020"]]},"title":"Electricity load forecasting: a systematic review","type":"article-journal"},"uris":["http://www.mendeley.com/documents/?uuid=a4a08c2c-096c-4f5a-86be-386f6845def8"]}],"mendeley":{"formattedCitation":"[4]–[6]","plainTextFormattedCitation":"[4]–[6]","previouslyFormattedCitation":"[4]–[6]"},"properties":{"noteIndex":0},"schema":"https://github.com/citation-style-language/schema/raw/master/csl-citation.json"}</w:instrText>
      </w:r>
      <w:r w:rsidR="007229D8">
        <w:fldChar w:fldCharType="separate"/>
      </w:r>
      <w:r w:rsidR="000D662F" w:rsidRPr="000D662F">
        <w:rPr>
          <w:noProof/>
        </w:rPr>
        <w:t>[4]–[6]</w:t>
      </w:r>
      <w:r w:rsidR="007229D8">
        <w:fldChar w:fldCharType="end"/>
      </w:r>
      <w:r w:rsidR="007229D8">
        <w:t xml:space="preserve">. </w:t>
      </w:r>
    </w:p>
    <w:p w14:paraId="5EACCD82" w14:textId="53DB355C" w:rsidR="004F00AD" w:rsidRDefault="007229D8" w:rsidP="003F4538">
      <w:pPr>
        <w:ind w:firstLine="288"/>
      </w:pPr>
      <w:r>
        <w:t xml:space="preserve">Different factors can affect </w:t>
      </w:r>
      <w:commentRangeStart w:id="20"/>
      <w:r>
        <w:t>load forecasts</w:t>
      </w:r>
      <w:commentRangeEnd w:id="20"/>
      <w:r w:rsidR="006D2B36">
        <w:rPr>
          <w:rStyle w:val="CommentReference"/>
        </w:rPr>
        <w:commentReference w:id="20"/>
      </w:r>
      <w:r>
        <w:t xml:space="preserve">, such as </w:t>
      </w:r>
      <w:commentRangeStart w:id="21"/>
      <w:r>
        <w:t xml:space="preserve">the </w:t>
      </w:r>
      <w:r w:rsidR="006826B9">
        <w:t xml:space="preserve">area’s </w:t>
      </w:r>
      <w:commentRangeEnd w:id="21"/>
      <w:r w:rsidR="006D2B36">
        <w:rPr>
          <w:rStyle w:val="CommentReference"/>
        </w:rPr>
        <w:commentReference w:id="21"/>
      </w:r>
      <w:r w:rsidR="006826B9">
        <w:t>location</w:t>
      </w:r>
      <w:r>
        <w:t xml:space="preserve">, the type of customers in the region, weather factors (e.g., temperature), the time of the day, day of the week, and other unpredictable factors (i.e., coronavirus outbreak).  </w:t>
      </w:r>
      <w:commentRangeStart w:id="22"/>
      <w:r>
        <w:t>Electricity demand can be assessed periodically</w:t>
      </w:r>
      <w:r w:rsidR="006826B9">
        <w:t xml:space="preserve"> - h</w:t>
      </w:r>
      <w:r>
        <w:t>ourly, daily, weekly, monthly, or yearly</w:t>
      </w:r>
      <w:r w:rsidR="006826B9">
        <w:t>. F</w:t>
      </w:r>
      <w:r>
        <w:t xml:space="preserve">orecasting processes can be applied to various horizons: very short-term load forecasting (VSTLF, &lt;1-day), short-term load forecasting (STLF, &lt;2-weeks), medium-term load forecasting (MTLF &lt;3-years), and long-term load forecasting (LTLF &gt;3years) </w:t>
      </w:r>
      <w:r>
        <w:fldChar w:fldCharType="begin" w:fldLock="1"/>
      </w:r>
      <w:r>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[10]","plainTextFormattedCitation":"[10]","previouslyFormattedCitation":"[10]"},"properties":{"noteIndex":0},"schema":"https://github.com/citation-style-language/schema/raw/master/csl-citation.json"}</w:instrText>
      </w:r>
      <w:r>
        <w:fldChar w:fldCharType="separate"/>
      </w:r>
      <w:r w:rsidRPr="00527687">
        <w:rPr>
          <w:noProof/>
        </w:rPr>
        <w:t>[10]</w:t>
      </w:r>
      <w:r>
        <w:fldChar w:fldCharType="end"/>
      </w:r>
      <w:r>
        <w:t xml:space="preserve">.  Short-term forecasting has been the focus in most current research, concentrating on horizons of less than two weeks </w:t>
      </w:r>
      <w:r>
        <w:fldChar w:fldCharType="begin" w:fldLock="1"/>
      </w:r>
      <w:r w:rsidR="008E5AE5">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Access","id":"ITEM-2","issued":{"date-parts":[["2019"]]},"page":"88058-88071","publisher":"IEEE","title":"Multi-scale convolutional neural network with time-cognition for multi-step short-Term load forecasting","type":"article-journal","volume":"7"},"uris":["http://www.mendeley.com/documents/?uuid=697de639-9d9d-4960-b763-0e994c9f78f3"]},{"id":"ITEM-3","itemData":{"DOI":"10.1109/TSG.2013.2274373","ISSN":"19493053","abstract":"The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Grid","id":"ITEM-3","issue":"1","issued":{"date-parts":[["2014"]]},"page":"456-462","publisher":"IEEE","title":"Long term probabilistic load forecasting and normalization with hourly information","type":"article-journal","volume":"5"},"uris":["http://www.mendeley.com/documents/?uuid=3d2f3b02-12fc-417c-a746-0bb1d4ba5f98"]}],"mendeley":{"formattedCitation":"[1], [10], [14]","plainTextFormattedCitation":"[1], [10], [14]","previouslyFormattedCitation":"[1], [10], [14]"},"properties":{"noteIndex":0},"schema":"https://github.com/citation-style-language/schema/raw/master/csl-citation.json"}</w:instrText>
      </w:r>
      <w:r>
        <w:fldChar w:fldCharType="separate"/>
      </w:r>
      <w:r w:rsidR="00AD1DC4" w:rsidRPr="00AD1DC4">
        <w:rPr>
          <w:noProof/>
        </w:rPr>
        <w:t>[1], [10], [14]</w:t>
      </w:r>
      <w:r>
        <w:fldChar w:fldCharType="end"/>
      </w:r>
      <w:r>
        <w:t>.</w:t>
      </w:r>
      <w:r w:rsidDel="002271BE">
        <w:t xml:space="preserve"> </w:t>
      </w:r>
      <w:r w:rsidR="004F00AD">
        <w:t xml:space="preserve"> </w:t>
      </w:r>
      <w:commentRangeEnd w:id="22"/>
      <w:r w:rsidR="006D2B36">
        <w:rPr>
          <w:rStyle w:val="CommentReference"/>
        </w:rPr>
        <w:commentReference w:id="22"/>
      </w:r>
    </w:p>
    <w:p w14:paraId="2B57E3DC" w14:textId="15A6E8AC" w:rsidR="007229D8" w:rsidRDefault="0036322B" w:rsidP="003F4538">
      <w:pPr>
        <w:ind w:firstLine="288"/>
      </w:pPr>
      <w:r w:rsidRPr="0036322B">
        <w:t>According to Mandal et al.</w:t>
      </w:r>
      <w:r>
        <w:t xml:space="preserve"> </w:t>
      </w:r>
      <w:r>
        <w:fldChar w:fldCharType="begin" w:fldLock="1"/>
      </w:r>
      <w:r w:rsidR="002E1480">
        <w:instrText>ADDIN CSL_CITATION {"citationItems":[{"id":"ITEM-1","itemData":{"DOI":"10.1016/j.ijepes.2005.12.007","ISSN":"01420615","abstract":"This paper presents a practical method for short-term load forecast problem using artificial neural network (ANN) combined similar days approach. Neural networks applied in traditional prediction methods all use similar days data to learn the trend of similarity. However, learning all similar days data is a complex task, and does not suit the training of neural network. A Euclidean norm with weighted factors is used to evaluate the similarity between the forecast day and searched previous days. According to similar days approach, load curve is forecasted by using information of the days that are similar to weather condition of the forecast day. An accuracy of the proposed method is enhanced by the addition of temperature as a major climate factor, and special attention was paid to model accurately in different seasons, i.e. Summer, Winter, Spring, and Autumn. The one-to-six hour-ahead forecast errors (MAPE) range from 0.98 to 2.43%. Maximum and minimum percentage errors, and MAPE values obtained from the load forecasting results confirm that ANN-based proposed method provides reliable forecasts for several-hour-ahead load forecasting. © 2006.","author":[{"dropping-particle":"","family":"Mandal","given":"Paras","non-dropping-particle":"","parse-names":false,"suffix":""},{"dropping-particle":"","family":"Senjyu","given":"Tomonobu","non-dropping-particle":"","parse-names":false,"suffix":""},{"dropping-particle":"","family":"Urasaki","given":"Naomitsu","non-dropping-particle":"","parse-names":false,"suffix":""},{"dropping-particle":"","family":"Funabashi","given":"Toshihisa","non-dropping-particle":"","parse-names":false,"suffix":""}],"container-title":"International Journal of Electrical Power and Energy Systems","id":"ITEM-1","issued":{"date-parts":[["2006"]]},"title":"A neural network based several-hour-ahead electric load forecasting using similar days approach","type":"article-journal"},"uris":["http://www.mendeley.com/documents/?uuid=a524ef33-0b2f-4770-9624-8d21490db803"]}],"mendeley":{"formattedCitation":"[15]","plainTextFormattedCitation":"[15]","previouslyFormattedCitation":"[15]"},"properties":{"noteIndex":0},"schema":"https://github.com/citation-style-language/schema/raw/master/csl-citation.json"}</w:instrText>
      </w:r>
      <w:r>
        <w:fldChar w:fldCharType="separate"/>
      </w:r>
      <w:r w:rsidRPr="0036322B">
        <w:rPr>
          <w:noProof/>
        </w:rPr>
        <w:t>[15]</w:t>
      </w:r>
      <w:r>
        <w:fldChar w:fldCharType="end"/>
      </w:r>
      <w:r w:rsidRPr="0036322B">
        <w:t xml:space="preserve">, STLF is a critical instrument in </w:t>
      </w:r>
      <w:del w:id="23" w:author="Dawn MacIsaac" w:date="2021-09-13T09:55:00Z">
        <w:r w:rsidRPr="0036322B" w:rsidDel="006D2B36">
          <w:delText xml:space="preserve">the </w:delText>
        </w:r>
      </w:del>
      <w:ins w:id="24" w:author="Dawn MacIsaac" w:date="2021-09-13T09:55:00Z">
        <w:r w:rsidR="006D2B36">
          <w:t>a</w:t>
        </w:r>
        <w:r w:rsidR="006D2B36" w:rsidRPr="0036322B">
          <w:t xml:space="preserve"> </w:t>
        </w:r>
      </w:ins>
      <w:r w:rsidRPr="0036322B">
        <w:t>utility system</w:t>
      </w:r>
      <w:r w:rsidR="006826B9">
        <w:t>’</w:t>
      </w:r>
      <w:r w:rsidRPr="0036322B">
        <w:t>s day-to-day operations and planning activities, such as energy transactions, unit commitment, economic dispatch, security analysis, fuel scheduling, and unit maintenance.</w:t>
      </w:r>
      <w:r>
        <w:t xml:space="preserve"> </w:t>
      </w:r>
      <w:r w:rsidR="002E1480" w:rsidRPr="002E1480">
        <w:t xml:space="preserve">STLF is a highly complex process influenced by </w:t>
      </w:r>
      <w:r w:rsidR="00A679C0">
        <w:t>various factors, including economic conditions, time of day, season, weather, and</w:t>
      </w:r>
      <w:r w:rsidR="002E1480" w:rsidRPr="002E1480">
        <w:t xml:space="preserve"> </w:t>
      </w:r>
      <w:commentRangeStart w:id="25"/>
      <w:r w:rsidR="002E1480" w:rsidRPr="002E1480">
        <w:t>random influences</w:t>
      </w:r>
      <w:commentRangeEnd w:id="25"/>
      <w:r w:rsidR="00C95D85">
        <w:rPr>
          <w:rStyle w:val="CommentReference"/>
        </w:rPr>
        <w:commentReference w:id="25"/>
      </w:r>
      <w:r w:rsidR="002E1480" w:rsidRPr="002E1480">
        <w:t xml:space="preserve">. The </w:t>
      </w:r>
      <w:r w:rsidR="00A679C0">
        <w:t>electricity demand</w:t>
      </w:r>
      <w:r w:rsidR="002E1480" w:rsidRPr="002E1480">
        <w:t xml:space="preserve"> is determined by meteorological variables, human social activities, and industrial activities. </w:t>
      </w:r>
      <w:proofErr w:type="spellStart"/>
      <w:r w:rsidR="002E1480" w:rsidRPr="002E1480">
        <w:t>Hip</w:t>
      </w:r>
      <w:r w:rsidR="002E1480">
        <w:t>p</w:t>
      </w:r>
      <w:r w:rsidR="002E1480" w:rsidRPr="002E1480">
        <w:t>ert</w:t>
      </w:r>
      <w:proofErr w:type="spellEnd"/>
      <w:r w:rsidR="002E1480" w:rsidRPr="002E1480">
        <w:t xml:space="preserve"> et al. </w:t>
      </w:r>
      <w:r w:rsidR="002E1480">
        <w:fldChar w:fldCharType="begin" w:fldLock="1"/>
      </w:r>
      <w:r w:rsidR="00BA7945">
        <w:instrText>ADDIN CSL_CITATION {"citationItems":[{"id":"ITEM-1","itemData":{"DOI":"10.1109/59.910780","ISSN":"08858950","abstract":"Load forecasting has become in recent years one of the major areas of research in electrical engineering, and most traditional forecasting models and artificial intelligence techniques have been tried out in this task. Artificial neural networks (NNs) have lately received much attention, and a great number of papers have reported successful experiments and practical tests with them. Nevertheless, some authors remain skeptical, and believe that the advantages of using NNs in forecasting have not been systematically proved yet. In order to investigate the reasons for such skepticism, this review examines a collection of papers (published between 1991 and 1999) that report the application of NNs to short-term load forecasting. Our aim is to help to clarify the issue, by critically evaluating the ways in which the NNs proposed in these papers were designed and tested.","author":[{"dropping-particle":"","family":"Hippert","given":"Henrique Steinherz","non-dropping-particle":"","parse-names":false,"suffix":""},{"dropping-particle":"","family":"Pedreira","given":"Carlos Eduardo","non-dropping-particle":"","parse-names":false,"suffix":""},{"dropping-particle":"","family":"Souza","given":"Reinaldo Castro","non-dropping-particle":"","parse-names":false,"suffix":""}],"container-title":"IEEE Transactions on Power Systems","id":"ITEM-1","issued":{"date-parts":[["2001"]]},"title":"Neural networks for short-term load forecasting: A review and evaluation","type":"article-journal"},"uris":["http://www.mendeley.com/documents/?uuid=6e737726-7930-4ada-87b9-8aae66e0cc41"]}],"mendeley":{"formattedCitation":"[16]","plainTextFormattedCitation":"[16]","previouslyFormattedCitation":"[16]"},"properties":{"noteIndex":0},"schema":"https://github.com/citation-style-language/schema/raw/master/csl-citation.json"}</w:instrText>
      </w:r>
      <w:r w:rsidR="002E1480">
        <w:fldChar w:fldCharType="separate"/>
      </w:r>
      <w:r w:rsidR="002E1480" w:rsidRPr="002E1480">
        <w:rPr>
          <w:noProof/>
        </w:rPr>
        <w:t>[16]</w:t>
      </w:r>
      <w:r w:rsidR="002E1480">
        <w:fldChar w:fldCharType="end"/>
      </w:r>
      <w:r w:rsidR="002E1480" w:rsidRPr="002E1480">
        <w:t xml:space="preserve"> explain that forecasting short-term load becomes complicated when the load at a given hour is dependent not only on the load at the previous hour but also on the load at the same hour on previous days and the load at the same hour on the same denomination day in the previous week</w:t>
      </w:r>
      <w:r w:rsidR="00F96C60">
        <w:t xml:space="preserve"> </w:t>
      </w:r>
      <w:r w:rsidR="00F96C60">
        <w:fldChar w:fldCharType="begin" w:fldLock="1"/>
      </w:r>
      <w:r w:rsidR="00F96C60">
        <w:instrText>ADDIN CSL_CITATION {"citationItems":[{"id":"ITEM-1","itemData":{"DOI":"10.1371/journal.pone.0175915","ISSN":"19326203","PMID":"28426739","abstract":"Load information plays an important role in deregulated electricity markets, since it is the primary factor to make critical decisions on production planning, day-to-day operations, unit commitment and economic dispatch. Being able to predict the load for a short term, which covers one hour to a few days, equips power generation facilities and traders with an advantage. With the deregulation of electricity markets, a variety of short term load forecasting models are developed. Deregulation in Turkish Electricity Market has started in 2001 and liberalization is still in progress with rules being effective in its predefined schedule. However, there is a very limited number of studies for Turkish Market. In this study, we introduce two different models for current Turkish Market using Seasonal Autoregressive Integrated Moving Average (SARIMA) and Artificial Neural Network (ANN) and present their comparative performances. Building models that cope with the dynamic nature of deregulated market and are able to run in real-time is the main contribution of this study. We also use our ANN based model to evaluate the effect of several factors, which are claimed to have effect on electrical load.","author":[{"dropping-particle":"","family":"Bozkurt","given":"Ömer Özgur","non-dropping-particle":"","parse-names":false,"suffix":""},{"dropping-particle":"","family":"Biricik","given":"Göksel","non-dropping-particle":"","parse-names":false,"suffix":""},{"dropping-particle":"","family":"Taysi","given":"Ziya Cihan","non-dropping-particle":"","parse-names":false,"suffix":""}],"container-title":"PLoS ONE","id":"ITEM-1","issued":{"date-parts":[["2017"]]},"title":"Artificial neural network and SARIMA based models for power load forecasting in Turkish electricity market Ö","type":"article-journal"},"uris":["http://www.mendeley.com/documents/?uuid=82b1325b-8e83-4465-a571-9f6aea1b4dc1"]}],"mendeley":{"formattedCitation":"[17]","plainTextFormattedCitation":"[17]","previouslyFormattedCitation":"[17]"},"properties":{"noteIndex":0},"schema":"https://github.com/citation-style-language/schema/raw/master/csl-citation.json"}</w:instrText>
      </w:r>
      <w:r w:rsidR="00F96C60">
        <w:fldChar w:fldCharType="separate"/>
      </w:r>
      <w:r w:rsidR="00F96C60" w:rsidRPr="00F96C60">
        <w:rPr>
          <w:noProof/>
        </w:rPr>
        <w:t>[17]</w:t>
      </w:r>
      <w:r w:rsidR="00F96C60">
        <w:fldChar w:fldCharType="end"/>
      </w:r>
      <w:r w:rsidR="002E1480" w:rsidRPr="002E1480">
        <w:t xml:space="preserve">. Additionally, the forecaster must model the relationship between the load and other variables such as weather, leisure activities, </w:t>
      </w:r>
      <w:r w:rsidR="00A679C0">
        <w:t xml:space="preserve">and so </w:t>
      </w:r>
      <w:r w:rsidR="00A679C0">
        <w:lastRenderedPageBreak/>
        <w:t>on</w:t>
      </w:r>
      <w:r w:rsidR="002E1480" w:rsidRPr="002E1480">
        <w:t>.</w:t>
      </w:r>
      <w:r w:rsidR="002E1480">
        <w:t xml:space="preserve"> </w:t>
      </w:r>
      <w:r w:rsidR="002E1480" w:rsidRPr="002E1480">
        <w:t xml:space="preserve">However, due to a lack of knowledge about future events, </w:t>
      </w:r>
      <w:commentRangeStart w:id="26"/>
      <w:r w:rsidR="002E1480" w:rsidRPr="002E1480">
        <w:t>longer forecasting horizons are more susceptible to unanticipated changes in future demand</w:t>
      </w:r>
      <w:commentRangeEnd w:id="26"/>
      <w:r w:rsidR="00C95D85">
        <w:rPr>
          <w:rStyle w:val="CommentReference"/>
        </w:rPr>
        <w:commentReference w:id="26"/>
      </w:r>
      <w:r w:rsidR="002E1480" w:rsidRPr="002E1480">
        <w:t>.</w:t>
      </w:r>
    </w:p>
    <w:p w14:paraId="379BBCAA" w14:textId="78F6509F" w:rsidR="00757670" w:rsidRDefault="007229D8" w:rsidP="003F4538">
      <w:pPr>
        <w:ind w:firstLine="288"/>
      </w:pPr>
      <w:r>
        <w:t xml:space="preserve">Both statistical techniques and machine learning (ML) have been applied to provide load forecasts, and with the advent of the widespread application of data science, the boundary between these two approaches is becoming more equivocal </w:t>
      </w:r>
      <w:r>
        <w:fldChar w:fldCharType="begin" w:fldLock="1"/>
      </w:r>
      <w:r>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fldChar w:fldCharType="separate"/>
      </w:r>
      <w:r w:rsidRPr="00527687">
        <w:rPr>
          <w:noProof/>
        </w:rPr>
        <w:t>[1]</w:t>
      </w:r>
      <w:r>
        <w:fldChar w:fldCharType="end"/>
      </w:r>
      <w:r>
        <w:t xml:space="preserve">. Examples of statistical techniques applied to electrical load forecasting include multiple linear regression analysis </w:t>
      </w:r>
      <w:r>
        <w:fldChar w:fldCharType="begin" w:fldLock="1"/>
      </w:r>
      <w:r w:rsidR="00F96C60">
        <w:instrText>ADDIN CSL_CITATION {"citationItems":[{"id":"ITEM-1","itemData":{"DOI":"10.1109/CICT.2016.44","ISBN":"9781509002108","abstract":"Energy demand forecasting is of great importance in the management of power systems. In this paper artificial neural network technique (ANN) and multiple linear regressions method is used for forecasting the load curve. Algorithms using these techniques have been programmed using MATLAB and applied to the case study. The efficiency of both the model is determined from the load curve and the load is predicted as a testing sample.","author":[{"dropping-particle":"","family":"Kumar","given":"Sharad","non-dropping-particle":"","parse-names":false,"suffix":""},{"dropping-particle":"","family":"Mishra","given":"Shashank","non-dropping-particle":"","parse-names":false,"suffix":""},{"dropping-particle":"","family":"Gupta","given":"Shashank","non-dropping-particle":"","parse-names":false,"suffix":""}],"container-title":"Proceedings - 2016 2nd International Conference on Computational Intelligence and Communication Technology, CICT 2016","id":"ITEM-1","issued":{"date-parts":[["2016"]]},"title":"Short term load forecasting using ANN and multiple linear regression","type":"paper-conference"},"uris":["http://www.mendeley.com/documents/?uuid=2cbd335a-5397-437d-9756-f9c743e1978f"]},{"id":"ITEM-2","itemData":{"DOI":"10.1109/SSCI.2017.8285261","ISBN":"9781538627259","abstract":"This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data","type":"article-journal","volume":"2018-Janua"},"uris":["http://www.mendeley.com/documents/?uuid=3dedc393-6528-4e37-8c9f-c6f79840e1fe"]}],"mendeley":{"formattedCitation":"[18], [19]","plainTextFormattedCitation":"[18], [19]","previouslyFormattedCitation":"[18], [19]"},"properties":{"noteIndex":0},"schema":"https://github.com/citation-style-language/schema/raw/master/csl-citation.json"}</w:instrText>
      </w:r>
      <w:r>
        <w:fldChar w:fldCharType="separate"/>
      </w:r>
      <w:r w:rsidR="00F96C60" w:rsidRPr="00F96C60">
        <w:rPr>
          <w:noProof/>
        </w:rPr>
        <w:t>[18], [19]</w:t>
      </w:r>
      <w:r>
        <w:fldChar w:fldCharType="end"/>
      </w:r>
      <w:r>
        <w:t xml:space="preserve"> exponential smoothing </w:t>
      </w:r>
      <w:r>
        <w:fldChar w:fldCharType="begin" w:fldLock="1"/>
      </w:r>
      <w:r w:rsidR="00F96C60">
        <w:instrText>ADDIN CSL_CITATION {"citationItems":[{"id":"ITEM-1","itemData":{"DOI":"10.1109/APPEEC.2012.6307555","ISBN":"9781457705472","ISSN":"21574839","abstract":"Exponential smoothing model is one of the main load forecasting models of power systems, the accuracy of the model depends on smoothing coefficient. In this paper, a study on how to seek the best smoothing coefficient is given. The results show that using the principle of weighting more on near data and weighting less on far data to seek the optimal smoothing coefficient can get a better result. Based on the result, a method of how to weight more on near data and weight less on far data is proposed. A practical example of load forecasting with the method is also shown here. © 2012 IEEE.","author":[{"dropping-particle":"","family":"Ji","given":"Peirong","non-dropping-particle":"","parse-names":false,"suffix":""},{"dropping-particle":"","family":"Xiong","given":"Di","non-dropping-particle":"","parse-names":false,"suffix":""},{"dropping-particle":"","family":"Wang","given":"Peng","non-dropping-particle":"","parse-names":false,"suffix":""},{"dropping-particle":"","family":"Chen","given":"Juan","non-dropping-particle":"","parse-names":false,"suffix":""}],"container-title":"Asia-Pacific Power and Energy Engineering Conference, APPEEC","id":"ITEM-1","issued":{"date-parts":[["2012"]]},"title":"A study on exponential smoothing model for load forecasting","type":"paper-conference"},"uris":["http://www.mendeley.com/documents/?uuid=be77df21-3615-4771-90f2-0d2ca40e1ba4"]},{"id":"ITEM-2","itemData":{"DOI":"10.1016/j.ejor.2018.12.013","ISSN":"03772217","abstract":"This article draws from research on ensembles in computational intelligence to propose structural combinations of forecasts, which are point forecast combinations that are based on information from the parameters of the individual models that generated the forecasts. Two types of structural combination are proposed which use seasonal exponential smoothing as base models, and are applied to forecast short-term electricity demand. Although forecasting performance may depend on how ensembles are generated, results show that the proposed combinations can outperform competitive benchmarks. The methods can be used to forecast other seasonal data and be extended to different types of forecasting models.","author":[{"dropping-particle":"","family":"Rendon-Sanchez","given":"Juan F.","non-dropping-particle":"","parse-names":false,"suffix":""},{"dropping-particle":"","family":"Menezes","given":"Lilian M.","non-dropping-particle":"de","parse-names":false,"suffix":""}],"container-title":"European Journal of Operational Research","id":"ITEM-2","issued":{"date-parts":[["2019"]]},"title":"Structural combination of seasonal exponential smoothing forecasts applied to load forecasting","type":"article-journal"},"uris":["http://www.mendeley.com/documents/?uuid=53245019-974b-4e58-9957-513582620681"]}],"mendeley":{"formattedCitation":"[20], [21]","plainTextFormattedCitation":"[20], [21]","previouslyFormattedCitation":"[20], [21]"},"properties":{"noteIndex":0},"schema":"https://github.com/citation-style-language/schema/raw/master/csl-citation.json"}</w:instrText>
      </w:r>
      <w:r>
        <w:fldChar w:fldCharType="separate"/>
      </w:r>
      <w:r w:rsidR="00F96C60" w:rsidRPr="00F96C60">
        <w:rPr>
          <w:noProof/>
        </w:rPr>
        <w:t>[20], [21]</w:t>
      </w:r>
      <w:r>
        <w:fldChar w:fldCharType="end"/>
      </w:r>
      <w:r>
        <w:t>, and auto-regressive integrated moving average (ARIMA) mode</w:t>
      </w:r>
      <w:r w:rsidR="00377231">
        <w:t>l</w:t>
      </w:r>
      <w:r>
        <w:t xml:space="preserve">ling </w:t>
      </w:r>
      <w:r>
        <w:fldChar w:fldCharType="begin" w:fldLock="1"/>
      </w:r>
      <w:r w:rsidR="00F96C60">
        <w:instrText>ADDIN CSL_CITATION {"citationItems":[{"id":"ITEM-1","itemData":{"DOI":"10.1109/SmartGridComm.2019.8909756","ISBN":"9781538680995","abstract":"Electrical load forecasting is an important part of power system planning and operation, which can guide the power enterprises to arrange generation plan reasonably, reduce the cost of power generation, and provide a reference for power grid reconstruction and optimization. However, due to the complicated inner non-linear property and seasonality pattern of electrical load, accurate short-term load forecasting (STLF) is of big challenge. In this paper, we firstly study the large time-span quasi-periodicity of load sequences, including the inner correlation of a short load segment and the quasi-periodicity among the load segments spanning different time duration from a week to a month. Then, an ensemble method is proposed, which combines Auto-regressive Integrated Moving Average (ARIMA) and Long Short Term Memory (LSTM) in order to fully exploit the large time-span quasi-periodicity of the loads. Here, ARIMA model captures the stationary pattern of the load segments, while LSTM extracts the complicated non-linear relations of load segments. The proposed method is evaluated on a data set of load consumption in Toronto, and the results show the proposed method outperforms the existing popular STLF models with a small payload of computational complexity.","author":[{"dropping-particle":"","family":"Tang","given":"Lingling","non-dropping-particle":"","parse-names":false,"suffix":""},{"dropping-particle":"","family":"Yi","given":"Yulin","non-dropping-particle":"","parse-names":false,"suffix":""},{"dropping-particle":"","family":"Peng","given":"Yuexing","non-dropping-particle":"","parse-names":false,"suffix":""}],"container-title":"2019 IEEE International Conference on Communications, Control, and Computing Technologies for Smart Grids, SmartGridComm 2019","id":"ITEM-1","issued":{"date-parts":[["2019"]]},"title":"An ensemble deep learning model for short-term load forecasting based on ARIMA and LSTM","type":"paper-conference"},"uris":["http://www.mendeley.com/documents/?uuid=78df86c1-0272-4d2b-8718-8eeed54895a8"]},{"id":"ITEM-2","itemData":{"DOI":"10.1002/2475-8876.12135","ISSN":"2475-8876","abstract":"Understanding the energy consumption patterns of buildings and investing efforts toward energy load reduction is important for optimizing resources and conserving energy in buildings. In this research, we proposed a forecasting method for the electricity load of university buildings using a hybrid model comprising a clustering technique and the autoregressive integrated moving average (ARIMA) model. The novel approach includes clustering data of an entire year, including the forecasting day using K-means clustering, and using the result to forecast the electricity peak load of university buildings. The combination of clustering and the ARIMA model has proved to increase the performance of forecasting rather than that using the ARIMA model alone. Forecasting electricity peak load with appreciable accuracy several hours before peak hours can provide the management authorities with sufficient time to design strategies for peak load reduction. This method can also be implemented in the demand response for reducing electricity bills by avoiding electricity usage during the high electricity rate hours.","author":[{"dropping-particle":"","family":"Nepal","given":"Bishnu","non-dropping-particle":"","parse-names":false,"suffix":""},{"dropping-particle":"","family":"Yamaha","given":"Motoi","non-dropping-particle":"","parse-names":false,"suffix":""},{"dropping-particle":"","family":"Yokoe","given":"Aya","non-dropping-particle":"","parse-names":false,"suffix":""},{"dropping-particle":"","family":"Yamaji","given":"Toshiya","non-dropping-particle":"","parse-names":false,"suffix":""}],"container-title":"Japan Architectural Review","id":"ITEM-2","issued":{"date-parts":[["2020"]]},"title":"Electricity load forecasting using clustering and ARIMA model for energy management in buildings","type":"article-journal"},"uris":["http://www.mendeley.com/documents/?uuid=4b3da0e0-2ae3-40df-a6a1-7ee745710b04"]}],"mendeley":{"formattedCitation":"[22], [23]","plainTextFormattedCitation":"[22], [23]","previouslyFormattedCitation":"[22], [23]"},"properties":{"noteIndex":0},"schema":"https://github.com/citation-style-language/schema/raw/master/csl-citation.json"}</w:instrText>
      </w:r>
      <w:r>
        <w:fldChar w:fldCharType="separate"/>
      </w:r>
      <w:r w:rsidR="00F96C60" w:rsidRPr="00F96C60">
        <w:rPr>
          <w:noProof/>
        </w:rPr>
        <w:t>[22], [23]</w:t>
      </w:r>
      <w:r>
        <w:fldChar w:fldCharType="end"/>
      </w:r>
      <w:r>
        <w:t xml:space="preserve">. On the other hand, ML algorithms are more intelligent and can be better, as they provide the capacity to learn and adapt to the non-linear and complex relationships between load and other influencing factors (e.g., weather, time of day) automatically </w:t>
      </w:r>
      <w:r>
        <w:fldChar w:fldCharType="begin" w:fldLock="1"/>
      </w:r>
      <w:r>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[10]","plainTextFormattedCitation":"[10]","previouslyFormattedCitation":"[10]"},"properties":{"noteIndex":0},"schema":"https://github.com/citation-style-language/schema/raw/master/csl-citation.json"}</w:instrText>
      </w:r>
      <w:r>
        <w:fldChar w:fldCharType="separate"/>
      </w:r>
      <w:r w:rsidRPr="004552EB">
        <w:rPr>
          <w:noProof/>
        </w:rPr>
        <w:t>[10]</w:t>
      </w:r>
      <w:r>
        <w:fldChar w:fldCharType="end"/>
      </w:r>
      <w:r>
        <w:t xml:space="preserve">. </w:t>
      </w:r>
      <w:r w:rsidR="006B18C3">
        <w:t xml:space="preserve">Examples are </w:t>
      </w:r>
      <w:r>
        <w:t xml:space="preserve">Artificial Neural Networks (ANNs) </w:t>
      </w:r>
      <w:r>
        <w:fldChar w:fldCharType="begin" w:fldLock="1"/>
      </w:r>
      <w:r w:rsidR="00F96C60">
        <w:instrText>ADDIN CSL_CITATION {"citationItems":[{"id":"ITEM-1","itemData":{"DOI":"10.1016/j.egypro.2011.12.965","ISSN":"18766102","abstract":"Accurate load forecasting is a great help for electric companies to make the best decisions in terms of unit commitment, generation and maintenance planning, etc. It is necessary that electric generation companies have prior knowledge of future demand with great accuracy. Some data mining algorithms play the greater role to predict the load forecasting. This paper investigates the application of artificial neural networks (ANN) and fuzzy logic (FL) as forecasting tools for predicting the load demand in short term category. In this case the forecasting is day ahead and it is observed that ANN represents the more accurate results in comparison to FL. Finally application of ANN in medium term load forecasting is implemented and the results are compared. © 2011 Published by Elsevier Ltd.","author":[{"dropping-particle":"","family":"Badri","given":"A.","non-dropping-particle":"","parse-names":false,"suffix":""},{"dropping-particle":"","family":"Ameli","given":"Z.","non-dropping-particle":"","parse-names":false,"suffix":""},{"dropping-particle":"","family":"Motie Birjandi","given":"A.","non-dropping-particle":"","parse-names":false,"suffix":""}],"container-title":"Energy Procedia","id":"ITEM-1","issued":{"date-parts":[["2012"]]},"title":"Application of artificial neural networks and fuzzy logic methods for short term load forecasting","type":"paper-conference"},"uris":["http://www.mendeley.com/documents/?uuid=2203ebff-8645-4136-9ba9-ba867323dc1d"]}],"mendeley":{"formattedCitation":"[24]","plainTextFormattedCitation":"[24]","previouslyFormattedCitation":"[24]"},"properties":{"noteIndex":0},"schema":"https://github.com/citation-style-language/schema/raw/master/csl-citation.json"}</w:instrText>
      </w:r>
      <w:r>
        <w:fldChar w:fldCharType="separate"/>
      </w:r>
      <w:r w:rsidR="00F96C60" w:rsidRPr="00F96C60">
        <w:rPr>
          <w:noProof/>
        </w:rPr>
        <w:t>[24]</w:t>
      </w:r>
      <w:r>
        <w:fldChar w:fldCharType="end"/>
      </w:r>
      <w:r>
        <w:fldChar w:fldCharType="begin" w:fldLock="1"/>
      </w:r>
      <w:r w:rsidR="00F96C60">
        <w:instrText>ADDIN CSL_CITATION {"citationItems":[{"id":"ITEM-1","itemData":{"DOI":"10.3390/en11010213","ISSN":"19961073","abstract":"One of the most important research topics in smart grid technology is load forecasting, because accuracy of load forecasting highly influences reliability of the smart grid systems. In the past, load forecasting was obtained by traditional analysis techniques such as time series analysis and linear regression. Since the load forecast focuses on aggregated electricity consumption patterns, researchers have recently integrated deep learning approaches with machine learning techniques. In this study, an accurate deep neural network algorithm for short-Term load forecasting (STLF) is introduced. The forecasting performance of proposed algorithm is compared with performances of five artificial intelligence algorithms that are commonly used in load forecasting. The Mean Absolute Percentage Error (MAPE) and Cumulative Variation of Root Mean Square Error (CV-RMSE) are used as accuracy evaluation indexes. The experiment results show that MAPE and CV-RMSE of proposed algorithm are 9.77% and 11.66%, respectively, displaying very high forecasting accuracy.","author":[{"dropping-particle":"","family":"Kuo","given":"Ping Huan","non-dropping-particle":"","parse-names":false,"suffix":""},{"dropping-particle":"","family":"Huang","given":"Chiou Jye","non-dropping-particle":"","parse-names":false,"suffix":""}],"container-title":"Energies","id":"ITEM-1","issued":{"date-parts":[["2018"]]},"title":"A high precision artificial neural networks model for short-Term energy load forecasting","type":"article-journal"},"uris":["http://www.mendeley.com/documents/?uuid=e3c847d0-b7c8-4635-b231-a4638120c750"]}],"mendeley":{"formattedCitation":"[25]","plainTextFormattedCitation":"[25]","previouslyFormattedCitation":"[25]"},"properties":{"noteIndex":0},"schema":"https://github.com/citation-style-language/schema/raw/master/csl-citation.json"}</w:instrText>
      </w:r>
      <w:r>
        <w:fldChar w:fldCharType="separate"/>
      </w:r>
      <w:r w:rsidR="00F96C60" w:rsidRPr="00F96C60">
        <w:rPr>
          <w:noProof/>
        </w:rPr>
        <w:t>[25]</w:t>
      </w:r>
      <w:r>
        <w:fldChar w:fldCharType="end"/>
      </w:r>
      <w:r>
        <w:t xml:space="preserve">, Fuzzy Regression Models </w:t>
      </w:r>
      <w:r>
        <w:fldChar w:fldCharType="begin" w:fldLock="1"/>
      </w:r>
      <w:r w:rsidR="00F96C60">
        <w:instrText>ADDIN CSL_CITATION {"citationItems":[{"id":"ITEM-1","itemData":{"DOI":"10.1007/s10700-013-9166-9","ISSN":"15732908","abstract":"Electric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Making","id":"ITEM-1","issued":{"date-parts":[["2014"]]},"title":"Fuzzy interaction regression for short term load forecasting","type":"article-journal"},"uris":["http://www.mendeley.com/documents/?uuid=eec041b9-acf8-4d1f-810e-4767ab9ce7fb"]},{"id":"ITEM-2","itemData":{"DOI":"10.1109/TPWRS.2010.2048585","ISSN":"08858950","abstract":"This paper presents two hybrid neural networks derived from fuzzy neural networks (FNN): wavelet fuzzy neural network (WFNN) using the fuzzified wavelet features as the inputs to FNN and fuzzy neural network (FNCI) employing the Choquet integral as the outputs of FNN. The learning through FNCI is simplified by the use of q-measure and the speed of convergence of the parameters is increased by reinforced learning. The underlying fuzzy models of these hybrid networks are a modified form of fuzzy rules of Takagi-Sugeno model. The number of fuzzy rules is found from a fuzzy curve corresponding to each input-output by counting the total number of peaks and troughs in the curve. The models can forecast hourly load with a lead time of 1 h as they deal with short-term load forecasting. The results of the two hybrid networks using Indian utility data are compared with ANFIS and other conventional methods. The performance of the proposed WFNN is found superior to all the other compared methods. © 2010 IEEE.","author":[{"dropping-particle":"","family":"Hanmandlu","given":"Madasu","non-dropping-particle":"","parse-names":false,"suffix":""},{"dropping-particle":"","family":"Chauhan","given":"Bhavesh Kumar","non-dropping-particle":"","parse-names":false,"suffix":""}],"container-title":"IEEE Transactions on Power Systems","id":"ITEM-2","issued":{"date-parts":[["2011"]]},"title":"Load forecasting using hybrid models","type":"article-journal"},"uris":["http://www.mendeley.com/documents/?uuid=2df0b6f9-b63b-45fe-b8c5-bc9f3603d5de"]}],"mendeley":{"formattedCitation":"[26], [27]","plainTextFormattedCitation":"[26], [27]","previouslyFormattedCitation":"[26], [27]"},"properties":{"noteIndex":0},"schema":"https://github.com/citation-style-language/schema/raw/master/csl-citation.json"}</w:instrText>
      </w:r>
      <w:r>
        <w:fldChar w:fldCharType="separate"/>
      </w:r>
      <w:r w:rsidR="00F96C60" w:rsidRPr="00F96C60">
        <w:rPr>
          <w:noProof/>
        </w:rPr>
        <w:t>[26], [27]</w:t>
      </w:r>
      <w:r>
        <w:fldChar w:fldCharType="end"/>
      </w:r>
      <w:r>
        <w:t xml:space="preserve">, Support Vector Machines </w:t>
      </w:r>
      <w:r>
        <w:fldChar w:fldCharType="begin" w:fldLock="1"/>
      </w:r>
      <w:r w:rsidR="00F96C60">
        <w:instrText>ADDIN CSL_CITATION {"citationItems":[{"id":"ITEM-1","itemData":{"DOI":"10.1016/j.knosys.2018.08.027","ISSN":"09507051","abstract":"Short-Term Electricity Load Forecasting (STLF) has become one of the hot topics of energy research as it plays a crucial role in electricity markets and power systems. Few researches aim at selecting optimal input features (Feature Selection, FS) when forecasting model is established, although more and more intelligent hybrid models are developed to forecast real-time electricity load. In fact, a good FS is a key factor that influence prediction accuracy. Based on the idea of selecting optimal input features, a hybrid model, AS-GCLSSVM, is developed to forecast electricity load in this research, which combines ACF (AutoCorrelation Function) and LSSVM (Least Squares Support Vector Machines). ACF is applied to select the informative input variables, and LSSVM is for prediction. The parameters in LSSVM are optimized by GWO (Grey Wolf Optimization Algorithm) and CV (Cross Validation). The proposed model is to forecast the half-hour electricity load of the following week. Experimental results show that it is an effective approach that can improve the forecasting accuracy remarkably, compared with the benchmark models.","author":[{"dropping-particle":"","family":"Yang","given":"Ailing","non-dropping-particle":"","parse-names":false,"suffix":""},{"dropping-particle":"","family":"Li","given":"Weide","non-dropping-particle":"","parse-names":false,"suffix":""},{"dropping-particle":"","family":"Yang","given":"Xuan","non-dropping-particle":"","parse-names":false,"suffix":""}],"container-title":"Knowledge-Based Systems","id":"ITEM-1","issued":{"date-parts":[["2019"]]},"title":"Short-term electricity load forecasting based on feature selection and Least Squares Support Vector Machines","type":"article-journal"},"uris":["http://www.mendeley.com/documents/?uuid=2c933dca-4baf-44e4-b650-ef8e41e6ae0e"]}],"mendeley":{"formattedCitation":"[28]","plainTextFormattedCitation":"[28]","previouslyFormattedCitation":"[28]"},"properties":{"noteIndex":0},"schema":"https://github.com/citation-style-language/schema/raw/master/csl-citation.json"}</w:instrText>
      </w:r>
      <w:r>
        <w:fldChar w:fldCharType="separate"/>
      </w:r>
      <w:r w:rsidR="00F96C60" w:rsidRPr="00F96C60">
        <w:rPr>
          <w:noProof/>
        </w:rPr>
        <w:t>[28]</w:t>
      </w:r>
      <w:r>
        <w:fldChar w:fldCharType="end"/>
      </w:r>
      <w:r>
        <w:t xml:space="preserve">, Gradient Boosting Machines </w:t>
      </w:r>
      <w:r>
        <w:fldChar w:fldCharType="begin" w:fldLock="1"/>
      </w:r>
      <w:r w:rsidR="00F96C60">
        <w:instrText>ADDIN CSL_CITATION {"citationItems":[{"id":"ITEM-1","itemData":{"DOI":"10.1109/LA-CCI.2016.7885697","ISBN":"9781509051052","abstract":"Accurate load forecasts are required in most tasks of energy planning. In this paper we present a hybrid method for short-term load forecasting. We combined Exponential Smoothing, a classical method for time series forecasting, with Gradient Boosting, a powerful machine learning algorithm. The proposed model was tested with real data and the results showed a considerable improvement in forecasting accuracy.","author":[{"dropping-particle":"","family":"Mayrink","given":"Victor","non-dropping-particle":"","parse-names":false,"suffix":""},{"dropping-particle":"","family":"Hippert","given":"Henrique S.","non-dropping-particle":"","parse-names":false,"suffix":""}],"container-title":"2016 IEEE Latin American Conference on Computational Intelligence, LA-CCI 2016 - Proceedings","id":"ITEM-1","issued":{"date-parts":[["2017"]]},"title":"A hybrid method using Exponential Smoothing and Gradient Boosting for electrical short-term load forecasting","type":"paper-conference"},"uris":["http://www.mendeley.com/documents/?uuid=14080106-797e-4e97-b2da-44c5fbd9b1eb"]}],"mendeley":{"formattedCitation":"[29]","plainTextFormattedCitation":"[29]","previouslyFormattedCitation":"[29]"},"properties":{"noteIndex":0},"schema":"https://github.com/citation-style-language/schema/raw/master/csl-citation.json"}</w:instrText>
      </w:r>
      <w:r>
        <w:fldChar w:fldCharType="separate"/>
      </w:r>
      <w:r w:rsidR="00F96C60" w:rsidRPr="00F96C60">
        <w:rPr>
          <w:noProof/>
        </w:rPr>
        <w:t>[29]</w:t>
      </w:r>
      <w:r>
        <w:fldChar w:fldCharType="end"/>
      </w:r>
      <w:r w:rsidR="006B18C3">
        <w:t xml:space="preserve">; they </w:t>
      </w:r>
      <w:r>
        <w:t>have all been applied to electrical load forecasting.</w:t>
      </w:r>
      <w:r w:rsidR="00F61CEC">
        <w:t xml:space="preserve"> </w:t>
      </w:r>
      <w:r w:rsidR="00757670" w:rsidRPr="00757670">
        <w:t xml:space="preserve">The authors of </w:t>
      </w:r>
      <w:r w:rsidR="00757670">
        <w:fldChar w:fldCharType="begin" w:fldLock="1"/>
      </w:r>
      <w:r w:rsidR="00757670">
        <w:instrText>ADDIN CSL_CITATION {"citationItems":[{"id":"ITEM-1","itemData":{"DOI":"10.1016/j.rser.2017.02.023","ISSN":"18790690","abstract":"Electricity load forecasting is an important tool which can be utilized to enable effective control of commercial building electricity loads. Accurate forecasts of commercial building electricity loads can bring significant environmental and economic benefits by reducing electricity use and peak demand and the corresponding GHG emissions. This paper presents a review of different electricity load forecasting models with a particular focus on regression models, discussing different applications, most commonly used regression variables and methods to improve the performance and accuracy of the models. A comparison between the models is then presented for forecasting day ahead hourly electricity loads using real building and Campus data obtained from the Kensington Campus and Tyree Energy Technologies Building (TETB) at the University of New South Wales (UNSW). The results reveal that Artificial Neural Networks with Bayesian Regulation Backpropagation have the best overall root mean squared and mean absolute percentage error performance and almost all the models performed better predicting the overall Campus load than the single building load. The models were also tested on forecasting daily peak electricity demand. For each model, the obtained error for daily peak demand forecasts was higher than the average day ahead hourly forecasts. The regression models which were the main focus of the study performed fairly well in comparison to other more advanced machine learning models.","author":[{"dropping-particle":"","family":"Yildiz","given":"B.","non-dropping-particle":"","parse-names":false,"suffix":""},{"dropping-particle":"","family":"Bilbao","given":"J. I.","non-dropping-particle":"","parse-names":false,"suffix":""},{"dropping-particle":"","family":"Sproul","given":"A. B.","non-dropping-particle":"","parse-names":false,"suffix":""}],"container-title":"Renewable and Sustainable Energy Reviews","id":"ITEM-1","issued":{"date-parts":[["2017"]]},"title":"A review and analysis of regression and machine learning models on commercial building electricity load forecasting","type":"article"},"uris":["http://www.mendeley.com/documents/?uuid=3ed04135-1610-447e-8b7f-927a1b8a387c"]}],"mendeley":{"formattedCitation":"[8]","plainTextFormattedCitation":"[8]","previouslyFormattedCitation":"[8]"},"properties":{"noteIndex":0},"schema":"https://github.com/citation-style-language/schema/raw/master/csl-citation.json"}</w:instrText>
      </w:r>
      <w:r w:rsidR="00757670">
        <w:fldChar w:fldCharType="separate"/>
      </w:r>
      <w:r w:rsidR="00757670" w:rsidRPr="00757670">
        <w:rPr>
          <w:noProof/>
        </w:rPr>
        <w:t>[8]</w:t>
      </w:r>
      <w:r w:rsidR="00757670">
        <w:fldChar w:fldCharType="end"/>
      </w:r>
      <w:r w:rsidR="00757670" w:rsidRPr="00757670">
        <w:t xml:space="preserve"> discussed many regression-based approaches for STLF </w:t>
      </w:r>
      <w:r w:rsidR="00757670">
        <w:fldChar w:fldCharType="begin" w:fldLock="1"/>
      </w:r>
      <w:r w:rsidR="00757670">
        <w:instrText>ADDIN CSL_CITATION {"citationItems":[{"id":"ITEM-1","itemData":{"DOI":"10.1109/SustainIT.2013.6685208","ISBN":"9783901882562","abstract":"The recent development of smart meters has allowed the analysis of household electricity consumption in real time. Predicting electricity consumption at such very low scales should help to increase the efficiency of distribution networks and energy pricing. However, this is by no means a trivial task since household-level consumption is much more irregular than at the transmission or distribution levels. In this work, we address the problem of improving consumption forecasting by using the statistical relations between consumption series. This is done both at the household and district scales (hundreds of houses), using various machine learning techniques, such as support vector machine for regression (SVR) and multilayer perceptron (MLP). First, we determine which algorithm is best adapted to each scale, then, we try to find leaders among the time series, to help short-term forecasting. We also improve the forecasting for district consumption by clustering houses according to their consumption profiles. © 2013 IEEE.","author":[{"dropping-particle":"","family":"Humeau","given":"Samuel","non-dropping-particle":"","parse-names":false,"suffix":""},{"dropping-particle":"","family":"Wijaya","given":"Tri Kurniawan","non-dropping-particle":"","parse-names":false,"suffix":""},{"dropping-particle":"","family":"Vasirani","given":"Matteo","non-dropping-particle":"","parse-names":false,"suffix":""},{"dropping-particle":"","family":"Aberer","given":"Karl","non-dropping-particle":"","parse-names":false,"suffix":""}],"container-title":"2013 Sustainable Internet and ICT for Sustainability, SustainIT 2013","id":"ITEM-1","issued":{"date-parts":[["2013"]]},"title":"Electricity load forecasting for residential customers: Exploiting aggregation and correlation between households","type":"paper-conference"},"uris":["http://www.mendeley.com/documents/?uuid=15cda80d-070f-46e9-a101-23c2ee38af3e"]}],"mendeley":{"formattedCitation":"[30]","plainTextFormattedCitation":"[30]","previouslyFormattedCitation":"[30]"},"properties":{"noteIndex":0},"schema":"https://github.com/citation-style-language/schema/raw/master/csl-citation.json"}</w:instrText>
      </w:r>
      <w:r w:rsidR="00757670">
        <w:fldChar w:fldCharType="separate"/>
      </w:r>
      <w:r w:rsidR="00757670" w:rsidRPr="00757670">
        <w:rPr>
          <w:noProof/>
        </w:rPr>
        <w:t>[30]</w:t>
      </w:r>
      <w:r w:rsidR="00757670">
        <w:fldChar w:fldCharType="end"/>
      </w:r>
      <w:r w:rsidR="00757670" w:rsidRPr="00757670">
        <w:t xml:space="preserve">. Another study </w:t>
      </w:r>
      <w:r w:rsidR="00757670">
        <w:fldChar w:fldCharType="begin" w:fldLock="1"/>
      </w:r>
      <w:r w:rsidR="006353DC">
        <w:instrText>ADDIN CSL_CITATION {"citationItems":[{"id":"ITEM-1","itemData":{"DOI":"10.1016/j.epsr.2015.09.001","ISSN":"03787796","abstract":"In this paper univariate models for short-term load forecasting based on linear regression and patterns of daily cycles of load time series are proposed. The patterns used as input and output variables simplify the forecasting problem by filtering out the trend and seasonal variations of periods longer than the daily one. The nonstationarity in mean and variance is also eliminated. The simplified relationship between variables (patterns) is modeled locally in the neighborhood of the current input using linear regression. The load forecast is constructed from the forecasted output pattern and the current values of variables describing the load time series. The proposed stepwise and lasso regressions reduce the number of predictors to a few. In the principal components regression and partial least-squares regression only one predictor is used. This allows us to visualize the data and regression function. The performances of the proposed methods were compared with that of other models based on ARIMA, exponential smoothing, neural networks and Nadaraya-Watson estimator. Application examples confirm valuable properties of the proposed approaches and their high accuracy.","author":[{"dropping-particle":"","family":"Dudek","given":"Grzegorz","non-dropping-particle":"","parse-names":false,"suffix":""}],"container-title":"Electric Power Systems Research","id":"ITEM-1","issued":{"date-parts":[["2016"]]},"title":"Pattern-based local linear regression models for short-term load forecasting","type":"article-journal"},"uris":["http://www.mendeley.com/documents/?uuid=ae7b4506-1c4f-457c-b602-37506169d0ce"]}],"mendeley":{"formattedCitation":"[31]","plainTextFormattedCitation":"[31]","previouslyFormattedCitation":"[31]"},"properties":{"noteIndex":0},"schema":"https://github.com/citation-style-language/schema/raw/master/csl-citation.json"}</w:instrText>
      </w:r>
      <w:r w:rsidR="00757670">
        <w:fldChar w:fldCharType="separate"/>
      </w:r>
      <w:r w:rsidR="00757670" w:rsidRPr="00757670">
        <w:rPr>
          <w:noProof/>
        </w:rPr>
        <w:t>[31]</w:t>
      </w:r>
      <w:r w:rsidR="00757670">
        <w:fldChar w:fldCharType="end"/>
      </w:r>
      <w:r w:rsidR="00757670" w:rsidRPr="00757670">
        <w:t xml:space="preserve"> examined various </w:t>
      </w:r>
      <w:commentRangeStart w:id="27"/>
      <w:r w:rsidR="00757670" w:rsidRPr="00757670">
        <w:t>MLR</w:t>
      </w:r>
      <w:commentRangeEnd w:id="27"/>
      <w:r w:rsidR="00C95D85">
        <w:rPr>
          <w:rStyle w:val="CommentReference"/>
        </w:rPr>
        <w:commentReference w:id="27"/>
      </w:r>
      <w:r w:rsidR="00757670" w:rsidRPr="00757670">
        <w:t xml:space="preserve"> algorithms for load forecasting. The disadvantage of </w:t>
      </w:r>
      <w:r w:rsidR="003F2712">
        <w:t>MLR</w:t>
      </w:r>
      <w:r w:rsidR="00757670" w:rsidRPr="00757670">
        <w:t xml:space="preserve"> </w:t>
      </w:r>
      <w:r w:rsidR="003F2712">
        <w:t>techniques</w:t>
      </w:r>
      <w:r w:rsidR="00757670" w:rsidRPr="00757670">
        <w:t xml:space="preserve"> is that they require external factors such as temperature and time of day.</w:t>
      </w:r>
      <w:r w:rsidR="004D4D3D">
        <w:t xml:space="preserve"> </w:t>
      </w:r>
      <w:r w:rsidR="005F6CE7">
        <w:t>The ARIMA model is the most frequently used among all regression models</w:t>
      </w:r>
      <w:r w:rsidR="004D4D3D" w:rsidRPr="004D4D3D">
        <w:t xml:space="preserve"> since it consistently produces good prediction results; for example, the author in </w:t>
      </w:r>
      <w:r w:rsidR="006353DC">
        <w:fldChar w:fldCharType="begin" w:fldLock="1"/>
      </w:r>
      <w:r w:rsidR="00CE34D8">
        <w:instrText>ADDIN CSL_CITATION {"citationItems":[{"id":"ITEM-1","itemData":{"DOI":"10.1109/59.962429","ISSN":"08858950","abstract":"This paper presents a new time series modeling for short term load forecasting, which can model the valuable experiences of the expert operators. This approach can accurately forecast the hourly loads of weekdays, as well as, of weekends and public holidays. It is shown that the proposed method can provide more accurate results than the conventional techniques, such as artificial neural networks or Box-Jenkins models. In addition to hourly loads, daily peak load is an important problem for dispatching centers of a power network. Most of the common load forecasting approaches do not consider this problem. It is shown that the proposed method can exactly forecast the daily peak load of a power system. Obtained results from extensive testing on the Iran's power system network confirm the validity of the developed approach.","author":[{"dropping-particle":"","family":"Amjady","given":"Nima","non-dropping-particle":"","parse-names":false,"suffix":""}],"container-title":"IEEE Transactions on Power Systems","id":"ITEM-1","issue":"4","issued":{"date-parts":[["2001"]]},"page":"798-805","title":"Short-term hourly load forecasting using time-series modeling with peak load estimation capability","type":"article-journal","volume":"16"},"uris":["http://www.mendeley.com/documents/?uuid=604f5a34-211d-49c3-ada5-a85d840c27db"]}],"mendeley":{"formattedCitation":"[32]","plainTextFormattedCitation":"[32]","previouslyFormattedCitation":"[32]"},"properties":{"noteIndex":0},"schema":"https://github.com/citation-style-language/schema/raw/master/csl-citation.json"}</w:instrText>
      </w:r>
      <w:r w:rsidR="006353DC">
        <w:fldChar w:fldCharType="separate"/>
      </w:r>
      <w:r w:rsidR="006353DC" w:rsidRPr="006353DC">
        <w:rPr>
          <w:noProof/>
        </w:rPr>
        <w:t>[32]</w:t>
      </w:r>
      <w:r w:rsidR="006353DC">
        <w:fldChar w:fldCharType="end"/>
      </w:r>
      <w:r w:rsidR="004D4D3D" w:rsidRPr="004D4D3D">
        <w:t xml:space="preserve"> combined ARIMA and Box-Jenkins methods to do hourly forecasting.</w:t>
      </w:r>
    </w:p>
    <w:p w14:paraId="7E7CD934" w14:textId="2679DC4F" w:rsidR="006052A7" w:rsidRDefault="008E5AE5" w:rsidP="003F4538">
      <w:pPr>
        <w:ind w:firstLine="288"/>
      </w:pPr>
      <w:r w:rsidRPr="008E5AE5">
        <w:t xml:space="preserve">Deep learning approaches have had remarkable success in the last few years at handling complex sequential data </w:t>
      </w:r>
      <w:r>
        <w:fldChar w:fldCharType="begin" w:fldLock="1"/>
      </w:r>
      <w:r w:rsidR="00CE34D8">
        <w:instrText>ADDIN CSL_CITATION {"citationItems":[{"id":"ITEM-1","itemData":{"ISBN":"978-3-642-25445-1","ISSN":"03029743","PMID":"19556198","abstract":"We propose in this paper a fully automated deep model, which learns to classify human actions without using any prior knowl- edge. The first step of our scheme, based on the extension of Convo- lutional Neural Networks to 3D, automatically learns spatio-temporal features. A Recurrent Neural Network is then trained to classify each sequence considering the temporal evolution of the learned features for each timestep. Experimental results on the KTH dataset show that the proposed approach outperforms existing deep models, and gives compa- rable results with the best related works.","author":[{"dropping-particle":"","family":"Baccouche","given":"Moez","non-dropping-particle":"","parse-names":false,"suffix":""},{"dropping-particle":"","family":"Mamalet","given":"Franck","non-dropping-particle":"","parse-names":false,"suffix":""},{"dropping-particle":"","family":"Wolf","given":"C","non-dropping-particle":"","parse-names":false,"suffix":""}],"container-title":"International workshop on human behavior understanding","id":"ITEM-1","issued":{"date-parts":[["2011"]]},"title":"</w:instrText>
      </w:r>
      <w:r w:rsidR="00CE34D8">
        <w:rPr>
          <w:rFonts w:ascii="MS Gothic" w:eastAsia="MS Gothic" w:hAnsi="MS Gothic" w:cs="MS Gothic" w:hint="eastAsia"/>
        </w:rPr>
        <w:instrText>（</w:instrText>
      </w:r>
      <w:r w:rsidR="00CE34D8">
        <w:instrText>RGB)Sequential deep learning for human action recognition","type":"article-journal"},"uris":["http://www.mendeley.com/documents/?uuid=3e13a32c-5a40-458f-9f93-834e21766be2"]},{"id":"ITEM-2","itemData":{"DOI":"10.1109/MSP.2010.939038","ISSN":"10535888","abstract":"Today, signal processing research has a significantly widened its scope compared with just a few years ago [4], and machine learning has been an important technical area of the signal processing society. Since 2006, deep learninga new area of machine learning research has emerged [7], impacting a wide range of signal and information processing work within the traditional and the new, widened scopes. Various workshops, such as the 2009 ICML Workshop on Learning Feature Hierarchies; the 2008 NIPS Deep Learning Workshop: Foundations and Future Directions; and the 2009 NIPS Workshop on Deep Learning for Speech Recognition and Related Applications as well as an upcoming special issue on deep learning for speech and language processing in IEEE Transactions on Audio, Speech, and Language Processing (2010) have been devoted exclusively to deep learning and its applications to classical signal processing areas. We have also seen the government sponsor research on deep learning (e.g., the DARPA deep learning program, available at http://www.darpa.mil/ipto/solicit/baa/BAA-09-40- PIP.pdf). © 2010 IEEE.","author":[{"dropping-particle":"","family":"Yu","given":"Dong","non-dropping-particle":"","parse-names":false,"suffix":""},{"dropping-particle":"","family":"Deng","given":"Li","non-dropping-particle":"","parse-names":false,"suffix":""},{"dropping-particle":"","family":"Jang","given":"Inseon","non-dropping-particle":"","parse-names":false,"suffix":""},{"dropping-particle":"","family":"Kudumakis","given":"Panos","non-dropping-particle":"","parse-names":false,"suffix":""},{"dropping-particle":"","family":"Sandler","given":"Mark","non-dropping-particle":"","parse-names":false,"suffix":""},{"dropping-particle":"","family":"Kang","given":"Kyeongok","non-dropping-particle":"","parse-names":false,"suffix":""}],"container-title":"IEEE Signal Processing Magazine","id":"ITEM-2","issued":{"date-parts":[["2011"]]},"title":"Deep learning and its applications to signal and information processing","type":"article-journal"},"uris":["http://www.mendeley.com/documents/?uuid=d3bb50a9-4ed2-4a18-a51b-596a2d3e6987"]}],"mendeley":{"formattedCitation":"[33], [34]","plainTextFormattedCitation":"[33], [34]","previouslyFormattedCitation":"[33], [34]"},"properties":{"noteIndex":0},"schema":"https://github.com/citation-style-language/schema/raw/master/csl-citation.json"}</w:instrText>
      </w:r>
      <w:r>
        <w:fldChar w:fldCharType="separate"/>
      </w:r>
      <w:r w:rsidR="006353DC" w:rsidRPr="006353DC">
        <w:rPr>
          <w:noProof/>
        </w:rPr>
        <w:t>[33], [34]</w:t>
      </w:r>
      <w:r>
        <w:fldChar w:fldCharType="end"/>
      </w:r>
      <w:r w:rsidRPr="008E5AE5">
        <w:t xml:space="preserve">. As a result, deep learning approaches have been effectively used to load forecasting applications, where they have been shown to outperform a variety of benchmark models, including simple ANNs and standard statistical </w:t>
      </w:r>
      <w:r w:rsidRPr="008E5AE5">
        <w:lastRenderedPageBreak/>
        <w:t>time series methods such as ARIMA</w:t>
      </w:r>
      <w:r>
        <w:t xml:space="preserve"> </w:t>
      </w:r>
      <w:r>
        <w:fldChar w:fldCharType="begin" w:fldLock="1"/>
      </w:r>
      <w:r w:rsidR="00CE34D8">
        <w:instrText>ADDIN CSL_CITATION {"citationItems":[{"id":"ITEM-1","itemData":{"DOI":"10.1109/SmartGridComm.2018.8587494","ISBN":"9781538679548","abstract":"Low aggregations of electric load profiles are more fluctuating, relative forecast errors are comparatively high, and it has been shown that different forecast models and feature configurations may be best suitable for specific households or buildings. However, at low aggregations, the monetary incentive for manual feature engineering and model selection is low, as benefits from forecast improvements are small. Convolutional Neural Networks (CNN) have proven to achieve high accuracy in an end-to-end fashion with minimal effort for manual feature selection. WaveNet, a CNN-based approach, has been developed to handle noisy time-series data for speech recognition and synthesis. In this work we explore if WaveNet is suitable for short-term forecasts of lowly aggregated electric loads. We find that WaveNet performs similarly to, and slightly better than, typical benchmark models for individual households, at the cost of higher model complexity. Preliminary experiments show that transfer learning can further improve results and decrease training times for individual households, as a pattern such as the correlation between outside temperature and load can be learned as general features. For aggregations of 10-200 households WaveNet improves most over the benchmarks, e.g., 13% compared to vanilla Artificial Neural Networks at 200 households, making it possibly suitable for aggregated load forecasting.","author":[{"dropping-particle":"","family":"Vos","given":"Marcus","non-dropping-particle":"","parse-names":false,"suffix":""},{"dropping-particle":"","family":"Bender-Saebelkampf","given":"Christian","non-dropping-particle":"","parse-names":false,"suffix":""},{"dropping-particle":"","family":"Albayrak","given":"Sahin","non-dropping-particle":"","parse-names":false,"suffix":""}],"container-title":"2018 IEEE International Conference on Communications, Control, and Computing Technologies for Smart Grids, SmartGridComm 2018","id":"ITEM-1","issued":{"date-parts":[["2018"]]},"title":"Residential Short-Term Load Forecasting Using Convolutional Neural Networks","type":"paper-conference"},"uris":["http://www.mendeley.com/documents/?uuid=362580c5-b345-4438-83a4-58ac5a4aaa26"]}],"mendeley":{"formattedCitation":"[35]","plainTextFormattedCitation":"[35]","previouslyFormattedCitation":"[35]"},"properties":{"noteIndex":0},"schema":"https://github.com/citation-style-language/schema/raw/master/csl-citation.json"}</w:instrText>
      </w:r>
      <w:r>
        <w:fldChar w:fldCharType="separate"/>
      </w:r>
      <w:r w:rsidR="006353DC" w:rsidRPr="006353DC">
        <w:rPr>
          <w:noProof/>
        </w:rPr>
        <w:t>[35]</w:t>
      </w:r>
      <w:r>
        <w:fldChar w:fldCharType="end"/>
      </w:r>
      <w:r w:rsidRPr="008E5AE5">
        <w:t xml:space="preserve">. With improved computational power, more datasets, and </w:t>
      </w:r>
      <w:r w:rsidR="00377231">
        <w:t xml:space="preserve">the </w:t>
      </w:r>
      <w:r w:rsidRPr="008E5AE5">
        <w:t>granularity of available data, deep learning models are expected to dominate the load forecasting field.</w:t>
      </w:r>
      <w:r>
        <w:t xml:space="preserve"> Deep </w:t>
      </w:r>
      <w:r w:rsidR="007229D8">
        <w:t xml:space="preserve">learning approaches like the recurrent neural network (RNN) </w:t>
      </w:r>
      <w:r w:rsidR="007229D8">
        <w:fldChar w:fldCharType="begin" w:fldLock="1"/>
      </w:r>
      <w:r w:rsidR="00634870">
        <w:instrText>ADDIN CSL_CITATION {"citationItems":[{"id":"ITEM-1","itemData":{"DOI":"10.1109/TSG.2017.2753802","ISSN":"19493053","abstract":"As the power system is facing a transition toward a more intelligent, flexible, and interactive system with higher penetration of renewable energy generation, load forecasting, especially short-term load forecasting for individual electric customers plays an increasingly essential role in the future grid planning and operation. Other than aggregated residential load in a large scale, forecasting an electric load of a single energy user is fairly challenging due to the high volatility and uncertainty involved. In this paper, we propose a long short-term memory (LSTM) recurrent neural network-based framework, which is the latest and one of the most popular techniques of deep learning, to tackle this tricky issue. The proposed framework is tested on a publicly available set of real residential smart meter data, of which the performance is comprehensively compared to various benchmarks including the state-of-the-arts in the field of load forecasting. As a result, the proposed LSTM approach outperforms the other listed rival algorithms in the task of short-term load forecasting for individual residential households.","author":[{"dropping-particle":"","family":"Kong","given":"Weicong","non-dropping-particle":"","parse-names":false,"suffix":""},{"dropping-particle":"","family":"Dong","given":"Zhao Yang","non-dropping-particle":"","parse-names":false,"suffix":""},{"dropping-particle":"","family":"Jia","given":"Youwei","non-dropping-particle":"","parse-names":false,"suffix":""},{"dropping-particle":"","family":"Hill","given":"David J.","non-dropping-particle":"","parse-names":false,"suffix":""},{"dropping-particle":"","family":"Xu","given":"Yan","non-dropping-particle":"","parse-names":false,"suffix":""},{"dropping-particle":"","family":"Zhang","given":"Yuan","non-dropping-particle":"","parse-names":false,"suffix":""}],"container-title":"IEEE Transactions on Smart Grid","id":"ITEM-1","issue":"1","issued":{"date-parts":[["2019"]]},"page":"841-851","publisher":"IEEE","title":"Short-Term Residential Load Forecasting Based on LSTM Recurrent Neural Network","type":"article-journal","volume":"10"},"uris":["http://www.mendeley.com/documents/?uuid=fc9701ee-7484-462b-9344-5acb030501e0"]}],"mendeley":{"formattedCitation":"[11]","plainTextFormattedCitation":"[11]","previouslyFormattedCitation":"[11]"},"properties":{"noteIndex":0},"schema":"https://github.com/citation-style-language/schema/raw/master/csl-citation.json"}</w:instrText>
      </w:r>
      <w:r w:rsidR="007229D8">
        <w:fldChar w:fldCharType="separate"/>
      </w:r>
      <w:r w:rsidR="000D662F" w:rsidRPr="000D662F">
        <w:rPr>
          <w:noProof/>
        </w:rPr>
        <w:t>[11]</w:t>
      </w:r>
      <w:r w:rsidR="007229D8">
        <w:fldChar w:fldCharType="end"/>
      </w:r>
      <w:r w:rsidR="007229D8">
        <w:t xml:space="preserve">, long-short-term-memory network (LSTM) </w:t>
      </w:r>
      <w:r w:rsidR="007229D8">
        <w:fldChar w:fldCharType="begin" w:fldLock="1"/>
      </w:r>
      <w:r w:rsidR="00634870">
        <w:instrText>ADDIN CSL_CITATION {"citationItems":[{"id":"ITEM-1","itemData":{"DOI":"10.1109/CISS.2017.7926112","ISBN":"9781509047802","abstract":"Electric load forecasting plays a vital role in smart grids. Short term electric load forecasting forecasts the load that is several hours to several weeks ahead. Due to the nonlinear, non-stationary and nonseasonal nature of the short term electric load time series in small scale power systems, accurate forecasting is challenging. This paper explores Long-Short-Term-Memory (LSTM) based Recurrent Neural Network (RNN) to deal with this challenge. LSTM-based RNN is able to exploit the long term dependencies in the electric load time series for more accurate forecasting. Experiments are conducted to demonstrate that LSTM-based RNN is capable of forecasting accurately the complex electric load time series with a long forecasting horizon. Its performance compares favorably to many other forecasting methods.","author":[{"dropping-particle":"","family":"Zheng","given":"Jian","non-dropping-particle":"","parse-names":false,"suffix":""},{"dropping-particle":"","family":"Xu","given":"Cencen","non-dropping-particle":"","parse-names":false,"suffix":""},{"dropping-particle":"","family":"Zhang","given":"Ziang","non-dropping-particle":"","parse-names":false,"suffix":""},{"dropping-particle":"","family":"Li","given":"Xiaohua","non-dropping-particle":"","parse-names":false,"suffix":""}],"container-title":"2017 51st Annual Conference on Information Sciences and Systems, CISS 2017","id":"ITEM-1","issued":{"date-parts":[["2017"]]},"title":"Electric load forecasting in smart grids using Long-Short-Term-Memory based Recurrent Neural Network","type":"paper-conference"},"uris":["http://www.mendeley.com/documents/?uuid=f39208cb-b734-42fa-9351-8d49873de0c0"]}],"mendeley":{"formattedCitation":"[12]","plainTextFormattedCitation":"[12]","previouslyFormattedCitation":"[12]"},"properties":{"noteIndex":0},"schema":"https://github.com/citation-style-language/schema/raw/master/csl-citation.json"}</w:instrText>
      </w:r>
      <w:r w:rsidR="007229D8">
        <w:fldChar w:fldCharType="separate"/>
      </w:r>
      <w:r w:rsidR="000D662F" w:rsidRPr="000D662F">
        <w:rPr>
          <w:noProof/>
        </w:rPr>
        <w:t>[12]</w:t>
      </w:r>
      <w:r w:rsidR="007229D8">
        <w:fldChar w:fldCharType="end"/>
      </w:r>
      <w:r w:rsidR="007229D8">
        <w:t xml:space="preserve">, and the 1-D convolution neural network (CNN) </w:t>
      </w:r>
      <w:r w:rsidR="007229D8">
        <w:fldChar w:fldCharType="begin" w:fldLock="1"/>
      </w:r>
      <w:r w:rsidR="00634870">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forecasting","type":"article-journal","volume":"2017-Decem"},"uris":["http://www.mendeley.com/documents/?uuid=ddd0ca11-3b9c-4e4d-bde0-b315b5d9e154"]}],"mendeley":{"formattedCitation":"[3], [7]","plainTextFormattedCitation":"[3], [7]","previouslyFormattedCitation":"[3], [7]"},"properties":{"noteIndex":0},"schema":"https://github.com/citation-style-language/schema/raw/master/csl-citation.json"}</w:instrText>
      </w:r>
      <w:r w:rsidR="007229D8">
        <w:fldChar w:fldCharType="separate"/>
      </w:r>
      <w:r w:rsidR="000D662F" w:rsidRPr="000D662F">
        <w:rPr>
          <w:noProof/>
        </w:rPr>
        <w:t>[3], [7]</w:t>
      </w:r>
      <w:r w:rsidR="007229D8">
        <w:fldChar w:fldCharType="end"/>
      </w:r>
      <w:r w:rsidR="007229D8">
        <w:t xml:space="preserve"> have become enticing to researchers in this field, primarily because of their ability to learn about temporal dependencies in data inputs, and their ability to quickly adapt to abrupt changes in load patterns, as they occur</w:t>
      </w:r>
      <w:r w:rsidR="007229D8" w:rsidRPr="009E24ED">
        <w:t>.</w:t>
      </w:r>
    </w:p>
    <w:p w14:paraId="613D5E33" w14:textId="35E241CE" w:rsidR="005F6CE7" w:rsidRDefault="002936FA" w:rsidP="003F4538">
      <w:pPr>
        <w:ind w:firstLine="288"/>
      </w:pPr>
      <w:r w:rsidRPr="002936FA">
        <w:t xml:space="preserve">The authors of </w:t>
      </w:r>
      <w:r w:rsidR="00CE34D8">
        <w:fldChar w:fldCharType="begin" w:fldLock="1"/>
      </w:r>
      <w:r w:rsidR="00CE34D8">
        <w:instrText>ADDIN CSL_CITATION {"citationItems":[{"id":"ITEM-1","itemData":{"abstract":"Management and efficient operations in critical infrastructure such as Smart Grids take huge advantage of accurate power load forecasting which, due to its nonlinear nature, remains a challenging task. Recently, deep learning has emerged in the machine learning field achieving impressive performance in a vast range of tasks, from image classification to machine translation. Applications of deep learning models to the electric load forecasting problem are gaining interest among researchers as well as the industry, but a comprehensive and sound comparison among different architectures is not yet available in the literature. This work aims at filling the gap by reviewing and experimentally evaluating on two real-world datasets the most recent trends in electric load forecasting, by contrasting deep learning architectures on short term forecast (one day ahead prediction). Specifically, we focus on feedforward and recurrent neural networks, sequence to sequence models and temporal convolutional neural networks along with architectural variants, which are known in the signal processing community but are novel to the load forecasting one.","author":[{"dropping-particle":"","family":"Gasparin","given":"Alberto","non-dropping-particle":"","parse-names":false,"suffix":""},{"dropping-particle":"","family":"Lukovic","given":"Slobodan","non-dropping-particle":"","parse-names":false,"suffix":""},{"dropping-particle":"","family":"Alippi","given":"Cesare","non-dropping-particle":"","parse-names":false,"suffix":""}],"id":"ITEM-1","issued":{"date-parts":[["2019"]]},"title":"Deep Learning for Time Series Forecasting: The Electric Load Case","type":"article-journal"},"uris":["http://www.mendeley.com/documents/?uuid=4a8c1706-d8f0-4d97-9d47-5aa499f14ccd"]}],"mendeley":{"formattedCitation":"[36]","plainTextFormattedCitation":"[36]","previouslyFormattedCitation":"[36]"},"properties":{"noteIndex":0},"schema":"https://github.com/citation-style-language/schema/raw/master/csl-citation.json"}</w:instrText>
      </w:r>
      <w:r w:rsidR="00CE34D8">
        <w:fldChar w:fldCharType="separate"/>
      </w:r>
      <w:r w:rsidR="00CE34D8" w:rsidRPr="00CE34D8">
        <w:rPr>
          <w:noProof/>
        </w:rPr>
        <w:t>[36]</w:t>
      </w:r>
      <w:r w:rsidR="00CE34D8">
        <w:fldChar w:fldCharType="end"/>
      </w:r>
      <w:r w:rsidRPr="002936FA">
        <w:t xml:space="preserve"> examined seven distinct models using three real-world data sets and demonstrated that deep learning methods </w:t>
      </w:r>
      <w:r w:rsidR="005F6CE7">
        <w:t>could</w:t>
      </w:r>
      <w:r w:rsidRPr="002936FA">
        <w:t xml:space="preserve"> be employed in load forecasting applications in place of more traditional mathematical techniques such as ARIMA. </w:t>
      </w:r>
      <w:r>
        <w:t>The authors of</w:t>
      </w:r>
      <w:r w:rsidRPr="002936FA">
        <w:t xml:space="preserve"> </w:t>
      </w:r>
      <w:r w:rsidR="00CE34D8">
        <w:fldChar w:fldCharType="begin" w:fldLock="1"/>
      </w:r>
      <w:r w:rsidR="00CE34D8">
        <w:instrText>ADDIN CSL_CITATION {"citationItems":[{"id":"ITEM-1","itemData":{"DOI":"10.1016/j.procs.2017.11.374","ISSN":"18770509","abstract":"Nowadays, electricity plays a vital role in national economic and social development. Accurate load forecasting can help power companies to secure electricity supply and scheduling and reduce wastes since electricity is difficult to store. In this paper, we propose a novel Deep Neural Network architecture for short term load forecasting. We integrate multiple types of input features by using appropriate neural network components to process each of them. We use Convolutional Neural Network components to extract rich features from historical load sequence and use Recurrent Components to model the implicit dynamics. In addition, we use Dense layers to transform other types of features. Experimental results on a large data set containing hourly loads of a North China city show the superiority of our method. Moreover, the proposed method is quite flexible and can be applied to other time series prediction tasks.","author":[{"dropping-particle":"","family":"He","given":"Wan","non-dropping-particle":"","parse-names":false,"suffix":""}],"container-title":"Procedia Computer Science","id":"ITEM-1","issued":{"date-parts":[["2017"]]},"title":"Load Forecasting via Deep Neural Networks","type":"paper-conference"},"uris":["http://www.mendeley.com/documents/?uuid=014fdec6-7155-40c4-b39e-f1220c791961"]}],"mendeley":{"formattedCitation":"[37]","plainTextFormattedCitation":"[37]","previouslyFormattedCitation":"[37]"},"properties":{"noteIndex":0},"schema":"https://github.com/citation-style-language/schema/raw/master/csl-citation.json"}</w:instrText>
      </w:r>
      <w:r w:rsidR="00CE34D8">
        <w:fldChar w:fldCharType="separate"/>
      </w:r>
      <w:r w:rsidR="00CE34D8" w:rsidRPr="00CE34D8">
        <w:rPr>
          <w:noProof/>
        </w:rPr>
        <w:t>[37]</w:t>
      </w:r>
      <w:r w:rsidR="00CE34D8">
        <w:fldChar w:fldCharType="end"/>
      </w:r>
      <w:r w:rsidRPr="002936FA">
        <w:t xml:space="preserve"> offered a novel parallel model that is a combination of convolutional neural networks (CNN) and recurrent neural networks (RNN). Because RNNs employ control theory in their structure, they </w:t>
      </w:r>
      <w:r w:rsidR="006E2897" w:rsidRPr="002936FA">
        <w:t>can determine</w:t>
      </w:r>
      <w:r w:rsidRPr="002936FA">
        <w:t xml:space="preserve"> the relationship between old and new data, making them an appealing network for load forecasting applications in recent years. In terms of how RNNs work,</w:t>
      </w:r>
      <w:r w:rsidR="004422D5">
        <w:t xml:space="preserve"> the authors in</w:t>
      </w:r>
      <w:r w:rsidRPr="002936FA">
        <w:t xml:space="preserve"> </w:t>
      </w:r>
      <w:r w:rsidR="00CE34D8">
        <w:fldChar w:fldCharType="begin" w:fldLock="1"/>
      </w:r>
      <w:r w:rsidR="00CE34D8">
        <w:instrText>ADDIN CSL_CITATION {"citationItems":[{"id":"ITEM-1","itemData":{"DOI":"10.1016/j.neunet.2018.08.002","ISSN":"18792782","PMID":"30138751","abstract":"In this paper, we provide a novel approach to the architectural design of deep Recurrent Neural Networks using signal frequency analysis. In particular, focusing on the Reservoir Computing framework and inspired by the principles related to the inherent effect of layering, we address a fundamental open issue in deep learning, namely the question of how to establish the number of layers in recurrent architectures in the form of deep echo state networks (DeepESNs). The proposed method is first analyzed and refined on a controlled scenario and then it is experimentally assessed on challenging real-world tasks. The achieved results also show the ability of properly designed DeepESNs to outperform RC approaches on a speech recognition task, and to compete with the state-of-the-art in time-series prediction on polyphonic music tasks.","author":[{"dropping-particle":"","family":"Gallicchio","given":"Claudio","non-dropping-particle":"","parse-names":false,"suffix":""},{"dropping-particle":"","family":"Micheli","given":"Alessio","non-dropping-particle":"","parse-names":false,"suffix":""},{"dropping-particle":"","family":"Pedrelli","given":"Luca","non-dropping-particle":"","parse-names":false,"suffix":""}],"container-title":"Neural Networks","id":"ITEM-1","issued":{"date-parts":[["2018"]]},"title":"Design of deep echo state networks","type":"article-journal"},"uris":["http://www.mendeley.com/documents/?uuid=f217d215-3135-45ce-8b99-df70a03f918a"]}],"mendeley":{"formattedCitation":"[38]","plainTextFormattedCitation":"[38]","previouslyFormattedCitation":"[38]"},"properties":{"noteIndex":0},"schema":"https://github.com/citation-style-language/schema/raw/master/csl-citation.json"}</w:instrText>
      </w:r>
      <w:r w:rsidR="00CE34D8">
        <w:fldChar w:fldCharType="separate"/>
      </w:r>
      <w:r w:rsidR="00CE34D8" w:rsidRPr="00CE34D8">
        <w:rPr>
          <w:noProof/>
        </w:rPr>
        <w:t>[38]</w:t>
      </w:r>
      <w:r w:rsidR="00CE34D8">
        <w:fldChar w:fldCharType="end"/>
      </w:r>
      <w:r w:rsidRPr="002936FA">
        <w:t xml:space="preserve"> conducted an appropriate study on these networks. </w:t>
      </w:r>
      <w:r w:rsidR="00480959">
        <w:t>Similar to</w:t>
      </w:r>
      <w:r w:rsidRPr="002936FA">
        <w:t xml:space="preserve"> </w:t>
      </w:r>
      <w:r w:rsidR="00CE34D8">
        <w:fldChar w:fldCharType="begin" w:fldLock="1"/>
      </w:r>
      <w:r w:rsidR="00CE34D8">
        <w:instrText>ADDIN CSL_CITATION {"citationItems":[{"id":"ITEM-1","itemData":{"DOI":"10.1016/j.procs.2017.11.374","ISSN":"18770509","abstract":"Nowadays, electricity plays a vital role in national economic and social development. Accurate load forecasting can help power companies to secure electricity supply and scheduling and reduce wastes since electricity is difficult to store. In this paper, we propose a novel Deep Neural Network architecture for short term load forecasting. We integrate multiple types of input features by using appropriate neural network components to process each of them. We use Convolutional Neural Network components to extract rich features from historical load sequence and use Recurrent Components to model the implicit dynamics. In addition, we use Dense layers to transform other types of features. Experimental results on a large data set containing hourly loads of a North China city show the superiority of our method. Moreover, the proposed method is quite flexible and can be applied to other time series prediction tasks.","author":[{"dropping-particle":"","family":"He","given":"Wan","non-dropping-particle":"","parse-names":false,"suffix":""}],"container-title":"Procedia Computer Science","id":"ITEM-1","issued":{"date-parts":[["2017"]]},"title":"Load Forecasting via Deep Neural Networks","type":"paper-conference"},"uris":["http://www.mendeley.com/documents/?uuid=014fdec6-7155-40c4-b39e-f1220c791961"]}],"mendeley":{"formattedCitation":"[37]","plainTextFormattedCitation":"[37]","previouslyFormattedCitation":"[37]"},"properties":{"noteIndex":0},"schema":"https://github.com/citation-style-language/schema/raw/master/csl-citation.json"}</w:instrText>
      </w:r>
      <w:r w:rsidR="00CE34D8">
        <w:fldChar w:fldCharType="separate"/>
      </w:r>
      <w:r w:rsidR="00CE34D8" w:rsidRPr="00CE34D8">
        <w:rPr>
          <w:noProof/>
        </w:rPr>
        <w:t>[37]</w:t>
      </w:r>
      <w:r w:rsidR="00CE34D8">
        <w:fldChar w:fldCharType="end"/>
      </w:r>
      <w:r w:rsidRPr="002936FA">
        <w:t xml:space="preserve">, the authors of </w:t>
      </w:r>
      <w:r w:rsidR="00CE34D8">
        <w:fldChar w:fldCharType="begin" w:fldLock="1"/>
      </w:r>
      <w:r w:rsidR="007236BF">
        <w:instrText>ADDIN CSL_CITATION {"citationItems":[{"id":"ITEM-1","itemData":{"DOI":"10.3390/en11123493","ISSN":"19961073","abstract":"Accurate electrical load forecasting is of great significance to help power companies in better scheduling and efficient management. Since high levels of uncertainties exist in the load time series, it is a challenging task to make accurate short-term load forecast (STLF). In recent years, deep learning approaches provide better performance to predict electrical load in real world cases. The convolutional neural network (CNN) can extract the local trend and capture the same pattern, and the long short-term memory (LSTM) is proposed to learn the relationship in time steps. In this paper, a new deep neural network framework that integrates the hidden feature of the CNN model and the LSTM model is proposed to improve the forecasting accuracy. The proposed model was tested in a real-world case, and detailed experiments were conducted to validate its practicality and stability. The forecasting performance of the proposed model was compared with the LSTM model and the CNN model. The Mean Absolute Error (MAE), Mean Absolute Percentage Error (MAPE) and Root Mean Square Error (RMSE) were used as the evaluation indexes. The experimental results demonstrate that the proposed model can achieve better and stable performance in STLF.","author":[{"dropping-particle":"","family":"Tian","given":"Chujie","non-dropping-particle":"","parse-names":false,"suffix":""},{"dropping-particle":"","family":"Ma","given":"Jian","non-dropping-particle":"","parse-names":false,"suffix":""},{"dropping-particle":"","family":"Zhang","given":"Chunhong","non-dropping-particle":"","parse-names":false,"suffix":""},{"dropping-particle":"","family":"Zhan","given":"Panpan","non-dropping-particle":"","parse-names":false,"suffix":""}],"container-title":"Energies","id":"ITEM-1","issued":{"date-parts":[["2018"]]},"title":"A deep neural network model for short-term load forecast based on long short-term memory network and convolutional neural network","type":"article-journal"},"uris":["http://www.mendeley.com/documents/?uuid=4e7f0840-e085-401d-8377-1993b04b3559"]}],"mendeley":{"formattedCitation":"[39]","plainTextFormattedCitation":"[39]","previouslyFormattedCitation":"[39]"},"properties":{"noteIndex":0},"schema":"https://github.com/citation-style-language/schema/raw/master/csl-citation.json"}</w:instrText>
      </w:r>
      <w:r w:rsidR="00CE34D8">
        <w:fldChar w:fldCharType="separate"/>
      </w:r>
      <w:r w:rsidR="00CE34D8" w:rsidRPr="00CE34D8">
        <w:rPr>
          <w:noProof/>
        </w:rPr>
        <w:t>[39]</w:t>
      </w:r>
      <w:r w:rsidR="00CE34D8">
        <w:fldChar w:fldCharType="end"/>
      </w:r>
      <w:r w:rsidRPr="002936FA">
        <w:t xml:space="preserve"> presented a mix of long short-term memory (LSTM) and convolutional neural networks (CNN). The proposed model</w:t>
      </w:r>
      <w:r w:rsidR="005F6CE7">
        <w:t>’</w:t>
      </w:r>
      <w:r w:rsidRPr="002936FA">
        <w:t>s performance in load forecasting was more stable than that of other machine</w:t>
      </w:r>
      <w:r w:rsidR="006E2897">
        <w:t xml:space="preserve"> learning techniques</w:t>
      </w:r>
      <w:r w:rsidRPr="002936FA">
        <w:t>.</w:t>
      </w:r>
      <w:r w:rsidR="00A90C0D">
        <w:t xml:space="preserve"> </w:t>
      </w:r>
      <w:r w:rsidRPr="002936FA">
        <w:t xml:space="preserve">Similarly, the authors of </w:t>
      </w:r>
      <w:r w:rsidR="007236BF">
        <w:fldChar w:fldCharType="begin" w:fldLock="1"/>
      </w:r>
      <w:r w:rsidR="00CB6AF0">
        <w:instrText>ADDIN CSL_CITATION {"citationItems":[{"id":"ITEM-1","itemData":{"DOI":"10.3390/en11010213","ISSN":"19961073","abstract":"One of the most important research topics in smart grid technology is load forecasting, because accuracy of load forecasting highly influences reliability of the smart grid systems. In the past, load forecasting was obtained by traditional analysis techniques such as time series analysis and linear regression. Since the load forecast focuses on aggregated electricity consumption patterns, researchers have recently integrated deep learning approaches with machine learning techniques. In this study, an accurate deep neural network algorithm for short-Term load forecasting (STLF) is introduced. The forecasting performance of proposed algorithm is compared with performances of five artificial intelligence algorithms that are commonly used in load forecasting. The Mean Absolute Percentage Error (MAPE) and Cumulative Variation of Root Mean Square Error (CV-RMSE) are used as accuracy evaluation indexes. The experiment results show that MAPE and CV-RMSE of proposed algorithm are 9.77% and 11.66%, respectively, displaying very high forecasting accuracy.","author":[{"dropping-particle":"","family":"Kuo","given":"Ping Huan","non-dropping-particle":"","parse-names":false,"suffix":""},{"dropping-particle":"","family":"Huang","given":"Chiou Jye","non-dropping-particle":"","parse-names":false,"suffix":""}],"container-title":"Energies","id":"ITEM-1","issued":{"date-parts":[["2018"]]},"title":"A high precision artificial neural networks model for short-Term energy load forecasting","type":"article-journal"},"uris":["http://www.mendeley.com/documents/?uuid=e3c847d0-b7c8-4635-b231-a4638120c750"]}],"mendeley":{"formattedCitation":"[25]","plainTextFormattedCitation":"[25]","previouslyFormattedCitation":"[25]"},"properties":{"noteIndex":0},"schema":"https://github.com/citation-style-language/schema/raw/master/csl-citation.json"}</w:instrText>
      </w:r>
      <w:r w:rsidR="007236BF">
        <w:fldChar w:fldCharType="separate"/>
      </w:r>
      <w:r w:rsidR="007236BF" w:rsidRPr="007236BF">
        <w:rPr>
          <w:noProof/>
        </w:rPr>
        <w:t>[25]</w:t>
      </w:r>
      <w:r w:rsidR="007236BF">
        <w:fldChar w:fldCharType="end"/>
      </w:r>
      <w:r w:rsidRPr="002936FA">
        <w:t xml:space="preserve"> suggested a new Deep-Energy model that combines a 1-D CNN for feature extraction with a fully connected network for forecasting future load data. They forecasted the data for the next three days using an hourly electricity consumption data set from the United States. To train, data from the preceding seven days was used. They compared the proposed model</w:t>
      </w:r>
      <w:r w:rsidR="005F6CE7">
        <w:t>’</w:t>
      </w:r>
      <w:r w:rsidRPr="002936FA">
        <w:t xml:space="preserve">s performance to that of five different machine learning </w:t>
      </w:r>
      <w:r w:rsidRPr="002936FA">
        <w:lastRenderedPageBreak/>
        <w:t>techniques using the RMSE and MAPE metrics. The findings indicated that the Deep</w:t>
      </w:r>
      <w:r w:rsidR="006E2897">
        <w:t>-</w:t>
      </w:r>
      <w:r w:rsidRPr="002936FA">
        <w:t xml:space="preserve">Energy model is more capable of doing accurate short-term load predictions than other models. </w:t>
      </w:r>
      <w:r w:rsidR="005F6CE7">
        <w:t xml:space="preserve"> </w:t>
      </w:r>
    </w:p>
    <w:p w14:paraId="5C2EFC84" w14:textId="27B0A24E" w:rsidR="002936FA" w:rsidRDefault="002936FA" w:rsidP="003F4538">
      <w:pPr>
        <w:ind w:firstLine="288"/>
      </w:pPr>
      <w:r w:rsidRPr="002936FA">
        <w:t xml:space="preserve">In another paper </w:t>
      </w:r>
      <w:r w:rsidR="00CB6AF0">
        <w:fldChar w:fldCharType="begin" w:fldLock="1"/>
      </w:r>
      <w:r w:rsidR="00CB6AF0">
        <w:instrText>ADDIN CSL_CITATION {"citationItems":[{"id":"ITEM-1","itemData":{"DOI":"10.1002/er.5945","ISSN":"1099114X","abstract":"A Ubiquitous Power Internet of Things is fundamentally an Internet of Things, but focused upon power systems. Being able to predict these prices accurately may help with the identification of customer needs and the effective regulation of the power grid by power producers. It may also help electric power traders to manage risks, make correct decisions, and obtain more benefits. In this paper, a novel hybrid model is proposed for short-term electricity price prediction. The model consists of three algorithms: Variational Mode Decomposition (VMD); a Convolutional Neural Network (CNN); and Gated Recurrent Unit (GRU). This is called SEPNet for convenience. The annual electricity price data is divided into seasons because of seasonal differences in the time series of electricity prices. The VMD algorithm is used to decompose the complex time series of electricity prices into intrinsic mode functions (IMFs) with different center frequencies. The CNN is used to further extract the time-domain features for all the intrinsic model functions in the VMD domain. The GRU is then employed to process and learn the time-domain features extracted by the CNN, leading to the final prediction. A comparison is made with five models, such as LSTM, CNN, VMD-CNN, BP, VMD-ELMAN. The results showed that the proposed model had the best performance, and it was found that using VMD can improve the Mean Absolute Percentage Error (MAPE) and Root Mean Square Error (RMSE) for the four seasons by 84% and 81%, respectively. The addition of GRU in the SEPNet model further improved the MAPE and RMSE by 19% and 25%, respectively. Including CNN and VMD-CNN, that shows that the proposed model has the best performance. The MAPE and RMSE for the four seasonal averages are 0.730% and 0.453, respectively. This confirms that the SEPNet model has the feasibility and high accuracy to predict short-term electricity prices.","author":[{"dropping-particle":"","family":"Huang","given":"Chiou Jye","non-dropping-particle":"","parse-names":false,"suffix":""},{"dropping-particle":"","family":"Shen","given":"Yamin","non-dropping-particle":"","parse-names":false,"suffix":""},{"dropping-particle":"","family":"Chen","given":"Yung Hsiang","non-dropping-particle":"","parse-names":false,"suffix":""},{"dropping-particle":"","family":"Chen","given":"Hsin Chuan","non-dropping-particle":"","parse-names":false,"suffix":""}],"container-title":"International Journal of Energy Research","id":"ITEM-1","issued":{"date-parts":[["2021"]]},"title":"A novel hybrid deep neural network model for short-term electricity price forecasting","type":"article-journal"},"uris":["http://www.mendeley.com/documents/?uuid=17f89f54-7c41-4cd9-8363-b80b7e28784a"]}],"mendeley":{"formattedCitation":"[40]","plainTextFormattedCitation":"[40]","previouslyFormattedCitation":"[40]"},"properties":{"noteIndex":0},"schema":"https://github.com/citation-style-language/schema/raw/master/csl-citation.json"}</w:instrText>
      </w:r>
      <w:r w:rsidR="00CB6AF0">
        <w:fldChar w:fldCharType="separate"/>
      </w:r>
      <w:r w:rsidR="00CB6AF0" w:rsidRPr="00CB6AF0">
        <w:rPr>
          <w:noProof/>
        </w:rPr>
        <w:t>[40]</w:t>
      </w:r>
      <w:r w:rsidR="00CB6AF0">
        <w:fldChar w:fldCharType="end"/>
      </w:r>
      <w:r w:rsidRPr="002936FA">
        <w:t xml:space="preserve">, the authors presented a new model that incorporates three algorithms: Variational Mode Decomposition (VMD), Convolutional Neural Networks (CNN), and Gated Neural Networks (GRU), and named it </w:t>
      </w:r>
      <w:proofErr w:type="spellStart"/>
      <w:r w:rsidRPr="002936FA">
        <w:t>SEPNet</w:t>
      </w:r>
      <w:proofErr w:type="spellEnd"/>
      <w:r w:rsidRPr="002936FA">
        <w:t xml:space="preserve">. This model was created to forecast hourly power prices, and </w:t>
      </w:r>
      <w:r w:rsidR="006E2897" w:rsidRPr="002936FA">
        <w:t>to</w:t>
      </w:r>
      <w:r w:rsidRPr="002936FA">
        <w:t xml:space="preserve"> assess it, hourly data from the city of New York, USA was used. The data set included hourly electricity prices from 2015 to 2018. </w:t>
      </w:r>
      <w:r w:rsidR="004422D5">
        <w:t>C</w:t>
      </w:r>
      <w:r w:rsidRPr="002936FA">
        <w:t xml:space="preserve">ompared to other models such as LSTM, CNN, and VMD-CNN, the </w:t>
      </w:r>
      <w:proofErr w:type="spellStart"/>
      <w:r w:rsidRPr="002936FA">
        <w:t>SEPNet</w:t>
      </w:r>
      <w:proofErr w:type="spellEnd"/>
      <w:r w:rsidRPr="002936FA">
        <w:t xml:space="preserve"> model fared better, improving the RMSE and MAPE by 25% and 19%, respectively. Additionally, several writers, for example </w:t>
      </w:r>
      <w:r w:rsidR="00CB6AF0">
        <w:fldChar w:fldCharType="begin" w:fldLock="1"/>
      </w:r>
      <w:r w:rsidR="00CB7194">
        <w:instrText>ADDIN CSL_CITATION {"citationItems":[{"id":"ITEM-1","itemData":{"DOI":"10.1109/ACCESS.2019.2921238","ISSN":"21693536","abstract":"With the fast expansion of renewable energy system installed capacity in recent years, the availability, stability, and quality of smart grids have become increasingly important. The renewable energy output forecasting applications have also been developing rapidly in recent years, and such techniques have particularly been applied in the fields of wind and solar photovoltaic (PV). In the case of solar PV output forecasting, many applications have been performed with machine learning and hybrid techniques. In this paper, we propose a high-precision deep neural network model named PVPNet to forecast PV system output power. The methodology behind the proposed model is based on deep neural networks, and the model is able to generate a 24-h probabilistic and deterministic forecasting of PV power output based on meteorological information, such as temperature, solar radiation, and historical PV system output data. The forecasting accuracy of PVPNet is determined by the mean absolute error (MAE) and root mean square error (RMSE) values. The results from the experiments show that the MAE and RMSE of the proposed algorithm are 109.4845 and 163.1513, respectively. The results prove that the prediction accuracy of the PVPNet outperforms other benchmark models, and the algorithm also effectively predicts complex time series with a high degree of volatility and irregularity.","author":[{"dropping-particle":"","family":"Huang","given":"Chiou Jye","non-dropping-particle":"","parse-names":false,"suffix":""},{"dropping-particle":"","family":"Kuo","given":"Ping Huan","non-dropping-particle":"","parse-names":false,"suffix":""}],"container-title":"IEEE Access","id":"ITEM-1","issued":{"date-parts":[["2019"]]},"title":"Multiple-Input Deep Convolutional Neural Network Model for Short-Term Photovoltaic Power Forecasting","type":"article-journal"},"uris":["http://www.mendeley.com/documents/?uuid=6ef6eccd-f59f-4d3c-b364-098db0197f26"]}],"mendeley":{"formattedCitation":"[41]","plainTextFormattedCitation":"[41]","previouslyFormattedCitation":"[41]"},"properties":{"noteIndex":0},"schema":"https://github.com/citation-style-language/schema/raw/master/csl-citation.json"}</w:instrText>
      </w:r>
      <w:r w:rsidR="00CB6AF0">
        <w:fldChar w:fldCharType="separate"/>
      </w:r>
      <w:r w:rsidR="00CB6AF0" w:rsidRPr="00CB6AF0">
        <w:rPr>
          <w:noProof/>
        </w:rPr>
        <w:t>[41]</w:t>
      </w:r>
      <w:r w:rsidR="00CB6AF0">
        <w:fldChar w:fldCharType="end"/>
      </w:r>
      <w:r w:rsidRPr="002936FA">
        <w:t xml:space="preserve">, employed ANNs to forecast other </w:t>
      </w:r>
      <w:r w:rsidR="004422D5">
        <w:t>load data types</w:t>
      </w:r>
      <w:r w:rsidRPr="002936FA">
        <w:t xml:space="preserve">, such as photovoltaic system output data. They proposed a robust CNN-based model named </w:t>
      </w:r>
      <w:proofErr w:type="spellStart"/>
      <w:r w:rsidRPr="002936FA">
        <w:t>PVPNet</w:t>
      </w:r>
      <w:proofErr w:type="spellEnd"/>
      <w:r w:rsidRPr="002936FA">
        <w:t xml:space="preserve"> and assessed it using daily data from 2015. </w:t>
      </w:r>
    </w:p>
    <w:p w14:paraId="3B9D64F0" w14:textId="77777777" w:rsidR="00F56B21" w:rsidRDefault="00F56B21" w:rsidP="003F4538">
      <w:pPr>
        <w:ind w:firstLine="288"/>
      </w:pPr>
      <w:r>
        <w:t xml:space="preserve">However, </w:t>
      </w:r>
      <w:r w:rsidR="007229D8">
        <w:t xml:space="preserve">Tao Hong spoke about the myth of finding the best technique [1]. He concluded that it is essential that researchers and users know that a universally best technique does not exist. The approach applied to load forecast should be based on forecasting needs and the dataset being analyzed. It is not likely that one approach will be helpful in all load forecasting scenarios. Different algorithms perform better or worse with different datasets. Furthermore, forecast errors differ significantly for different utilities, utility zones, different horizons, etc.  </w:t>
      </w:r>
    </w:p>
    <w:p w14:paraId="22A85FD6" w14:textId="03EAAD34" w:rsidR="00106A96" w:rsidRDefault="007229D8" w:rsidP="009340A0">
      <w:pPr>
        <w:ind w:firstLine="288"/>
      </w:pPr>
      <w:r>
        <w:t>The purpose of this work is to compare deep learning forecasting against some conventional forecasters in use by specific utilities to determine if deep learning can better suit their needs.</w:t>
      </w:r>
      <w:r w:rsidR="008D3706">
        <w:t xml:space="preserve"> </w:t>
      </w:r>
      <w:r w:rsidR="008D3706" w:rsidRPr="00326997">
        <w:t xml:space="preserve">Overall accuracy and accuracy in peak detection </w:t>
      </w:r>
      <w:r w:rsidR="008D3706">
        <w:t>were</w:t>
      </w:r>
      <w:r w:rsidR="008D3706" w:rsidRPr="00326997">
        <w:t xml:space="preserve"> compared. Peak </w:t>
      </w:r>
      <w:r w:rsidR="008D3706" w:rsidRPr="00326997">
        <w:lastRenderedPageBreak/>
        <w:t xml:space="preserve">demand forecasts are critical for securing adequate generation, transmission, and distribution capacity. Accurate peak forecasts improve capital expenditure, decision making and system reliability.  </w:t>
      </w:r>
    </w:p>
    <w:p w14:paraId="07B53DF2" w14:textId="3467D37E" w:rsidR="00106A96" w:rsidRDefault="00106A96" w:rsidP="00106A96">
      <w:pPr>
        <w:pStyle w:val="Heading2"/>
      </w:pPr>
      <w:bookmarkStart w:id="28" w:name="_Toc82186659"/>
      <w:r>
        <w:t xml:space="preserve">1.2 </w:t>
      </w:r>
      <w:r w:rsidR="00096FDA">
        <w:t>Contributions</w:t>
      </w:r>
      <w:bookmarkEnd w:id="28"/>
    </w:p>
    <w:p w14:paraId="2F2F2886" w14:textId="5D035D5C" w:rsidR="00106A96" w:rsidRPr="00106A96" w:rsidRDefault="00106A96" w:rsidP="009340A0">
      <w:pPr>
        <w:ind w:firstLine="288"/>
      </w:pPr>
      <w:r w:rsidRPr="00BA551F">
        <w:t xml:space="preserve">This research will </w:t>
      </w:r>
      <w:r>
        <w:t>assess</w:t>
      </w:r>
      <w:r w:rsidRPr="00BA551F">
        <w:t xml:space="preserve"> the value added by deep learning algorithms (like CNN and LTSM) </w:t>
      </w:r>
      <w:r>
        <w:t xml:space="preserve">by comparing their performance to </w:t>
      </w:r>
      <w:r w:rsidRPr="00BA551F">
        <w:t xml:space="preserve">traditional </w:t>
      </w:r>
      <w:r>
        <w:t>forecasters</w:t>
      </w:r>
      <w:r w:rsidRPr="00BA551F">
        <w:t xml:space="preserve">. We </w:t>
      </w:r>
      <w:r>
        <w:t>aim</w:t>
      </w:r>
      <w:r w:rsidRPr="00BA551F">
        <w:t xml:space="preserve"> to </w:t>
      </w:r>
      <w:r>
        <w:t>explore deep learning approaches to see if they are more adaptive to</w:t>
      </w:r>
      <w:r w:rsidRPr="00BA551F">
        <w:t xml:space="preserve"> </w:t>
      </w:r>
      <w:r>
        <w:t xml:space="preserve">changes in extraneous factors like </w:t>
      </w:r>
      <w:r w:rsidRPr="00BA551F">
        <w:t xml:space="preserve">annual increases in power demand </w:t>
      </w:r>
      <w:r>
        <w:t xml:space="preserve">or </w:t>
      </w:r>
      <w:r w:rsidRPr="00BA551F">
        <w:t xml:space="preserve">temperature shifts. </w:t>
      </w:r>
      <w:r>
        <w:t xml:space="preserve">The goal is to develop forecasters that can adapt to complex data relationships without explicit user intervention.  This is an </w:t>
      </w:r>
      <w:r w:rsidR="00377231">
        <w:t>important</w:t>
      </w:r>
      <w:r>
        <w:t xml:space="preserve"> goal for our Smart-Grid Project industry collaborators, and we will provide an analysis tuned explicitly to their data set.  Furthermore, because we have also included analysis on data that is publicly available, this work will be reproducible, making it a valuable comparison point for future research within and beyond our smart-grid team. </w:t>
      </w:r>
    </w:p>
    <w:p w14:paraId="34BEB1D3" w14:textId="32173F8E" w:rsidR="00DB4C59" w:rsidRDefault="00DB4C59" w:rsidP="00DB4C59">
      <w:pPr>
        <w:pStyle w:val="Heading2"/>
      </w:pPr>
      <w:bookmarkStart w:id="29" w:name="_Toc82186660"/>
      <w:r>
        <w:t>1.</w:t>
      </w:r>
      <w:r w:rsidR="008A34C0">
        <w:t>3</w:t>
      </w:r>
      <w:r>
        <w:t xml:space="preserve"> Outline of the Thesis</w:t>
      </w:r>
      <w:bookmarkEnd w:id="29"/>
    </w:p>
    <w:p w14:paraId="7D8A1128" w14:textId="4EADF0C0" w:rsidR="00DB4C59" w:rsidRPr="00DB4C59" w:rsidRDefault="00DB4C59" w:rsidP="00DB4C59">
      <w:r>
        <w:t>// To be filled</w:t>
      </w:r>
    </w:p>
    <w:p w14:paraId="4D38C0CD" w14:textId="3DCF230F" w:rsidR="00EB444C" w:rsidRDefault="00EB444C">
      <w:pPr>
        <w:spacing w:line="240" w:lineRule="auto"/>
        <w:jc w:val="left"/>
      </w:pPr>
      <w:r>
        <w:br w:type="page"/>
      </w:r>
    </w:p>
    <w:p w14:paraId="4ADBC7F0" w14:textId="61FD89D3" w:rsidR="00EB444C" w:rsidRPr="00CD3CAD" w:rsidRDefault="00EB444C" w:rsidP="00EB444C">
      <w:pPr>
        <w:pStyle w:val="Heading1"/>
      </w:pPr>
      <w:bookmarkStart w:id="30" w:name="_Toc82186661"/>
      <w:r>
        <w:lastRenderedPageBreak/>
        <w:t xml:space="preserve">2 </w:t>
      </w:r>
      <w:commentRangeStart w:id="31"/>
      <w:r w:rsidR="00AD096F">
        <w:t>Investigation</w:t>
      </w:r>
      <w:bookmarkEnd w:id="30"/>
      <w:commentRangeEnd w:id="31"/>
      <w:r w:rsidR="00EF61E4">
        <w:rPr>
          <w:rStyle w:val="CommentReference"/>
          <w:rFonts w:cs="Times New Roman"/>
          <w:b w:val="0"/>
          <w:bCs w:val="0"/>
          <w:kern w:val="0"/>
        </w:rPr>
        <w:commentReference w:id="31"/>
      </w:r>
    </w:p>
    <w:p w14:paraId="351A75BD" w14:textId="7ECD363E" w:rsidR="008E288C" w:rsidRDefault="00EB444C" w:rsidP="00FD0EB4">
      <w:pPr>
        <w:ind w:firstLine="288"/>
      </w:pPr>
      <w:r>
        <w:t xml:space="preserve">This work aims to determine whether deep learning approaches can improve forecasting accuracy for data sets by comparing the accuracy of deep learning forecasters to some of the current forecasters used by utilities.  This work will focus on STLF horizons.  Three data sets will be investigated.  Two sets come from an Independent Electrical System Operator in Ontario and have been included because the data is publicly available, which helps with the reproducibility of this work.  One set is from Ottawa </w:t>
      </w:r>
      <w:r>
        <w:fldChar w:fldCharType="begin" w:fldLock="1"/>
      </w:r>
      <w:r w:rsidR="00CB7194">
        <w:instrText>ADDIN CSL_CITATION {"citationItems":[{"id":"ITEM-1","itemData":{"URL":"http://reports.ieso.ca/public/DemandZonal/","accessed":{"date-parts":[["2021","6","5"]]},"id":"ITEM-1","issued":{"date-parts":[["0"]]},"title":"IESO - Hourly Zonal Demand Report","type":"webpage"},"uris":["http://www.mendeley.com/documents/?uuid=477e7dd8-58fa-3bd9-a7ef-f1f5e7dbf481"]}],"mendeley":{"formattedCitation":"[42]","plainTextFormattedCitation":"[42]","previouslyFormattedCitation":"[42]"},"properties":{"noteIndex":0},"schema":"https://github.com/citation-style-language/schema/raw/master/csl-citation.json"}</w:instrText>
      </w:r>
      <w:r>
        <w:fldChar w:fldCharType="separate"/>
      </w:r>
      <w:r w:rsidR="00CB6AF0" w:rsidRPr="00CB6AF0">
        <w:rPr>
          <w:noProof/>
        </w:rPr>
        <w:t>[42]</w:t>
      </w:r>
      <w:r>
        <w:fldChar w:fldCharType="end"/>
      </w:r>
      <w:r>
        <w:t xml:space="preserve">, and the other is from Toronto </w:t>
      </w:r>
      <w:r>
        <w:fldChar w:fldCharType="begin" w:fldLock="1"/>
      </w:r>
      <w:r w:rsidR="00CB7194">
        <w:instrText>ADDIN CSL_CITATION {"citationItems":[{"id":"ITEM-1","itemData":{"URL":"http://reports.ieso.ca/public/DemandZonal/","accessed":{"date-parts":[["2021","6","5"]]},"id":"ITEM-1","issued":{"date-parts":[["0"]]},"title":"IESO - Hourly Zonal Demand Report","type":"webpage"},"uris":["http://www.mendeley.com/documents/?uuid=477e7dd8-58fa-3bd9-a7ef-f1f5e7dbf481"]}],"mendeley":{"formattedCitation":"[42]","plainTextFormattedCitation":"[42]","previouslyFormattedCitation":"[42]"},"properties":{"noteIndex":0},"schema":"https://github.com/citation-style-language/schema/raw/master/csl-citation.json"}</w:instrText>
      </w:r>
      <w:r>
        <w:fldChar w:fldCharType="separate"/>
      </w:r>
      <w:r w:rsidR="00CB6AF0" w:rsidRPr="00CB6AF0">
        <w:rPr>
          <w:noProof/>
        </w:rPr>
        <w:t>[42]</w:t>
      </w:r>
      <w:r>
        <w:fldChar w:fldCharType="end"/>
      </w:r>
      <w:r>
        <w:t xml:space="preserve">, and they both consist of city-wide load aggregation measurements taken hourly, spanning ten years from 2010-2019.  </w:t>
      </w:r>
    </w:p>
    <w:p w14:paraId="6C922C95" w14:textId="7F7CBB71" w:rsidR="00EB444C" w:rsidRDefault="00EB444C" w:rsidP="00FD0EB4">
      <w:pPr>
        <w:ind w:firstLine="288"/>
      </w:pPr>
      <w:r>
        <w:t>The third set comes from Saint john Energy, a municipally</w:t>
      </w:r>
      <w:r w:rsidR="004422D5">
        <w:t>-</w:t>
      </w:r>
      <w:r>
        <w:t xml:space="preserve">owned utility reseller.  This data is included because the work proposed here supports efforts in a larger Smart Grid Technologies project underway at UNB, which partners with that utility reseller.   The Saint John Energy data set is smaller than the others, spanning about 3.5 years, from 2018 to the present, but otherwise matches the hourly measurements of city-wide Saint John load aggregates. In some parts of this work, weather data (temperature) obtained from Environment Canada </w:t>
      </w:r>
      <w:r>
        <w:fldChar w:fldCharType="begin" w:fldLock="1"/>
      </w:r>
      <w:r w:rsidR="00CB7194">
        <w:instrText>ADDIN CSL_CITATION {"citationItems":[{"id":"ITEM-1","itemData":{"URL":"https://climate.weather.gc.ca/","accessed":{"date-parts":[["2021","1","5"]]},"id":"ITEM-1","issued":{"date-parts":[["0"]]},"title":"Historical Climate Data - Climate - Environment and Climate Change Canada","type":"webpage"},"uris":["http://www.mendeley.com/documents/?uuid=c15ab966-9c24-4b2b-b126-781a9ddd96b0"]}],"mendeley":{"formattedCitation":"[43]","plainTextFormattedCitation":"[43]","previouslyFormattedCitation":"[43]"},"properties":{"noteIndex":0},"schema":"https://github.com/citation-style-language/schema/raw/master/csl-citation.json"}</w:instrText>
      </w:r>
      <w:r>
        <w:fldChar w:fldCharType="separate"/>
      </w:r>
      <w:r w:rsidR="00CB6AF0" w:rsidRPr="00CB6AF0">
        <w:rPr>
          <w:noProof/>
        </w:rPr>
        <w:t>[43]</w:t>
      </w:r>
      <w:r>
        <w:fldChar w:fldCharType="end"/>
      </w:r>
      <w:r>
        <w:t xml:space="preserve"> will augment the time-series data. </w:t>
      </w:r>
      <w:r w:rsidR="008E288C">
        <w:t xml:space="preserve"> </w:t>
      </w:r>
      <w:r w:rsidR="008E288C" w:rsidRPr="002A4A09">
        <w:t xml:space="preserve">The training dataset for both the Toronto and Ottawa datasets is from the years </w:t>
      </w:r>
      <w:r w:rsidR="005F6CE7">
        <w:t>“</w:t>
      </w:r>
      <w:r w:rsidR="008E288C" w:rsidRPr="002A4A09">
        <w:t>2010-2018,</w:t>
      </w:r>
      <w:r w:rsidR="005F6CE7">
        <w:t>”</w:t>
      </w:r>
      <w:r w:rsidR="008E288C" w:rsidRPr="002A4A09">
        <w:t xml:space="preserve"> while the testing dataset is from 2019.</w:t>
      </w:r>
      <w:r w:rsidR="008E288C">
        <w:t xml:space="preserve"> The training dataset for the Saint John dataset is from the years “2018 - 2020”, while the testing dataset is from January 2021 until present.</w:t>
      </w:r>
    </w:p>
    <w:p w14:paraId="27D897DE" w14:textId="6711B114" w:rsidR="00FF1E34" w:rsidRPr="00880967" w:rsidRDefault="00EB444C" w:rsidP="00FD0EB4">
      <w:pPr>
        <w:ind w:firstLine="288"/>
      </w:pPr>
      <w:r>
        <w:t xml:space="preserve">Four benchmark forecasters will be used for comparison:  a Seasonal Naïve forecaster, a Multiple Linear Regression (MLR) forecaster, an Auto-Regressive Integrated Moving Average (ARIMA) forecaster, and a forecaster based on a shallow Artificial Neural Network (ANN). These benchmark algorithms have been available for many years and </w:t>
      </w:r>
      <w:r>
        <w:lastRenderedPageBreak/>
        <w:t xml:space="preserve">have been implemented and used by researchers and utilities </w:t>
      </w:r>
      <w:r>
        <w:fldChar w:fldCharType="begin" w:fldLock="1"/>
      </w:r>
      <w:r w:rsidR="00CB7194">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[4]–[6], [44]–[46]","plainTextFormattedCitation":"[1], [4]–[6], [44]–[46]","previouslyFormattedCitation":"[1], [4]–[6], [44]–[46]"},"properties":{"noteIndex":0},"schema":"https://github.com/citation-style-language/schema/raw/master/csl-citation.json"}</w:instrText>
      </w:r>
      <w:r>
        <w:fldChar w:fldCharType="separate"/>
      </w:r>
      <w:r w:rsidR="00CB6AF0" w:rsidRPr="00CB6AF0">
        <w:rPr>
          <w:noProof/>
        </w:rPr>
        <w:t>[1], [4]–[6], [44]–[46]</w:t>
      </w:r>
      <w:r>
        <w:fldChar w:fldCharType="end"/>
      </w:r>
      <w:r>
        <w:t xml:space="preserve">. We began by implementing </w:t>
      </w:r>
      <w:r w:rsidRPr="00326997">
        <w:t>each of the benchmark algorithms</w:t>
      </w:r>
      <w:r>
        <w:t xml:space="preserve">. </w:t>
      </w:r>
      <w:r w:rsidRPr="00326997">
        <w:t xml:space="preserve">Then, </w:t>
      </w:r>
      <w:r>
        <w:t>the CNN and the LSTM forecaster</w:t>
      </w:r>
      <w:r w:rsidR="00205484">
        <w:t>s</w:t>
      </w:r>
      <w:r w:rsidRPr="00326997">
        <w:t xml:space="preserve"> </w:t>
      </w:r>
      <w:r>
        <w:t>w</w:t>
      </w:r>
      <w:r w:rsidR="004422D5">
        <w:t>ere</w:t>
      </w:r>
      <w:r w:rsidRPr="00326997">
        <w:t xml:space="preserve"> implemented.  Finally, the performance of the deep learning forecasters </w:t>
      </w:r>
      <w:r>
        <w:t>was</w:t>
      </w:r>
      <w:r w:rsidRPr="00326997">
        <w:t xml:space="preserve"> assessed by comparing them against the performance of the benchmark algorithms, using the data sets available.  </w:t>
      </w:r>
    </w:p>
    <w:p w14:paraId="1158DCE0" w14:textId="77777777" w:rsidR="00D30DE7" w:rsidRDefault="00D30DE7">
      <w:pPr>
        <w:spacing w:line="240" w:lineRule="auto"/>
        <w:jc w:val="left"/>
        <w:rPr>
          <w:rFonts w:cs="Arial"/>
          <w:b/>
          <w:bCs/>
          <w:kern w:val="32"/>
          <w:sz w:val="28"/>
          <w:szCs w:val="32"/>
        </w:rPr>
      </w:pPr>
      <w:r>
        <w:br w:type="page"/>
      </w:r>
    </w:p>
    <w:p w14:paraId="134DA735" w14:textId="75DA0A17" w:rsidR="00697789" w:rsidRDefault="00670263" w:rsidP="00C96B53">
      <w:pPr>
        <w:pStyle w:val="Heading1"/>
        <w:ind w:left="720"/>
      </w:pPr>
      <w:bookmarkStart w:id="32" w:name="_Toc82186662"/>
      <w:r>
        <w:lastRenderedPageBreak/>
        <w:t>3</w:t>
      </w:r>
      <w:r w:rsidR="00C96B53">
        <w:t xml:space="preserve"> </w:t>
      </w:r>
      <w:r w:rsidR="003029FE">
        <w:t>The Benchmark Algorithms</w:t>
      </w:r>
      <w:bookmarkEnd w:id="32"/>
    </w:p>
    <w:p w14:paraId="080E08CE" w14:textId="65217879" w:rsidR="00526964" w:rsidRDefault="00697789" w:rsidP="009340A0">
      <w:pPr>
        <w:ind w:firstLine="288"/>
      </w:pPr>
      <w:r>
        <w:t xml:space="preserve">Many publications lack detailed information about their experimental set-ups, making </w:t>
      </w:r>
      <w:r w:rsidR="00377231">
        <w:t>conducting direct comparisons with reported results challenging</w:t>
      </w:r>
      <w:r>
        <w:t xml:space="preserve">. The benchmark algorithms proposed for this work have been selected because they are relevant and because they are sufficiently well documented to reproduce </w:t>
      </w:r>
      <w:r>
        <w:fldChar w:fldCharType="begin" w:fldLock="1"/>
      </w:r>
      <w:r w:rsidR="00CB7194">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[4]–[6], [44]–[46]","plainTextFormattedCitation":"[1], [4]–[6], [44]–[46]","previouslyFormattedCitation":"[1], [4]–[6], [44]–[46]"},"properties":{"noteIndex":0},"schema":"https://github.com/citation-style-language/schema/raw/master/csl-citation.json"}</w:instrText>
      </w:r>
      <w:r>
        <w:fldChar w:fldCharType="separate"/>
      </w:r>
      <w:r w:rsidR="00CB6AF0" w:rsidRPr="00CB6AF0">
        <w:rPr>
          <w:noProof/>
        </w:rPr>
        <w:t>[1], [4]–[6], [44]–[46]</w:t>
      </w:r>
      <w:r>
        <w:fldChar w:fldCharType="end"/>
      </w:r>
      <w:r>
        <w:t>.</w:t>
      </w:r>
    </w:p>
    <w:p w14:paraId="784F26D1" w14:textId="58060A6B" w:rsidR="003A2B7F" w:rsidRDefault="00670263" w:rsidP="00C96B53">
      <w:pPr>
        <w:pStyle w:val="Heading2"/>
      </w:pPr>
      <w:bookmarkStart w:id="33" w:name="_Toc82186663"/>
      <w:r>
        <w:t>3</w:t>
      </w:r>
      <w:r w:rsidR="00C96B53">
        <w:t xml:space="preserve">.1 </w:t>
      </w:r>
      <w:r w:rsidR="003A2B7F">
        <w:t>The Seasonal Naïve Forecaster</w:t>
      </w:r>
      <w:r w:rsidR="00A64E13">
        <w:t xml:space="preserve"> (SNF)</w:t>
      </w:r>
      <w:bookmarkEnd w:id="33"/>
    </w:p>
    <w:p w14:paraId="7819023F" w14:textId="5243F6D4" w:rsidR="003A2B7F" w:rsidRPr="009E6D1D" w:rsidRDefault="003A2B7F" w:rsidP="00824072">
      <w:pPr>
        <w:ind w:firstLine="288"/>
        <w:rPr>
          <w:b/>
          <w:bCs/>
        </w:rPr>
      </w:pPr>
      <w:r>
        <w:t xml:space="preserve">The naïve forecaster is a simple forecaster based on a random walk model </w:t>
      </w:r>
      <w:r>
        <w:fldChar w:fldCharType="begin" w:fldLock="1"/>
      </w:r>
      <w:r w:rsidR="00CB7194">
        <w:instrText>ADDIN CSL_CITATION {"citationItems":[{"id":"ITEM-1","itemData":{"DOI":"10.1007/s11600-018-0120-7","ISSN":"18957455","abstract":"We investigate the predictability of monthly temperature and precipitation by applying automatic univariate time series forecasting methods to a sample of 985 40-year-long monthly temperature and 1552 40-year-long monthly precipitation time series. The methods include a naïve one based on the monthly values of the last year, as well as the random walk (with drift), AutoRegressive Fractionally Integrated Moving Average (ARFIMA), exponential smoothing state-space model with Box–Cox transformation, ARMA errors, Trend and Seasonal components (BATS), simple exponential smoothing, Theta and Prophet methods. Prophet is a recently introduced model inspired by the nature of time series forecasted at Facebook and has not been applied to hydrometeorological time series before, while the use of random walk, BATS, simple exponential smoothing and Theta is rare in hydrology. The methods are tested in performing multi-step ahead forecasts for the last 48 months of the data. We further investigate how different choices of handling the seasonality and non-normality affect the performance of the models. The results indicate that: (a) all the examined methods apart from the naïve and random walk ones are accurate enough to be used in long-term applications; (b) monthly temperature and precipitation can be forecasted to a level of accuracy which can barely be improved using other methods; (c) the externally applied classical seasonal decomposition results mostly in better forecasts compared to the automatic seasonal decomposition used by the BATS and Prophet methods; and (d) Prophet is competitive, especially when it is combined with externally applied classical seasonal decomposition.","author":[{"dropping-particle":"","family":"Papacharalampous","given":"Georgia","non-dropping-particle":"","parse-names":false,"suffix":""},{"dropping-particle":"","family":"Tyralis","given":"Hristos","non-dropping-particle":"","parse-names":false,"suffix":""},{"dropping-particle":"","family":"Koutsoyiannis","given":"Demetris","non-dropping-particle":"","parse-names":false,"suffix":""}],"container-title":"Acta Geophysica","id":"ITEM-1","issued":{"date-parts":[["2018"]]},"title":"Predictability of monthly temperature and precipitation using automatic time series forecasting methods","type":"article-journal"},"uris":["http://www.mendeley.com/documents/?uuid=f1d1519c-5b80-4f2c-bede-be5f4b4eef67"]}],"mendeley":{"formattedCitation":"[47]","plainTextFormattedCitation":"[47]","previouslyFormattedCitation":"[47]"},"properties":{"noteIndex":0},"schema":"https://github.com/citation-style-language/schema/raw/master/csl-citation.json"}</w:instrText>
      </w:r>
      <w:r>
        <w:fldChar w:fldCharType="separate"/>
      </w:r>
      <w:r w:rsidR="00CB6AF0" w:rsidRPr="00CB6AF0">
        <w:rPr>
          <w:noProof/>
        </w:rPr>
        <w:t>[47]</w:t>
      </w:r>
      <w:r>
        <w:fldChar w:fldCharType="end"/>
      </w:r>
      <w:r>
        <w:t xml:space="preserve">; it has often been implemented as a ground-level benchmark for developing more sophisticated forecasters </w:t>
      </w:r>
      <w:r>
        <w:fldChar w:fldCharType="begin" w:fldLock="1"/>
      </w:r>
      <w:r w:rsidR="00CB7194">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approach","type":"article-journal"},"uris":["http://www.mendeley.com/documents/?uuid=0d80983a-c46c-4c06-b527-1e5fdd7d1c96"]},{"id":"ITEM-2","itemData":{"DOI":"10.1109/ISGTEurope.2017.8260176","ISBN":"9781538619537","abstract":"Excellence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Proceedings","id":"ITEM-2","issued":{"date-parts":[["2017"]]},"title":"Short-term industrial load forecasting: A case study in an Italian factory","type":"paper-conference"},"uris":["http://www.mendeley.com/documents/?uuid=0a4ef770-7b7e-4520-876a-79f93b122001"]},{"id":"ITEM-3","itemData":{"DOI":"10.1109/PES.2011.6038881","ISBN":"9781457710018","ISSN":"19449925","abstract":"Benchmarking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Meeting","id":"ITEM-3","issued":{"date-parts":[["2011"]]},"title":"A naïve multiple linear regression benchmark for short term load forecasting","type":"paper-conference"},"uris":["http://www.mendeley.com/documents/?uuid=ef20fc6c-8fa8-4e31-9932-14d87e8c3d7a"]},{"id":"ITEM-4","itemData":{"DOI":"10.1016/j.neucom.2015.12.004","ISSN":"18728286","abstract":"Electricity load forecasting is a key task in the planning and operation of power systems and electricity markets, and its importance increases with the advent of smart grids. In this paper, we present AWNN, a new approach for very short-term load forecasting. AWNN decomposes the complex electricity load data into components with different frequencies that are predicted separately. It uses an advanced wavelet transform with entropy cost function to select the best wavelet basis for data decomposition, mutual information for feature selection and neural networks for prediction. The performance of AWNN is comprehensively evaluated using Australian and Spanish electricity load data for one-step and multi-step ahead predictions, and compared with a number of benchmark algorithms and baselines.","author":[{"dropping-particle":"","family":"Rana","given":"Mashud","non-dropping-particle":"","parse-names":false,"suffix":""},{"dropping-particle":"","family":"Koprinska","given":"Irena","non-dropping-particle":"","parse-names":false,"suffix":""}],"container-title":"Neurocomputing","id":"ITEM-4","issued":{"date-parts":[["2016"]]},"title":"Forecasting electricity load with advanced wavelet neural networks","type":"article-journal"},"uris":["http://www.mendeley.com/documents/?uuid=acd10d2b-73b6-45e9-bef4-4efa9587b92a"]}],"mendeley":{"formattedCitation":"[44], [48]–[50]","plainTextFormattedCitation":"[44], [48]–[50]","previouslyFormattedCitation":"[44], [48]–[50]"},"properties":{"noteIndex":0},"schema":"https://github.com/citation-style-language/schema/raw/master/csl-citation.json"}</w:instrText>
      </w:r>
      <w:r>
        <w:fldChar w:fldCharType="separate"/>
      </w:r>
      <w:r w:rsidR="00CB6AF0" w:rsidRPr="00CB6AF0">
        <w:rPr>
          <w:noProof/>
        </w:rPr>
        <w:t>[44], [48]–[50]</w:t>
      </w:r>
      <w:r>
        <w:fldChar w:fldCharType="end"/>
      </w:r>
      <w:r>
        <w:t xml:space="preserve">.   It is used to demonstrate how much value is added by forecasters under comparison – when a naïve forecaster outperforms a more complex forecasting model, we know that the complex model offers little value.   </w:t>
      </w:r>
      <w:proofErr w:type="spellStart"/>
      <w:r>
        <w:t>Bracale</w:t>
      </w:r>
      <w:proofErr w:type="spellEnd"/>
      <w:r>
        <w:t xml:space="preserve"> </w:t>
      </w:r>
      <w:r>
        <w:fldChar w:fldCharType="begin" w:fldLock="1"/>
      </w:r>
      <w:r w:rsidR="00CB7194">
        <w:instrText>ADDIN CSL_CITATION {"citationItems":[{"id":"ITEM-1","itemData":{"DOI":"10.1109/ISGTEurope.2017.8260176","ISBN":"9781538619537","abstract":"Excellence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Proceedings","id":"ITEM-1","issued":{"date-parts":[["2017"]]},"title":"Short-term industrial load forecasting: A case study in an Italian factory","type":"paper-conference"},"uris":["http://www.mendeley.com/documents/?uuid=0a4ef770-7b7e-4520-876a-79f93b122001"]}],"mendeley":{"formattedCitation":"[49]","plainTextFormattedCitation":"[49]","previouslyFormattedCitation":"[49]"},"properties":{"noteIndex":0},"schema":"https://github.com/citation-style-language/schema/raw/master/csl-citation.json"}</w:instrText>
      </w:r>
      <w:r>
        <w:fldChar w:fldCharType="separate"/>
      </w:r>
      <w:r w:rsidR="00CB6AF0" w:rsidRPr="00CB6AF0">
        <w:rPr>
          <w:noProof/>
        </w:rPr>
        <w:t>[49]</w:t>
      </w:r>
      <w:r>
        <w:fldChar w:fldCharType="end"/>
      </w:r>
      <w:r>
        <w:t xml:space="preserve"> et al. point out that;</w:t>
      </w:r>
      <w:r w:rsidRPr="009E7574">
        <w:t xml:space="preserve"> </w:t>
      </w:r>
      <w:r w:rsidR="006826B9">
        <w:t>“</w:t>
      </w:r>
      <w:r w:rsidRPr="009E7574">
        <w:t>The simplest method to anticipate the next value in a time series is to assume it will have the same values as the current value.</w:t>
      </w:r>
      <w:r w:rsidR="006826B9">
        <w:t>”</w:t>
      </w:r>
      <w:r w:rsidRPr="009E7574">
        <w:t xml:space="preserve"> </w:t>
      </w:r>
      <w:r>
        <w:t>which forms the basis of the</w:t>
      </w:r>
      <w:r w:rsidRPr="009E7574">
        <w:t xml:space="preserve"> naive forecaster.</w:t>
      </w:r>
      <w:r>
        <w:t xml:space="preserve">  The Seasonal Naïve Forecaster (SNF) improves </w:t>
      </w:r>
      <w:r w:rsidR="00CA160E">
        <w:t>the naïve forecaster</w:t>
      </w:r>
      <w:r>
        <w:t xml:space="preserve"> by considering seasonal trends </w:t>
      </w:r>
      <w:r>
        <w:fldChar w:fldCharType="begin" w:fldLock="1"/>
      </w:r>
      <w:r w:rsidR="00CB7194">
        <w:instrText>ADDIN CSL_CITATION {"citationItems":[{"id":"ITEM-1","itemData":{"DOI":"10.3390/su10093282","ISSN":"20711050","abstract":"Accurate load forecasting can help alleviate the impact of renewable-energy access to the network, facilitate the power plants to arrange unit maintenance and encourage the power broker companies to develop a reasonable quotation plan. However, the traditional prediction methods are insufficient for the analysis of load sequence fluctuations. The economic variables are not introduced into the input variable selection and the redundant information interferes with the final prediction results. In this paper, a set of the ensemble empirical mode is used to decompose the electricity consumption sequence. Appropriate economic variables are as selected as model input for each decomposition sequence to model separately according to its characteristics. Then the models are constructed by selecting the optimal parameters in the random forest. Finally, the result of the component prediction is reconstituted. Compared with random forest, support vector machine and seasonal naïve method, the example results show that the prediction accuracy of the model is better than that of the contrast models. The validity and feasibility of the method in the monthly load forecasting is verified.","author":[{"dropping-particle":"","family":"Liu","given":"","non-dropping-particle":"Da","parse-names":false,"suffix":""},{"dropping-particle":"","family":"Sun","given":"Kun","non-dropping-particle":"","parse-names":false,"suffix":""},{"dropping-particle":"","family":"Huang","given":"Han","non-dropping-particle":"","parse-names":false,"suffix":""},{"dropping-particle":"","family":"Tang","given":"Pingzhou","non-dropping-particle":"","parse-names":false,"suffix":""}],"container-title":"Sustainability (Switzerland)","id":"ITEM-1","issued":{"date-parts":[["2018"]]},"title":"Monthly load forecasting based on economic data by decomposition integration theory","type":"article-journal"},"uris":["http://www.mendeley.com/documents/?uuid=380a08f5-2bd8-44ce-bf85-fd50d15065ef"]}],"mendeley":{"formattedCitation":"[51]","plainTextFormattedCitation":"[51]","previouslyFormattedCitation":"[51]"},"properties":{"noteIndex":0},"schema":"https://github.com/citation-style-language/schema/raw/master/csl-citation.json"}</w:instrText>
      </w:r>
      <w:r>
        <w:fldChar w:fldCharType="separate"/>
      </w:r>
      <w:r w:rsidR="00CB6AF0" w:rsidRPr="00CB6AF0">
        <w:rPr>
          <w:noProof/>
        </w:rPr>
        <w:t>[51]</w:t>
      </w:r>
      <w:r>
        <w:fldChar w:fldCharType="end"/>
      </w:r>
      <w:r>
        <w:t xml:space="preserve">.  </w:t>
      </w:r>
      <w:r w:rsidRPr="009E6D1D">
        <w:t xml:space="preserve">The SNF can be expressed by the simple mathematical relationship shown </w:t>
      </w:r>
      <w:r>
        <w:t>in (1):</w:t>
      </w:r>
    </w:p>
    <w:p w14:paraId="72781715" w14:textId="77777777" w:rsidR="003A2B7F" w:rsidRDefault="00110C2C" w:rsidP="003A2B7F">
      <w:pPr>
        <w:pStyle w:val="MTDisplayEquation"/>
        <w:jc w:val="center"/>
      </w:pPr>
      <m:oMath>
        <m:sSub>
          <m:sSubPr>
            <m:ctrlPr>
              <w:rPr>
                <w:rFonts w:ascii="Cambria Math" w:hAnsi="Cambria Math"/>
                <w:i/>
                <w:noProof/>
              </w:rPr>
            </m:ctrlPr>
          </m:sSubPr>
          <m:e>
            <m:r>
              <w:rPr>
                <w:rFonts w:ascii="Cambria Math"/>
                <w:noProof/>
              </w:rPr>
              <m:t>y</m:t>
            </m:r>
          </m:e>
          <m:sub>
            <m:r>
              <w:rPr>
                <w:rFonts w:ascii="Cambria Math"/>
                <w:noProof/>
              </w:rPr>
              <m:t>t</m:t>
            </m:r>
          </m:sub>
        </m:sSub>
        <m:r>
          <w:rPr>
            <w:rFonts w:ascii="Cambria Math"/>
            <w:noProof/>
          </w:rPr>
          <m:t>=</m:t>
        </m:r>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m</m:t>
            </m:r>
          </m:sub>
        </m:sSub>
      </m:oMath>
      <w:r w:rsidR="003A2B7F">
        <w:tab/>
      </w:r>
      <w:r w:rsidR="003A2B7F">
        <w:fldChar w:fldCharType="begin"/>
      </w:r>
      <w:r w:rsidR="003A2B7F">
        <w:instrText xml:space="preserve"> MACROBUTTON MTPlaceRef \* MERGEFORMAT </w:instrText>
      </w:r>
      <w:r w:rsidR="003A2B7F">
        <w:fldChar w:fldCharType="begin"/>
      </w:r>
      <w:r w:rsidR="003A2B7F">
        <w:instrText xml:space="preserve"> SEQ MTEqn \h \* MERGEFORMAT </w:instrText>
      </w:r>
      <w:r w:rsidR="003A2B7F">
        <w:fldChar w:fldCharType="end"/>
      </w:r>
      <w:r w:rsidR="003A2B7F">
        <w:instrText>(</w:instrText>
      </w:r>
      <w:r>
        <w:fldChar w:fldCharType="begin"/>
      </w:r>
      <w:r>
        <w:instrText xml:space="preserve"> SEQ MTEqn \c \* Arabic \* MERGEFORMAT </w:instrText>
      </w:r>
      <w:r>
        <w:fldChar w:fldCharType="separate"/>
      </w:r>
      <w:r w:rsidR="003A2B7F">
        <w:rPr>
          <w:noProof/>
        </w:rPr>
        <w:instrText>1</w:instrText>
      </w:r>
      <w:r>
        <w:rPr>
          <w:noProof/>
        </w:rPr>
        <w:fldChar w:fldCharType="end"/>
      </w:r>
      <w:r w:rsidR="003A2B7F">
        <w:instrText>)</w:instrText>
      </w:r>
      <w:r w:rsidR="003A2B7F">
        <w:fldChar w:fldCharType="end"/>
      </w:r>
    </w:p>
    <w:p w14:paraId="6342A113" w14:textId="5017A2EE" w:rsidR="00526964" w:rsidRDefault="003A2B7F" w:rsidP="003A2B7F">
      <w:r>
        <w:t xml:space="preserve">where </w:t>
      </w:r>
      <w:r w:rsidRPr="005B159F">
        <w:rPr>
          <w:noProof/>
          <w:position w:val="-10"/>
        </w:rPr>
        <w:object w:dxaOrig="220" w:dyaOrig="260" w14:anchorId="66EB9D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pt;height:12.7pt" o:ole="">
            <v:imagedata r:id="rId15" o:title=""/>
          </v:shape>
          <o:OLEObject Type="Embed" ProgID="Equation.DSMT4" ShapeID="_x0000_i1025" DrawAspect="Content" ObjectID="_1693033657" r:id="rId16"/>
        </w:object>
      </w:r>
      <w:r>
        <w:t xml:space="preserve"> is the time series, and </w:t>
      </w:r>
      <m:oMath>
        <m:r>
          <w:rPr>
            <w:rFonts w:ascii="Cambria Math" w:hAnsi="Cambria Math"/>
          </w:rPr>
          <m:t>m</m:t>
        </m:r>
      </m:oMath>
      <w:r>
        <w:rPr>
          <w:rFonts w:eastAsiaTheme="minorEastAsia"/>
        </w:rPr>
        <w:t xml:space="preserve"> is the seasonal period (for hourly data, m=24 if we take the hourly sample from the day </w:t>
      </w:r>
      <w:proofErr w:type="gramStart"/>
      <w:r>
        <w:rPr>
          <w:rFonts w:eastAsiaTheme="minorEastAsia"/>
        </w:rPr>
        <w:t>before).</w:t>
      </w:r>
      <w:proofErr w:type="gramEnd"/>
      <w:r>
        <w:rPr>
          <w:rFonts w:eastAsiaTheme="minorEastAsia"/>
        </w:rPr>
        <w:t xml:space="preserve"> The </w:t>
      </w:r>
      <w:r>
        <w:t xml:space="preserve">naive formula takes the last observed value as the future value, while the seasonal naive formula takes the value from the previous season. </w:t>
      </w:r>
      <w:r w:rsidR="003E0397">
        <w:t xml:space="preserve">In this work, we used the previous week’s lag for the SNF forecaster. </w:t>
      </w:r>
      <w:r w:rsidR="000F3D48">
        <w:t>The SNF</w:t>
      </w:r>
      <w:r w:rsidRPr="004F7388">
        <w:t xml:space="preserve"> forecaster is excellent for making short-term forecasts of variables that are generally stable or vary </w:t>
      </w:r>
      <w:r>
        <w:lastRenderedPageBreak/>
        <w:t>consistently. However,</w:t>
      </w:r>
      <w:r w:rsidRPr="004F7388">
        <w:t xml:space="preserve"> it is </w:t>
      </w:r>
      <w:r>
        <w:t>high</w:t>
      </w:r>
      <w:r w:rsidRPr="004F7388">
        <w:t>ly ineffective at forecasting time series data that fluctuate significantly or are susceptible to irregular elements such as temperature</w:t>
      </w:r>
      <w:r>
        <w:t xml:space="preserve"> </w:t>
      </w:r>
      <w:r>
        <w:fldChar w:fldCharType="begin" w:fldLock="1"/>
      </w:r>
      <w:r w:rsidR="00CB7194">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mendeley":{"formattedCitation":"[48]","plainTextFormattedCitation":"[48]","previouslyFormattedCitation":"[48]"},"properties":{"noteIndex":0},"schema":"https://github.com/citation-style-language/schema/raw/master/csl-citation.json"}</w:instrText>
      </w:r>
      <w:r>
        <w:fldChar w:fldCharType="separate"/>
      </w:r>
      <w:r w:rsidR="00CB6AF0" w:rsidRPr="00CB6AF0">
        <w:rPr>
          <w:noProof/>
        </w:rPr>
        <w:t>[48]</w:t>
      </w:r>
      <w:r>
        <w:fldChar w:fldCharType="end"/>
      </w:r>
      <w:r w:rsidRPr="004F7388">
        <w:t>.</w:t>
      </w:r>
    </w:p>
    <w:p w14:paraId="63F056BA" w14:textId="57FC96FD" w:rsidR="00A64E13" w:rsidRDefault="00670263" w:rsidP="00D30DE7">
      <w:pPr>
        <w:pStyle w:val="Heading2"/>
      </w:pPr>
      <w:bookmarkStart w:id="34" w:name="_Toc82186664"/>
      <w:r>
        <w:t>3</w:t>
      </w:r>
      <w:r w:rsidR="00D30DE7">
        <w:t xml:space="preserve">.2 </w:t>
      </w:r>
      <w:r w:rsidR="00A64E13">
        <w:t>The Multiple Linear Regression Forecaster (MLR)</w:t>
      </w:r>
      <w:bookmarkEnd w:id="34"/>
    </w:p>
    <w:p w14:paraId="02A79739" w14:textId="61B5E189" w:rsidR="005A35EA" w:rsidRDefault="005A35EA" w:rsidP="005474D1">
      <w:pPr>
        <w:ind w:firstLine="288"/>
      </w:pPr>
      <w:r>
        <w:t xml:space="preserve">Multiple linear regression (MLR) is one of the most commonly used statistical techniques for load forecasting </w:t>
      </w:r>
      <w:r>
        <w:fldChar w:fldCharType="begin" w:fldLock="1"/>
      </w:r>
      <w:r w:rsidR="00CB7194">
        <w:instrText>ADDIN CSL_CITATION {"citationItems":[{"id":"ITEM-1","itemData":{"DOI":"10.1109/PES.2010.5589959","ISBN":"9781424483570","abstract":"Short-term electric load modeling and forecasting has been intensively studied during the past 50 years. With the emerging development of smart grid technologies, demand side management (DSM) starts to attract the attention of electric utilities again. To perform a decent DSM, beyond when and how much the demand will be, the utilities are facing another question: why is the electricity being consumed? In other words, what are the factors driving the fluctuation of the electric load at a particular time period? Understanding this issue can also be beneficial for the electric load forecasting with the purpose of energy purchase. This paper proposes a modern treatment of a classic technique, multiple linear regression, to model the hourly demand and investigate the causality of the consumption of electric energy. Various interactions are discovered, discussed, tested, and interpreted in this paper. The proposed approach has been used to generate the 3-year hourly energy demand forecast for a US utility. ©2010 IEEE.","author":[{"dropping-particle":"","family":"Hong","given":"Tao","non-dropping-particle":"","parse-names":false,"suffix":""},{"dropping-particle":"","family":"Gui","given":"Min","non-dropping-particle":"","parse-names":false,"suffix":""},{"dropping-particle":"","family":"Baran","given":"Mesut E.","non-dropping-particle":"","parse-names":false,"suffix":""},{"dropping-particle":"","family":"Willis","given":"H. Lee","non-dropping-particle":"","parse-names":false,"suffix":""}],"container-title":"IEEE PES General Meeting, PES 2010","id":"ITEM-1","issued":{"date-parts":[["2010"]]},"page":"1-8","publisher":"IEEE","title":"Modeling and forecasting hourly electric load by multiple linear regression with interactions","type":"article-journal"},"uris":["http://www.mendeley.com/documents/?uuid=1ec712ca-9bbc-439e-8e54-62a3733c51ad"]},{"id":"ITEM-2","itemData":{"DOI":"10.1109/SSCI.2017.8285261","ISBN":"9781538627259","abstract":"This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data","type":"article-journal","volume":"2018-Janua"},"uris":["http://www.mendeley.com/documents/?uuid=3dedc393-6528-4e37-8c9f-c6f79840e1fe"]},{"id":"ITEM-3","itemData":{"DOI":"10.1007/s10700-013-9166-9","ISSN":"15732908","abstract":"Electric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Making","id":"ITEM-3","issued":{"date-parts":[["2014"]]},"title":"Fuzzy interaction regression for short term load forecasting","type":"article-journal"},"uris":["http://www.mendeley.com/documents/?uuid=eec041b9-acf8-4d1f-810e-4767ab9ce7fb"]},{"id":"ITEM-4","itemData":{"DOI":"10.1109/PES.2011.6038881","ISBN":"9781457710018","ISSN":"19449925","abstract":"Benchmarking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Meeting","id":"ITEM-4","issued":{"date-parts":[["2011"]]},"title":"A naïve multiple linear regression benchmark for short term load forecasting","type":"paper-conference"},"uris":["http://www.mendeley.com/documents/?uuid=ef20fc6c-8fa8-4e31-9932-14d87e8c3d7a"]},{"id":"ITEM-5","itemData":{"DOI":"10.1109/SECON.2015.7132869","ISSN":"07347502","abstract":"Variable energy generation, particularly from renewable energy resources such as wind and solar energy plants have created operational challenges for the electric power grid because of the uncertainty involved in their output in the short term. Energy forecasting can be used to mitigate some of the challenges that arise from the uncertainty in the resource. Whi le wind energy forecasting has already undergone extensive research efforts, solar power forecasting is only recently witnessing an increased amount of attention. This paper proposes a multiple linear regression analysis model to generate probabilistic forecasts of solar energy.","author":[{"dropping-particle":"","family":"Abuella","given":"Mohamed","non-dropping-particle":"","parse-names":false,"suffix":""},{"dropping-particle":"","family":"Chowdhury","given":"Badrul","non-dropping-particle":"","parse-names":false,"suffix":""}],"container-title":"Conference Proceedings - IEEE SOUTHEASTCON","id":"ITEM-5","issued":{"date-parts":[["2015"]]},"title":"Solar power probabilistic forecasting by using multiple linear regression analysis","type":"paper-conference"},"uris":["http://www.mendeley.com/documents/?uuid=31ec4b1c-a092-4d57-98a8-d90b507de03c"]},{"id":"ITEM-6","itemData":{"DOI":"10.1080/15567249.2011.559520","ISSN":"15567257","abstract":"In this article, an artificial neural network (ANN) and a regression model are applied to forecast long term electricity consumption in Thailand. The inputs of both nonlinear models are gross domestic product, number of population. Maximum ambient temperature and electricity power demand are used as inputs in a neural network to predict electricity consumption. The results show that the ANN model can give more accurate estimations than regression model as indicated by the performance measures, namely coefficient of determination, mean absolute percentage error and root mean square error. Accoding to the forecasting results by the regression and ANN models of this study, the electricity consumption of the country in 2010, 2015, and 2020 will reach 160,136, 188,552, and 216,986 GWh, respectively, for the regression model while the ANN model will reach 155,917, 174,394, and 188,137 GWh, respectively.","author":[{"dropping-particle":"","family":"Panklib","given":"K.","non-dropping-particle":"","parse-names":false,"suffix":""},{"dropping-particle":"","family":"Prakasvudhisarn","given":"C.","non-dropping-particle":"","parse-names":false,"suffix":""},{"dropping-particle":"","family":"Khummongkol","given":"D.","non-dropping-particle":"","parse-names":false,"suffix":""}],"container-title":"Energy Sources, Part B: Economics, Planning and Policy","id":"ITEM-6","issued":{"date-parts":[["2015"]]},"title":"Electricity Consumption Forecasting in Thailand Using an Artificial Neural Network and Multiple Linear Regression","type":"article-journal"},"uris":["http://www.mendeley.com/documents/?uuid=ab85825b-8481-4fb8-a97a-2b1b9be996ff"]},{"id":"ITEM-7","itemData":{"DOI":"10.1109/EI2.2017.8245401","ISBN":"9781538614273","abstract":"With the rapid development of micro grid, the power load forecast is important in system. Short-term load forecasting (STLF) plays an important role in the overall operation efficiency of micro grid. In order to improve the accuracy of STLF, this paper proposes a combined model, which is multivariate linear regression(Multi-LR) with multi-label based on K-nearest neighbor (K-NN) and K-means. We use multi-label and K-NN algorithm to give different weight of each cluster for the forecasting points and build models by Multi-LR. In this paper, the test data which include daily temperature (which include highest temperature and lowest temperature) and power load of a quarter of an hour from a community compared with the results only using Multi-LR to forecast power load, it is concluded that the combined model can achieve high accuracy and reduce the running time.","author":[{"dropping-particle":"","family":"Sun","given":"Xiaokui","non-dropping-particle":"","parse-names":false,"suffix":""},{"dropping-particle":"","family":"Ouyang","given":"Zhiyou","non-dropping-particle":"","parse-names":false,"suffix":""},{"dropping-particle":"","family":"Yue","given":"Dong","non-dropping-particle":"","parse-names":false,"suffix":""}],"container-title":"2017 IEEE Conference on Energy Internet and Energy System Integration, EI2 2017 - Proceedings","id":"ITEM-7","issued":{"date-parts":[["2017"]]},"title":"Short-term load forecasting based on multivariate linear regression","type":"paper-conference"},"uris":["http://www.mendeley.com/documents/?uuid=73d6e616-beed-4c64-b794-67dd31e16ca0"]},{"id":"ITEM-8","itemData":{"DOI":"10.1016/j.epsr.2015.09.001","ISSN":"03787796","abstract":"In this paper univariate models for short-term load forecasting based on linear regression and patterns of daily cycles of load time series are proposed. The patterns used as input and output variables simplify the forecasting problem by filtering out the trend and seasonal variations of periods longer than the daily one. The nonstationarity in mean and variance is also eliminated. The simplified relationship between variables (patterns) is modeled locally in the neighborhood of the current input using linear regression. The load forecast is constructed from the forecasted output pattern and the current values of variables describing the load time series. The proposed stepwise and lasso regressions reduce the number of predictors to a few. In the principal components regression and partial least-squares regression only one predictor is used. This allows us to visualize the data and regression function. The performances of the proposed methods were compared with that of other models based on ARIMA, exponential smoothing, neural networks and Nadaraya-Watson estimator. Application examples confirm valuable properties of the proposed approaches and their high accuracy.","author":[{"dropping-particle":"","family":"Dudek","given":"Grzegorz","non-dropping-particle":"","parse-names":false,"suffix":""}],"container-title":"Electric Power Systems Research","id":"ITEM-8","issued":{"date-parts":[["2016"]]},"title":"Pattern-based local linear regression models for short-term load forecasting","type":"article-journal"},"uris":["http://www.mendeley.com/documents/?uuid=ae7b4506-1c4f-457c-b602-37506169d0ce"]},{"id":"ITEM-9","itemData":{"DOI":"10.1002/9781118673362","ISBN":"9781118673362","abstract":"This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Approach","id":"ITEM-9","issued":{"date-parts":[["2006","7","29"]]},"number-of-pages":"1-178","publisher":"wiley","title":"Modeling and forecasting electricity loads and prices: A statistical approach","type":"book"},"uris":["http://www.mendeley.com/documents/?uuid=831afb51-bfd9-48ad-9e5a-c1938bdf60d3"]},{"id":"ITEM-10","itemData":{"DOI":"10.1109/TSG.2013.2274373","ISSN":"19493053","abstract":"The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Grid","id":"ITEM-10","issue":"1","issued":{"date-parts":[["2014"]]},"page":"456-462","publisher":"IEEE","title":"Long term probabilistic load forecasting and normalization with hourly information","type":"article-journal","volume":"5"},"uris":["http://www.mendeley.com/documents/?uuid=3d2f3b02-12fc-417c-a746-0bb1d4ba5f98"]}],"mendeley":{"formattedCitation":"[14], [19], [26], [31], [44], [52]–[56]","plainTextFormattedCitation":"[14], [19], [26], [31], [44], [52]–[56]","previouslyFormattedCitation":"[14], [19], [26], [31], [44], [52]–[56]"},"properties":{"noteIndex":0},"schema":"https://github.com/citation-style-language/schema/raw/master/csl-citation.json"}</w:instrText>
      </w:r>
      <w:r>
        <w:fldChar w:fldCharType="separate"/>
      </w:r>
      <w:r w:rsidR="00CB6AF0" w:rsidRPr="00CB6AF0">
        <w:rPr>
          <w:noProof/>
        </w:rPr>
        <w:t>[14], [19], [26], [31], [44], [52]–[56]</w:t>
      </w:r>
      <w:r>
        <w:fldChar w:fldCharType="end"/>
      </w:r>
      <w:r>
        <w:t>. MLR forecasters model the relationships between a continuous dependent variable and one or more independent variables.</w:t>
      </w:r>
      <w:r w:rsidR="00490D6A">
        <w:t xml:space="preserve"> </w:t>
      </w:r>
      <w:r w:rsidR="007A3172" w:rsidRPr="00D701C8">
        <w:t xml:space="preserve">An MLR with two independent variables </w:t>
      </w:r>
      <w:r w:rsidR="007A3172">
        <w:t>can be expressed mathematically as</w:t>
      </w:r>
      <w:r>
        <w:t>:</w:t>
      </w:r>
    </w:p>
    <w:p w14:paraId="72611103" w14:textId="77777777" w:rsidR="005A35EA" w:rsidRDefault="005A35EA" w:rsidP="005A35EA">
      <w:pPr>
        <w:pStyle w:val="MTDisplayEquation"/>
        <w:jc w:val="center"/>
      </w:pPr>
      <m:oMath>
        <m:r>
          <w:rPr>
            <w:rFonts w:ascii="Cambria Math"/>
            <w:noProof/>
          </w:rPr>
          <m:t>y=</m:t>
        </m:r>
        <m:sSub>
          <m:sSubPr>
            <m:ctrlPr>
              <w:rPr>
                <w:rFonts w:ascii="Cambria Math" w:hAnsi="Cambria Math"/>
                <w:i/>
                <w:noProof/>
              </w:rPr>
            </m:ctrlPr>
          </m:sSubPr>
          <m:e>
            <m:r>
              <w:rPr>
                <w:rFonts w:ascii="Cambria Math"/>
                <w:noProof/>
              </w:rPr>
              <m:t>β</m:t>
            </m:r>
          </m:e>
          <m:sub>
            <m:r>
              <w:rPr>
                <w:rFonts w:ascii="Cambria Math"/>
                <w:noProof/>
              </w:rPr>
              <m:t>0</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1</m:t>
            </m:r>
          </m:sub>
        </m:sSub>
        <m:sSub>
          <m:sSubPr>
            <m:ctrlPr>
              <w:rPr>
                <w:rFonts w:ascii="Cambria Math" w:hAnsi="Cambria Math"/>
                <w:i/>
                <w:noProof/>
              </w:rPr>
            </m:ctrlPr>
          </m:sSubPr>
          <m:e>
            <m:r>
              <w:rPr>
                <w:rFonts w:ascii="Cambria Math"/>
                <w:noProof/>
              </w:rPr>
              <m:t>x</m:t>
            </m:r>
          </m:e>
          <m:sub>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2</m:t>
            </m:r>
          </m:sub>
        </m:sSub>
        <m:sSub>
          <m:sSubPr>
            <m:ctrlPr>
              <w:rPr>
                <w:rFonts w:ascii="Cambria Math" w:hAnsi="Cambria Math"/>
                <w:i/>
                <w:noProof/>
              </w:rPr>
            </m:ctrlPr>
          </m:sSubPr>
          <m:e>
            <m:r>
              <w:rPr>
                <w:rFonts w:ascii="Cambria Math"/>
                <w:noProof/>
              </w:rPr>
              <m:t>x</m:t>
            </m:r>
          </m:e>
          <m:sub>
            <m:r>
              <w:rPr>
                <w:rFonts w:ascii="Cambria Math"/>
                <w:noProof/>
              </w:rPr>
              <m:t>2</m:t>
            </m:r>
          </m:sub>
        </m:sSub>
        <m:r>
          <w:rPr>
            <w:rFonts w:ascii="Cambria Math"/>
            <w:noProof/>
          </w:rPr>
          <m:t>+e</m:t>
        </m:r>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10C2C">
        <w:fldChar w:fldCharType="begin"/>
      </w:r>
      <w:r w:rsidR="00110C2C">
        <w:instrText xml:space="preserve"> SEQ MTEqn \c \* Arabic \* MERGEFORMAT </w:instrText>
      </w:r>
      <w:r w:rsidR="00110C2C">
        <w:fldChar w:fldCharType="separate"/>
      </w:r>
      <w:r>
        <w:rPr>
          <w:noProof/>
        </w:rPr>
        <w:instrText>2</w:instrText>
      </w:r>
      <w:r w:rsidR="00110C2C">
        <w:rPr>
          <w:noProof/>
        </w:rPr>
        <w:fldChar w:fldCharType="end"/>
      </w:r>
      <w:r>
        <w:instrText>)</w:instrText>
      </w:r>
      <w:r>
        <w:fldChar w:fldCharType="end"/>
      </w:r>
    </w:p>
    <w:p w14:paraId="10D69FD9" w14:textId="0AC460C4" w:rsidR="005A35EA" w:rsidRDefault="005A35EA" w:rsidP="005474D1">
      <w:pPr>
        <w:ind w:firstLine="288"/>
      </w:pPr>
      <w:r>
        <w:t xml:space="preserve">In the case of load forecasting, </w:t>
      </w:r>
      <w:r w:rsidRPr="006143C7">
        <w:rPr>
          <w:noProof/>
          <w:position w:val="-10"/>
        </w:rPr>
        <w:object w:dxaOrig="220" w:dyaOrig="260" w14:anchorId="7696B99B">
          <v:shape id="_x0000_i1026" type="#_x0000_t75" style="width:11.3pt;height:12.7pt" o:ole="">
            <v:imagedata r:id="rId17" o:title=""/>
          </v:shape>
          <o:OLEObject Type="Embed" ProgID="Equation.DSMT4" ShapeID="_x0000_i1026" DrawAspect="Content" ObjectID="_1693033658" r:id="rId18"/>
        </w:object>
      </w:r>
      <w:r>
        <w:t xml:space="preserve"> is the load, </w:t>
      </w:r>
      <w:r w:rsidRPr="006143C7">
        <w:rPr>
          <w:noProof/>
          <w:position w:val="-12"/>
        </w:rPr>
        <w:object w:dxaOrig="240" w:dyaOrig="360" w14:anchorId="0F5B6759">
          <v:shape id="_x0000_i1027" type="#_x0000_t75" style="width:12pt;height:18.85pt" o:ole="">
            <v:imagedata r:id="rId19" o:title=""/>
          </v:shape>
          <o:OLEObject Type="Embed" ProgID="Equation.DSMT4" ShapeID="_x0000_i1027" DrawAspect="Content" ObjectID="_1693033659" r:id="rId20"/>
        </w:object>
      </w:r>
      <w:r>
        <w:t xml:space="preserve">and </w:t>
      </w:r>
      <w:r w:rsidRPr="006143C7">
        <w:rPr>
          <w:noProof/>
          <w:position w:val="-12"/>
        </w:rPr>
        <w:object w:dxaOrig="260" w:dyaOrig="360" w14:anchorId="40987482">
          <v:shape id="_x0000_i1028" type="#_x0000_t75" style="width:12.7pt;height:18.85pt" o:ole="">
            <v:imagedata r:id="rId21" o:title=""/>
          </v:shape>
          <o:OLEObject Type="Embed" ProgID="Equation.DSMT4" ShapeID="_x0000_i1028" DrawAspect="Content" ObjectID="_1693033660" r:id="rId22"/>
        </w:object>
      </w:r>
      <w:r>
        <w:t xml:space="preserve"> are independent variables such as temperature and time-of-day, </w:t>
      </w:r>
      <w:r w:rsidRPr="00A40178">
        <w:rPr>
          <w:noProof/>
          <w:position w:val="-10"/>
        </w:rPr>
        <w:object w:dxaOrig="240" w:dyaOrig="320" w14:anchorId="33BA7B64">
          <v:shape id="_x0000_i1029" type="#_x0000_t75" style="width:12pt;height:16.45pt" o:ole="">
            <v:imagedata r:id="rId23" o:title=""/>
          </v:shape>
          <o:OLEObject Type="Embed" ProgID="Equation.DSMT4" ShapeID="_x0000_i1029" DrawAspect="Content" ObjectID="_1693033661" r:id="rId24"/>
        </w:object>
      </w:r>
      <w:r>
        <w:t xml:space="preserve">s are coefficients estimated, and </w:t>
      </w:r>
      <w:r w:rsidRPr="00A40178">
        <w:rPr>
          <w:noProof/>
          <w:position w:val="-6"/>
        </w:rPr>
        <w:object w:dxaOrig="180" w:dyaOrig="220" w14:anchorId="141C6ED7">
          <v:shape id="_x0000_i1030" type="#_x0000_t75" style="width:8.9pt;height:11.3pt" o:ole="">
            <v:imagedata r:id="rId25" o:title=""/>
          </v:shape>
          <o:OLEObject Type="Embed" ProgID="Equation.DSMT4" ShapeID="_x0000_i1030" DrawAspect="Content" ObjectID="_1693033662" r:id="rId26"/>
        </w:object>
      </w:r>
      <w:r>
        <w:t xml:space="preserve">is an error term. The error term </w:t>
      </w:r>
      <w:r w:rsidRPr="00A40178">
        <w:rPr>
          <w:noProof/>
          <w:position w:val="-6"/>
        </w:rPr>
        <w:object w:dxaOrig="180" w:dyaOrig="220" w14:anchorId="21D4FAD6">
          <v:shape id="_x0000_i1031" type="#_x0000_t75" style="width:8.9pt;height:11.3pt" o:ole="">
            <v:imagedata r:id="rId25" o:title=""/>
          </v:shape>
          <o:OLEObject Type="Embed" ProgID="Equation.DSMT4" ShapeID="_x0000_i1031" DrawAspect="Content" ObjectID="_1693033663" r:id="rId27"/>
        </w:object>
      </w:r>
      <w:r>
        <w:t xml:space="preserve"> </w:t>
      </w:r>
      <w:r w:rsidR="00C767A1">
        <w:t xml:space="preserve">is </w:t>
      </w:r>
      <w:r w:rsidR="00AC2312">
        <w:t xml:space="preserve">typically </w:t>
      </w:r>
      <w:r w:rsidR="00C767A1">
        <w:t xml:space="preserve">assumed to </w:t>
      </w:r>
      <w:r w:rsidRPr="00F95416">
        <w:t>ha</w:t>
      </w:r>
      <w:r w:rsidR="00C767A1">
        <w:t>ve</w:t>
      </w:r>
      <w:r w:rsidRPr="00F95416">
        <w:t xml:space="preserve"> a mean of zero and a constant variance</w:t>
      </w:r>
      <w:r>
        <w:t xml:space="preserve"> </w:t>
      </w:r>
      <w:r>
        <w:fldChar w:fldCharType="begin" w:fldLock="1"/>
      </w:r>
      <w:r w:rsidR="00F96C60">
        <w:instrText>ADDIN CSL_CITATION {"citationItems":[{"id":"ITEM-1","itemData":{"DOI":"10.1109/SSCI.2017.8285261","ISBN":"9781538627259","abstract":"This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Proceedings","id":"ITEM-1","issued":{"date-parts":[["2018"]]},"page":"1-6","title":"Short term load forecasting using multiple linear regression for big data","type":"article-journal","volume":"2018-Janua"},"uris":["http://www.mendeley.com/documents/?uuid=3dedc393-6528-4e37-8c9f-c6f79840e1fe"]}],"mendeley":{"formattedCitation":"[19]","plainTextFormattedCitation":"[19]","previouslyFormattedCitation":"[19]"},"properties":{"noteIndex":0},"schema":"https://github.com/citation-style-language/schema/raw/master/csl-citation.json"}</w:instrText>
      </w:r>
      <w:r>
        <w:fldChar w:fldCharType="separate"/>
      </w:r>
      <w:r w:rsidR="00F96C60" w:rsidRPr="00F96C60">
        <w:rPr>
          <w:noProof/>
        </w:rPr>
        <w:t>[19]</w:t>
      </w:r>
      <w:r>
        <w:fldChar w:fldCharType="end"/>
      </w:r>
      <w:r>
        <w:t xml:space="preserve">.  MLR models are fitted such that the sum-of-squares of differences of actual and forecasted values are minimized. </w:t>
      </w:r>
    </w:p>
    <w:p w14:paraId="14BF06B3" w14:textId="759EF7E0" w:rsidR="005A35EA" w:rsidRDefault="005A35EA" w:rsidP="005474D1">
      <w:pPr>
        <w:ind w:firstLine="288"/>
      </w:pPr>
      <w:r w:rsidRPr="00C561A9">
        <w:t>MLRs</w:t>
      </w:r>
      <w:r w:rsidR="00D30DE7">
        <w:t>’</w:t>
      </w:r>
      <w:r w:rsidRPr="00C561A9">
        <w:t xml:space="preserve"> accuracy is </w:t>
      </w:r>
      <w:r w:rsidR="00377231">
        <w:t>determined mainly</w:t>
      </w:r>
      <w:r w:rsidRPr="00C561A9">
        <w:t xml:space="preserve"> by the relationships between the data and the independent variables included</w:t>
      </w:r>
      <w:r w:rsidR="000B4A17">
        <w:t xml:space="preserve">. </w:t>
      </w:r>
      <w:r w:rsidR="000B4A17" w:rsidRPr="00F1092B">
        <w:t xml:space="preserve">Amral et al. state in </w:t>
      </w:r>
      <w:r w:rsidR="000B4A17">
        <w:fldChar w:fldCharType="begin" w:fldLock="1"/>
      </w:r>
      <w:r w:rsidR="00CB7194">
        <w:instrText>ADDIN CSL_CITATION {"citationItems":[{"id":"ITEM-1","itemData":{"DOI":"10.1109/UPEC.2007.4469121","ISBN":"1905593368","abstract":"In this paper we present an investigation for the short term (up 24 hours) load forecasting of the demand for the South Sulewesi's (Sulewesi Island - Indonesia) Power System, using a Multiple Linear Regression (MLR) method. After a brief analytical discussion of the technique, the usage of polynomial terms and the steps to compose the MLR model will be explained. Report on implementation of MLR algorithm using commercially available tool such as Microsoft EXCEL™ will also be discussed. As a case study, historical data consisting of hourly load demand and temperatures of South Sulawesi electrical system will be used, to forecast the short term load. The results will be presented and analysed potential for improvement using alternative methods is also discussed.","author":[{"dropping-particle":"","family":"Amral","given":"N.","non-dropping-particle":"","parse-names":false,"suffix":""},{"dropping-particle":"","family":"Özveren","given":"C. S.","non-dropping-particle":"","parse-names":false,"suffix":""},{"dropping-particle":"","family":"King","given":"D.","non-dropping-particle":"","parse-names":false,"suffix":""}],"container-title":"Proceedings of the Universities Power Engineering Conference","id":"ITEM-1","issued":{"date-parts":[["2007"]]},"title":"Short term load forecasting using multiple linear regression","type":"paper-conference"},"uris":["http://www.mendeley.com/documents/?uuid=c4766a19-2e06-4d74-9254-ab630de85f5d"]}],"mendeley":{"formattedCitation":"[57]","plainTextFormattedCitation":"[57]","previouslyFormattedCitation":"[57]"},"properties":{"noteIndex":0},"schema":"https://github.com/citation-style-language/schema/raw/master/csl-citation.json"}</w:instrText>
      </w:r>
      <w:r w:rsidR="000B4A17">
        <w:fldChar w:fldCharType="separate"/>
      </w:r>
      <w:r w:rsidR="00CB6AF0" w:rsidRPr="00CB6AF0">
        <w:rPr>
          <w:noProof/>
        </w:rPr>
        <w:t>[57]</w:t>
      </w:r>
      <w:r w:rsidR="000B4A17">
        <w:fldChar w:fldCharType="end"/>
      </w:r>
      <w:r w:rsidR="000B4A17">
        <w:t xml:space="preserve"> </w:t>
      </w:r>
      <w:r w:rsidR="000B4A17" w:rsidRPr="00F1092B">
        <w:t>that multi-linear regression models for short-term load forecasting are relatively simple to develop and maintain.</w:t>
      </w:r>
      <w:r w:rsidR="005474D1">
        <w:t xml:space="preserve"> </w:t>
      </w:r>
      <w:r w:rsidR="000B4A17">
        <w:t>Moreover,</w:t>
      </w:r>
      <w:r w:rsidR="000B4A17" w:rsidRPr="00F1092B">
        <w:t xml:space="preserve"> </w:t>
      </w:r>
      <w:r w:rsidR="000B4A17">
        <w:t>MLRs</w:t>
      </w:r>
      <w:r w:rsidR="000B4A17" w:rsidRPr="00F1092B">
        <w:t xml:space="preserve"> primary shortcoming is its reliance on the accuracy of previously recorded load and temperature data, which </w:t>
      </w:r>
      <w:r w:rsidR="000B4A17">
        <w:t>considerably impacts</w:t>
      </w:r>
      <w:r w:rsidR="000B4A17" w:rsidRPr="00F1092B">
        <w:t xml:space="preserve"> the predicted output.</w:t>
      </w:r>
      <w:r w:rsidR="000B4A17">
        <w:t xml:space="preserve"> </w:t>
      </w:r>
      <w:r w:rsidR="000B4A17" w:rsidRPr="00C561A9">
        <w:t>Increasing the number of relevant independent variables generally improves predictive accuracy, but it eventually reaches a point where the improvement is negligible.</w:t>
      </w:r>
      <w:r w:rsidR="000B4A17">
        <w:t xml:space="preserve"> However</w:t>
      </w:r>
      <w:r w:rsidR="000B4A17" w:rsidRPr="00846572">
        <w:t xml:space="preserve">, while MLRs can simulate non-linear relationships, they cannot do so without explicit user </w:t>
      </w:r>
      <w:r w:rsidR="000B4A17" w:rsidRPr="00846572">
        <w:lastRenderedPageBreak/>
        <w:t xml:space="preserve">specifications </w:t>
      </w:r>
      <w:r w:rsidR="000B4A17">
        <w:fldChar w:fldCharType="begin" w:fldLock="1"/>
      </w:r>
      <w:r w:rsidR="00CB7194">
        <w:instrText>ADDIN CSL_CITATION {"citationItems":[{"id":"ITEM-1","itemData":{"author":[{"dropping-particle":"","family":"Hong","given":"Tao","non-dropping-particle":"","parse-names":false,"suffix":""}],"id":"ITEM-1","issued":{"date-parts":[["2010"]]},"publisher":"North Carolina State University","title":"Short Term Electric Load Forecasting","type":"thesis"},"uris":["http://www.mendeley.com/documents/?uuid=51e2c167-e18b-427d-9398-9cd40681d6c8"]}],"mendeley":{"formattedCitation":"[58]","plainTextFormattedCitation":"[58]","previouslyFormattedCitation":"[58]"},"properties":{"noteIndex":0},"schema":"https://github.com/citation-style-language/schema/raw/master/csl-citation.json"}</w:instrText>
      </w:r>
      <w:r w:rsidR="000B4A17">
        <w:fldChar w:fldCharType="separate"/>
      </w:r>
      <w:r w:rsidR="00CB6AF0" w:rsidRPr="00CB6AF0">
        <w:rPr>
          <w:noProof/>
        </w:rPr>
        <w:t>[58]</w:t>
      </w:r>
      <w:r w:rsidR="000B4A17">
        <w:fldChar w:fldCharType="end"/>
      </w:r>
      <w:r w:rsidR="000B4A17">
        <w:t xml:space="preserve">. </w:t>
      </w:r>
      <w:r w:rsidRPr="00C561A9">
        <w:t>Additionally, MLRs are incapable of intelligently learning and adapting to data changes caused by newer factors.</w:t>
      </w:r>
    </w:p>
    <w:p w14:paraId="405D4F4D" w14:textId="4CD2EF34" w:rsidR="00FA09F5" w:rsidRDefault="00670263" w:rsidP="00FA09F5">
      <w:pPr>
        <w:pStyle w:val="Heading3"/>
      </w:pPr>
      <w:bookmarkStart w:id="35" w:name="_Toc82186665"/>
      <w:r>
        <w:t>3</w:t>
      </w:r>
      <w:r w:rsidR="00FA09F5">
        <w:t xml:space="preserve">.2.1 Assumptions of </w:t>
      </w:r>
      <w:r w:rsidR="000B0583">
        <w:t>t</w:t>
      </w:r>
      <w:r w:rsidR="00FA09F5">
        <w:t xml:space="preserve">he MLR </w:t>
      </w:r>
      <w:r w:rsidR="000B0583">
        <w:t>f</w:t>
      </w:r>
      <w:r w:rsidR="00FA09F5">
        <w:t>orecaster</w:t>
      </w:r>
      <w:bookmarkEnd w:id="35"/>
    </w:p>
    <w:p w14:paraId="6E374272" w14:textId="6E978489" w:rsidR="00EC0579" w:rsidRDefault="00124664" w:rsidP="00EC0579">
      <w:pPr>
        <w:pStyle w:val="ListParagraph"/>
        <w:numPr>
          <w:ilvl w:val="0"/>
          <w:numId w:val="27"/>
        </w:numPr>
      </w:pPr>
      <w:r>
        <w:t>The</w:t>
      </w:r>
      <w:r w:rsidR="00EC0579" w:rsidRPr="00EC0579">
        <w:t xml:space="preserve"> dependent variable and each of the independent variables </w:t>
      </w:r>
      <w:r>
        <w:t xml:space="preserve">should </w:t>
      </w:r>
      <w:r w:rsidR="00EC0579" w:rsidRPr="00EC0579">
        <w:t xml:space="preserve">have a linear relationship. </w:t>
      </w:r>
    </w:p>
    <w:p w14:paraId="10375D21" w14:textId="525D48E7" w:rsidR="00EC0579" w:rsidRDefault="00124664" w:rsidP="00EC0579">
      <w:pPr>
        <w:pStyle w:val="ListParagraph"/>
        <w:numPr>
          <w:ilvl w:val="0"/>
          <w:numId w:val="27"/>
        </w:numPr>
      </w:pPr>
      <w:r w:rsidRPr="00124664">
        <w:t>Correlations between any of the independent variables are low. Multicollinearity exists when various variables are correlated with each other and with the dependent variable. When independent variables exhibit multicollinearity, obtaining the variable that contributes to the variance in the dependent variable can be difficult.</w:t>
      </w:r>
    </w:p>
    <w:p w14:paraId="5FC2AF57" w14:textId="16ADF9EE" w:rsidR="00124664" w:rsidRDefault="001F5161" w:rsidP="00EC0579">
      <w:pPr>
        <w:pStyle w:val="ListParagraph"/>
        <w:numPr>
          <w:ilvl w:val="0"/>
          <w:numId w:val="27"/>
        </w:numPr>
      </w:pPr>
      <w:r w:rsidRPr="001F5161">
        <w:t>The residuals have a constant variance. The magnitude of our forecast error does not change much while the independent variable</w:t>
      </w:r>
      <w:r w:rsidR="006826B9">
        <w:t>’</w:t>
      </w:r>
      <w:r w:rsidRPr="001F5161">
        <w:t>s value changes.</w:t>
      </w:r>
    </w:p>
    <w:p w14:paraId="39012563" w14:textId="604A614D" w:rsidR="00103328" w:rsidRDefault="001F5161" w:rsidP="00103328">
      <w:pPr>
        <w:pStyle w:val="ListParagraph"/>
        <w:numPr>
          <w:ilvl w:val="0"/>
          <w:numId w:val="27"/>
        </w:numPr>
      </w:pPr>
      <w:r w:rsidRPr="001F5161">
        <w:t>Observations are autonomous. The MLR model presupposes that all observations are independent of one another; in other words, the residuals values are also independent of one another.</w:t>
      </w:r>
    </w:p>
    <w:p w14:paraId="48747AB1" w14:textId="32022106" w:rsidR="00A7649A" w:rsidRDefault="001F5161" w:rsidP="00A7649A">
      <w:pPr>
        <w:pStyle w:val="ListParagraph"/>
        <w:numPr>
          <w:ilvl w:val="0"/>
          <w:numId w:val="27"/>
        </w:numPr>
      </w:pPr>
      <w:r w:rsidRPr="001F5161">
        <w:t>The data is normally distributed</w:t>
      </w:r>
      <w:r w:rsidR="00103328">
        <w:t>.</w:t>
      </w:r>
    </w:p>
    <w:p w14:paraId="16B9A9C4" w14:textId="2985902B" w:rsidR="00A7649A" w:rsidRDefault="00670263" w:rsidP="00670263">
      <w:pPr>
        <w:pStyle w:val="Heading3"/>
      </w:pPr>
      <w:bookmarkStart w:id="36" w:name="_Toc82186666"/>
      <w:r>
        <w:t xml:space="preserve">3.2.2 </w:t>
      </w:r>
      <w:r w:rsidR="00A7649A">
        <w:t>The Inputs and Target variables</w:t>
      </w:r>
      <w:bookmarkEnd w:id="36"/>
    </w:p>
    <w:p w14:paraId="14FBF7A7" w14:textId="35D270A9" w:rsidR="00A9087F" w:rsidRPr="00A7649A" w:rsidRDefault="00A7649A" w:rsidP="00B254DB">
      <w:r>
        <w:tab/>
      </w:r>
      <w:r w:rsidRPr="00A7649A">
        <w:t>The MLR forecaster was developed using ten independent variables, also referred to as inputs, and one target variable, which is the actual demand at a given hour.</w:t>
      </w:r>
      <w:r w:rsidR="00D43188">
        <w:t xml:space="preserve"> The independent variables </w:t>
      </w:r>
      <w:r w:rsidR="0031226F">
        <w:t>are</w:t>
      </w:r>
      <w:r w:rsidR="00D43188">
        <w:t xml:space="preserve"> </w:t>
      </w:r>
      <w:r w:rsidR="00E86AC6">
        <w:t>Temperature</w:t>
      </w:r>
      <w:r w:rsidR="00B254DB">
        <w:t>, Hour</w:t>
      </w:r>
      <w:r w:rsidR="00E86AC6">
        <w:t xml:space="preserve"> of the day</w:t>
      </w:r>
      <w:r w:rsidR="00B254DB">
        <w:t xml:space="preserve">, </w:t>
      </w:r>
      <w:r w:rsidR="00E86AC6">
        <w:t>Month of the year</w:t>
      </w:r>
      <w:r w:rsidR="00B254DB">
        <w:t xml:space="preserve">, </w:t>
      </w:r>
      <w:r w:rsidR="005F6CE7">
        <w:t>d</w:t>
      </w:r>
      <w:r w:rsidR="00E86AC6">
        <w:t xml:space="preserve">ay of the week – Sunday </w:t>
      </w:r>
      <w:r w:rsidR="00B254DB">
        <w:t>is the first day</w:t>
      </w:r>
      <w:r w:rsidR="00E86AC6">
        <w:t xml:space="preserve"> of the week</w:t>
      </w:r>
      <w:r w:rsidR="00B254DB">
        <w:t xml:space="preserve">, </w:t>
      </w:r>
      <w:r w:rsidR="00E86AC6">
        <w:t>Weekend Indicator – one or zero</w:t>
      </w:r>
      <w:r w:rsidR="00B254DB">
        <w:t xml:space="preserve">, </w:t>
      </w:r>
      <w:r w:rsidR="00E86AC6">
        <w:t>Maximum hourly demand from the previous day</w:t>
      </w:r>
      <w:r w:rsidR="00B254DB">
        <w:t xml:space="preserve">, </w:t>
      </w:r>
      <w:r w:rsidR="00E86AC6">
        <w:t>Minimum hourly demand from the previous day</w:t>
      </w:r>
      <w:r w:rsidR="00B254DB">
        <w:t xml:space="preserve">, </w:t>
      </w:r>
      <w:r w:rsidR="00E86AC6">
        <w:t xml:space="preserve">Average hourly </w:t>
      </w:r>
      <w:r w:rsidR="00E86AC6">
        <w:lastRenderedPageBreak/>
        <w:t>demand from the previous day</w:t>
      </w:r>
      <w:r w:rsidR="00B254DB">
        <w:t xml:space="preserve">, </w:t>
      </w:r>
      <w:r w:rsidR="00E86AC6">
        <w:t>Hourly lag from the previous day</w:t>
      </w:r>
      <w:r w:rsidR="00B254DB">
        <w:t xml:space="preserve">, </w:t>
      </w:r>
      <w:r w:rsidR="00E86AC6">
        <w:t>Hourly lag from the previous week</w:t>
      </w:r>
      <w:r w:rsidR="00B254DB">
        <w:t>.</w:t>
      </w:r>
    </w:p>
    <w:p w14:paraId="1D627752" w14:textId="1DB8FD1A" w:rsidR="00526964" w:rsidRDefault="00670263" w:rsidP="00D30DE7">
      <w:pPr>
        <w:pStyle w:val="Heading2"/>
      </w:pPr>
      <w:bookmarkStart w:id="37" w:name="_Toc82186667"/>
      <w:r>
        <w:t>3</w:t>
      </w:r>
      <w:r w:rsidR="00D30DE7">
        <w:t xml:space="preserve">.3 </w:t>
      </w:r>
      <w:r w:rsidR="00526964">
        <w:t>The Auto-Regressive Integrated Moving Average Forecaster (ARIMA)</w:t>
      </w:r>
      <w:bookmarkEnd w:id="37"/>
    </w:p>
    <w:p w14:paraId="0C35251B" w14:textId="647F9282" w:rsidR="0004290B" w:rsidRDefault="00A34EE4" w:rsidP="00A211BE">
      <w:pPr>
        <w:ind w:firstLine="288"/>
      </w:pPr>
      <w:r w:rsidRPr="00A34EE4">
        <w:t xml:space="preserve">In 1970, Box and Jenkins proposed the autoregressive integrated moving average (ARIMA) </w:t>
      </w:r>
      <w:r>
        <w:t>forecaster</w:t>
      </w:r>
      <w:r w:rsidRPr="00A34EE4">
        <w:t>. Therefore it is also known as the Box-Jenkins mode</w:t>
      </w:r>
      <w:r>
        <w:t xml:space="preserve">l </w:t>
      </w:r>
      <w:r>
        <w:fldChar w:fldCharType="begin" w:fldLock="1"/>
      </w:r>
      <w:r w:rsidR="00CB7194">
        <w:instrText>ADDIN CSL_CITATION {"citationItems":[{"id":"ITEM-1","itemData":{"abstract":"Foresight tutorials are designed to be nontechnical overviews of important methodologies, enabling business forecasters to make more informed use of their forecasting software. The Fall 2012 issue contained Eric StellwagenÕs tutorial ÒExponential Smoothing: The Workhorse of Business Forecasting.Ó Eric and Len now team up to discuss ARIMA, the models popularized by Box and Jenkins. They examine the pros and cons of ARIMA modeling, provide a conceptual overview of how the technique works, and discuss how best to apply it to business data. Copyright International Institute of Forecasters, 2013","author":[{"dropping-particle":"","family":"Stellwagen","given":"Eric","non-dropping-particle":"","parse-names":false,"suffix":""},{"dropping-particle":"","family":"Tashman","given":"Len","non-dropping-particle":"","parse-names":false,"suffix":""}],"container-title":"Foresight: The International Journal of Applied Forecasting","id":"ITEM-1","issued":{"date-parts":[["2013"]]},"title":"ARIMA : The Models of Box and Jenkins","type":"article-journal"},"uris":["http://www.mendeley.com/documents/?uuid=5906f809-f301-4ee3-9c89-4430f9563654"]}],"mendeley":{"formattedCitation":"[59]","plainTextFormattedCitation":"[59]","previouslyFormattedCitation":"[59]"},"properties":{"noteIndex":0},"schema":"https://github.com/citation-style-language/schema/raw/master/csl-citation.json"}</w:instrText>
      </w:r>
      <w:r>
        <w:fldChar w:fldCharType="separate"/>
      </w:r>
      <w:r w:rsidR="00CB6AF0" w:rsidRPr="00CB6AF0">
        <w:rPr>
          <w:noProof/>
        </w:rPr>
        <w:t>[59]</w:t>
      </w:r>
      <w:r>
        <w:fldChar w:fldCharType="end"/>
      </w:r>
      <w:r w:rsidRPr="00A34EE4">
        <w:t xml:space="preserve">. </w:t>
      </w:r>
      <w:r w:rsidR="00B41D9D">
        <w:t xml:space="preserve">The </w:t>
      </w:r>
      <w:r w:rsidR="00037907" w:rsidRPr="00037907">
        <w:t>ARIMA</w:t>
      </w:r>
      <w:r w:rsidR="00B41D9D">
        <w:t xml:space="preserve"> forecaster</w:t>
      </w:r>
      <w:r w:rsidR="00037907" w:rsidRPr="00037907">
        <w:t xml:space="preserve"> is arguably one of the most popular and commonly utilized statistical forecasting technique</w:t>
      </w:r>
      <w:r w:rsidR="00377231">
        <w:t>s</w:t>
      </w:r>
      <w:r w:rsidR="00037907">
        <w:t xml:space="preserve"> </w:t>
      </w:r>
      <w:r w:rsidR="005F4E36">
        <w:t>for</w:t>
      </w:r>
      <w:r w:rsidR="008C0294">
        <w:t xml:space="preserve"> load forecasting </w:t>
      </w:r>
      <w:r w:rsidR="00037907">
        <w:fldChar w:fldCharType="begin" w:fldLock="1"/>
      </w:r>
      <w:r w:rsidR="00CB7194">
        <w:instrText>ADDIN CSL_CITATION {"citationItems":[{"id":"ITEM-1","itemData":{"DOI":"10.1109/ASPCON.2018.8748661","ISBN":"9781538666869","abstract":"One of the most important commodity of today's world is energy. Energy utilization depends upon several factors such as variation in temperature, seasons, humidity, day of the week, special holidays etc. and the most efficient utilization of energy requires delivery of uninterrupted good quality power. Tariff plays a vital role here. Tariff can be used to create favorable electricity trading conditions in peak demand hours. Therefore, we must have a judicious and proper planning for daily load profile forecasting and in specific peak load demand forecasting. There are numerous methods of Load Forecasting and in specific peak load forecasting. In recent days, Auto Regression technique (ARIMAX) has proved itself a successful tool for future data prediction. In order to find the best application of ARIMAX to get optimum results in peak load forecasting and load management a case study has been done for an urban city in this paper.","author":[{"dropping-particle":"","family":"Goswami","given":"Kuheli","non-dropping-particle":"","parse-names":false,"suffix":""},{"dropping-particle":"","family":"Ganguly","given":"Ayandeep","non-dropping-particle":"","parse-names":false,"suffix":""},{"dropping-particle":"","family":"Sil","given":"Arindam Kumar","non-dropping-particle":"","parse-names":false,"suffix":""}],"container-title":"Proceedings of 2018 IEEE Applied Signal Processing Conference, ASPCON 2018","id":"ITEM-1","issue":"1","issued":{"date-parts":[["2018"]]},"page":"279-282","publisher":"IEEE","title":"Day ahead forecasting and peak load management using multivariate auto regression technique","type":"article-journal"},"uris":["http://www.mendeley.com/documents/?uuid=519b108a-99dc-4e2b-97ea-3e6176f85966"]}],"mendeley":{"formattedCitation":"[60]","plainTextFormattedCitation":"[60]","previouslyFormattedCitation":"[60]"},"properties":{"noteIndex":0},"schema":"https://github.com/citation-style-language/schema/raw/master/csl-citation.json"}</w:instrText>
      </w:r>
      <w:r w:rsidR="00037907">
        <w:fldChar w:fldCharType="separate"/>
      </w:r>
      <w:r w:rsidR="00CB6AF0" w:rsidRPr="00CB6AF0">
        <w:rPr>
          <w:noProof/>
        </w:rPr>
        <w:t>[60]</w:t>
      </w:r>
      <w:r w:rsidR="00037907">
        <w:fldChar w:fldCharType="end"/>
      </w:r>
      <w:r w:rsidR="00037907" w:rsidRPr="00037907">
        <w:t>.</w:t>
      </w:r>
      <w:r w:rsidR="00C11A14">
        <w:t xml:space="preserve"> </w:t>
      </w:r>
      <w:r w:rsidR="00C11A14" w:rsidRPr="00C11A14">
        <w:t>The ARIMA model seeks to explain data by utilizing time</w:t>
      </w:r>
      <w:r w:rsidR="00377231">
        <w:t>-</w:t>
      </w:r>
      <w:r w:rsidR="00C11A14" w:rsidRPr="00C11A14">
        <w:t xml:space="preserve">series data on </w:t>
      </w:r>
      <w:r w:rsidR="00377231">
        <w:t>previous values and making linear regression predictions</w:t>
      </w:r>
      <w:r w:rsidR="00C11A14" w:rsidRPr="00C11A14">
        <w:t>.</w:t>
      </w:r>
      <w:r w:rsidR="00037907" w:rsidRPr="00037907">
        <w:t xml:space="preserve"> </w:t>
      </w:r>
      <w:r w:rsidRPr="00A34EE4">
        <w:t xml:space="preserve">It </w:t>
      </w:r>
      <w:r w:rsidR="004E4C3E">
        <w:t>allows</w:t>
      </w:r>
      <w:r w:rsidRPr="00A34EE4">
        <w:t xml:space="preserve"> regression techniques to be applied to non-stationary data. If the data contains a trend, it is said to be non-stationary.</w:t>
      </w:r>
      <w:r w:rsidR="001B00BF">
        <w:t xml:space="preserve"> </w:t>
      </w:r>
    </w:p>
    <w:p w14:paraId="23DEA967" w14:textId="73590DFE" w:rsidR="00B41D9D" w:rsidRDefault="00037907" w:rsidP="00475097">
      <w:pPr>
        <w:ind w:firstLine="288"/>
      </w:pPr>
      <w:r w:rsidRPr="00037907">
        <w:t>As the name implies, this family of techniques consists of three main components: a) a</w:t>
      </w:r>
      <w:r w:rsidR="00377231">
        <w:t>n</w:t>
      </w:r>
      <w:r w:rsidRPr="00037907">
        <w:t xml:space="preserve"> </w:t>
      </w:r>
      <w:r w:rsidR="006826B9">
        <w:t>“</w:t>
      </w:r>
      <w:r w:rsidRPr="00037907">
        <w:t>autoregression</w:t>
      </w:r>
      <w:r w:rsidR="006826B9">
        <w:t>”</w:t>
      </w:r>
      <w:r w:rsidRPr="00037907">
        <w:t xml:space="preserve"> portion that models the series</w:t>
      </w:r>
      <w:r w:rsidR="006826B9">
        <w:t>’</w:t>
      </w:r>
      <w:r w:rsidRPr="00037907">
        <w:t xml:space="preserve"> relationship with its </w:t>
      </w:r>
      <w:r w:rsidR="003E4DAB">
        <w:t>past values (</w:t>
      </w:r>
      <w:r w:rsidRPr="00037907">
        <w:t xml:space="preserve">lagged </w:t>
      </w:r>
      <w:r w:rsidR="007A76D3">
        <w:t>values</w:t>
      </w:r>
      <w:r w:rsidR="003E4DAB">
        <w:t>)</w:t>
      </w:r>
      <w:r w:rsidRPr="00037907">
        <w:t xml:space="preserve">; b) a </w:t>
      </w:r>
      <w:r w:rsidR="006826B9">
        <w:t>“</w:t>
      </w:r>
      <w:r w:rsidRPr="00037907">
        <w:t>moving average</w:t>
      </w:r>
      <w:r w:rsidR="006826B9">
        <w:t>”</w:t>
      </w:r>
      <w:r w:rsidRPr="00037907">
        <w:t xml:space="preserve"> portion that model</w:t>
      </w:r>
      <w:r w:rsidR="00AC2312">
        <w:t xml:space="preserve"> </w:t>
      </w:r>
      <w:r w:rsidRPr="00037907">
        <w:t xml:space="preserve">the forecast as a function of </w:t>
      </w:r>
      <w:r w:rsidR="003E4DAB">
        <w:t>past forecast errors (</w:t>
      </w:r>
      <w:r w:rsidRPr="00037907">
        <w:t>lagged forecast errors</w:t>
      </w:r>
      <w:r w:rsidR="003E4DAB">
        <w:t>)</w:t>
      </w:r>
      <w:r w:rsidRPr="00037907">
        <w:t>; and c) a</w:t>
      </w:r>
      <w:r w:rsidR="00377231">
        <w:t>n</w:t>
      </w:r>
      <w:r w:rsidRPr="00037907">
        <w:t xml:space="preserve"> </w:t>
      </w:r>
      <w:r w:rsidR="006826B9">
        <w:t>“</w:t>
      </w:r>
      <w:r w:rsidRPr="00037907">
        <w:t>integrated</w:t>
      </w:r>
      <w:r w:rsidR="006826B9">
        <w:t>”</w:t>
      </w:r>
      <w:r w:rsidRPr="00037907">
        <w:t xml:space="preserve"> portion that makes the series stationary.</w:t>
      </w:r>
      <w:r w:rsidR="004B76FD">
        <w:t xml:space="preserve"> </w:t>
      </w:r>
      <w:r w:rsidR="00B41D9D" w:rsidRPr="00B41D9D">
        <w:t>A lag feature is a fancy phrase for a variable that holds data from earlier time steps. Lags are essential in time series research because of a phenomenon known as autocorrelation. For example, if we want to anticipate the demand for today t, we can use the demand from yesterday t-1 as a feature.</w:t>
      </w:r>
    </w:p>
    <w:p w14:paraId="3A88B6F6" w14:textId="7920E899" w:rsidR="00847F46" w:rsidRDefault="004B76FD" w:rsidP="00475097">
      <w:pPr>
        <w:ind w:firstLine="288"/>
      </w:pPr>
      <w:r>
        <w:t>The term </w:t>
      </w:r>
      <w:r w:rsidR="006826B9">
        <w:t>“</w:t>
      </w:r>
      <w:r>
        <w:t>AR</w:t>
      </w:r>
      <w:r w:rsidR="006826B9">
        <w:t>”</w:t>
      </w:r>
      <w:r>
        <w:t xml:space="preserve"> in ARIMA stands for autoregression, suggesting that the model is dependent on the relationship between the present values of the data and their previous values. In other words, it indicates that the data has been regressed against its previous values. The letter </w:t>
      </w:r>
      <w:r w:rsidR="006826B9">
        <w:t>“</w:t>
      </w:r>
      <w:r>
        <w:t>I</w:t>
      </w:r>
      <w:r w:rsidR="006826B9">
        <w:t>”</w:t>
      </w:r>
      <w:r>
        <w:t xml:space="preserve"> stands for integrated, indicating that the data is stationary. Stationary </w:t>
      </w:r>
      <w:r>
        <w:lastRenderedPageBreak/>
        <w:t>data is time</w:t>
      </w:r>
      <w:r w:rsidR="00377231">
        <w:t>-</w:t>
      </w:r>
      <w:r>
        <w:t xml:space="preserve">series data that has been stabilized by subtracting the observations from the prior values. The term </w:t>
      </w:r>
      <w:r w:rsidR="006826B9">
        <w:t>“</w:t>
      </w:r>
      <w:r>
        <w:t>MA</w:t>
      </w:r>
      <w:r w:rsidR="006826B9">
        <w:t>”</w:t>
      </w:r>
      <w:r>
        <w:t xml:space="preserve"> refers to a moving average model, which indicates that the model</w:t>
      </w:r>
      <w:r w:rsidR="006826B9">
        <w:t>’</w:t>
      </w:r>
      <w:r>
        <w:t>s forecast or outcome is linearly related to its historical values</w:t>
      </w:r>
      <w:r w:rsidR="00637712">
        <w:t xml:space="preserve"> </w:t>
      </w:r>
      <w:r w:rsidR="00637712">
        <w:fldChar w:fldCharType="begin" w:fldLock="1"/>
      </w:r>
      <w:r w:rsidR="00CB7194">
        <w:instrText>ADDIN CSL_CITATION {"citationItems":[{"id":"ITEM-1","itemData":{"DOI":"10.1109/ASPCON.2018.8748661","ISBN":"9781538666869","abstract":"One of the most important commodity of today's world is energy. Energy utilization depends upon several factors such as variation in temperature, seasons, humidity, day of the week, special holidays etc. and the most efficient utilization of energy requires delivery of uninterrupted good quality power. Tariff plays a vital role here. Tariff can be used to create favorable electricity trading conditions in peak demand hours. Therefore, we must have a judicious and proper planning for daily load profile forecasting and in specific peak load demand forecasting. There are numerous methods of Load Forecasting and in specific peak load forecasting. In recent days, Auto Regression technique (ARIMAX) has proved itself a successful tool for future data prediction. In order to find the best application of ARIMAX to get optimum results in peak load forecasting and load management a case study has been done for an urban city in this paper.","author":[{"dropping-particle":"","family":"Goswami","given":"Kuheli","non-dropping-particle":"","parse-names":false,"suffix":""},{"dropping-particle":"","family":"Ganguly","given":"Ayandeep","non-dropping-particle":"","parse-names":false,"suffix":""},{"dropping-particle":"","family":"Sil","given":"Arindam Kumar","non-dropping-particle":"","parse-names":false,"suffix":""}],"container-title":"Proceedings of 2018 IEEE Applied Signal Processing Conference, ASPCON 2018","id":"ITEM-1","issue":"1","issued":{"date-parts":[["2018"]]},"page":"279-282","publisher":"IEEE","title":"Day ahead forecasting and peak load management using multivariate auto regression technique","type":"article-journal"},"uris":["http://www.mendeley.com/documents/?uuid=519b108a-99dc-4e2b-97ea-3e6176f85966"]}],"mendeley":{"formattedCitation":"[60]","plainTextFormattedCitation":"[60]","previouslyFormattedCitation":"[60]"},"properties":{"noteIndex":0},"schema":"https://github.com/citation-style-language/schema/raw/master/csl-citation.json"}</w:instrText>
      </w:r>
      <w:r w:rsidR="00637712">
        <w:fldChar w:fldCharType="separate"/>
      </w:r>
      <w:r w:rsidR="00CB6AF0" w:rsidRPr="00CB6AF0">
        <w:rPr>
          <w:noProof/>
        </w:rPr>
        <w:t>[60]</w:t>
      </w:r>
      <w:r w:rsidR="00637712">
        <w:fldChar w:fldCharType="end"/>
      </w:r>
      <w:r>
        <w:t>.</w:t>
      </w:r>
      <w:r w:rsidR="00637712">
        <w:t xml:space="preserve"> </w:t>
      </w:r>
      <w:r w:rsidR="002B10CA">
        <w:t>T</w:t>
      </w:r>
      <w:r>
        <w:t>his implies that forecasting errors are linear functions of previous errors</w:t>
      </w:r>
      <w:r w:rsidR="00637712">
        <w:t>.</w:t>
      </w:r>
    </w:p>
    <w:p w14:paraId="67AD3649" w14:textId="74F8C405" w:rsidR="00526964" w:rsidRDefault="00A56CB4" w:rsidP="00475097">
      <w:pPr>
        <w:ind w:firstLine="288"/>
      </w:pPr>
      <w:r w:rsidRPr="00A56CB4">
        <w:t>Each  AR, I, and MA part is included in the model as  parameters p, d, q, respectively. Specific integer values are assigned to the parameters to denote the ARIMA </w:t>
      </w:r>
      <w:r w:rsidR="00D6435D">
        <w:t>m</w:t>
      </w:r>
      <w:r w:rsidRPr="00A56CB4">
        <w:t xml:space="preserve">odel type. The </w:t>
      </w:r>
      <w:r w:rsidR="0003301A">
        <w:t>ARIMA</w:t>
      </w:r>
      <w:r w:rsidRPr="00A56CB4">
        <w:t xml:space="preserve"> model is denoted by </w:t>
      </w:r>
      <w:r w:rsidR="00D6435D" w:rsidRPr="00A56CB4">
        <w:t>ARIMA (</w:t>
      </w:r>
      <w:r w:rsidRPr="00A56CB4">
        <w:t>p, d, q)</w:t>
      </w:r>
      <w:r>
        <w:t xml:space="preserve">. </w:t>
      </w:r>
      <w:r w:rsidRPr="00A56CB4">
        <w:t xml:space="preserve">The parameter p denotes the number of autoregressive terms or </w:t>
      </w:r>
      <w:r w:rsidR="006826B9">
        <w:t>“</w:t>
      </w:r>
      <w:r w:rsidRPr="00A56CB4">
        <w:t>lag observations</w:t>
      </w:r>
      <w:r w:rsidR="006826B9">
        <w:t>”</w:t>
      </w:r>
      <w:r>
        <w:t>;</w:t>
      </w:r>
      <w:r w:rsidRPr="00A56CB4">
        <w:t xml:space="preserve"> </w:t>
      </w:r>
      <w:r>
        <w:t>it</w:t>
      </w:r>
      <w:r w:rsidRPr="00A56CB4">
        <w:t xml:space="preserve"> is also </w:t>
      </w:r>
      <w:r w:rsidR="004422D5">
        <w:t>called</w:t>
      </w:r>
      <w:r w:rsidRPr="00A56CB4">
        <w:t xml:space="preserve"> the </w:t>
      </w:r>
      <w:r w:rsidR="006826B9">
        <w:t>“</w:t>
      </w:r>
      <w:r w:rsidRPr="00A56CB4">
        <w:t>lag order</w:t>
      </w:r>
      <w:r w:rsidR="006826B9">
        <w:t>”</w:t>
      </w:r>
      <w:r w:rsidRPr="00A56CB4">
        <w:t xml:space="preserve"> because it influences the model</w:t>
      </w:r>
      <w:r w:rsidR="006826B9">
        <w:t>’</w:t>
      </w:r>
      <w:r w:rsidRPr="00A56CB4">
        <w:t>s output by giving lagged data points.</w:t>
      </w:r>
      <w:r>
        <w:t xml:space="preserve"> </w:t>
      </w:r>
      <w:r w:rsidRPr="00A56CB4">
        <w:t>The parameter d is the degree of differentiation</w:t>
      </w:r>
      <w:r>
        <w:t xml:space="preserve">; it </w:t>
      </w:r>
      <w:r w:rsidRPr="00A56CB4">
        <w:t>specifies how many times the lagging indicators have been subtracted from the data to make it stationary.</w:t>
      </w:r>
      <w:r>
        <w:t xml:space="preserve"> </w:t>
      </w:r>
      <w:r w:rsidR="00A031F4">
        <w:t xml:space="preserve">Differencing is required since linear regression models work better when applied to stationary signals </w:t>
      </w:r>
      <w:r w:rsidR="00A031F4">
        <w:fldChar w:fldCharType="begin" w:fldLock="1"/>
      </w:r>
      <w:r w:rsidR="00CB7194">
        <w:instrText>ADDIN CSL_CITATION {"citationItems":[{"id":"ITEM-1","itemData":{"DOI":"10.1002/9781118673362","ISBN":"9781118673362","abstract":"This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approach","type":"book"},"uris":["http://www.mendeley.com/documents/?uuid=831afb51-bfd9-48ad-9e5a-c1938bdf60d3"]},{"id":"ITEM-2","itemData":{"DOI":"10.1109/SmartGridComm.2016.7778780","ISBN":"9781509040759","abstract":"We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2016","id":"ITEM-2","issued":{"date-parts":[["2016","12","8"]]},"page":"314-319","publisher":"IEEE","title":"Parallel multi-step ahead power demand forecasting through NAR neural networks","type":"article-journal"},"uris":["http://www.mendeley.com/documents/?uuid=083df887-c886-48fb-a946-67a079b286af"]}],"mendeley":{"formattedCitation":"[56], [61]","plainTextFormattedCitation":"[56], [61]","previouslyFormattedCitation":"[56], [61]"},"properties":{"noteIndex":0},"schema":"https://github.com/citation-style-language/schema/raw/master/csl-citation.json"}</w:instrText>
      </w:r>
      <w:r w:rsidR="00A031F4">
        <w:fldChar w:fldCharType="separate"/>
      </w:r>
      <w:r w:rsidR="00CB6AF0" w:rsidRPr="00CB6AF0">
        <w:rPr>
          <w:noProof/>
        </w:rPr>
        <w:t>[56], [61]</w:t>
      </w:r>
      <w:r w:rsidR="00A031F4">
        <w:fldChar w:fldCharType="end"/>
      </w:r>
      <w:r w:rsidR="00A031F4" w:rsidRPr="002609B6">
        <w:t>.</w:t>
      </w:r>
      <w:r w:rsidR="00A031F4">
        <w:t xml:space="preserve">  </w:t>
      </w:r>
      <w:r w:rsidRPr="00A56CB4">
        <w:t>The parameter q denotes the model</w:t>
      </w:r>
      <w:r w:rsidR="006826B9">
        <w:t>’</w:t>
      </w:r>
      <w:r w:rsidRPr="00A56CB4">
        <w:t>s forecast error and is often referred to as the size of the moving average window.</w:t>
      </w:r>
      <w:r w:rsidR="00622AEB">
        <w:t xml:space="preserve"> </w:t>
      </w:r>
      <w:r w:rsidR="00526964">
        <w:t xml:space="preserve">The result is an estimate based on a linear combination of weighted </w:t>
      </w:r>
      <w:r w:rsidR="0042690A">
        <w:t xml:space="preserve">differentiated </w:t>
      </w:r>
      <w:r w:rsidR="00526964">
        <w:t xml:space="preserve">lagged values and lagged errors as delineated in (3) </w:t>
      </w:r>
      <w:r w:rsidR="00526964">
        <w:fldChar w:fldCharType="begin" w:fldLock="1"/>
      </w:r>
      <w:r w:rsidR="00CB7194">
        <w:instrText>ADDIN CSL_CITATION {"citationItems":[{"id":"ITEM-1","itemData":{"DOI":"10.35940/ijrte.d7950.118419","abstract":"The scope for ARIMAX approach to forecast short term load has gained a lot of significant importance.In this paper, ARIMAXmodel which is an extension of ARIMA model with exogenous variables is used for STLF on a time series data of Karnataka State Demand pattern. The forecasting accuracy of ARIMA model is enhanced by taking into consideration hour of the day and day of the week as exogenous variables for ARIMAX model. Forecasting performance is thus improved by considering these significant load dependent factors. The forecasted results indicate that the proposed model is more accurate according to mean absolute percentage error (MAPE) obtained during the testing period of the model. As the historical load data are available on the databases of the utility, researches in the areas of time series modelling are ongoing for electrical load forecasting. In the proposed paper real time demand data available on Karnataka Power Transmission Corporation Ltd. (KPTCL) website is taken to develop and test the proposedload forecasting model.The power utility system operational costs and its securitydepend on the load forecasting for next few hours. Regional load forecasting helps in the accurate management performance of generation of power plant. Today’s deregulated markets have great demand for prediction of electrical loads, required for generating companies. There has been tremendous growth in electric power demand and hence it is very much essentialfor the utility sectors to have theirdemand information in advance.","author":[{"dropping-particle":"","family":"Shilpa","given":"G N","non-dropping-particle":"","parse-names":false,"suffix":""},{"dropping-particle":"","family":"Sheshadri","given":"G S","non-dropping-particle":"","parse-names":false,"suffix":""}],"container-title":"International Journal of Recent Technology and Engineering","id":"ITEM-1","issued":{"date-parts":[["2019"]]},"title":"ARIMAX Model for Short-Term Electrical Load Forecasting","type":"article-journal"},"uris":["http://www.mendeley.com/documents/?uuid=36f88a9c-eeaa-465d-b2a4-a8a4046ad45b"]},{"id":"ITEM-2","itemData":{"DOI":"10.1155/2015/589374","ISSN":"15635147","abstract":"Short-term electric load is significantly affected by weather, especially the temperature effects in summer. External factors can result in mutation structures in load data. Under the influence of the external temperature factors, city electric load cannot be easily forecasted as usual. This research analyzes the relationship between electricity load and daily temperature in city. An improved ARIMAX model is proposed in this paper to deal with the mutation data structures. It is found that information amount of the improved ARIMAX model is smaller than that of the classic method and its relative error is less than AR, ARMA and Sigmoid-Function ANN models. The forecasting results are more accurately fitted. This improved model is highly valuable when dealing with mutation data structure in the field of load forecasting. And it is also an effective technique in forecasting electric load with temperature effects.","author":[{"dropping-particle":"","family":"Cui","given":"Herui","non-dropping-particle":"","parse-names":false,"suffix":""},{"dropping-particle":"","family":"Peng","given":"Xu","non-dropping-particle":"","parse-names":false,"suffix":""}],"container-title":"Mathematical Problems in Engineering","id":"ITEM-2","issued":{"date-parts":[["2015"]]},"title":"Short-Term City Electric Load Forecasting with Considering Temperature Effects: An Improved ARIMAX Model","type":"article-journal"},"uris":["http://www.mendeley.com/documents/?uuid=dd21ee56-5050-4bc5-9da8-a751a1e00213"]},{"id":"ITEM-3","itemData":{"author":[{"dropping-particle":"","family":"Shadkam","given":"Arash","non-dropping-particle":"","parse-names":false,"suffix":""}],"id":"ITEM-3","issue":"May","issued":{"date-parts":[["2020"]]},"title":"USING SARIMAX TO FORECAST ELECTRICITY DEMAND AND CONSUMPTION","type":"thesis"},"uris":["http://www.mendeley.com/documents/?uuid=6fbff018-ed96-488c-810e-7534312c5bc5"]}],"mendeley":{"formattedCitation":"[62]–[64]","plainTextFormattedCitation":"[62]–[64]","previouslyFormattedCitation":"[62]–[64]"},"properties":{"noteIndex":0},"schema":"https://github.com/citation-style-language/schema/raw/master/csl-citation.json"}</w:instrText>
      </w:r>
      <w:r w:rsidR="00526964">
        <w:fldChar w:fldCharType="separate"/>
      </w:r>
      <w:r w:rsidR="00CB6AF0" w:rsidRPr="00CB6AF0">
        <w:rPr>
          <w:noProof/>
        </w:rPr>
        <w:t>[62]–[64]</w:t>
      </w:r>
      <w:r w:rsidR="00526964">
        <w:fldChar w:fldCharType="end"/>
      </w:r>
      <w:r w:rsidR="00526964">
        <w:t xml:space="preserve">: </w:t>
      </w:r>
    </w:p>
    <w:p w14:paraId="7B08788A" w14:textId="3F110691" w:rsidR="00526964" w:rsidRDefault="00110C2C" w:rsidP="001436DE">
      <w:pPr>
        <w:pStyle w:val="MTDisplayEquation"/>
        <w:ind w:firstLine="900"/>
      </w:pPr>
      <m:oMathPara>
        <m:oMath>
          <m:sSub>
            <m:sSubPr>
              <m:ctrlPr>
                <w:rPr>
                  <w:rFonts w:ascii="Cambria Math" w:hAnsi="Cambria Math"/>
                  <w:i/>
                  <w:noProof/>
                </w:rPr>
              </m:ctrlPr>
            </m:sSubPr>
            <m:e>
              <m:r>
                <w:rPr>
                  <w:rFonts w:ascii="Cambria Math"/>
                  <w:noProof/>
                </w:rPr>
                <m:t>y</m:t>
              </m:r>
              <m:r>
                <w:rPr>
                  <w:rFonts w:ascii="Cambria Math"/>
                  <w:noProof/>
                </w:rPr>
                <m:t>'</m:t>
              </m:r>
            </m:e>
            <m:sub>
              <m:r>
                <w:rPr>
                  <w:rFonts w:ascii="Cambria Math"/>
                  <w:noProof/>
                </w:rPr>
                <m:t>t</m:t>
              </m:r>
            </m:sub>
          </m:sSub>
          <m:r>
            <w:rPr>
              <w:rFonts w:ascii="Cambria Math"/>
              <w:noProof/>
            </w:rPr>
            <m:t>=a+</m:t>
          </m:r>
          <m:sSub>
            <m:sSubPr>
              <m:ctrlPr>
                <w:rPr>
                  <w:rFonts w:ascii="Cambria Math" w:hAnsi="Cambria Math"/>
                  <w:i/>
                  <w:noProof/>
                </w:rPr>
              </m:ctrlPr>
            </m:sSubPr>
            <m:e>
              <m:r>
                <w:rPr>
                  <w:rFonts w:ascii="Cambria Math"/>
                  <w:noProof/>
                </w:rPr>
                <m:t>β</m:t>
              </m:r>
            </m:e>
            <m:sub>
              <m:r>
                <w:rPr>
                  <w:rFonts w:ascii="Cambria Math"/>
                  <w:noProof/>
                </w:rPr>
                <m:t>1</m:t>
              </m:r>
            </m:sub>
          </m:sSub>
          <m:sSub>
            <m:sSubPr>
              <m:ctrlPr>
                <w:rPr>
                  <w:rFonts w:ascii="Cambria Math" w:hAnsi="Cambria Math"/>
                  <w:i/>
                  <w:noProof/>
                </w:rPr>
              </m:ctrlPr>
            </m:sSubPr>
            <m:e>
              <m:r>
                <w:rPr>
                  <w:rFonts w:ascii="Cambria Math"/>
                  <w:noProof/>
                </w:rPr>
                <m:t>y</m:t>
              </m:r>
              <m:r>
                <w:rPr>
                  <w:rFonts w:ascii="Cambria Math"/>
                  <w:noProof/>
                </w:rPr>
                <m:t>'</m:t>
              </m:r>
            </m:e>
            <m:sub>
              <m:r>
                <w:rPr>
                  <w:rFonts w:ascii="Cambria Math"/>
                  <w:noProof/>
                </w:rPr>
                <m:t>t</m:t>
              </m:r>
              <m:r>
                <w:rPr>
                  <w:rFonts w:ascii="Cambria Math"/>
                  <w:noProof/>
                </w:rPr>
                <m:t>-</m:t>
              </m:r>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2</m:t>
              </m:r>
            </m:sub>
          </m:sSub>
          <m:sSub>
            <m:sSubPr>
              <m:ctrlPr>
                <w:rPr>
                  <w:rFonts w:ascii="Cambria Math" w:hAnsi="Cambria Math"/>
                  <w:i/>
                  <w:noProof/>
                </w:rPr>
              </m:ctrlPr>
            </m:sSubPr>
            <m:e>
              <m:r>
                <w:rPr>
                  <w:rFonts w:ascii="Cambria Math"/>
                  <w:noProof/>
                </w:rPr>
                <m:t>y</m:t>
              </m:r>
              <m:r>
                <w:rPr>
                  <w:rFonts w:ascii="Cambria Math"/>
                  <w:noProof/>
                </w:rPr>
                <m:t>'</m:t>
              </m:r>
            </m:e>
            <m:sub>
              <m:r>
                <w:rPr>
                  <w:rFonts w:ascii="Cambria Math"/>
                  <w:noProof/>
                </w:rPr>
                <m:t>t</m:t>
              </m:r>
              <m:r>
                <w:rPr>
                  <w:rFonts w:ascii="Cambria Math"/>
                  <w:noProof/>
                </w:rPr>
                <m:t>-</m:t>
              </m:r>
              <m:r>
                <w:rPr>
                  <w:rFonts w:ascii="Cambria Math"/>
                  <w:noProof/>
                </w:rPr>
                <m:t>2</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p</m:t>
              </m:r>
            </m:sub>
          </m:sSub>
          <m:sSub>
            <m:sSubPr>
              <m:ctrlPr>
                <w:rPr>
                  <w:rFonts w:ascii="Cambria Math" w:hAnsi="Cambria Math"/>
                  <w:i/>
                  <w:noProof/>
                </w:rPr>
              </m:ctrlPr>
            </m:sSubPr>
            <m:e>
              <m:r>
                <w:rPr>
                  <w:rFonts w:ascii="Cambria Math"/>
                  <w:noProof/>
                </w:rPr>
                <m:t>y</m:t>
              </m:r>
              <m:r>
                <w:rPr>
                  <w:rFonts w:ascii="Cambria Math"/>
                  <w:noProof/>
                </w:rPr>
                <m:t>'</m:t>
              </m:r>
            </m:e>
            <m:sub>
              <m:r>
                <w:rPr>
                  <w:rFonts w:ascii="Cambria Math"/>
                  <w:noProof/>
                </w:rPr>
                <m:t>t</m:t>
              </m:r>
              <m:r>
                <w:rPr>
                  <w:rFonts w:ascii="Cambria Math"/>
                  <w:noProof/>
                </w:rPr>
                <m:t>-</m:t>
              </m:r>
              <m:r>
                <w:rPr>
                  <w:rFonts w:ascii="Cambria Math"/>
                  <w:noProof/>
                </w:rPr>
                <m:t>p</m:t>
              </m:r>
            </m:sub>
          </m:sSub>
          <m:sSub>
            <m:sSubPr>
              <m:ctrlPr>
                <w:rPr>
                  <w:rFonts w:ascii="Cambria Math" w:hAnsi="Cambria Math"/>
                  <w:i/>
                  <w:noProof/>
                </w:rPr>
              </m:ctrlPr>
            </m:sSubPr>
            <m:e>
              <m:r>
                <w:rPr>
                  <w:rFonts w:ascii="Cambria Math"/>
                  <w:noProof/>
                </w:rPr>
                <m:t>e</m:t>
              </m:r>
            </m:e>
            <m:sub>
              <m:r>
                <w:rPr>
                  <w:rFonts w:ascii="Cambria Math"/>
                  <w:noProof/>
                </w:rPr>
                <m:t>t</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1</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2</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2</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q</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q</m:t>
              </m:r>
            </m:sub>
          </m:sSub>
          <m:r>
            <m:rPr>
              <m:sty m:val="p"/>
            </m:rPr>
            <w:br/>
          </m:r>
        </m:oMath>
      </m:oMathPara>
      <w:r w:rsidR="00526964">
        <w:fldChar w:fldCharType="begin"/>
      </w:r>
      <w:r w:rsidR="00526964">
        <w:instrText xml:space="preserve"> MACROBUTTON MTPlaceRef \* MERGEFORMAT </w:instrText>
      </w:r>
      <w:r w:rsidR="00526964">
        <w:fldChar w:fldCharType="begin"/>
      </w:r>
      <w:r w:rsidR="00526964">
        <w:instrText xml:space="preserve"> SEQ MTEqn \h \* MERGEFORMAT </w:instrText>
      </w:r>
      <w:r w:rsidR="00526964">
        <w:fldChar w:fldCharType="end"/>
      </w:r>
      <w:r w:rsidR="00526964">
        <w:instrText>(</w:instrText>
      </w:r>
      <w:r>
        <w:fldChar w:fldCharType="begin"/>
      </w:r>
      <w:r>
        <w:instrText xml:space="preserve"> SEQ MTEqn \c \* Arabic \* MERGEFORMAT </w:instrText>
      </w:r>
      <w:r>
        <w:fldChar w:fldCharType="separate"/>
      </w:r>
      <w:r w:rsidR="00526964">
        <w:rPr>
          <w:noProof/>
        </w:rPr>
        <w:instrText>3</w:instrText>
      </w:r>
      <w:r>
        <w:rPr>
          <w:noProof/>
        </w:rPr>
        <w:fldChar w:fldCharType="end"/>
      </w:r>
      <w:r w:rsidR="00526964">
        <w:instrText>)</w:instrText>
      </w:r>
      <w:r w:rsidR="00526964">
        <w:fldChar w:fldCharType="end"/>
      </w:r>
    </w:p>
    <w:p w14:paraId="334D806E" w14:textId="3C627A04" w:rsidR="00901D96" w:rsidRDefault="00526964" w:rsidP="00F80B94">
      <w:pPr>
        <w:ind w:firstLine="288"/>
      </w:pPr>
      <w:r>
        <w:t xml:space="preserve">Here </w:t>
      </w:r>
      <w:r w:rsidRPr="00654149">
        <w:rPr>
          <w:noProof/>
          <w:position w:val="-6"/>
        </w:rPr>
        <w:object w:dxaOrig="240" w:dyaOrig="220" w14:anchorId="3F215384">
          <v:shape id="_x0000_i1032" type="#_x0000_t75" style="width:12pt;height:11.3pt" o:ole="">
            <v:imagedata r:id="rId28" o:title=""/>
          </v:shape>
          <o:OLEObject Type="Embed" ProgID="Equation.DSMT4" ShapeID="_x0000_i1032" DrawAspect="Content" ObjectID="_1693033664" r:id="rId29"/>
        </w:object>
      </w:r>
      <w:r>
        <w:t xml:space="preserve"> is estimated to account for the average change between consecutive observations, the lag operator </w:t>
      </w:r>
      <m:oMath>
        <m:sSub>
          <m:sSubPr>
            <m:ctrlPr>
              <w:rPr>
                <w:rFonts w:ascii="Cambria Math" w:hAnsi="Cambria Math"/>
                <w:i/>
                <w:noProof/>
              </w:rPr>
            </m:ctrlPr>
          </m:sSubPr>
          <m:e>
            <m:r>
              <w:rPr>
                <w:rFonts w:ascii="Cambria Math"/>
                <w:noProof/>
              </w:rPr>
              <m:t>y</m:t>
            </m:r>
            <m:r>
              <w:rPr>
                <w:rFonts w:ascii="Cambria Math"/>
                <w:noProof/>
              </w:rPr>
              <m:t>'</m:t>
            </m:r>
          </m:e>
          <m:sub>
            <m:r>
              <w:rPr>
                <w:rFonts w:ascii="Cambria Math"/>
                <w:noProof/>
              </w:rPr>
              <m:t>t</m:t>
            </m:r>
            <m:r>
              <w:rPr>
                <w:rFonts w:ascii="Cambria Math"/>
                <w:noProof/>
              </w:rPr>
              <m:t>-</m:t>
            </m:r>
            <m:r>
              <w:rPr>
                <w:rFonts w:ascii="Cambria Math"/>
                <w:noProof/>
              </w:rPr>
              <m:t>n</m:t>
            </m:r>
          </m:sub>
        </m:sSub>
      </m:oMath>
      <w:r>
        <w:t xml:space="preserve"> is the n</w:t>
      </w:r>
      <w:r w:rsidRPr="006C0E9D">
        <w:rPr>
          <w:vertAlign w:val="superscript"/>
        </w:rPr>
        <w:t>th</w:t>
      </w:r>
      <w:r>
        <w:t xml:space="preserve"> </w:t>
      </w:r>
      <w:r w:rsidR="004A07B1">
        <w:t xml:space="preserve">differentiated </w:t>
      </w:r>
      <w:r>
        <w:t xml:space="preserve">lag value of the time series, </w:t>
      </w:r>
      <m:oMath>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n</m:t>
            </m:r>
          </m:sub>
        </m:sSub>
      </m:oMath>
      <w:r>
        <w:t xml:space="preserve"> is the n</w:t>
      </w:r>
      <w:r w:rsidRPr="00BE7E05">
        <w:rPr>
          <w:vertAlign w:val="superscript"/>
        </w:rPr>
        <w:t>th</w:t>
      </w:r>
      <w:r>
        <w:t xml:space="preserve"> lag error of the time series. </w:t>
      </w:r>
      <w:r w:rsidRPr="000C2E2D">
        <w:t>Generally, the error terms</w:t>
      </w:r>
      <w:r>
        <w:t xml:space="preserve"> </w:t>
      </w:r>
      <w:r w:rsidRPr="000C2E2D">
        <w:t>are assumed to be independent, uniformly distributed variables taken from a normal distribution with a mean of zero</w:t>
      </w:r>
      <w:r>
        <w:t xml:space="preserve">. </w:t>
      </w:r>
      <m:oMath>
        <m:sSub>
          <m:sSubPr>
            <m:ctrlPr>
              <w:rPr>
                <w:rFonts w:ascii="Cambria Math" w:hAnsi="Cambria Math"/>
                <w:i/>
                <w:noProof/>
              </w:rPr>
            </m:ctrlPr>
          </m:sSubPr>
          <m:e>
            <m:r>
              <w:rPr>
                <w:rFonts w:ascii="Cambria Math"/>
                <w:noProof/>
              </w:rPr>
              <m:t>β</m:t>
            </m:r>
          </m:e>
          <m:sub>
            <m:r>
              <w:rPr>
                <w:rFonts w:ascii="Cambria Math"/>
                <w:noProof/>
              </w:rPr>
              <m:t>n</m:t>
            </m:r>
          </m:sub>
        </m:sSub>
      </m:oMath>
      <w:r>
        <w:t xml:space="preserve"> and </w:t>
      </w:r>
      <m:oMath>
        <m:sSub>
          <m:sSubPr>
            <m:ctrlPr>
              <w:rPr>
                <w:rFonts w:ascii="Cambria Math" w:hAnsi="Cambria Math"/>
                <w:i/>
              </w:rPr>
            </m:ctrlPr>
          </m:sSubPr>
          <m:e>
            <m:r>
              <w:rPr>
                <w:rFonts w:ascii="Cambria Math" w:hAnsi="Cambria Math"/>
              </w:rPr>
              <m:t>ϕ</m:t>
            </m:r>
          </m:e>
          <m:sub>
            <m:r>
              <w:rPr>
                <w:rFonts w:ascii="Cambria Math" w:hAnsi="Cambria Math"/>
              </w:rPr>
              <m:t>n</m:t>
            </m:r>
          </m:sub>
        </m:sSub>
      </m:oMath>
      <w:r>
        <w:t xml:space="preserve"> respectively are the parameters of the autoregressive and moving </w:t>
      </w:r>
      <w:r>
        <w:lastRenderedPageBreak/>
        <w:t>average parts; they represent the n</w:t>
      </w:r>
      <w:r w:rsidRPr="006C0E9D">
        <w:rPr>
          <w:vertAlign w:val="superscript"/>
        </w:rPr>
        <w:t>th</w:t>
      </w:r>
      <w:r>
        <w:t xml:space="preserve"> coefficients of that lag term estimated by the model to minimize the error. </w:t>
      </w:r>
    </w:p>
    <w:p w14:paraId="237CC10B" w14:textId="3310022C" w:rsidR="000D78E7" w:rsidRDefault="00526964" w:rsidP="00F80B94">
      <w:pPr>
        <w:ind w:firstLine="288"/>
      </w:pPr>
      <w:r>
        <w:t xml:space="preserve">In </w:t>
      </w:r>
      <w:r>
        <w:fldChar w:fldCharType="begin" w:fldLock="1"/>
      </w:r>
      <w:r w:rsidR="00CB7194">
        <w:instrText>ADDIN CSL_CITATION {"citationItems":[{"id":"ITEM-1","itemData":{"DOI":"10.1109/ETFA.2011.6059103","ISBN":"9781457700187","abstract":"The arrival of the smart grid paradigm has brought a number of novel initiatives that aim at increasing the level of energy efficiency of buildings such as smart metering or demand side management. Still, all of them demand an accurate load estimation. Short-term load forecasting in buildings presents additional requirements, among others the need of prediction models with simple or non-existing parametrisation processes. We extend a previous work that evaluated a number of algorithms to this end. Herewith we present several improvements including a variable data learning window and diverse learning data weighting combinations that further up improve our results. Finally, we have tested all the algorithms and modalities with four different datasets to show how the results hold up. © 2011 IEEE.","author":[{"dropping-particle":"","family":"Fernández","given":"Iván","non-dropping-particle":"","parse-names":false,"suffix":""},{"dropping-particle":"","family":"Borges","given":"Cruz E.","non-dropping-particle":"","parse-names":false,"suffix":""},{"dropping-particle":"","family":"Penya","given":"Yoseba K.","non-dropping-particle":"","parse-names":false,"suffix":""}],"container-title":"IEEE International Conference on Emerging Technologies and Factory Automation, ETFA","id":"ITEM-1","issued":{"date-parts":[["2011"]]},"title":"Efficient building load forecasting","type":"paper-conference"},"uris":["http://www.mendeley.com/documents/?uuid=3ae45970-e45b-4fb7-a9f7-f11c9a4de779"]}],"mendeley":{"formattedCitation":"[65]","plainTextFormattedCitation":"[65]","previouslyFormattedCitation":"[65]"},"properties":{"noteIndex":0},"schema":"https://github.com/citation-style-language/schema/raw/master/csl-citation.json"}</w:instrText>
      </w:r>
      <w:r>
        <w:fldChar w:fldCharType="separate"/>
      </w:r>
      <w:r w:rsidR="00CB6AF0" w:rsidRPr="00CB6AF0">
        <w:rPr>
          <w:noProof/>
        </w:rPr>
        <w:t>[65]</w:t>
      </w:r>
      <w:r>
        <w:fldChar w:fldCharType="end"/>
      </w:r>
      <w:r>
        <w:t xml:space="preserve">, </w:t>
      </w:r>
      <w:r w:rsidRPr="00AC2A22">
        <w:t>Fernandez</w:t>
      </w:r>
      <w:r>
        <w:t xml:space="preserve"> et al.</w:t>
      </w:r>
      <w:r w:rsidRPr="00AC2A22">
        <w:t xml:space="preserve"> forecasted energy load for non-residential buildings using an ARIMA model, a polynomial model, a neural network model, and a support vector machine model. The study analy</w:t>
      </w:r>
      <w:r>
        <w:t>z</w:t>
      </w:r>
      <w:r w:rsidRPr="00AC2A22">
        <w:t>ed energy consumption data from Spain</w:t>
      </w:r>
      <w:r w:rsidR="006826B9">
        <w:t>’</w:t>
      </w:r>
      <w:r w:rsidRPr="00AC2A22">
        <w:t xml:space="preserve">s University of Deusto in Donostia-San Sebastian. The goal was to forecast six days in advance at hourly intervals. </w:t>
      </w:r>
      <w:r w:rsidR="00C3000C">
        <w:t>C</w:t>
      </w:r>
      <w:r w:rsidRPr="00AC2A22">
        <w:t xml:space="preserve">ompared to the other models, the ARIMA model had the </w:t>
      </w:r>
      <w:r w:rsidR="00D6435D">
        <w:t>highest accuracy among all the models</w:t>
      </w:r>
      <w:r w:rsidRPr="00AC2A22">
        <w:t xml:space="preserve">. Additionally, the authors noted that the ARIMA model runs 200 times quicker than the Support Vector Machine model because </w:t>
      </w:r>
      <w:r>
        <w:t>of</w:t>
      </w:r>
      <w:r w:rsidRPr="00AC2A22">
        <w:t xml:space="preserve"> the lower number of parameters.</w:t>
      </w:r>
      <w:r w:rsidR="00BF30AD">
        <w:t xml:space="preserve"> </w:t>
      </w:r>
    </w:p>
    <w:p w14:paraId="28FF7D07" w14:textId="23BAD853" w:rsidR="00E4629E" w:rsidRDefault="0084097F" w:rsidP="00F80B94">
      <w:pPr>
        <w:ind w:firstLine="288"/>
      </w:pPr>
      <w:r w:rsidRPr="0084097F">
        <w:t xml:space="preserve">The ARIMA model is </w:t>
      </w:r>
      <w:r w:rsidR="00C3000C">
        <w:t>main</w:t>
      </w:r>
      <w:r w:rsidRPr="0084097F">
        <w:t>ly dependent on the quality of historical data and data differencing. It is critical to verify that data collection was reliable and extensive for the model to produce accurate results and forecasts. While ARIMA models can be accurate and dependable under the right conditions and with sufficient data, one of the model</w:t>
      </w:r>
      <w:r w:rsidR="006826B9">
        <w:t>’</w:t>
      </w:r>
      <w:r w:rsidRPr="0084097F">
        <w:t>s primary disadvantages is that the parameters (p, d, q) must be manually set</w:t>
      </w:r>
      <w:r>
        <w:t xml:space="preserve">. </w:t>
      </w:r>
      <w:r w:rsidR="00E4629E" w:rsidRPr="00E4629E">
        <w:t>These numbers may vary slightly among datasets and forecast horizons.</w:t>
      </w:r>
      <w:r w:rsidRPr="0084097F">
        <w:t xml:space="preserve"> </w:t>
      </w:r>
      <w:r>
        <w:t>Therefore</w:t>
      </w:r>
      <w:r w:rsidRPr="0084097F">
        <w:t>, finding the best accurate fit can be a lengthy trial-and-error process.</w:t>
      </w:r>
      <w:r w:rsidR="00EB444C">
        <w:t xml:space="preserve"> The hyperparameters used for the Toronto, </w:t>
      </w:r>
      <w:r w:rsidR="00312059">
        <w:t>Ottawa and Saint John dataset</w:t>
      </w:r>
      <w:r w:rsidR="004422D5">
        <w:t>s</w:t>
      </w:r>
      <w:r w:rsidR="00312059">
        <w:t xml:space="preserve"> are: (24, 2, 25), (23, 2, 24), and (24, 2, 24)</w:t>
      </w:r>
      <w:r w:rsidR="004422D5">
        <w:t>,</w:t>
      </w:r>
      <w:r w:rsidR="00312059">
        <w:t xml:space="preserve"> respectively.</w:t>
      </w:r>
    </w:p>
    <w:p w14:paraId="17F9A04A" w14:textId="2F02B9E6" w:rsidR="00A665D9" w:rsidRDefault="00670263" w:rsidP="0036322B">
      <w:pPr>
        <w:pStyle w:val="Heading2"/>
      </w:pPr>
      <w:bookmarkStart w:id="38" w:name="_Toc82186668"/>
      <w:bookmarkStart w:id="39" w:name="_Toc69470498"/>
      <w:bookmarkStart w:id="40" w:name="_Toc69470953"/>
      <w:bookmarkStart w:id="41" w:name="_Toc80892975"/>
      <w:r>
        <w:t>3</w:t>
      </w:r>
      <w:r w:rsidR="007906D8">
        <w:t xml:space="preserve">.4 </w:t>
      </w:r>
      <w:r w:rsidR="00A665D9">
        <w:t>Artificial Neural Networks (ANNs)</w:t>
      </w:r>
      <w:bookmarkEnd w:id="38"/>
    </w:p>
    <w:p w14:paraId="6BF12913" w14:textId="258EE9A4" w:rsidR="005320DC" w:rsidRDefault="005320DC" w:rsidP="005320DC">
      <w:r>
        <w:tab/>
      </w:r>
      <w:r w:rsidRPr="005320DC">
        <w:t xml:space="preserve">Human brains are uniquely capable of comprehending the context of real-world situations in ways that machines cannot. In the 1950s, neural networks were designed to </w:t>
      </w:r>
      <w:r w:rsidRPr="005320DC">
        <w:lastRenderedPageBreak/>
        <w:t xml:space="preserve">overcome this issue. An artificial neural network is an effort to imitate the network of neurons that comprise the human brain </w:t>
      </w:r>
      <w:r w:rsidR="00E1671C" w:rsidRPr="005320DC">
        <w:t>to</w:t>
      </w:r>
      <w:r w:rsidRPr="005320DC">
        <w:t xml:space="preserve"> enable the computer to learn and make decisions in a similar way to humans</w:t>
      </w:r>
      <w:r w:rsidR="007E28CC">
        <w:t xml:space="preserve"> </w:t>
      </w:r>
      <w:r w:rsidR="007E28CC">
        <w:fldChar w:fldCharType="begin" w:fldLock="1"/>
      </w:r>
      <w:r w:rsidR="00CB7194">
        <w:instrText>ADDIN CSL_CITATION {"citationItems":[{"id":"ITEM-1","itemData":{"DOI":"10.3390/w11071387","ISSN":"20734441","abstract":"Flood forecasting is an essential requirement in integrated water resource management. This paper suggests a Long Short-Term Memory (LSTM) neural network model for flood forecasting, where the daily discharge and rainfall were used as input data. Moreover, characteristics of the data sets which may influence the model performance were also of interest. As a result, the Da River basin in Vietnam was chosen and two different combinations of input data sets from before 1985 (when the Hoa Binh dam was built) were used for one-day, two-day, and three-day flowrate forecasting ahead at Hoa Binh Station. The predictive ability of the model is quite impressive: The Nash-Sutcliffe efficiency (NSE) reached 99%, 95%, and 87% corresponding to three forecasting cases, respectively. The findings of this study suggest a viable option for flood forecasting on the Da River in Vietnam, where the river basin stretches between many countries and downstream flows (Vietnam) may fluctuate suddenly due to flood discharge from upstream hydroelectric reservoirs.","author":[{"dropping-particle":"","family":"Le","given":"Xuan Hien","non-dropping-particle":"","parse-names":false,"suffix":""},{"dropping-particle":"","family":"Ho","given":"Hung Viet","non-dropping-particle":"","parse-names":false,"suffix":""},{"dropping-particle":"","family":"Lee","given":"Giha","non-dropping-particle":"","parse-names":false,"suffix":""},{"dropping-particle":"","family":"Jung","given":"Sungho","non-dropping-particle":"","parse-names":false,"suffix":""}],"container-title":"Water (Switzerland)","id":"ITEM-1","issued":{"date-parts":[["2019"]]},"title":"Application of Long Short-Term Memory (LSTM) neural network for flood forecasting","type":"article-journal"},"uris":["http://www.mendeley.com/documents/?uuid=7e58cfb6-42ac-486c-84ab-0d623a7c1f22"]},{"id":"ITEM-2","itemData":{"DOI":"10.1109/EPEC48502.2020.9320123","ISBN":"9781728164892","abstract":"With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2020","id":"ITEM-2","issued":{"date-parts":[["2020"]]},"title":"Electric power load forecasting based on multivariate LSTM neural network using bayesian optimization","type":"article-journal","volume":"3"},"uris":["http://www.mendeley.com/documents/?uuid=c392da54-7598-4804-9a8f-1b63fc65dbd3"]},{"id":"ITEM-3","itemData":{"DOI":"10.1109/ICPRE.2016.7871231","ISBN":"9781509030682","abstract":"The global demand for energy is increasing daily with the expansion of energy infrastructure and the addition of new appliances. Efficient Energy Management System (EMS) is the need of the day. All residential and commercial buildings can achieve better energy efficiency and consumption with the use of EMS. Load forecasting is one of the methods to enable EMS to work efficiently. The accuracy of load forecast depends on many factors. The load forecast model must consider the weather forecast for the region in developing an accurate forecast. This paper develops Artificial Neural Network (ANN) and Bagged Regression Trees to generate and predicted load forecast in Urban area using Meteorological data. ANN model is compared with Bagged Regression Trees for prediction accuracy. Good agreement was observed by comparing these results with those available in the literature. It has been observed through analysis that Bagged Regression Trees produce better load prediction for the day ahead load in the urban area.","author":[{"dropping-particle":"","family":"Dehalwar","given":"Vasudev","non-dropping-particle":"","parse-names":false,"suffix":""},{"dropping-particle":"","family":"Kalam","given":"Akhtar","non-dropping-particle":"","parse-names":false,"suffix":""},{"dropping-particle":"","family":"Kolhe","given":"Mohan Lal","non-dropping-particle":"","parse-names":false,"suffix":""},{"dropping-particle":"","family":"Zayegh","given":"Aladin","non-dropping-particle":"","parse-names":false,"suffix":""}],"container-title":"2016 IEEE International Conference on Power and Renewable Energy, ICPRE 2016","id":"ITEM-3","issued":{"date-parts":[["2017"]]},"page":"355-359","publisher":"IEEE","title":"Electricity load forecasting for urban area using weather forecast information","type":"article-journal"},"uris":["http://www.mendeley.com/documents/?uuid=682a1158-0354-4307-ad56-f4bf2e235134"]},{"id":"ITEM-4","itemData":{"DOI":"10.1186/s43067-020-00021-8","ISSN":"2314-7172","abstract":"The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review","type":"article-journal"},"uris":["http://www.mendeley.com/documents/?uuid=a4a08c2c-096c-4f5a-86be-386f6845def8"]}],"mendeley":{"formattedCitation":"[6], [66]–[68]","plainTextFormattedCitation":"[6], [66]–[68]","previouslyFormattedCitation":"[6], [66]–[68]"},"properties":{"noteIndex":0},"schema":"https://github.com/citation-style-language/schema/raw/master/csl-citation.json"}</w:instrText>
      </w:r>
      <w:r w:rsidR="007E28CC">
        <w:fldChar w:fldCharType="separate"/>
      </w:r>
      <w:r w:rsidR="00CB6AF0" w:rsidRPr="00CB6AF0">
        <w:rPr>
          <w:noProof/>
        </w:rPr>
        <w:t>[6], [66]–[68]</w:t>
      </w:r>
      <w:r w:rsidR="007E28CC">
        <w:fldChar w:fldCharType="end"/>
      </w:r>
      <w:r w:rsidRPr="005320DC">
        <w:t>. ANNs are built by programming conventional computers to act like interconnected brain cells.</w:t>
      </w:r>
      <w:r>
        <w:t xml:space="preserve"> ANNs</w:t>
      </w:r>
      <w:r w:rsidRPr="00F60076">
        <w:t xml:space="preserve"> </w:t>
      </w:r>
      <w:r>
        <w:t>are</w:t>
      </w:r>
      <w:r w:rsidRPr="00F60076">
        <w:t xml:space="preserve"> mode</w:t>
      </w:r>
      <w:r w:rsidR="00C3000C">
        <w:t>l</w:t>
      </w:r>
      <w:r w:rsidRPr="00F60076">
        <w:t xml:space="preserve">led like the human brain in that it learns the relationship between </w:t>
      </w:r>
      <w:r w:rsidR="00444173" w:rsidRPr="00F60076">
        <w:t>inputs</w:t>
      </w:r>
      <w:r w:rsidRPr="00F60076">
        <w:t xml:space="preserve"> and outputs via experience.</w:t>
      </w:r>
    </w:p>
    <w:p w14:paraId="0604E178" w14:textId="77777777" w:rsidR="006C47B6" w:rsidRDefault="006C47B6" w:rsidP="006C47B6">
      <w:pPr>
        <w:keepNext/>
      </w:pPr>
      <w:r>
        <w:rPr>
          <w:noProof/>
        </w:rPr>
        <w:drawing>
          <wp:inline distT="0" distB="0" distL="0" distR="0" wp14:anchorId="2142A987" wp14:editId="332A4FE8">
            <wp:extent cx="5486400" cy="1666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1666240"/>
                    </a:xfrm>
                    <a:prstGeom prst="rect">
                      <a:avLst/>
                    </a:prstGeom>
                  </pic:spPr>
                </pic:pic>
              </a:graphicData>
            </a:graphic>
          </wp:inline>
        </w:drawing>
      </w:r>
    </w:p>
    <w:p w14:paraId="74AD00B7" w14:textId="07900E00" w:rsidR="007E28CC" w:rsidRDefault="006C47B6" w:rsidP="00CC2E0F">
      <w:pPr>
        <w:pStyle w:val="Caption"/>
        <w:jc w:val="center"/>
      </w:pPr>
      <w:bookmarkStart w:id="42" w:name="_Toc82186641"/>
      <w:r>
        <w:t xml:space="preserve">Figure </w:t>
      </w:r>
      <w:r>
        <w:fldChar w:fldCharType="begin"/>
      </w:r>
      <w:r>
        <w:instrText xml:space="preserve"> SEQ Figure \* ARABIC </w:instrText>
      </w:r>
      <w:r>
        <w:fldChar w:fldCharType="separate"/>
      </w:r>
      <w:r w:rsidR="00A14770">
        <w:rPr>
          <w:noProof/>
        </w:rPr>
        <w:t>1</w:t>
      </w:r>
      <w:r>
        <w:fldChar w:fldCharType="end"/>
      </w:r>
      <w:r>
        <w:t xml:space="preserve"> - </w:t>
      </w:r>
      <w:r w:rsidRPr="006E4A7C">
        <w:t>An artificial neuron</w:t>
      </w:r>
      <w:r w:rsidR="006826B9">
        <w:t>’</w:t>
      </w:r>
      <w:r w:rsidRPr="006E4A7C">
        <w:t>s workflow</w:t>
      </w:r>
      <w:bookmarkEnd w:id="42"/>
    </w:p>
    <w:p w14:paraId="271EF923" w14:textId="0D58F216" w:rsidR="008A409D" w:rsidRDefault="008A409D" w:rsidP="008A409D">
      <w:pPr>
        <w:ind w:firstLine="288"/>
      </w:pPr>
      <w:r w:rsidRPr="008A409D">
        <w:t>A neural network is made up of neurons. The primary neuronal workflow can be separated into the following components, as illustrated in Figure 1. A neuron gets two inputs x1 and x2, each of which has a unique weight</w:t>
      </w:r>
      <w:r w:rsidR="00C3000C">
        <w:t>,</w:t>
      </w:r>
      <w:r w:rsidRPr="008A409D">
        <w:t xml:space="preserve"> w1 and w2, reflecting its relative importance. Each neuron calculates the weighted total of those inputs and adds a bias b that is unique to it. Following that, the result is subjected to the activation function. Finally, the output of this activation function is the neuron</w:t>
      </w:r>
      <w:r w:rsidR="006826B9">
        <w:t>’</w:t>
      </w:r>
      <w:r w:rsidRPr="008A409D">
        <w:t>s final output.</w:t>
      </w:r>
      <w:r w:rsidR="00FB20E6">
        <w:t xml:space="preserve"> </w:t>
      </w:r>
    </w:p>
    <w:p w14:paraId="3EEB737B" w14:textId="57895828" w:rsidR="003923DF" w:rsidRDefault="002A769C" w:rsidP="003923DF">
      <w:pPr>
        <w:keepNext/>
        <w:ind w:firstLine="288"/>
      </w:pPr>
      <w:r>
        <w:rPr>
          <w:noProof/>
        </w:rPr>
        <w:lastRenderedPageBreak/>
        <w:drawing>
          <wp:inline distT="0" distB="0" distL="0" distR="0" wp14:anchorId="594D3C99" wp14:editId="28F08A42">
            <wp:extent cx="5409185" cy="187642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21111" cy="1880562"/>
                    </a:xfrm>
                    <a:prstGeom prst="rect">
                      <a:avLst/>
                    </a:prstGeom>
                    <a:noFill/>
                    <a:ln>
                      <a:noFill/>
                    </a:ln>
                  </pic:spPr>
                </pic:pic>
              </a:graphicData>
            </a:graphic>
          </wp:inline>
        </w:drawing>
      </w:r>
    </w:p>
    <w:p w14:paraId="5E4759D1" w14:textId="47EEAC56" w:rsidR="00754CE2" w:rsidRPr="008A409D" w:rsidRDefault="003923DF" w:rsidP="003923DF">
      <w:pPr>
        <w:pStyle w:val="Caption"/>
        <w:jc w:val="center"/>
      </w:pPr>
      <w:bookmarkStart w:id="43" w:name="_Toc82186642"/>
      <w:r>
        <w:t xml:space="preserve">Figure </w:t>
      </w:r>
      <w:r>
        <w:fldChar w:fldCharType="begin"/>
      </w:r>
      <w:r>
        <w:instrText xml:space="preserve"> SEQ Figure \* ARABIC </w:instrText>
      </w:r>
      <w:r>
        <w:fldChar w:fldCharType="separate"/>
      </w:r>
      <w:r w:rsidR="00A14770">
        <w:rPr>
          <w:noProof/>
        </w:rPr>
        <w:t>2</w:t>
      </w:r>
      <w:r>
        <w:fldChar w:fldCharType="end"/>
      </w:r>
      <w:r>
        <w:t xml:space="preserve"> - </w:t>
      </w:r>
      <w:r w:rsidRPr="001E7F28">
        <w:t>Examples of the most frequently used ANN activation functions</w:t>
      </w:r>
      <w:r>
        <w:t xml:space="preserve"> </w:t>
      </w:r>
      <w:r>
        <w:fldChar w:fldCharType="begin" w:fldLock="1"/>
      </w:r>
      <w:r w:rsidR="00CB7194">
        <w:instrText>ADDIN CSL_CITATION {"citationItems":[{"id":"ITEM-1","itemData":{"URL":"https://developpaper.com/attention-mechanism-relu-activation-function-adaptive-parameterized-relu-activation-function/","accessed":{"date-parts":[["2021","9","9"]]},"id":"ITEM-1","issued":{"date-parts":[["0"]]},"title":"Attention mechanism + relu activation function: adaptive parameterized relu activation function | Develop Paper","type":"webpage"},"uris":["http://www.mendeley.com/documents/?uuid=31756f3a-87e9-3d36-9474-33ee1289cd0c"]}],"mendeley":{"formattedCitation":"[69]","plainTextFormattedCitation":"[69]","previouslyFormattedCitation":"[69]"},"properties":{"noteIndex":0},"schema":"https://github.com/citation-style-language/schema/raw/master/csl-citation.json"}</w:instrText>
      </w:r>
      <w:r>
        <w:fldChar w:fldCharType="separate"/>
      </w:r>
      <w:r w:rsidR="00CB6AF0" w:rsidRPr="00CB6AF0">
        <w:rPr>
          <w:b w:val="0"/>
          <w:noProof/>
        </w:rPr>
        <w:t>[69]</w:t>
      </w:r>
      <w:bookmarkEnd w:id="43"/>
      <w:r>
        <w:fldChar w:fldCharType="end"/>
      </w:r>
    </w:p>
    <w:p w14:paraId="7F25ECF7" w14:textId="034E39B8" w:rsidR="0076631A" w:rsidRDefault="00FB20E6" w:rsidP="00F96C60">
      <w:pPr>
        <w:ind w:firstLine="288"/>
      </w:pPr>
      <w:r w:rsidRPr="00FB20E6">
        <w:t>The activation functions of an ANN are critical because they enable the solution of non-linear problems. Figure 2 shows some frequently used activation functions. If the neuron</w:t>
      </w:r>
      <w:r w:rsidR="006826B9">
        <w:t>’</w:t>
      </w:r>
      <w:r w:rsidRPr="00FB20E6">
        <w:t>s workflow does not include activation functions, an ANN w</w:t>
      </w:r>
      <w:r w:rsidR="00C3000C">
        <w:t>ill</w:t>
      </w:r>
      <w:r w:rsidRPr="00FB20E6">
        <w:t xml:space="preserve"> perform </w:t>
      </w:r>
      <w:r w:rsidR="00C3000C">
        <w:t>similarly</w:t>
      </w:r>
      <w:r w:rsidRPr="00FB20E6">
        <w:t xml:space="preserve"> to a linear regression model </w:t>
      </w:r>
      <w:r>
        <w:fldChar w:fldCharType="begin" w:fldLock="1"/>
      </w:r>
      <w:r w:rsidR="00CB7194">
        <w:instrText>ADDIN CSL_CITATION {"citationItems":[{"id":"ITEM-1","itemData":{"ISSN":"1551-7489","abstract":"To perform a systematic comparison of tapentadol prolonged release (PR) and oxycodone controlled release (CR) using patient-relevant endpoints of efficacy, safety, and health-related quality of life (HRQoL) according to criteria used in health technology assessment. To derive a minimal important difference (MID) for the EQ-5D from three pivotal trials to measure patient-relevant changes in HRQoL.","author":[{"dropping-particle":"","family":"Walia","given":"Anish SIngh","non-dropping-particle":"","parse-names":false,"suffix":""}],"container-title":"Towards Data Science","id":"ITEM-1","issued":{"date-parts":[["2017"]]},"title":"Activation functions and it’s types-Which is better?","type":"webpage"},"uris":["http://www.mendeley.com/documents/?uuid=4dc90801-b535-4ed6-8450-2ff32120bd4d"]}],"mendeley":{"formattedCitation":"[70]","plainTextFormattedCitation":"[70]","previouslyFormattedCitation":"[70]"},"properties":{"noteIndex":0},"schema":"https://github.com/citation-style-language/schema/raw/master/csl-citation.json"}</w:instrText>
      </w:r>
      <w:r>
        <w:fldChar w:fldCharType="separate"/>
      </w:r>
      <w:r w:rsidR="00CB6AF0" w:rsidRPr="00CB6AF0">
        <w:rPr>
          <w:noProof/>
        </w:rPr>
        <w:t>[70]</w:t>
      </w:r>
      <w:r>
        <w:fldChar w:fldCharType="end"/>
      </w:r>
      <w:r w:rsidRPr="00FB20E6">
        <w:t>.</w:t>
      </w:r>
      <w:r w:rsidR="00E0481A">
        <w:t xml:space="preserve"> </w:t>
      </w:r>
      <w:r w:rsidR="00E0481A" w:rsidRPr="00E0481A">
        <w:t xml:space="preserve">Neurons in an ANN can be classified into three layers, as seen in Figure 3: input, hidden, and output. </w:t>
      </w:r>
    </w:p>
    <w:p w14:paraId="7DAC0F3E" w14:textId="77777777" w:rsidR="003845A2" w:rsidRDefault="00D724DE" w:rsidP="003845A2">
      <w:pPr>
        <w:keepNext/>
        <w:ind w:firstLine="288"/>
        <w:jc w:val="center"/>
      </w:pPr>
      <w:r>
        <w:rPr>
          <w:noProof/>
        </w:rPr>
        <w:drawing>
          <wp:inline distT="0" distB="0" distL="0" distR="0" wp14:anchorId="7BDE10CA" wp14:editId="61BB3071">
            <wp:extent cx="3839766" cy="2714625"/>
            <wp:effectExtent l="0" t="0" r="8890" b="0"/>
            <wp:docPr id="6" name="Picture 6" descr="Artificial Neural Network (ANN) with Practical Implementation | by Amir Ali  | Wavy AI Research Foundatio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Artificial Neural Network (ANN) with Practical Implementation | by Amir Ali  | Wavy AI Research Foundation | Mediu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42875" cy="2716823"/>
                    </a:xfrm>
                    <a:prstGeom prst="rect">
                      <a:avLst/>
                    </a:prstGeom>
                    <a:noFill/>
                    <a:ln>
                      <a:noFill/>
                    </a:ln>
                  </pic:spPr>
                </pic:pic>
              </a:graphicData>
            </a:graphic>
          </wp:inline>
        </w:drawing>
      </w:r>
    </w:p>
    <w:p w14:paraId="36085C0E" w14:textId="65EA7233" w:rsidR="00F96C60" w:rsidRDefault="003845A2" w:rsidP="00F96C60">
      <w:pPr>
        <w:pStyle w:val="Caption"/>
        <w:jc w:val="center"/>
      </w:pPr>
      <w:bookmarkStart w:id="44" w:name="_Toc82186643"/>
      <w:r>
        <w:t xml:space="preserve">Figure </w:t>
      </w:r>
      <w:r>
        <w:fldChar w:fldCharType="begin"/>
      </w:r>
      <w:r>
        <w:instrText xml:space="preserve"> SEQ Figure \* ARABIC </w:instrText>
      </w:r>
      <w:r>
        <w:fldChar w:fldCharType="separate"/>
      </w:r>
      <w:r w:rsidR="00A14770">
        <w:rPr>
          <w:noProof/>
        </w:rPr>
        <w:t>3</w:t>
      </w:r>
      <w:r>
        <w:fldChar w:fldCharType="end"/>
      </w:r>
      <w:r>
        <w:t xml:space="preserve"> - The Structure of a</w:t>
      </w:r>
      <w:r w:rsidR="00F845D5">
        <w:t xml:space="preserve"> </w:t>
      </w:r>
      <w:r w:rsidR="00C3000C">
        <w:t>simple</w:t>
      </w:r>
      <w:r w:rsidR="00F845D5">
        <w:t xml:space="preserve"> feed-forward </w:t>
      </w:r>
      <w:r>
        <w:t>ANN</w:t>
      </w:r>
      <w:r w:rsidR="00CB7194">
        <w:t xml:space="preserve"> </w:t>
      </w:r>
      <w:r w:rsidR="00CB7194">
        <w:fldChar w:fldCharType="begin" w:fldLock="1"/>
      </w:r>
      <w:r w:rsidR="00DE57EF">
        <w:instrText>ADDIN CSL_CITATION {"citationItems":[{"id":"ITEM-1","itemData":{"URL":"https://medium.com/machine-learning-researcher/artificial-neural-network-ann-4481fa33d85a","accessed":{"date-parts":[["2021","9","10"]]},"id":"ITEM-1","issued":{"date-parts":[["0"]]},"title":"Artificial Neural Network (ANN) with Practical Implementation | by Amir Ali | Wavy AI Research Foundation | Medium","type":"webpage"},"uris":["http://www.mendeley.com/documents/?uuid=a6b7a3ce-43e7-34fa-b508-7fbef815e63c"]}],"mendeley":{"formattedCitation":"[71]","plainTextFormattedCitation":"[71]","previouslyFormattedCitation":"[71]"},"properties":{"noteIndex":0},"schema":"https://github.com/citation-style-language/schema/raw/master/csl-citation.json"}</w:instrText>
      </w:r>
      <w:r w:rsidR="00CB7194">
        <w:fldChar w:fldCharType="separate"/>
      </w:r>
      <w:r w:rsidR="00CB7194" w:rsidRPr="00CB7194">
        <w:rPr>
          <w:b w:val="0"/>
          <w:noProof/>
        </w:rPr>
        <w:t>[71]</w:t>
      </w:r>
      <w:bookmarkEnd w:id="44"/>
      <w:r w:rsidR="00CB7194">
        <w:fldChar w:fldCharType="end"/>
      </w:r>
    </w:p>
    <w:p w14:paraId="63A7A009" w14:textId="1E2D6117" w:rsidR="00F96C60" w:rsidRDefault="00F96C60" w:rsidP="00F96C60">
      <w:pPr>
        <w:ind w:firstLine="288"/>
      </w:pPr>
      <w:r w:rsidRPr="00E0481A">
        <w:lastRenderedPageBreak/>
        <w:t xml:space="preserve">The number of layers in an ANN is calculated as the sum of hidden and output layers. The input layer is nothing more than a vector representation of the input. Similarly, the number of neurons may be estimated by deleting the input layer and counting only the neurons in the hidden and output layers </w:t>
      </w:r>
      <w:r>
        <w:fldChar w:fldCharType="begin" w:fldLock="1"/>
      </w:r>
      <w:r w:rsidR="00DE57EF">
        <w:instrText>ADDIN CSL_CITATION {"citationItems":[{"id":"ITEM-1","itemData":{"DOI":"10.12948/issn14531305/19.2.2015.04","ISSN":"14531305","abstract":"Considering the fact that markets are generally influenced by different external factors, the stock market prediction is one of the most difficult tasks of time series analysis. The research reported in this paper aims to investigate the potential of artificial neural networks (ANN) in solving the forecast task in the most general case, when the time series are non-stationary. We used a feed-forward neural architecture: the nonlinear autoregressive network with exogenous inputs. The network training function used to update the weight and bias parameters corresponds to gradient descent with adaptive learning rate variant of the backpropagation algorithm. The results obtained using this technique are compared with the ones resulted from some ARIMA models. We used the mean square error (MSE) measure to evaluate the performances of these two models. The comparative analysis leads to the conclusion that the proposed model can be successfully applied to forecast the financial data.","author":[{"dropping-particle":"","family":"COCIANU","given":"Catalina Lucia","non-dropping-particle":"","parse-names":false,"suffix":""},{"dropping-particle":"","family":"GRIGORYAN","given":"Hakob","non-dropping-particle":"","parse-names":false,"suffix":""}],"container-title":"Informatica Economica","id":"ITEM-1","issued":{"date-parts":[["2015"]]},"title":"An Artificial Neural Network for Data Forecasting Purposes","type":"article-journal"},"uris":["http://www.mendeley.com/documents/?uuid=cad2d5f9-2832-4afe-b8e6-dda40d76f5b4"]},{"id":"ITEM-2","itemData":{"DOI":"10.1109/ICIIP.2017.8313703","ISBN":"9781509067343","abstract":"Short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dropping-particle":"","family":"Singh","given":"Saurabh","non-dropping-particle":"","parse-names":false,"suffix":""},{"dropping-particle":"","family":"Hussain","given":"Shoeb","non-dropping-particle":"","parse-names":false,"suffix":""},{"dropping-particle":"","family":"Bazaz","given":"Mohammad Abid","non-dropping-particle":"","parse-names":false,"suffix":""}],"container-title":"2017 4th International Conference on Image Information Processing, ICIIP 2017","id":"ITEM-2","issued":{"date-parts":[["2018"]]},"page":"159-163","title":"Short term load forecasting using artificial neural network","type":"paper-conference"},"uris":["http://www.mendeley.com/documents/?uuid=41e30944-66ed-42a8-8466-2bd8ec556f5e"]}],"mendeley":{"formattedCitation":"[2], [72]","plainTextFormattedCitation":"[2], [72]","previouslyFormattedCitation":"[2], [72]"},"properties":{"noteIndex":0},"schema":"https://github.com/citation-style-language/schema/raw/master/csl-citation.json"}</w:instrText>
      </w:r>
      <w:r>
        <w:fldChar w:fldCharType="separate"/>
      </w:r>
      <w:r w:rsidR="00CB7194" w:rsidRPr="00CB7194">
        <w:rPr>
          <w:noProof/>
        </w:rPr>
        <w:t>[2], [72]</w:t>
      </w:r>
      <w:r>
        <w:fldChar w:fldCharType="end"/>
      </w:r>
      <w:r>
        <w:t>. An ANN</w:t>
      </w:r>
      <w:r w:rsidR="006826B9">
        <w:t>’</w:t>
      </w:r>
      <w:r>
        <w:t>s operation can be characterized in terms of cycles, each of which consists of two phases: forward propagation and back</w:t>
      </w:r>
      <w:r w:rsidR="00C3000C">
        <w:t>-</w:t>
      </w:r>
      <w:r>
        <w:t xml:space="preserve">propagation. The forward propagation phase proceeds from left to right, </w:t>
      </w:r>
      <w:r w:rsidR="00C3000C">
        <w:t>intending to produce</w:t>
      </w:r>
      <w:r>
        <w:t xml:space="preserve"> an output for </w:t>
      </w:r>
      <w:r w:rsidR="00C3000C">
        <w:t>specific</w:t>
      </w:r>
      <w:r>
        <w:t xml:space="preserve"> input. When the final output of an ANN is produced, it is critical to calculat</w:t>
      </w:r>
      <w:r w:rsidR="00C3000C">
        <w:t>ing</w:t>
      </w:r>
      <w:r>
        <w:t xml:space="preserve"> the error or how far off the target value is from the final output</w:t>
      </w:r>
      <w:r w:rsidR="00C3000C">
        <w:t>; t</w:t>
      </w:r>
      <w:r>
        <w:t>his is the cost or loss function</w:t>
      </w:r>
      <w:r w:rsidR="006826B9">
        <w:t>’</w:t>
      </w:r>
      <w:r>
        <w:t xml:space="preserve">s assignment. An MSE is one of the available metrics in the case of a regression problem. In this scenario, an optimization procedure such as gradient descent assists in minimizing this loss function by guiding it in the appropriate direction toward the function minimum. </w:t>
      </w:r>
    </w:p>
    <w:p w14:paraId="0ABE3E4B" w14:textId="77777777" w:rsidR="000C320D" w:rsidRDefault="0076631A" w:rsidP="008B6506">
      <w:pPr>
        <w:ind w:firstLine="288"/>
      </w:pPr>
      <w:r w:rsidRPr="0076631A">
        <w:t xml:space="preserve">Training an ANN entails fine-tuning its parameters: weights and biases. An ANN begins by randomly generating those parameters. After calculating the cost function, the </w:t>
      </w:r>
      <w:r w:rsidR="00C3000C">
        <w:t>network parameters</w:t>
      </w:r>
      <w:r w:rsidRPr="0076631A">
        <w:t xml:space="preserve"> are modified according to an optimization technique during the back</w:t>
      </w:r>
      <w:r w:rsidR="00C3000C">
        <w:t>-</w:t>
      </w:r>
      <w:r w:rsidRPr="0076631A">
        <w:t xml:space="preserve">propagation phase </w:t>
      </w:r>
      <w:r w:rsidR="00851989">
        <w:fldChar w:fldCharType="begin" w:fldLock="1"/>
      </w:r>
      <w:r w:rsidR="00F96C60">
        <w:instrText>ADDIN CSL_CITATION {"citationItems":[{"id":"ITEM-1","itemData":{"DOI":"10.1016/j.procs.2015.04.160","ISSN":"18770509","abstract":"The electrical short term load forecasting has been emerged as one of the most essential field of research for efficient and reliable operation of power system in last few decades. It plays very significant role in the field of scheduling, contingency analysis, load flow analysis, planning and maintenance of power system. This paper addresses a review on recently published research work on different variants of artificial neural network in the field of short term load forecasting. In particular, the hybrid networks which is a combination of neural network with stochastic learning techniques such as genetic algorithm(GA), particle swarm optimization (PSO) etc. which has been successfully applied for short term load forecasting (STLF) is discussed thoroughly.","author":[{"dropping-particle":"","family":"Baliyan","given":"Arjun","non-dropping-particle":"","parse-names":false,"suffix":""},{"dropping-particle":"","family":"Gaurav","given":"Kumar","non-dropping-particle":"","parse-names":false,"suffix":""},{"dropping-particle":"","family":"Kumar Mishra","given":"Sudhansu","non-dropping-particle":"","parse-names":false,"suffix":""}],"container-title":"Procedia Computer Science","id":"ITEM-1","issued":{"date-parts":[["2015"]]},"title":"A review of short term load forecasting using artificial neural network models","type":"paper-conference"},"uris":["http://www.mendeley.com/documents/?uuid=551ddfd8-11e8-4840-a0d0-747025f85887"]}],"mendeley":{"formattedCitation":"[9]","plainTextFormattedCitation":"[9]","previouslyFormattedCitation":"[9]"},"properties":{"noteIndex":0},"schema":"https://github.com/citation-style-language/schema/raw/master/csl-citation.json"}</w:instrText>
      </w:r>
      <w:r w:rsidR="00851989">
        <w:fldChar w:fldCharType="separate"/>
      </w:r>
      <w:r w:rsidR="00851989" w:rsidRPr="00851989">
        <w:rPr>
          <w:noProof/>
        </w:rPr>
        <w:t>[9]</w:t>
      </w:r>
      <w:r w:rsidR="00851989">
        <w:fldChar w:fldCharType="end"/>
      </w:r>
      <w:r w:rsidRPr="0076631A">
        <w:t>. Typically, training instances are handled in batches, which speeds up the training operation due to the time required to calculate the gradient descent and update the network</w:t>
      </w:r>
      <w:r w:rsidR="006826B9">
        <w:t>’</w:t>
      </w:r>
      <w:r w:rsidRPr="0076631A">
        <w:t>s parameters. The back</w:t>
      </w:r>
      <w:r w:rsidR="00C3000C">
        <w:t>-</w:t>
      </w:r>
      <w:r w:rsidRPr="0076631A">
        <w:t>propagation phase proceeds from right to left.</w:t>
      </w:r>
      <w:r w:rsidR="009770AE">
        <w:t xml:space="preserve"> </w:t>
      </w:r>
    </w:p>
    <w:p w14:paraId="23CDBDD5" w14:textId="48D147A4" w:rsidR="000C320D" w:rsidRDefault="000C320D" w:rsidP="000C320D">
      <w:pPr>
        <w:ind w:firstLine="288"/>
      </w:pPr>
      <w:r>
        <w:t xml:space="preserve">The cross-validation technique is used to avoid overtraining. The training set is separated into two distinct halves. For example, if three years of data are provided, they are separated into two </w:t>
      </w:r>
      <w:r w:rsidR="004422D5">
        <w:t>years and one-year sets</w:t>
      </w:r>
      <w:r>
        <w:t>. The first set is used to train the ANN, while the second set is used to validate the learned model after a few hundred runs over the training data. The validation set</w:t>
      </w:r>
      <w:r w:rsidR="005F6CE7">
        <w:t>’</w:t>
      </w:r>
      <w:r>
        <w:t xml:space="preserve">s error is evaluated. Typically, as the number of runs over </w:t>
      </w:r>
      <w:r>
        <w:lastRenderedPageBreak/>
        <w:t>the training set increases, this error reduces until the ANN is over-trained, as shown by a rise in this error. As a result, when the error on the validation set begins to grow, the training is stopped. This approach generates the necessary number of epochs throughout the training set.</w:t>
      </w:r>
      <w:r w:rsidR="00332609">
        <w:t xml:space="preserve"> </w:t>
      </w:r>
      <w:r>
        <w:t xml:space="preserve">After that, the </w:t>
      </w:r>
      <w:r w:rsidR="004422D5">
        <w:t>whol</w:t>
      </w:r>
      <w:r>
        <w:t>e three years of data is used to re-train the MLP with this amount of epochs.</w:t>
      </w:r>
    </w:p>
    <w:p w14:paraId="6EF581F3" w14:textId="417576FD" w:rsidR="00A665D9" w:rsidRDefault="009770AE" w:rsidP="000C320D">
      <w:pPr>
        <w:ind w:firstLine="288"/>
      </w:pPr>
      <w:r w:rsidRPr="009770AE">
        <w:t xml:space="preserve">The capacity for generalization is one of the </w:t>
      </w:r>
      <w:r w:rsidR="00C3000C">
        <w:t>critical</w:t>
      </w:r>
      <w:r w:rsidRPr="009770AE">
        <w:t xml:space="preserve"> properties of ANNs [18]</w:t>
      </w:r>
      <w:r w:rsidR="00C3000C">
        <w:t>; t</w:t>
      </w:r>
      <w:r w:rsidRPr="009770AE">
        <w:t xml:space="preserve">his means that the ANN should not remember the data on which it was trained but rather grasp, extract, and learn the patterns, trends, and dependencies </w:t>
      </w:r>
      <w:r w:rsidR="00F96C60" w:rsidRPr="009770AE">
        <w:t>to</w:t>
      </w:r>
      <w:r w:rsidRPr="009770AE">
        <w:t xml:space="preserve"> perform well with </w:t>
      </w:r>
      <w:r w:rsidR="00C3000C">
        <w:t>new</w:t>
      </w:r>
      <w:r w:rsidRPr="009770AE">
        <w:t>, previously unseen data</w:t>
      </w:r>
      <w:r w:rsidR="00F96C60">
        <w:t xml:space="preserve"> </w:t>
      </w:r>
      <w:r w:rsidR="00F96C60">
        <w:fldChar w:fldCharType="begin" w:fldLock="1"/>
      </w:r>
      <w:r w:rsidR="006728E0">
        <w:instrText>ADDIN CSL_CITATION {"citationItems":[{"id":"ITEM-1","itemData":{"DOI":"10.1186/s43067-020-00021-8","ISSN":"2314-7172","abstract":"The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Technology","id":"ITEM-1","issued":{"date-parts":[["2020"]]},"title":"Electricity load forecasting: a systematic review","type":"article-journal"},"uris":["http://www.mendeley.com/documents/?uuid=a4a08c2c-096c-4f5a-86be-386f6845def8"]}],"mendeley":{"formattedCitation":"[6]","plainTextFormattedCitation":"[6]","previouslyFormattedCitation":"[6]"},"properties":{"noteIndex":0},"schema":"https://github.com/citation-style-language/schema/raw/master/csl-citation.json"}</w:instrText>
      </w:r>
      <w:r w:rsidR="00F96C60">
        <w:fldChar w:fldCharType="separate"/>
      </w:r>
      <w:r w:rsidR="00F96C60" w:rsidRPr="00F96C60">
        <w:rPr>
          <w:noProof/>
        </w:rPr>
        <w:t>[6]</w:t>
      </w:r>
      <w:r w:rsidR="00F96C60">
        <w:fldChar w:fldCharType="end"/>
      </w:r>
      <w:r w:rsidRPr="009770AE">
        <w:t>.</w:t>
      </w:r>
      <w:r w:rsidR="000C320D">
        <w:t xml:space="preserve"> </w:t>
      </w:r>
      <w:r w:rsidR="000E13C8">
        <w:t>Neural</w:t>
      </w:r>
      <w:r w:rsidR="00BA7945" w:rsidRPr="00BA7945">
        <w:t xml:space="preserve"> networks have produced excellent results</w:t>
      </w:r>
      <w:r w:rsidR="000E13C8">
        <w:t xml:space="preserve"> in load forecasting</w:t>
      </w:r>
      <w:r w:rsidR="00BA7945" w:rsidRPr="00BA7945">
        <w:t xml:space="preserve"> </w:t>
      </w:r>
      <w:r w:rsidR="004A24AA">
        <w:fldChar w:fldCharType="begin" w:fldLock="1"/>
      </w:r>
      <w:r w:rsidR="00CB7194">
        <w:instrText>ADDIN CSL_CITATION {"citationItems":[{"id":"ITEM-1","itemData":{"DOI":"10.1186/s43067-020-00021-8","ISSN":"2314-7172","abstract":"The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Technology","id":"ITEM-1","issued":{"date-parts":[["2020"]]},"title":"Electricity load forecasting: a systematic review","type":"article-journal"},"uris":["http://www.mendeley.com/documents/?uuid=a4a08c2c-096c-4f5a-86be-386f6845def8"]},{"id":"ITEM-2","itemData":{"DOI":"10.1016/j.procs.2015.04.160","ISSN":"18770509","abstract":"The electrical short term load forecasting has been emerged as one of the most essential field of research for efficient and reliable operation of power system in last few decades. It plays very significant role in the field of scheduling, contingency analysis, load flow analysis, planning and maintenance of power system. This paper addresses a review on recently published research work on different variants of artificial neural network in the field of short term load forecasting. In particular, the hybrid networks which is a combination of neural network with stochastic learning techniques such as genetic algorithm(GA), particle swarm optimization (PSO) etc. which has been successfully applied for short term load forecasting (STLF) is discussed thoroughly.","author":[{"dropping-particle":"","family":"Baliyan","given":"Arjun","non-dropping-particle":"","parse-names":false,"suffix":""},{"dropping-particle":"","family":"Gaurav","given":"Kumar","non-dropping-particle":"","parse-names":false,"suffix":""},{"dropping-particle":"","family":"Kumar Mishra","given":"Sudhansu","non-dropping-particle":"","parse-names":false,"suffix":""}],"container-title":"Procedia Computer Science","id":"ITEM-2","issued":{"date-parts":[["2015"]]},"title":"A review of short term load forecasting using artificial neural network models","type":"paper-conference"},"uris":["http://www.mendeley.com/documents/?uuid=551ddfd8-11e8-4840-a0d0-747025f85887"]},{"id":"ITEM-3","itemData":{"DOI":"10.1080/15567249.2011.559520","ISSN":"15567257","abstract":"In this article, an artificial neural network (ANN) and a regression model are applied to forecast long term electricity consumption in Thailand. The inputs of both nonlinear models are gross domestic product, number of population. Maximum ambient temperature and electricity power demand are used as inputs in a neural network to predict electricity consumption. The results show that the ANN model can give more accurate estimations than regression model as indicated by the performance measures, namely coefficient of determination, mean absolute percentage error and root mean square error. Accoding to the forecasting results by the regression and ANN models of this study, the electricity consumption of the country in 2010, 2015, and 2020 will reach 160,136, 188,552, and 216,986 GWh, respectively, for the regression model while the ANN model will reach 155,917, 174,394, and 188,137 GWh, respectively.","author":[{"dropping-particle":"","family":"Panklib","given":"K.","non-dropping-particle":"","parse-names":false,"suffix":""},{"dropping-particle":"","family":"Prakasvudhisarn","given":"C.","non-dropping-particle":"","parse-names":false,"suffix":""},{"dropping-particle":"","family":"Khummongkol","given":"D.","non-dropping-particle":"","parse-names":false,"suffix":""}],"container-title":"Energy Sources, Part B: Economics, Planning and Policy","id":"ITEM-3","issued":{"date-parts":[["2015"]]},"title":"Electricity Consumption Forecasting in Thailand Using an Artificial Neural Network and Multiple Linear Regression","type":"article-journal"},"uris":["http://www.mendeley.com/documents/?uuid=ab85825b-8481-4fb8-a97a-2b1b9be996ff"]},{"id":"ITEM-4","itemData":{"DOI":"10.3390/w11071387","ISSN":"20734441","abstract":"Flood forecasting is an essential requirement in integrated water resource management. This paper suggests a Long Short-Term Memory (LSTM) neural network model for flood forecasting, where the daily discharge and rainfall were used as input data. Moreover, characteristics of the data sets which may influence the model performance were also of interest. As a result, the Da River basin in Vietnam was chosen and two different combinations of input data sets from before 1985 (when the Hoa Binh dam was built) were used for one-day, two-day, and three-day flowrate forecasting ahead at Hoa Binh Station. The predictive ability of the model is quite impressive: The Nash-Sutcliffe efficiency (NSE) reached 99%, 95%, and 87% corresponding to three forecasting cases, respectively. The findings of this study suggest a viable option for flood forecasting on the Da River in Vietnam, where the river basin stretches between many countries and downstream flows (Vietnam) may fluctuate suddenly due to flood discharge from upstream hydroelectric reservoirs.","author":[{"dropping-particle":"","family":"Le","given":"Xuan Hien","non-dropping-particle":"","parse-names":false,"suffix":""},{"dropping-particle":"","family":"Ho","given":"Hung Viet","non-dropping-particle":"","parse-names":false,"suffix":""},{"dropping-particle":"","family":"Lee","given":"Giha","non-dropping-particle":"","parse-names":false,"suffix":""},{"dropping-particle":"","family":"Jung","given":"Sungho","non-dropping-particle":"","parse-names":false,"suffix":""}],"container-title":"Water (Switzerland)","id":"ITEM-4","issued":{"date-parts":[["2019"]]},"title":"Application of Long Short-Term Memory (LSTM) neural network for flood forecasting","type":"article-journal"},"uris":["http://www.mendeley.com/documents/?uuid=7e58cfb6-42ac-486c-84ab-0d623a7c1f22"]},{"id":"ITEM-5","itemData":{"DOI":"10.1016/j.ijforecast.2015.11.011","ISSN":"01692070","abstract":"Load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Forecasting","id":"ITEM-5","issue":"3","issued":{"date-parts":[["2016"]]},"page":"914-938","title":"Probabilistic electric load forecasting: A tutorial review","type":"article-journal","volume":"32"},"uris":["http://www.mendeley.com/documents/?uuid=91cda470-9778-4f49-a8d8-e05029ecce55"]},{"id":"ITEM-6","itemData":{"DOI":"10.1109/LA-CCI.2016.7885697","ISBN":"9781509051052","abstract":"Accurate load forecasts are required in most tasks of energy planning. In this paper we present a hybrid method for short-term load forecasting. We combined Exponential Smoothing, a classical method for time series forecasting, with Gradient Boosting, a powerful machine learning algorithm. The proposed model was tested with real data and the results showed a considerable improvement in forecasting accuracy.","author":[{"dropping-particle":"","family":"Mayrink","given":"Victor","non-dropping-particle":"","parse-names":false,"suffix":""},{"dropping-particle":"","family":"Hippert","given":"Henrique S.","non-dropping-particle":"","parse-names":false,"suffix":""}],"container-title":"2016 IEEE Latin American Conference on Computational Intelligence, LA-CCI 2016 - Proceedings","id":"ITEM-6","issued":{"date-parts":[["2017"]]},"title":"A hybrid method using Exponential Smoothing and Gradient Boosting for electrical short-term load forecasting","type":"paper-conference"},"uris":["http://www.mendeley.com/documents/?uuid=14080106-797e-4e97-b2da-44c5fbd9b1eb"]}],"mendeley":{"formattedCitation":"[1], [6], [9], [29], [54], [66]","plainTextFormattedCitation":"[1], [6], [9], [29], [54], [66]","previouslyFormattedCitation":"[1], [6], [9], [29], [54], [66]"},"properties":{"noteIndex":0},"schema":"https://github.com/citation-style-language/schema/raw/master/csl-citation.json"}</w:instrText>
      </w:r>
      <w:r w:rsidR="004A24AA">
        <w:fldChar w:fldCharType="separate"/>
      </w:r>
      <w:r w:rsidR="00CB6AF0" w:rsidRPr="00CB6AF0">
        <w:rPr>
          <w:noProof/>
        </w:rPr>
        <w:t>[1], [6], [9], [29], [54], [66]</w:t>
      </w:r>
      <w:r w:rsidR="004A24AA">
        <w:fldChar w:fldCharType="end"/>
      </w:r>
      <w:r w:rsidR="00BA7945" w:rsidRPr="00BA7945">
        <w:t>. They have gained popularity due to their capacity to discover complex and non</w:t>
      </w:r>
      <w:r w:rsidR="00377231">
        <w:t>-</w:t>
      </w:r>
      <w:r w:rsidR="00BA7945" w:rsidRPr="00BA7945">
        <w:t xml:space="preserve">linear correlations from historical data, which is extremely difficult to do using statistical techniques. Adya and Collopy </w:t>
      </w:r>
      <w:r w:rsidR="00BA7945">
        <w:fldChar w:fldCharType="begin" w:fldLock="1"/>
      </w:r>
      <w:r w:rsidR="00DE57EF">
        <w:instrText>ADDIN CSL_CITATION {"citationItems":[{"id":"ITEM-1","itemData":{"DOI":"10.1002/(sici)1099-131x(1998090)17:5/6&lt;481::aid-for709&gt;3.0.co;2-q","ISSN":"02776693","abstract":"Despite increasing applications of artificial neural networks (NNs) to forecasting over the past decade, opinions regarding their contribution are mixed. Evaluating research in this area has been difficult, due to lack of clear criteria. We identified eleven guidelines that could be used in evaluating this literature. Using these, we examined applications of NNs to business forecasting and prediction. We located 48 studies done between 1988 and 1994. For each, we evaluated how effectively the proposed technique was compared with alternatives (effectiveness of validation) and how well the technique was implemented (effectiveness of implementation). We found that eleven of the studies were both effectively validated and implemented. Another eleven studies were effectively validated and produced positive results, even though there were some problems with respect to the quality of their NN implementations. Of these 22 studies, 18 supported the potential of NNs for forecasting and prediction. © 1998 John Wiley &amp; Sons, Ltd.","author":[{"dropping-particle":"","family":"Adya","given":"Monica","non-dropping-particle":"","parse-names":false,"suffix":""},{"dropping-particle":"","family":"Collopy","given":"Fred","non-dropping-particle":"","parse-names":false,"suffix":""}],"container-title":"Journal of Forecasting","id":"ITEM-1","issued":{"date-parts":[["1998"]]},"title":"How effective are neural networks at forecasting and prediction? A review and evaluation","type":"article-journal"},"uris":["http://www.mendeley.com/documents/?uuid=e5af3c31-02bd-48a0-9883-860dab57248c"]}],"mendeley":{"formattedCitation":"[73]","plainTextFormattedCitation":"[73]","previouslyFormattedCitation":"[73]"},"properties":{"noteIndex":0},"schema":"https://github.com/citation-style-language/schema/raw/master/csl-citation.json"}</w:instrText>
      </w:r>
      <w:r w:rsidR="00BA7945">
        <w:fldChar w:fldCharType="separate"/>
      </w:r>
      <w:r w:rsidR="00CB7194" w:rsidRPr="00CB7194">
        <w:rPr>
          <w:noProof/>
        </w:rPr>
        <w:t>[73]</w:t>
      </w:r>
      <w:r w:rsidR="00BA7945">
        <w:fldChar w:fldCharType="end"/>
      </w:r>
      <w:r w:rsidR="00BA7945">
        <w:t xml:space="preserve"> </w:t>
      </w:r>
      <w:r w:rsidR="00BA7945" w:rsidRPr="00BA7945">
        <w:t xml:space="preserve"> draw two major findings from their evaluation: they demonstrated that neural networks have the capacity for prediction and that neural network research must be validated through comparisons to alternative methodologies. Zhang et al. </w:t>
      </w:r>
      <w:r w:rsidR="00BA7945">
        <w:fldChar w:fldCharType="begin" w:fldLock="1"/>
      </w:r>
      <w:r w:rsidR="00DE57EF">
        <w:instrText>ADDIN CSL_CITATION {"citationItems":[{"id":"ITEM-1","itemData":{"ISBN":"9780387717197","ISSN":"01692070","PMID":"20578276","abstract":"Interest in using artificial neural networks (ANNs) for forecasting has led to a tremendous surge in research activities in the past decade. While ANNs provide a great deal of promise, they also embody much uncertainty. Researchers to date are still not certain about the effect of key factors on forecasting performance of ANNs. This paper presents a state-of-the-art survey of ANN applications in forecasting. Our purpose is to provide (1) a synthesis of published research in this area, (2) insights on ANN modeling issues, and (3) the future research directions.","author":[{"dropping-particle":"","family":"Zhang, G.","given":"","non-dropping-particle":"","parse-names":false,"suffix":""},{"dropping-particle":"","family":"Patuwo","given":"E.","non-dropping-particle":"","parse-names":false,"suffix":""},{"dropping-particle":"","family":"Hu","given":"M. Y.","non-dropping-particle":"","parse-names":false,"suffix":""}],"container-title":"International Journal of Forecasting","id":"ITEM-1","issued":{"date-parts":[["1998"]]},"title":"Forecasting with Artificial neural networds","type":"article-journal"},"uris":["http://www.mendeley.com/documents/?uuid=c29186bf-1af2-4b88-8c1d-c9410a98af06"]}],"mendeley":{"formattedCitation":"[74]","plainTextFormattedCitation":"[74]","previouslyFormattedCitation":"[74]"},"properties":{"noteIndex":0},"schema":"https://github.com/citation-style-language/schema/raw/master/csl-citation.json"}</w:instrText>
      </w:r>
      <w:r w:rsidR="00BA7945">
        <w:fldChar w:fldCharType="separate"/>
      </w:r>
      <w:r w:rsidR="00CB7194" w:rsidRPr="00CB7194">
        <w:rPr>
          <w:noProof/>
        </w:rPr>
        <w:t>[74]</w:t>
      </w:r>
      <w:r w:rsidR="00BA7945">
        <w:fldChar w:fldCharType="end"/>
      </w:r>
      <w:r w:rsidR="00BA7945" w:rsidRPr="00BA7945">
        <w:t xml:space="preserve"> evaluated the use of neural networks in load forecasting and demonstrated that while neural networks </w:t>
      </w:r>
      <w:r w:rsidR="00C3000C">
        <w:t>could deal</w:t>
      </w:r>
      <w:r w:rsidR="00BA7945" w:rsidRPr="00BA7945">
        <w:t xml:space="preserve"> with huge amounts of historical load data with non</w:t>
      </w:r>
      <w:r w:rsidR="00377231">
        <w:t>-</w:t>
      </w:r>
      <w:r w:rsidR="00BA7945" w:rsidRPr="00BA7945">
        <w:t>linear features, they neglected the linear relationship between the data.</w:t>
      </w:r>
      <w:r w:rsidR="00F13907">
        <w:t xml:space="preserve"> </w:t>
      </w:r>
      <w:r w:rsidR="00F13907" w:rsidRPr="002268E4">
        <w:t xml:space="preserve">In </w:t>
      </w:r>
      <w:r w:rsidR="00F13907">
        <w:fldChar w:fldCharType="begin" w:fldLock="1"/>
      </w:r>
      <w:r w:rsidR="00DE57EF">
        <w:instrText>ADDIN CSL_CITATION {"citationItems":[{"id":"ITEM-1","itemData":{"DOI":"10.1109/59.331456","ISSN":"15580679","abstract":"This paper presents the development and implementation of an Artificial Neural Network (ANN) based, short-term system load forecasting model, for the Energy Control Center of the Pacific Gas &amp;. Electric Company (PG &amp; E). Insights gained during the development of the model regarding the choice of the input variables and their transformations, the design of the ANN structure, the selection of the training cases and the training process itself will be described in the paper. Attention was paid to model accurately special events such as holidays, heat-waves cold snaps and other conditions that disturb the normal pattern of the load. The significant impact of special events on the model's performance was established through testing of an existing load forecasting package that is currently in production use. The new model has been tested under a wide variety of conditions and it is shown in this paper to produce excellent results. Comparison results between the, existing regression based model and the ANN model are very, encouraging. The ANN model consistently outperforms the existing model in terms of both, average errors over a long period of time and number of “large” errors. The ANN model has also been integrated with PG &amp; E’s Energy, Management System (EMS). It is envisioned that the ANN model will eventually substitute the existing model, to support the Company's real-time operations. In the interim both models will be available for production use. © 1994 IEEE.","author":[{"dropping-particle":"","family":"Papalexopoulos","given":"Alex D.","non-dropping-particle":"","parse-names":false,"suffix":""},{"dropping-particle":"","family":"Hao","given":"Shangyou","non-dropping-particle":"","parse-names":false,"suffix":""},{"dropping-particle":"","family":"Peng","given":"Tie Mao","non-dropping-particle":"","parse-names":false,"suffix":""}],"container-title":"IEEE Transactions on Power Systems","id":"ITEM-1","issued":{"date-parts":[["1994"]]},"title":"An implementation of a neural network based load forecasting model for the EMS","type":"article-journal"},"uris":["http://www.mendeley.com/documents/?uuid=584397a8-bb44-4e1a-b23b-47a5f8a843bd"]}],"mendeley":{"formattedCitation":"[75]","plainTextFormattedCitation":"[75]","previouslyFormattedCitation":"[75]"},"properties":{"noteIndex":0},"schema":"https://github.com/citation-style-language/schema/raw/master/csl-citation.json"}</w:instrText>
      </w:r>
      <w:r w:rsidR="00F13907">
        <w:fldChar w:fldCharType="separate"/>
      </w:r>
      <w:r w:rsidR="00CB7194" w:rsidRPr="00CB7194">
        <w:rPr>
          <w:noProof/>
        </w:rPr>
        <w:t>[75]</w:t>
      </w:r>
      <w:r w:rsidR="00F13907">
        <w:fldChar w:fldCharType="end"/>
      </w:r>
      <w:r w:rsidR="00F13907" w:rsidRPr="002268E4">
        <w:t xml:space="preserve"> and </w:t>
      </w:r>
      <w:r w:rsidR="00F13907">
        <w:fldChar w:fldCharType="begin" w:fldLock="1"/>
      </w:r>
      <w:r w:rsidR="00DE57EF">
        <w:instrText>ADDIN CSL_CITATION {"citationItems":[{"id":"ITEM-1","itemData":{"DOI":"10.1109/59.99410","ISSN":"15580679","abstract":"This paper describes a new, linear regression-based model for the calculation of short-term system load forecasts. The model's most significant new aspects fall into the following areas: innovative model building, including accurate holiday modeling by using binary variables; temperature modeling by using heating and cooling degree functions; robust parameter estimation and parameter estimation under heteroskedasticity by using weighted least squares linear regression techniques; the use of “reverse errors-in-variables” techniques to mitigate the effects on load forecasts of potential errors in the explanatory variables; and distinction between time-independent daily peak load forecasts and the maximum of the hourly load forecasts in order to prevent peak forecasts from being negatively biased. The significant impact of these issues on the accuracy of a model's results was established through testing of an existing load forecasting algorithm. The new model has been tested under a wide variety of conditions and it is shown in this paper to produce excellent results. It is also sufficiently general to be used by other electric power utilities. © 1990 IEEE","author":[{"dropping-particle":"","family":"Papalexopoulos","given":"Alex D.","non-dropping-particle":"","parse-names":false,"suffix":""},{"dropping-particle":"","family":"Hesterberg","given":"Timothy C.","non-dropping-particle":"","parse-names":false,"suffix":""}],"container-title":"IEEE Transactions on Power Systems","id":"ITEM-1","issued":{"date-parts":[["1990"]]},"title":"A regression-based approach to short-term system load forecasting","type":"article-journal"},"uris":["http://www.mendeley.com/documents/?uuid=5b75fe08-087e-4538-87c4-6ba1dc4ccd92"]}],"mendeley":{"formattedCitation":"[76]","plainTextFormattedCitation":"[76]","previouslyFormattedCitation":"[76]"},"properties":{"noteIndex":0},"schema":"https://github.com/citation-style-language/schema/raw/master/csl-citation.json"}</w:instrText>
      </w:r>
      <w:r w:rsidR="00F13907">
        <w:fldChar w:fldCharType="separate"/>
      </w:r>
      <w:r w:rsidR="00CB7194" w:rsidRPr="00CB7194">
        <w:rPr>
          <w:noProof/>
        </w:rPr>
        <w:t>[76]</w:t>
      </w:r>
      <w:r w:rsidR="00F13907">
        <w:fldChar w:fldCharType="end"/>
      </w:r>
      <w:r w:rsidR="00F13907" w:rsidRPr="002268E4">
        <w:t xml:space="preserve">, Papalexopoulos et al. </w:t>
      </w:r>
      <w:r w:rsidR="00F13907">
        <w:t>developed</w:t>
      </w:r>
      <w:r w:rsidR="00F13907" w:rsidRPr="002268E4">
        <w:t xml:space="preserve"> a neural network-based approach in addition to a regression-based approach. </w:t>
      </w:r>
      <w:r w:rsidR="00F13907" w:rsidRPr="00310B76">
        <w:t>Both models were validated using training data from 1986 to 1990 on peak and hourly loads for 1991. It was shown that the ANN model enhanced forecasting accuracy for both peak load and hourly forecasts.</w:t>
      </w:r>
    </w:p>
    <w:p w14:paraId="3A21638B" w14:textId="5329FEF3" w:rsidR="00D065EB" w:rsidRPr="00A665D9" w:rsidRDefault="00670263" w:rsidP="00A665D9">
      <w:pPr>
        <w:pStyle w:val="Heading3"/>
      </w:pPr>
      <w:bookmarkStart w:id="45" w:name="_Toc82186669"/>
      <w:r>
        <w:lastRenderedPageBreak/>
        <w:t>3</w:t>
      </w:r>
      <w:r w:rsidR="00A665D9">
        <w:t xml:space="preserve">.4.1 </w:t>
      </w:r>
      <w:r w:rsidR="00D065EB" w:rsidRPr="00A665D9">
        <w:t>Artificial Neural Network Short Term Load Forecaster – Generation Three</w:t>
      </w:r>
      <w:bookmarkEnd w:id="39"/>
      <w:bookmarkEnd w:id="40"/>
      <w:bookmarkEnd w:id="41"/>
      <w:r w:rsidR="00D065EB" w:rsidRPr="00A665D9">
        <w:t xml:space="preserve"> (ANNSTLF-G3)</w:t>
      </w:r>
      <w:bookmarkEnd w:id="45"/>
    </w:p>
    <w:p w14:paraId="37CEBD83" w14:textId="028381FC" w:rsidR="009F25B0" w:rsidRDefault="009F25B0" w:rsidP="007F2676">
      <w:pPr>
        <w:ind w:firstLine="288"/>
      </w:pPr>
      <w:r>
        <w:t xml:space="preserve">One of the most popular ML-based load forecasters is the ANNSTLF </w:t>
      </w:r>
      <w:r>
        <w:fldChar w:fldCharType="begin" w:fldLock="1"/>
      </w:r>
      <w:r w:rsidR="00CB7194">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forecast","type":"article-journal"},"uris":["http://www.mendeley.com/documents/?uuid=57afba51-96cd-435b-b11f-1fe619a8fd2d"]}],"mendeley":{"formattedCitation":"[1], [45], [56]","plainTextFormattedCitation":"[1], [45], [56]","previouslyFormattedCitation":"[1], [45], [56]"},"properties":{"noteIndex":0},"schema":"https://github.com/citation-style-language/schema/raw/master/csl-citation.json"}</w:instrText>
      </w:r>
      <w:r>
        <w:fldChar w:fldCharType="separate"/>
      </w:r>
      <w:r w:rsidR="00CB6AF0" w:rsidRPr="00CB6AF0">
        <w:rPr>
          <w:noProof/>
        </w:rPr>
        <w:t>[1], [45], [56]</w:t>
      </w:r>
      <w:r>
        <w:fldChar w:fldCharType="end"/>
      </w:r>
      <w:r>
        <w:t>.</w:t>
      </w:r>
      <w:r w:rsidR="00B40266" w:rsidRPr="00B40266">
        <w:t xml:space="preserve"> </w:t>
      </w:r>
      <w:r w:rsidR="00B40266">
        <w:t>The ANNSTLF-G3 has</w:t>
      </w:r>
      <w:r w:rsidR="00B40266" w:rsidRPr="00B86158">
        <w:t xml:space="preserve"> improved prediction accuracy and generated economic benefits for over a dozen utilities</w:t>
      </w:r>
      <w:r w:rsidR="00B40266">
        <w:t xml:space="preserve"> </w:t>
      </w:r>
      <w:r w:rsidR="00B40266">
        <w:fldChar w:fldCharType="begin" w:fldLock="1"/>
      </w:r>
      <w:r w:rsidR="00DE57EF">
        <w:instrText>ADDIN CSL_CITATION {"citationItems":[{"id":"ITEM-1","itemData":{"DOI":"10.1109/59.801894","ISSN":"08858950","abstract":"Load forecast errors can yield suboptimal unit commitment decisions. The economic cost of inaccurate forecasts is assessed by a combination of forecast simulation, unit commitment optimization, and economic dispatch modeling for several different generation/load systems. The forecast simulation preserves the error distributions and correlations actually experienced by users of a neural net-based forecasting system. Underforecasts result in purchases of expensive peaking or spot market power; overforecasts inflate start-up and fixed costs because too much capacity is committed. The value of improved accuracy is found to depend on bad and generator characteristics; for the systems considered here, a reduction of 1% in mean absolute percentage error (MAPE) decreases variable generation costs by approximately 0.1%-0.3% when MAPE is in the range of 3%-5%. These values are broadly consistent with the results of a survey of 19 utilities, using estimates obtained by simpler methods. A conservative estimate is that a 1 % reduction in forecasting error for a 10,000 MW utility can save up to $1.6 million annually. © 1998 IEEE.","author":[{"dropping-particle":"","family":"Hobbs","given":"Benjamin F.","non-dropping-particle":"","parse-names":false,"suffix":""}],"container-title":"IEEE Transactions on Power Systems","id":"ITEM-1","issued":{"date-parts":[["1999"]]},"title":"Analysis of the value for unit commitment of improved load forecasts","type":"article-journal"},"uris":["http://www.mendeley.com/documents/?uuid=4b53be9d-bb5e-4b65-ae85-3b39e5eb2d2c"]},{"id":"ITEM-2","itemData":{"author":[{"dropping-particle":"","family":"Hong","given":"Tao","non-dropping-particle":"","parse-names":false,"suffix":""}],"id":"ITEM-2","issued":{"date-parts":[["2010"]]},"publisher":"North Carolina State University","title":"Short Term Electric Load Forecasting","type":"thesis"},"uris":["http://www.mendeley.com/documents/?uuid=51e2c167-e18b-427d-9398-9cd40681d6c8"]}],"mendeley":{"formattedCitation":"[58], [77]","plainTextFormattedCitation":"[58], [77]","previouslyFormattedCitation":"[58], [77]"},"properties":{"noteIndex":0},"schema":"https://github.com/citation-style-language/schema/raw/master/csl-citation.json"}</w:instrText>
      </w:r>
      <w:r w:rsidR="00B40266">
        <w:fldChar w:fldCharType="separate"/>
      </w:r>
      <w:r w:rsidR="00CB7194" w:rsidRPr="00CB7194">
        <w:rPr>
          <w:noProof/>
        </w:rPr>
        <w:t>[58], [77]</w:t>
      </w:r>
      <w:r w:rsidR="00B40266">
        <w:fldChar w:fldCharType="end"/>
      </w:r>
      <w:r w:rsidR="00B40266" w:rsidRPr="00B86158">
        <w:t>.</w:t>
      </w:r>
      <w:r w:rsidR="00B40266">
        <w:t xml:space="preserve"> </w:t>
      </w:r>
      <w:r w:rsidR="00B40266" w:rsidRPr="00D43F11">
        <w:t>Some publications have named ANNSTLF</w:t>
      </w:r>
      <w:r w:rsidR="00B40266">
        <w:t>-G3</w:t>
      </w:r>
      <w:r w:rsidR="00B40266" w:rsidRPr="00D43F11">
        <w:t xml:space="preserve"> the best forecaster for short-term load forecasting</w:t>
      </w:r>
      <w:r w:rsidR="00B40266">
        <w:t xml:space="preserve"> </w:t>
      </w:r>
      <w:r w:rsidR="00B40266">
        <w:fldChar w:fldCharType="begin" w:fldLock="1"/>
      </w:r>
      <w:r w:rsidR="00CB7194">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approach","type":"book"},"uris":["http://www.mendeley.com/documents/?uuid=831afb51-bfd9-48ad-9e5a-c1938bdf60d3"]}],"mendeley":{"formattedCitation":"[1], [56]","plainTextFormattedCitation":"[1], [56]","previouslyFormattedCitation":"[1], [56]"},"properties":{"noteIndex":0},"schema":"https://github.com/citation-style-language/schema/raw/master/csl-citation.json"}</w:instrText>
      </w:r>
      <w:r w:rsidR="00B40266">
        <w:fldChar w:fldCharType="separate"/>
      </w:r>
      <w:r w:rsidR="00CB6AF0" w:rsidRPr="00CB6AF0">
        <w:rPr>
          <w:noProof/>
        </w:rPr>
        <w:t>[1], [56]</w:t>
      </w:r>
      <w:r w:rsidR="00B40266">
        <w:fldChar w:fldCharType="end"/>
      </w:r>
      <w:r w:rsidR="00B40266">
        <w:t xml:space="preserve">. </w:t>
      </w:r>
      <w:r>
        <w:t xml:space="preserve">The configuration of this load forecaster has undergone a few revisions since it was first proposed </w:t>
      </w:r>
      <w:r>
        <w:fldChar w:fldCharType="begin" w:fldLock="1"/>
      </w:r>
      <w:r w:rsidR="00DE57EF">
        <w:instrText>ADDIN CSL_CITATION {"citationItems":[{"id":"ITEM-1","itemData":{"DOI":"10.1109/59.466468","ISSN":"15580679","abstract":"This paper describes a modular artificial neural network (ANN) based hourly load forecaster which has already been implemented at 20 electric utilities across the US and is being used on-line by several of them. The behavior of the load and its correlation with parameters affecting it (e.g. weather variables) are decomposed into three distinct trends of weekly, daily, and hourly. Each trend is modeled by a separate module containing several multi-layer feed-forward ANNs trained by the back-propagation learning rule. The forecasts produced by each module are then combined by adaptive filters to arrive at the final forecast. During the forecasting phase, the parameters of the ANNs within each module are adaptively changed in response to the system’s latest forecast accuracy. The performance of the forecaster has been tested on data from these 20 utilities with excellent results. The on-line performance of the system has also been quite satisfactory and superior to other forecasting packages used by the utilities. Moreover, the forecaster is robust, easy to use, and produces accurate results in the case of rapid weather changes. © 1995 IEEE","author":[{"dropping-particle":"","family":"Khotanzad","given":"Alireza","non-dropping-particle":"","parse-names":false,"suffix":""},{"dropping-particle":"","family":"Hwang","given":"Rey Chue","non-dropping-particle":"","parse-names":false,"suffix":""},{"dropping-particle":"","family":"Abaye","given":"Alireza","non-dropping-particle":"","parse-names":false,"suffix":""},{"dropping-particle":"","family":"Maratukulam","given":"Dominic","non-dropping-particle":"","parse-names":false,"suffix":""}],"container-title":"IEEE Transactions on Power Systems","id":"ITEM-1","issued":{"date-parts":[["1995"]]},"title":"An Adaptive Modular Artificial Neural Network Hourly Load Forecaster and its Implementation at Electric Utilities","type":"article-journal"},"uris":["http://www.mendeley.com/documents/?uuid=f8877f87-a5d1-421c-9194-8f180733ac13"]},{"id":"ITEM-2","itemData":{"DOI":"10.1109/72.595881","ISSN":"10459227","abstract":"A key component of the daily operation and planning activities of an electric utility is short-term load forecasting, i.e., the prediction of hourly loads (demand) for the next hour to several days out. The accuracy of such forecasts has significant economic impact for the utility. This paper describes a load forecasting system known as ANNSTLF (artificial neural-network short-term load forecaster) which has received wide acceptance by the electric utility industry and presently is being used by 32 utilities across the USA and Canada. ANNSTLF can consider the effect of temperature and relative humidity on the load. Besides its load forecasting engine, ANNSTLF contains forecasters that can generate the hourly temperature and relative humidity forecasts needed by the system. ANNSTLF is based on a multiple ANN strategy that captures various trends in the data. Both the first and the second generation of the load forecasting engine are discussed and compared. The building block of the forecasters is a multilayer perceptron trained with the error backpropagation learning rule. An adaptive scheme is employed to adjust the ANN weights during on-line forecasting. The forecasting models are site independent and only the number of hidden layer nodes of ANN's need to be adjusted for a new data base. The results of testing the system on data from ten different utilities are reported. © 1997 IEEE.","author":[{"dropping-particle":"","family":"Khotanzad","given":"Alireza","non-dropping-particle":"","parse-names":false,"suffix":""},{"dropping-particle":"","family":"Afkhami-Rohani","given":"Reza","non-dropping-particle":"","parse-names":false,"suffix":""},{"dropping-particle":"","family":"Lu","given":"Tsun Liang","non-dropping-particle":"","parse-names":false,"suffix":""},{"dropping-particle":"","family":"Abaye","given":"Alireza","non-dropping-particle":"","parse-names":false,"suffix":""},{"dropping-particle":"","family":"Davis","given":"Malcolm","non-dropping-particle":"","parse-names":false,"suffix":""},{"dropping-particle":"","family":"Maratukulam","given":"Dominic J.","non-dropping-particle":"","parse-names":false,"suffix":""}],"container-title":"IEEE Transactions on Neural Networks","id":"ITEM-2","issued":{"date-parts":[["1997"]]},"title":"ANNSTLF - A neural-network-based electric load forecasting system","type":"article-journal"},"uris":["http://www.mendeley.com/documents/?uuid=0f7ac4f2-2042-4051-9946-c4523d9c755c"]}],"mendeley":{"formattedCitation":"[78], [79]","plainTextFormattedCitation":"[78], [79]","previouslyFormattedCitation":"[78], [79]"},"properties":{"noteIndex":0},"schema":"https://github.com/citation-style-language/schema/raw/master/csl-citation.json"}</w:instrText>
      </w:r>
      <w:r>
        <w:fldChar w:fldCharType="separate"/>
      </w:r>
      <w:r w:rsidR="00CB7194" w:rsidRPr="00CB7194">
        <w:rPr>
          <w:noProof/>
        </w:rPr>
        <w:t>[78], [79]</w:t>
      </w:r>
      <w:r>
        <w:fldChar w:fldCharType="end"/>
      </w:r>
      <w:r>
        <w:t xml:space="preserve">, and we will </w:t>
      </w:r>
      <w:r w:rsidR="003E2443">
        <w:t>discuss</w:t>
      </w:r>
      <w:r>
        <w:t xml:space="preserve"> the third-generation design (G3) </w:t>
      </w:r>
      <w:r>
        <w:fldChar w:fldCharType="begin" w:fldLock="1"/>
      </w:r>
      <w:r w:rsidR="00DE57EF">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[80]","plainTextFormattedCitation":"[80]","previouslyFormattedCitation":"[80]"},"properties":{"noteIndex":0},"schema":"https://github.com/citation-style-language/schema/raw/master/csl-citation.json"}</w:instrText>
      </w:r>
      <w:r>
        <w:fldChar w:fldCharType="separate"/>
      </w:r>
      <w:r w:rsidR="00CB7194" w:rsidRPr="00CB7194">
        <w:rPr>
          <w:noProof/>
        </w:rPr>
        <w:t>[80]</w:t>
      </w:r>
      <w:r>
        <w:fldChar w:fldCharType="end"/>
      </w:r>
      <w:r>
        <w:t>,  which uses two shallow multi-layer feed-forward ANNs together with a recursive least squares (RLS) combiner to predict short-term load. The figure below shows the block diagram of the system:</w:t>
      </w:r>
    </w:p>
    <w:p w14:paraId="7FF2030A" w14:textId="77777777" w:rsidR="00F36168" w:rsidRDefault="009F25B0" w:rsidP="00F36168">
      <w:pPr>
        <w:pStyle w:val="BodyText"/>
        <w:keepNext/>
        <w:spacing w:line="240" w:lineRule="auto"/>
        <w:jc w:val="center"/>
      </w:pPr>
      <w:r>
        <w:rPr>
          <w:noProof/>
        </w:rPr>
        <w:drawing>
          <wp:inline distT="0" distB="0" distL="0" distR="0" wp14:anchorId="34832EB5" wp14:editId="6980ED86">
            <wp:extent cx="4665300" cy="3276600"/>
            <wp:effectExtent l="0" t="0" r="2540" b="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rotWithShape="1">
                    <a:blip r:embed="rId33" cstate="print">
                      <a:extLst>
                        <a:ext uri="{28A0092B-C50C-407E-A947-70E740481C1C}">
                          <a14:useLocalDpi xmlns:a14="http://schemas.microsoft.com/office/drawing/2010/main" val="0"/>
                        </a:ext>
                      </a:extLst>
                    </a:blip>
                    <a:srcRect t="6057" r="2084" b="1062"/>
                    <a:stretch/>
                  </pic:blipFill>
                  <pic:spPr bwMode="auto">
                    <a:xfrm>
                      <a:off x="0" y="0"/>
                      <a:ext cx="4665300" cy="3276600"/>
                    </a:xfrm>
                    <a:prstGeom prst="rect">
                      <a:avLst/>
                    </a:prstGeom>
                    <a:ln>
                      <a:noFill/>
                    </a:ln>
                    <a:extLst>
                      <a:ext uri="{53640926-AAD7-44D8-BBD7-CCE9431645EC}">
                        <a14:shadowObscured xmlns:a14="http://schemas.microsoft.com/office/drawing/2010/main"/>
                      </a:ext>
                    </a:extLst>
                  </pic:spPr>
                </pic:pic>
              </a:graphicData>
            </a:graphic>
          </wp:inline>
        </w:drawing>
      </w:r>
    </w:p>
    <w:p w14:paraId="10C1E613" w14:textId="39CC6EC6" w:rsidR="00B40266" w:rsidRDefault="00F36168" w:rsidP="00AB121C">
      <w:pPr>
        <w:pStyle w:val="Caption"/>
        <w:ind w:firstLine="288"/>
        <w:jc w:val="center"/>
      </w:pPr>
      <w:bookmarkStart w:id="46" w:name="_Toc82186644"/>
      <w:r>
        <w:t xml:space="preserve">Figure </w:t>
      </w:r>
      <w:r>
        <w:fldChar w:fldCharType="begin"/>
      </w:r>
      <w:r>
        <w:instrText xml:space="preserve"> SEQ Figure \* ARABIC </w:instrText>
      </w:r>
      <w:r>
        <w:fldChar w:fldCharType="separate"/>
      </w:r>
      <w:r w:rsidR="00A14770">
        <w:rPr>
          <w:noProof/>
        </w:rPr>
        <w:t>4</w:t>
      </w:r>
      <w:r>
        <w:fldChar w:fldCharType="end"/>
      </w:r>
      <w:r>
        <w:t xml:space="preserve"> - </w:t>
      </w:r>
      <w:r w:rsidRPr="00F36168">
        <w:t xml:space="preserve">The Block Diagram of the third generation ANNSTLF </w:t>
      </w:r>
      <w:r w:rsidR="006728E0">
        <w:fldChar w:fldCharType="begin" w:fldLock="1"/>
      </w:r>
      <w:r w:rsidR="00DE57EF">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[80]","plainTextFormattedCitation":"[80]","previouslyFormattedCitation":"[80]"},"properties":{"noteIndex":0},"schema":"https://github.com/citation-style-language/schema/raw/master/csl-citation.json"}</w:instrText>
      </w:r>
      <w:r w:rsidR="006728E0">
        <w:fldChar w:fldCharType="separate"/>
      </w:r>
      <w:r w:rsidR="00CB7194" w:rsidRPr="00CB7194">
        <w:rPr>
          <w:b w:val="0"/>
          <w:noProof/>
        </w:rPr>
        <w:t>[80]</w:t>
      </w:r>
      <w:bookmarkEnd w:id="46"/>
      <w:r w:rsidR="006728E0">
        <w:fldChar w:fldCharType="end"/>
      </w:r>
    </w:p>
    <w:p w14:paraId="0606152F" w14:textId="77777777" w:rsidR="00C3000C" w:rsidRDefault="009F25B0" w:rsidP="00FB4A5D">
      <w:pPr>
        <w:ind w:firstLine="288"/>
      </w:pPr>
      <w:r>
        <w:t>Both ANN blocks are multi-layer perceptron trained with the error back</w:t>
      </w:r>
      <w:r w:rsidR="00C3000C">
        <w:t>-</w:t>
      </w:r>
      <w:r>
        <w:t xml:space="preserve">propagation algorithm. The base-load forecaster (BLF) is trained to forecast </w:t>
      </w:r>
      <w:r w:rsidRPr="00D81AF8">
        <w:t>regular</w:t>
      </w:r>
      <w:r>
        <w:t xml:space="preserve"> next-day load, </w:t>
      </w:r>
      <w:r>
        <w:lastRenderedPageBreak/>
        <w:t xml:space="preserve">while the change-load forecaster (CLF) is trained to forecast changes in the load demand from one day to the next.  </w:t>
      </w:r>
      <w:r w:rsidR="000068A0" w:rsidRPr="000068A0">
        <w:t>The two ANN forecasters complement one another since the BLF places a stronger emphasis on normal load patterns, whil</w:t>
      </w:r>
      <w:r w:rsidR="00C3000C">
        <w:t>e</w:t>
      </w:r>
      <w:r w:rsidR="000068A0" w:rsidRPr="000068A0">
        <w:t xml:space="preserve"> the CLF places a stronger emphasis on yesterday</w:t>
      </w:r>
      <w:r w:rsidR="006826B9">
        <w:t>’</w:t>
      </w:r>
      <w:r w:rsidR="000068A0" w:rsidRPr="000068A0">
        <w:t>s load.</w:t>
      </w:r>
      <w:r w:rsidR="000068A0">
        <w:t xml:space="preserve"> </w:t>
      </w:r>
      <w:r w:rsidR="007B0131" w:rsidRPr="007B0131">
        <w:t xml:space="preserve">Combining these two independent forecasts improves accuracy. This is especially true in instances of abrupt load changes brought about by </w:t>
      </w:r>
      <w:r w:rsidR="0076689E">
        <w:t>weather</w:t>
      </w:r>
      <w:r w:rsidR="007B0131" w:rsidRPr="007B0131">
        <w:t xml:space="preserve"> changes. The BLF has a proclivity for </w:t>
      </w:r>
      <w:r w:rsidR="00C3000C">
        <w:t xml:space="preserve">a </w:t>
      </w:r>
      <w:r w:rsidR="007B0131" w:rsidRPr="007B0131">
        <w:t>delayed response to sudden changes in load.</w:t>
      </w:r>
    </w:p>
    <w:p w14:paraId="196C22EA" w14:textId="7BCFEC77" w:rsidR="005A35EA" w:rsidRPr="005A35EA" w:rsidRDefault="007B0131" w:rsidP="00992030">
      <w:pPr>
        <w:ind w:firstLine="288"/>
      </w:pPr>
      <w:r w:rsidRPr="007B0131">
        <w:t>On the other hand, because the CLF uses yesterday</w:t>
      </w:r>
      <w:r w:rsidR="006826B9">
        <w:t>’</w:t>
      </w:r>
      <w:r w:rsidRPr="007B0131">
        <w:t>s load as a baseline and forecasts future changes in that load, it responds more quickly to changing conditions. </w:t>
      </w:r>
      <w:r w:rsidR="009F25B0">
        <w:t xml:space="preserve">It is argued that the CLF forecaster allows the model to rapidly adapt to abrupt changes in temperature </w:t>
      </w:r>
      <w:r w:rsidR="009F25B0">
        <w:fldChar w:fldCharType="begin" w:fldLock="1"/>
      </w:r>
      <w:r w:rsidR="00DE57EF">
        <w:instrText>ADDIN CSL_CITATION {"citationItems":[{"id":"ITEM-1","itemData":{"DOI":"10.1002/9781118673362","ISBN":"9781118673362","abstract":"This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approach","type":"book"},"uris":["http://www.mendeley.com/documents/?uuid=831afb51-bfd9-48ad-9e5a-c1938bdf60d3"]},{"id":"ITEM-2","itemData":{"DOI":"10.1109/TPWRS.2002.804999","ISSN":"08858950","abstract":"This paper presents a new approach to short-term load forecasting in a deregulated and price-sensitive environment. A real-time pricing type scenario is envisioned where energy prices could change on an hourly basis with the consumer having the ability to react to the price signal through shifting his electricity usage from expensive hours to other times when possible. The load profile under this scenario would have different characteristics compared to that of the regulated, fixed-price era. Consequently, short-term load forecasting models customized on price-insensitive (PIS) historical data of regulated era would no longer be able to perform well. In this work, a price-sensitive (PS) load forecaster is developed. This forecaster consists of two stages, an artificial neural network based PIS load forecaster followed by a fuzzy logic (FL) system that transforms the PIS load forecasts of the first stage into PS forecasts. The first stage forecaster is a widely used forecaster in industry known as ANNSTLF. For the FL system of the second stage, a genetic algorithm based approach is developed to automatically optimize the number of rules and the number and parameters of the fuzzy membership functions. Another FL system is developed to simulate PS load data from the PIS historical data of a utility. This new forecaster termed NFSTLF is tested on three PS database and it is shown that it produces superior results to the PIS ANNSTLF.","author":[{"dropping-particle":"","family":"Khotanzad","given":"Alireza","non-dropping-particle":"","parse-names":false,"suffix":""},{"dropping-particle":"","family":"Zhou","given":"Enwang","non-dropping-particle":"","parse-names":false,"suffix":""},{"dropping-particle":"","family":"Elragal","given":"Hassan","non-dropping-particle":"","parse-names":false,"suffix":""}],"container-title":"IEEE Transactions on Power Systems","id":"ITEM-2","issue":"4","issued":{"date-parts":[["2002","11"]]},"page":"1273-1282","title":"A neuro-fuzzy approach to short-term load forecasting in a price-sensitive environment","type":"article-journal","volume":"17"},"uris":["http://www.mendeley.com/documents/?uuid=6895c3ac-f297-40dc-a955-ed149275f540"]},{"id":"ITEM-3","itemData":{"DOI":"10.1109/IS.2006.348523","ISBN":"1424401968","ISSN":"15411672","abstract":"The ability to accurately forecast Load is vitally important for the electric industry in a deregulated economy. Load forecasting has many applications including energy purchasing and generation, load switching, contract evaluation, and infrastructure development. A large variety of methods have been developed for and applied to load forecasting. In this paper we examine various approaches to Load forecasting, highlighting the importance of Intelligent Systems and explore the possible future directions of forecasting research. © 2006 IEEE.","author":[{"dropping-particle":"","family":"Campbell","given":"Piers R.J.","non-dropping-particle":"","parse-names":false,"suffix":""},{"dropping-particle":"","family":"Adamson","given":"Ken","non-dropping-particle":"","parse-names":false,"suffix":""}],"container-title":"IEEE Intelligent Systems","id":"ITEM-3","issued":{"date-parts":[["2006"]]},"title":"Methodologies for load forecasting","type":"paper-conference"},"uris":["http://www.mendeley.com/documents/?uuid=a11f2955-4dcd-4a86-8f17-023498d69440"]}],"mendeley":{"formattedCitation":"[56], [81], [82]","plainTextFormattedCitation":"[56], [81], [82]","previouslyFormattedCitation":"[56], [81], [82]"},"properties":{"noteIndex":0},"schema":"https://github.com/citation-style-language/schema/raw/master/csl-citation.json"}</w:instrText>
      </w:r>
      <w:r w:rsidR="009F25B0">
        <w:fldChar w:fldCharType="separate"/>
      </w:r>
      <w:r w:rsidR="00CB7194" w:rsidRPr="00CB7194">
        <w:rPr>
          <w:noProof/>
        </w:rPr>
        <w:t>[56], [81], [82]</w:t>
      </w:r>
      <w:r w:rsidR="009F25B0">
        <w:fldChar w:fldCharType="end"/>
      </w:r>
      <w:r w:rsidR="009F25B0">
        <w:t xml:space="preserve">.  Both blocks are presented with the same 79 inputs (see </w:t>
      </w:r>
      <w:r w:rsidR="00443C9D">
        <w:t>Figure 4</w:t>
      </w:r>
      <w:r w:rsidR="009F25B0">
        <w:t xml:space="preserve">) and output a 24x1 vector representing hourly forecasts.  The CLF sums predicted changes with actual last-day values to produce its output.  </w:t>
      </w:r>
      <w:r w:rsidR="009F25B0" w:rsidRPr="00804FB5">
        <w:t>The final forecast is based on a weighted average of each block</w:t>
      </w:r>
      <w:r w:rsidR="006826B9">
        <w:t>’</w:t>
      </w:r>
      <w:r w:rsidR="009F25B0" w:rsidRPr="00804FB5">
        <w:t>s outputs, with the weights adaptively determined using an RLS algorithm.</w:t>
      </w:r>
      <w:r w:rsidR="0076689E">
        <w:t xml:space="preserve"> </w:t>
      </w:r>
      <w:r w:rsidR="0076689E" w:rsidRPr="0076689E">
        <w:t xml:space="preserve">ANNSTLF-G3 forecasts are typically produced one day at a time (24 </w:t>
      </w:r>
      <w:r w:rsidR="00BC5532" w:rsidRPr="0076689E">
        <w:t>hrs.</w:t>
      </w:r>
      <w:r w:rsidR="0076689E" w:rsidRPr="0076689E">
        <w:t>). To extend the forecast horizon beyond one day, the previous day</w:t>
      </w:r>
      <w:r w:rsidR="006826B9">
        <w:t>’</w:t>
      </w:r>
      <w:r w:rsidR="0076689E" w:rsidRPr="0076689E">
        <w:t xml:space="preserve">s forecast load is substituted for the actual load </w:t>
      </w:r>
      <w:r w:rsidR="001C5A9E" w:rsidRPr="0076689E">
        <w:t>to</w:t>
      </w:r>
      <w:r w:rsidR="0076689E" w:rsidRPr="0076689E">
        <w:t xml:space="preserve"> produce the next day</w:t>
      </w:r>
      <w:r w:rsidR="006826B9">
        <w:t>’</w:t>
      </w:r>
      <w:r w:rsidR="0076689E" w:rsidRPr="0076689E">
        <w:t>s load forecast.</w:t>
      </w:r>
      <w:r w:rsidR="00F32537">
        <w:t xml:space="preserve"> </w:t>
      </w:r>
      <w:r w:rsidR="00F32537" w:rsidRPr="00F32537">
        <w:t xml:space="preserve">According to the </w:t>
      </w:r>
      <w:r w:rsidR="004422D5">
        <w:t>paper’s authors</w:t>
      </w:r>
      <w:r w:rsidR="00F32537" w:rsidRPr="00F32537">
        <w:t>, the ANNSTLF-G3 algorithm performs best when the hidden layer contains between 30 and 60 neurons and is trained using two to three years of data.</w:t>
      </w:r>
    </w:p>
    <w:p w14:paraId="3F945EFE" w14:textId="77777777" w:rsidR="00A14770" w:rsidRDefault="00A14770" w:rsidP="00A14770">
      <w:pPr>
        <w:keepNext/>
        <w:ind w:left="360"/>
      </w:pPr>
      <w:r>
        <w:rPr>
          <w:noProof/>
        </w:rPr>
        <w:lastRenderedPageBreak/>
        <w:drawing>
          <wp:inline distT="0" distB="0" distL="0" distR="0" wp14:anchorId="2883E7F1" wp14:editId="1E291D9E">
            <wp:extent cx="5295900" cy="1533525"/>
            <wp:effectExtent l="0" t="0" r="0" b="9525"/>
            <wp:docPr id="7" name="Picture 7"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lock&#10;&#10;Description automatically generated"/>
                    <pic:cNvPicPr/>
                  </pic:nvPicPr>
                  <pic:blipFill rotWithShape="1">
                    <a:blip r:embed="rId34"/>
                    <a:srcRect l="880" t="1829" r="1232"/>
                    <a:stretch/>
                  </pic:blipFill>
                  <pic:spPr bwMode="auto">
                    <a:xfrm>
                      <a:off x="0" y="0"/>
                      <a:ext cx="5295900" cy="1533525"/>
                    </a:xfrm>
                    <a:prstGeom prst="rect">
                      <a:avLst/>
                    </a:prstGeom>
                    <a:ln>
                      <a:noFill/>
                    </a:ln>
                    <a:extLst>
                      <a:ext uri="{53640926-AAD7-44D8-BBD7-CCE9431645EC}">
                        <a14:shadowObscured xmlns:a14="http://schemas.microsoft.com/office/drawing/2010/main"/>
                      </a:ext>
                    </a:extLst>
                  </pic:spPr>
                </pic:pic>
              </a:graphicData>
            </a:graphic>
          </wp:inline>
        </w:drawing>
      </w:r>
    </w:p>
    <w:p w14:paraId="5C89EDA6" w14:textId="421ABCD2" w:rsidR="003A2B7F" w:rsidRDefault="00A14770" w:rsidP="00A14770">
      <w:pPr>
        <w:pStyle w:val="Caption"/>
        <w:jc w:val="center"/>
      </w:pPr>
      <w:bookmarkStart w:id="47" w:name="_Toc82186645"/>
      <w:r>
        <w:t xml:space="preserve">Figure </w:t>
      </w:r>
      <w:r>
        <w:fldChar w:fldCharType="begin"/>
      </w:r>
      <w:r>
        <w:instrText xml:space="preserve"> SEQ Figure \* ARABIC </w:instrText>
      </w:r>
      <w:r>
        <w:fldChar w:fldCharType="separate"/>
      </w:r>
      <w:r>
        <w:rPr>
          <w:noProof/>
        </w:rPr>
        <w:t>5</w:t>
      </w:r>
      <w:r>
        <w:fldChar w:fldCharType="end"/>
      </w:r>
      <w:r>
        <w:t xml:space="preserve"> – The structure of the BLF and CLF network</w:t>
      </w:r>
      <w:bookmarkEnd w:id="47"/>
    </w:p>
    <w:p w14:paraId="3150561A" w14:textId="050C3C8F" w:rsidR="00A14770" w:rsidRPr="00A14770" w:rsidRDefault="00F32537" w:rsidP="00A14770">
      <w:r>
        <w:tab/>
      </w:r>
      <w:r w:rsidR="002A0FC0" w:rsidRPr="002A0FC0">
        <w:t>The resilient back</w:t>
      </w:r>
      <w:r w:rsidR="004422D5">
        <w:t>-</w:t>
      </w:r>
      <w:r w:rsidR="002A0FC0" w:rsidRPr="002A0FC0">
        <w:t xml:space="preserve">propagation algorithm is used to train the BLF and CLF networks. According to the MATLAB handbook, this training method is effective and is frequently used for pattern recognition problems </w:t>
      </w:r>
      <w:r w:rsidR="002A0FC0">
        <w:fldChar w:fldCharType="begin" w:fldLock="1"/>
      </w:r>
      <w:r w:rsidR="00DE57EF">
        <w:instrText>ADDIN CSL_CITATION {"citationItems":[{"id":"ITEM-1","itemData":{"ISBN":"0971732108","author":[{"dropping-particle":"","family":"Beale","given":"Mark Hudson","non-dropping-particle":"","parse-names":false,"suffix":""},{"dropping-particle":"","family":"Hagan","given":"Martin T","non-dropping-particle":"","parse-names":false,"suffix":""},{"dropping-particle":"","family":"Demuth","given":"Howard B","non-dropping-particle":"","parse-names":false,"suffix":""}],"id":"ITEM-1","issued":{"date-parts":[["2010"]]},"number-of-pages":"951","title":"Neural Network Toolbox ™ 7 User ’ s Guide","type":"book"},"uris":["http://www.mendeley.com/documents/?uuid=c76de14e-54f2-4873-a261-29e280d9b87c"]}],"mendeley":{"formattedCitation":"[83]","plainTextFormattedCitation":"[83]","previouslyFormattedCitation":"[83]"},"properties":{"noteIndex":0},"schema":"https://github.com/citation-style-language/schema/raw/master/csl-citation.json"}</w:instrText>
      </w:r>
      <w:r w:rsidR="002A0FC0">
        <w:fldChar w:fldCharType="separate"/>
      </w:r>
      <w:r w:rsidR="00CB7194" w:rsidRPr="00CB7194">
        <w:rPr>
          <w:noProof/>
        </w:rPr>
        <w:t>[83]</w:t>
      </w:r>
      <w:r w:rsidR="002A0FC0">
        <w:fldChar w:fldCharType="end"/>
      </w:r>
      <w:r w:rsidR="002A0FC0">
        <w:t>.</w:t>
      </w:r>
      <w:r w:rsidR="002A0FC0" w:rsidRPr="002A0FC0">
        <w:t xml:space="preserve"> Additionally, we observed that this training method outperformed the Levenberg-Marquardt back</w:t>
      </w:r>
      <w:r w:rsidR="004422D5">
        <w:t>-</w:t>
      </w:r>
      <w:r w:rsidR="002A0FC0" w:rsidRPr="002A0FC0">
        <w:t>propagation method. The hidden layer is comprised of 60 neurons.   In the hidden and output layers, the activation function is a hyperbolic tangent sigmoid transfer function</w:t>
      </w:r>
      <w:r w:rsidR="00F0795F">
        <w:t>.</w:t>
      </w:r>
      <w:r w:rsidR="007C569A">
        <w:t xml:space="preserve"> </w:t>
      </w:r>
      <w:r w:rsidR="007C569A" w:rsidRPr="007C569A">
        <w:t>We observed improved results when we changed the activation function of the output layer from linear to tangent sigmoid.</w:t>
      </w:r>
      <w:r w:rsidR="00F0795F">
        <w:t xml:space="preserve"> </w:t>
      </w:r>
      <w:r w:rsidR="002A0FC0" w:rsidRPr="002A0FC0">
        <w:t>The training data was divided into two groups, 80% used for training and 20% for validation.</w:t>
      </w:r>
      <w:r w:rsidR="00035C61">
        <w:t xml:space="preserve"> </w:t>
      </w:r>
      <w:r w:rsidR="00035C61" w:rsidRPr="00035C61">
        <w:t>The RLS combiner has an initial weight for each hour for both the BLF and CLF outputs; after each iteration, it automatically updates the weights for each hour based on the algorithm</w:t>
      </w:r>
      <w:r w:rsidR="005F6CE7">
        <w:t>’</w:t>
      </w:r>
      <w:r w:rsidR="00035C61" w:rsidRPr="00035C61">
        <w:t>s calculation.</w:t>
      </w:r>
    </w:p>
    <w:p w14:paraId="65DDA82B" w14:textId="77777777" w:rsidR="00697789" w:rsidRPr="00697789" w:rsidRDefault="00697789" w:rsidP="00697789"/>
    <w:p w14:paraId="17A14BB1" w14:textId="77777777" w:rsidR="003029FE" w:rsidRDefault="003029FE">
      <w:pPr>
        <w:spacing w:line="240" w:lineRule="auto"/>
        <w:jc w:val="left"/>
        <w:rPr>
          <w:rFonts w:cs="Arial"/>
          <w:b/>
          <w:bCs/>
          <w:kern w:val="32"/>
          <w:sz w:val="28"/>
          <w:szCs w:val="32"/>
        </w:rPr>
      </w:pPr>
      <w:r>
        <w:br w:type="page"/>
      </w:r>
    </w:p>
    <w:p w14:paraId="136E5C21" w14:textId="33C3AEF2" w:rsidR="003029FE" w:rsidRDefault="00670263" w:rsidP="006052A7">
      <w:pPr>
        <w:pStyle w:val="Heading1"/>
        <w:ind w:left="360"/>
      </w:pPr>
      <w:bookmarkStart w:id="48" w:name="_Toc82186670"/>
      <w:r>
        <w:lastRenderedPageBreak/>
        <w:t>4</w:t>
      </w:r>
      <w:r w:rsidR="006052A7">
        <w:t xml:space="preserve"> </w:t>
      </w:r>
      <w:r w:rsidR="003029FE">
        <w:t>Deep Learning Techniques</w:t>
      </w:r>
      <w:bookmarkEnd w:id="48"/>
    </w:p>
    <w:p w14:paraId="21A9C194" w14:textId="1928FF6F" w:rsidR="00E0104D" w:rsidRDefault="00E0104D" w:rsidP="00E0104D">
      <w:pPr>
        <w:ind w:firstLine="360"/>
      </w:pPr>
      <w:r>
        <w:t xml:space="preserve">According to Yann Lecun and colleagues, </w:t>
      </w:r>
      <w:r w:rsidR="006826B9">
        <w:t>“</w:t>
      </w:r>
      <w:r>
        <w:t>deep learning enables computer models built of many processing layers to learn representations of data at different levels of abstraction</w:t>
      </w:r>
      <w:r w:rsidR="006826B9">
        <w:t>”</w:t>
      </w:r>
      <w:r w:rsidR="00634870">
        <w:t xml:space="preserve"> </w:t>
      </w:r>
      <w:r w:rsidR="00634870">
        <w:fldChar w:fldCharType="begin" w:fldLock="1"/>
      </w:r>
      <w:r w:rsidR="00DE57EF">
        <w:instrText>ADDIN CSL_CITATION {"citationItems":[{"id":"ITEM-1","itemData":{"abstract":"Deep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speech.","author":[{"dropping-particle":"","family":"Yann LeCun, Yoshua Bengio","given":"Geoffrey Hinton","non-dropping-particle":"","parse-names":false,"suffix":""}],"container-title":"Nature","id":"ITEM-1","issued":{"date-parts":[["2015"]]},"title":"Deep learning (2015), Y. LeCun, Y. Bengio and G. Hinton","type":"article-journal"},"uris":["http://www.mendeley.com/documents/?uuid=b6147842-a8c0-4bc9-ad39-1672457cceb0"]}],"mendeley":{"formattedCitation":"[84]","plainTextFormattedCitation":"[84]","previouslyFormattedCitation":"[84]"},"properties":{"noteIndex":0},"schema":"https://github.com/citation-style-language/schema/raw/master/csl-citation.json"}</w:instrText>
      </w:r>
      <w:r w:rsidR="00634870">
        <w:fldChar w:fldCharType="separate"/>
      </w:r>
      <w:r w:rsidR="00CB7194" w:rsidRPr="00CB7194">
        <w:rPr>
          <w:noProof/>
        </w:rPr>
        <w:t>[84]</w:t>
      </w:r>
      <w:r w:rsidR="00634870">
        <w:fldChar w:fldCharType="end"/>
      </w:r>
      <w:r>
        <w:t xml:space="preserve">. Although the concept of </w:t>
      </w:r>
      <w:r w:rsidR="006826B9">
        <w:t>‘</w:t>
      </w:r>
      <w:r>
        <w:t>deep learning</w:t>
      </w:r>
      <w:r w:rsidR="006826B9">
        <w:t>’</w:t>
      </w:r>
      <w:r>
        <w:t xml:space="preserve"> has been bandied about for decades, it was frequently dismissed as a fanciful notion rather than a feasible technology. This was </w:t>
      </w:r>
      <w:r w:rsidR="00C3000C">
        <w:t>primari</w:t>
      </w:r>
      <w:r>
        <w:t xml:space="preserve">ly due to three constraints: </w:t>
      </w:r>
      <w:r w:rsidR="00EC1D68">
        <w:t>(i)</w:t>
      </w:r>
      <w:r>
        <w:t xml:space="preserve"> insufficient training data, (ii) insufficient processing power, and (iii) insufficient efficient training </w:t>
      </w:r>
      <w:r w:rsidR="00634870">
        <w:t xml:space="preserve">algorithms </w:t>
      </w:r>
      <w:r w:rsidR="006E6EF1">
        <w:fldChar w:fldCharType="begin" w:fldLock="1"/>
      </w:r>
      <w:r w:rsidR="00DE57EF">
        <w:instrText>ADDIN CSL_CITATION {"citationItems":[{"id":"ITEM-1","itemData":{"DOI":"10.1109/TSG.2017.2686012","ISSN":"19493053","abstract":"The key challenge for household load forecasting lies in the high volatility and uncertainty of load profiles. Traditional methods tend to avoid such uncertainty by load aggregation (to offset uncertainties), customer classification (to cluster uncertainties) and spectral analysis (to filter out uncertainties). This paper, for the first time, aims to directly learn the uncertainty by applying a new breed of machine learning algorithms-deep learning. However, simply adding layers in neural networks will cap the forecasting performance due to the occurrence of over-fitting. A novel pooling-based deep recurrent neural network is proposed in this paper which batches a group of customers' load profiles into a pool of inputs. Essentially the model could address the over-fitting issue by increasing data diversity and volume. This paper reports the first attempts to develop a bespoke deep learning application for household load forecasting and achieved preliminary success. The developed method is implemented on Tensorflow deep learning platform and tested on 920 smart metered customers from Ireland. Compared with the state-of-The-Art techniques in household load forecasting, the proposed method outperforms ARIMA by 19.5%, SVR by 13.1% and classical deep RNN by 6.5% in terms of RMSE.","author":[{"dropping-particle":"","family":"Shi","given":"Heng","non-dropping-particle":"","parse-names":false,"suffix":""},{"dropping-particle":"","family":"Xu","given":"Minghao","non-dropping-particle":"","parse-names":false,"suffix":""},{"dropping-particle":"","family":"Li","given":"Ran","non-dropping-particle":"","parse-names":false,"suffix":""}],"container-title":"IEEE Transactions on Smart Grid","id":"ITEM-1","issued":{"date-parts":[["2018"]]},"title":"Deep Learning for Household Load Forecasting-A Novel Pooling Deep RNN","type":"article-journal"},"uris":["http://www.mendeley.com/documents/?uuid=1d950a94-d42e-46ce-bd17-27ce284972ba"]}],"mendeley":{"formattedCitation":"[85]","plainTextFormattedCitation":"[85]","previouslyFormattedCitation":"[85]"},"properties":{"noteIndex":0},"schema":"https://github.com/citation-style-language/schema/raw/master/csl-citation.json"}</w:instrText>
      </w:r>
      <w:r w:rsidR="006E6EF1">
        <w:fldChar w:fldCharType="separate"/>
      </w:r>
      <w:r w:rsidR="00CB7194" w:rsidRPr="00CB7194">
        <w:rPr>
          <w:noProof/>
        </w:rPr>
        <w:t>[85]</w:t>
      </w:r>
      <w:r w:rsidR="006E6EF1">
        <w:fldChar w:fldCharType="end"/>
      </w:r>
      <w:r>
        <w:t>. With improvements in the semiconductor industry resulting in powerful graphics processing units (GPUs) and the rising digitization of the world, these limits have been overcome. Additionally, Geoffrey Hinton</w:t>
      </w:r>
      <w:r w:rsidR="006826B9">
        <w:t>’</w:t>
      </w:r>
      <w:r>
        <w:t xml:space="preserve">s quantum leap in inventing an effective neural network training algorithm paved the way for deep learning implementations. Deep learning models have grown in popularity during the last several years in fields such as computer vision, speech recognition, machine translation, and board game programs, where they have delivered results comparable to expert human performance, if not beyond it </w:t>
      </w:r>
      <w:r w:rsidR="006E6EF1">
        <w:fldChar w:fldCharType="begin" w:fldLock="1"/>
      </w:r>
      <w:r w:rsidR="00DE57EF">
        <w:instrText>ADDIN CSL_CITATION {"citationItems":[{"id":"ITEM-1","itemData":{"abstract":"A long-standing goal of artificial intelligence is an algorithm that learns, tabula rasa, su-perhuman proficiency in challenging domains. Recently, AlphaGo became the first program to defeat a world champion in the game of Go. The tree search in AlphaGo evaluated posi-tions and selected moves using deep neural networks. These neural networks were trained by supervised learning from human expert moves, and by reinforcement learning from self-play. Here, we introduce an algorithm based solely on reinforcement learning, without hu-man data, guidance, or domain knowledge beyond game rules. AlphaGo becomes its own teacher: a neural network is trained to predict AlphaGo's own move selections and also the winner of AlphaGo's games. This neural network improves the strength of tree search, re-sulting in higher quality move selection and stronger self-play in the next iteration. Starting tabula rasa, our new program AlphaGo Zero achieved superhuman performance, winning 100-0 against the previously published, champion-defeating AlphaGo. Much progress towards artificial intelligence has been made using supervised learning sys-tems that are trained to replicate the decisions of human experts 1–4 . However, expert data is often expensive, unreliable, or simply unavailable. Even when reliable data is available it may impose a ceiling on the performance of systems trained in this manner 5 . In contrast, reinforcement learn-ing systems are trained from their own experience, in principle allowing them to exceed human capabilities, and to operate in domains where human expertise is lacking. Recently, there has been rapid progress towards this goal, using deep neural networks trained by reinforcement learning. These systems have outperformed humans in computer games such as Atari 6, 7 and 3D virtual en-vironments 8–10 . However, the most challenging domains in terms of human intellect – such as the 1","author":[{"dropping-particle":"","family":"Silver","given":"D","non-dropping-particle":"","parse-names":false,"suffix":""},{"dropping-particle":"","family":"Schrittwieser","given":"J","non-dropping-particle":"","parse-names":false,"suffix":""},{"dropping-particle":"","family":"Simonyan","given":"K","non-dropping-particle":"","parse-names":false,"suffix":""},{"dropping-particle":"","family":"Nature","given":"I Antonoglou -","non-dropping-particle":"","parse-names":false,"suffix":""},{"dropping-particle":"","family":"2017","given":"Undefined","non-dropping-particle":"","parse-names":false,"suffix":""}],"container-title":"Nature","id":"ITEM-1","issued":{"date-parts":[["2016"]]},"title":"Mastering the game of Go without human knowledge","type":"article"},"uris":["http://www.mendeley.com/documents/?uuid=03eb24aa-b7bb-4232-a1a6-f207d4fcd8f0"]}],"mendeley":{"formattedCitation":"[86]","plainTextFormattedCitation":"[86]","previouslyFormattedCitation":"[86]"},"properties":{"noteIndex":0},"schema":"https://github.com/citation-style-language/schema/raw/master/csl-citation.json"}</w:instrText>
      </w:r>
      <w:r w:rsidR="006E6EF1">
        <w:fldChar w:fldCharType="separate"/>
      </w:r>
      <w:r w:rsidR="00CB7194" w:rsidRPr="00CB7194">
        <w:rPr>
          <w:noProof/>
        </w:rPr>
        <w:t>[86]</w:t>
      </w:r>
      <w:r w:rsidR="006E6EF1">
        <w:fldChar w:fldCharType="end"/>
      </w:r>
      <w:r>
        <w:t>.</w:t>
      </w:r>
    </w:p>
    <w:p w14:paraId="3E9A1E66" w14:textId="5EFBC1BD" w:rsidR="00C1078F" w:rsidRDefault="00E0104D" w:rsidP="00404EFD">
      <w:pPr>
        <w:ind w:firstLine="360"/>
      </w:pPr>
      <w:r>
        <w:t xml:space="preserve">The significant benefit </w:t>
      </w:r>
      <w:r w:rsidR="00C3000C">
        <w:t>of deep learning models</w:t>
      </w:r>
      <w:r>
        <w:t xml:space="preserve"> over traditional models is that they acquire high-level features incrementally from data, eliminating the </w:t>
      </w:r>
      <w:r w:rsidR="00377231">
        <w:t>N</w:t>
      </w:r>
      <w:r>
        <w:t>eed for topic knowledge and time-consuming feature extraction</w:t>
      </w:r>
      <w:r w:rsidR="006E6EF1">
        <w:t xml:space="preserve"> </w:t>
      </w:r>
      <w:r w:rsidR="006E6EF1">
        <w:fldChar w:fldCharType="begin" w:fldLock="1"/>
      </w:r>
      <w:r w:rsidR="00DE57EF">
        <w:instrText>ADDIN CSL_CITATION {"citationItems":[{"id":"ITEM-1","itemData":{"DOI":"10.3390/jcm8122149","ISSN":"2077-0383","abstract":"Severe obesity has been associated with numerous comorbidities and reduced health-related quality of life (HRQoL). Although many studies have reported changes in HRQoL after bariatric surgery, few were long-term prospective studies. We examined the performance of the convolution neural network (CNN) for predicting 5-year HRQoL after bariatric surgery based on the available preoperative information from the Scandinavian Obesity Surgery Registry (SOReg). CNN was used to predict the 5-year HRQoL after bariatric surgery in a training dataset and evaluated in a test dataset. In general, performance of the CNN model (measured as mean squared error, MSE) increased with more convolution layer filters, computation units, and epochs, and decreased with a larger batch size. The CNN model showed an overwhelming advantage in predicting all the HRQoL measures. The MSEs of the CNN model for training data were 8% to 80% smaller than those of the linear regression model. When the models were evaluated using the test data, the CNN model performed better than the linear regression model. However, the issue of overfitting was apparent in the CNN model. We concluded that the performance of the CNN is better than the traditional multivariate linear regression model in predicting long-term HRQoL after bariatric surgery; however, the overfitting issue needs to be mitigated using more features or more patients to train the model.","author":[{"dropping-particle":"","family":"Cao","given":"Yang","non-dropping-particle":"","parse-names":false,"suffix":""},{"dropping-particle":"","family":"Raoof","given":"Mustafa","non-dropping-particle":"","parse-names":false,"suffix":""},{"dropping-particle":"","family":"Montgomery","given":"Scott","non-dropping-particle":"","parse-names":false,"suffix":""},{"dropping-particle":"","family":"Ottosson","given":"Johan","non-dropping-particle":"","parse-names":false,"suffix":""},{"dropping-particle":"","family":"Näslund","given":"Ingmar","non-dropping-particle":"","parse-names":false,"suffix":""}],"container-title":"Journal of Clinical Medicine","id":"ITEM-1","issued":{"date-parts":[["2019"]]},"title":"Predicting Long-Term Health-Related Quality of Life after Bariatric Surgery Using a Conventional Neural Network: A Study Based on the Scandinavian Obesity Surgery Registry","type":"article-journal"},"uris":["http://www.mendeley.com/documents/?uuid=2177db47-49c8-4de5-80c8-cad85c4fa944"]}],"mendeley":{"formattedCitation":"[87]","plainTextFormattedCitation":"[87]","previouslyFormattedCitation":"[87]"},"properties":{"noteIndex":0},"schema":"https://github.com/citation-style-language/schema/raw/master/csl-citation.json"}</w:instrText>
      </w:r>
      <w:r w:rsidR="006E6EF1">
        <w:fldChar w:fldCharType="separate"/>
      </w:r>
      <w:r w:rsidR="00CB7194" w:rsidRPr="00CB7194">
        <w:rPr>
          <w:noProof/>
        </w:rPr>
        <w:t>[87]</w:t>
      </w:r>
      <w:r w:rsidR="006E6EF1">
        <w:fldChar w:fldCharType="end"/>
      </w:r>
      <w:r>
        <w:t xml:space="preserve">. The primary reason for utilizing deep learning models in this study is that they are superior to </w:t>
      </w:r>
      <w:r w:rsidR="00EC1D68">
        <w:t>the conventional models</w:t>
      </w:r>
      <w:r>
        <w:t xml:space="preserve"> in terms of their ability to (i) learn extremely non-linear relationships and (ii) learn shared uncertainties.</w:t>
      </w:r>
      <w:r w:rsidR="0022432D">
        <w:t xml:space="preserve"> </w:t>
      </w:r>
      <w:r w:rsidR="0022432D" w:rsidRPr="0022432D">
        <w:t>In discussion, the terms deep learning and neural networks are frequently used interchangeably, which can be confusing. As a result, it</w:t>
      </w:r>
      <w:r w:rsidR="00C3000C">
        <w:t xml:space="preserve"> i</w:t>
      </w:r>
      <w:r w:rsidR="0022432D" w:rsidRPr="0022432D">
        <w:t xml:space="preserve">s worth </w:t>
      </w:r>
      <w:r w:rsidR="00AB574A" w:rsidRPr="0022432D">
        <w:t>emphasizing</w:t>
      </w:r>
      <w:r w:rsidR="0022432D" w:rsidRPr="0022432D">
        <w:t xml:space="preserve"> that the term </w:t>
      </w:r>
      <w:r w:rsidR="006826B9">
        <w:t>“</w:t>
      </w:r>
      <w:r w:rsidR="0022432D" w:rsidRPr="0022432D">
        <w:t>deep</w:t>
      </w:r>
      <w:r w:rsidR="006826B9">
        <w:t>”</w:t>
      </w:r>
      <w:r w:rsidR="0022432D" w:rsidRPr="0022432D">
        <w:t xml:space="preserve"> refers to the number of layers in a neural network. A neural network with more </w:t>
      </w:r>
      <w:r w:rsidR="0022432D" w:rsidRPr="0022432D">
        <w:lastRenderedPageBreak/>
        <w:t>than three layers—including the inputs and outputs—is termed a deep learning technique. A neural network with only two or three layers is referred to as a simple neural network.</w:t>
      </w:r>
    </w:p>
    <w:p w14:paraId="56AF962A" w14:textId="1E574AF3" w:rsidR="006115DB" w:rsidRDefault="00670263" w:rsidP="001350B8">
      <w:pPr>
        <w:pStyle w:val="Heading2"/>
      </w:pPr>
      <w:bookmarkStart w:id="49" w:name="_Toc82186671"/>
      <w:r>
        <w:t>4</w:t>
      </w:r>
      <w:r w:rsidR="001350B8">
        <w:t>.</w:t>
      </w:r>
      <w:r w:rsidR="00016CC2">
        <w:t>1</w:t>
      </w:r>
      <w:r w:rsidR="001350B8">
        <w:t xml:space="preserve"> </w:t>
      </w:r>
      <w:r w:rsidR="006115DB">
        <w:t>The Long Short Term Memory Forecaster (LSTM)</w:t>
      </w:r>
      <w:bookmarkEnd w:id="49"/>
    </w:p>
    <w:p w14:paraId="5A822B8A" w14:textId="28F644A8" w:rsidR="00FE4BB4" w:rsidRDefault="000D4162" w:rsidP="007B6A06">
      <w:pPr>
        <w:ind w:firstLine="288"/>
      </w:pPr>
      <w:r>
        <w:t xml:space="preserve">Recurrent Neural Network (RNNs) introduced memory into neural networks, which helps to model sequential data. </w:t>
      </w:r>
      <w:r w:rsidR="00121315">
        <w:t>RNNs</w:t>
      </w:r>
      <w:r w:rsidR="00CA710F">
        <w:t xml:space="preserve"> have been successfully applied in machine translation, speech synthesis, and time series prediction </w:t>
      </w:r>
      <w:r w:rsidR="00CA710F">
        <w:fldChar w:fldCharType="begin" w:fldLock="1"/>
      </w:r>
      <w:r w:rsidR="00DE57EF">
        <w:instrText>ADDIN CSL_CITATION {"citationItems":[{"id":"ITEM-1","itemData":{"ISBN":"9780262035613","abstract":"\"Deep learning is a form of machine learning that enables computers to learn from experience and understand the world in terms of a hierarchy of concepts. Because the computer gathers knowledge from experience, there is no need for a human computer operator to formally specify all the knowledge that the computer needs. The hierarchy of concepts allows the computer to learn complicated concepts by building them out of simpler ones; a graph of these hierarchies would be many layers deep. This book introduces a broad range of topics in deep learning. The text offers mathematical and conceptual background, covering relevant concepts in linear algebra, probability theory and information theory, numerical computation, and machine learning. It describes deep learning techniques used by practitioners in industry, including deep feedforward networks, regularization, optimization algorithms, convolutional networks, sequence modeling, and practical methodology; and it surveys such applications as natural language processing, speech recognition, computer vision, online recommendation systems, bioinformatics, and video games. Finally, the book offers research perspectives, covering such theoretical topics as linear factor models, autoencoders, representation learning, structured probabilistic models, Monte Carlo methods, the partition function, approximate inference, and deep generative models. Deep Learning can be used by undergraduate or graduate students planning careers in either industry or research, and by software engineers who want to begin using deep learning in their products or platforms. A website offers supplementary material for both readers and instructors\"--Page 4 of cover. Introduction -- Applied math and machine learning basics. Linear algebra -- Probability and information theory -- Numerical computation -- Machine learning basics -- Deep networks: modern practices. Deep feedforward networks -- Regularization for deep learning -- Optimization for training deep models -- Convolutional networks -- Sequence modeling: recurrent and recursive nets -- Practical methodology -- Applications -- Deep learning research. Linear factor models -- Autoencoders -- Representation learning -- Structured probabilistic models for deep learning -- Monte Carlo methods -- Confronting the partition function -- Approximate inference -- Deep generative models.","author":[{"dropping-particle":"","family":"Goodfellow I.","given":"Bengio Y.","non-dropping-particle":"","parse-names":false,"suffix":""}],"container-title":"Nature","id":"ITEM-1","issued":{"date-parts":[["2016"]]},"title":"Courville A-Deep learning-MIT (2016)","type":"article-journal"},"uris":["http://www.mendeley.com/documents/?uuid=a6556c71-753f-4063-b3c0-db4a9bbeeacb"]}],"mendeley":{"formattedCitation":"[88]","plainTextFormattedCitation":"[88]","previouslyFormattedCitation":"[88]"},"properties":{"noteIndex":0},"schema":"https://github.com/citation-style-language/schema/raw/master/csl-citation.json"}</w:instrText>
      </w:r>
      <w:r w:rsidR="00CA710F">
        <w:fldChar w:fldCharType="separate"/>
      </w:r>
      <w:r w:rsidR="00CB7194" w:rsidRPr="00CB7194">
        <w:rPr>
          <w:noProof/>
        </w:rPr>
        <w:t>[88]</w:t>
      </w:r>
      <w:r w:rsidR="00CA710F">
        <w:fldChar w:fldCharType="end"/>
      </w:r>
      <w:r w:rsidR="00CA710F">
        <w:t xml:space="preserve">. </w:t>
      </w:r>
      <w:r w:rsidR="000D07CB" w:rsidRPr="000D07CB">
        <w:t>Typically, back-propagation or real-time recurrent learning algorithms are used to train RNNs. These training methods expose traditional RNNs to vanishing gradient issues, reducing their effectiveness when dealing with large data sets</w:t>
      </w:r>
      <w:r w:rsidR="000D07CB">
        <w:t xml:space="preserve"> </w:t>
      </w:r>
      <w:r>
        <w:fldChar w:fldCharType="begin" w:fldLock="1"/>
      </w:r>
      <w:r w:rsidR="00DE57EF">
        <w:instrText>ADDIN CSL_CITATION {"citationItems":[{"id":"ITEM-1","itemData":{"DOI":"10.1109/IECON.2016.7793413","ISBN":"9781509034741","abstract":"Ensuring sustainability demands more efficient energy management with minimized energy wastage. Therefore, the power grid of the future should provide an unprecedented level of flexibility in energy management. To that end, intelligent decision making requires accurate predictions of future energy demand/load, both at aggregate and individual site level. Thus, energy load forecasting have received increased attention in the recent past. However, it has proven to be a difficult problem. This paper presents a novel energy load forecasting methodology based on Deep Neural Networks, specifically, Long Short Term Memory (LSTM) algorithms. The presented work investigates two LSTM based architectures: 1) standard LSTM and 2) LSTM-based Sequence to Sequence (S2S) architecture. Both methods were implemented on a benchmark data set of electricity consumption data from one residential customer. Both architectures were trained and tested on one hour and one-minute time-step resolution datasets. Experimental results showed that the standard LSTM failed at one-minute resolution data while performing well in one-hour resolution data. It was shown that S2S architecture performed well on both datasets. Further, it was shown that the presented methods produced comparable results with the other deep learning methods for energy forecasting in literature.","author":[{"dropping-particle":"","family":"Marino","given":"Daniel L.","non-dropping-particle":"","parse-names":false,"suffix":""},{"dropping-particle":"","family":"Amarasinghe","given":"Kasun","non-dropping-particle":"","parse-names":false,"suffix":""},{"dropping-particle":"","family":"Manic","given":"Milos","non-dropping-particle":"","parse-names":false,"suffix":""}],"container-title":"IECON Proceedings (Industrial Electronics Conference)","id":"ITEM-1","issued":{"date-parts":[["2016"]]},"page":"7046-7051","publisher":"IEEE","title":"Building energy load forecasting using Deep Neural Networks","type":"article-journal"},"uris":["http://www.mendeley.com/documents/?uuid=12620318-32f1-43d1-aec2-4fa619a96a50"]},{"id":"ITEM-2","itemData":{"DOI":"10.1109/ICMLA.2017.0-110","ISBN":"9781538614174","abstract":"The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forecasting","type":"article-journal","volume":"2017-Decem"},"uris":["http://www.mendeley.com/documents/?uuid=ddd0ca11-3b9c-4e4d-bde0-b315b5d9e154"]},{"id":"ITEM-3","itemData":{"DOI":"10.1109/EPEC48502.2020.9320123","ISBN":"9781728164892","abstract":"With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2020","id":"ITEM-3","issued":{"date-parts":[["2020"]]},"title":"Electric power load forecasting based on multivariate LSTM neural network using bayesian optimization","type":"article-journal","volume":"3"},"uris":["http://www.mendeley.com/documents/?uuid=c392da54-7598-4804-9a8f-1b63fc65dbd3"]}],"mendeley":{"formattedCitation":"[7], [67], [89]","plainTextFormattedCitation":"[7], [67], [89]","previouslyFormattedCitation":"[7], [67], [89]"},"properties":{"noteIndex":0},"schema":"https://github.com/citation-style-language/schema/raw/master/csl-citation.json"}</w:instrText>
      </w:r>
      <w:r>
        <w:fldChar w:fldCharType="separate"/>
      </w:r>
      <w:r w:rsidR="00CB7194" w:rsidRPr="00CB7194">
        <w:rPr>
          <w:noProof/>
        </w:rPr>
        <w:t>[7], [67], [89]</w:t>
      </w:r>
      <w:r>
        <w:fldChar w:fldCharType="end"/>
      </w:r>
      <w:r>
        <w:t xml:space="preserve">. The LSTM is an RNN created to fix vanishing gradient problems and store information for long periods. Its memory cell configuration helps retain information more than any deep neural network currently available </w:t>
      </w:r>
      <w:r>
        <w:fldChar w:fldCharType="begin" w:fldLock="1"/>
      </w:r>
      <w:r w:rsidR="00CB7194">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[67]","plainTextFormattedCitation":"[67]","previouslyFormattedCitation":"[67]"},"properties":{"noteIndex":0},"schema":"https://github.com/citation-style-language/schema/raw/master/csl-citation.json"}</w:instrText>
      </w:r>
      <w:r>
        <w:fldChar w:fldCharType="separate"/>
      </w:r>
      <w:r w:rsidR="00CB6AF0" w:rsidRPr="00CB6AF0">
        <w:rPr>
          <w:noProof/>
        </w:rPr>
        <w:t>[67]</w:t>
      </w:r>
      <w:r>
        <w:fldChar w:fldCharType="end"/>
      </w:r>
      <w:r>
        <w:t xml:space="preserve">. </w:t>
      </w:r>
      <w:r w:rsidR="00F36169">
        <w:t xml:space="preserve"> </w:t>
      </w:r>
    </w:p>
    <w:p w14:paraId="3A6A01E9" w14:textId="7916DAFB" w:rsidR="000D4162" w:rsidRDefault="005C2B64" w:rsidP="007B6A06">
      <w:pPr>
        <w:ind w:firstLine="288"/>
      </w:pPr>
      <w:r w:rsidRPr="005C2B64">
        <w:t>LSTMs are a classification of recurrent neural networks</w:t>
      </w:r>
      <w:r>
        <w:t xml:space="preserve"> </w:t>
      </w:r>
      <w:r w:rsidR="00F36169">
        <w:t xml:space="preserve">that can learn the order of dependencies between elements in a sequence. LSTMs overcome the issue of vanishing gradients </w:t>
      </w:r>
      <w:r w:rsidR="00BA229A">
        <w:t>using</w:t>
      </w:r>
      <w:r w:rsidR="00F36169">
        <w:t xml:space="preserve"> gates that regulate the </w:t>
      </w:r>
      <w:r w:rsidR="004422D5">
        <w:t>input flow</w:t>
      </w:r>
      <w:r w:rsidR="00F36169">
        <w:t xml:space="preserve">, </w:t>
      </w:r>
      <w:r w:rsidR="00C3000C">
        <w:t>making</w:t>
      </w:r>
      <w:r w:rsidR="00F36169">
        <w:t xml:space="preserve"> them excellent for dealing with time series data with lengthy temporal dependencies. </w:t>
      </w:r>
      <w:r w:rsidR="00DF7A6F" w:rsidRPr="00DF7A6F">
        <w:t>Unlike a conventional recurrent unit, which overwrites its memory at each time step, the LSTM unit can select whether to retain existing memory via the introduced gates.</w:t>
      </w:r>
      <w:r w:rsidR="00DF7A6F">
        <w:t xml:space="preserve"> </w:t>
      </w:r>
      <w:r w:rsidR="000D4162">
        <w:t>The LSTM provides a model capable of storing information for an extended period and better control of gradients. Munem</w:t>
      </w:r>
      <w:r w:rsidR="000D4162">
        <w:fldChar w:fldCharType="begin" w:fldLock="1"/>
      </w:r>
      <w:r w:rsidR="00CB7194">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[67]","plainTextFormattedCitation":"[67]","previouslyFormattedCitation":"[67]"},"properties":{"noteIndex":0},"schema":"https://github.com/citation-style-language/schema/raw/master/csl-citation.json"}</w:instrText>
      </w:r>
      <w:r w:rsidR="000D4162">
        <w:fldChar w:fldCharType="separate"/>
      </w:r>
      <w:r w:rsidR="00CB6AF0" w:rsidRPr="00CB6AF0">
        <w:rPr>
          <w:noProof/>
        </w:rPr>
        <w:t>[67]</w:t>
      </w:r>
      <w:r w:rsidR="000D4162">
        <w:fldChar w:fldCharType="end"/>
      </w:r>
      <w:r w:rsidR="000D4162">
        <w:t xml:space="preserve"> et al. argue that LSTM is better than other deep neural networks because of its memory cell configuration. </w:t>
      </w:r>
    </w:p>
    <w:p w14:paraId="1984F89E" w14:textId="62BA4036" w:rsidR="00727BCC" w:rsidRDefault="00AC1E90" w:rsidP="00727BCC">
      <w:pPr>
        <w:pStyle w:val="BodyText"/>
        <w:keepNext/>
        <w:ind w:firstLine="288"/>
      </w:pPr>
      <w:r>
        <w:rPr>
          <w:noProof/>
        </w:rPr>
        <w:lastRenderedPageBreak/>
        <w:drawing>
          <wp:inline distT="0" distB="0" distL="0" distR="0" wp14:anchorId="39ABC7EE" wp14:editId="58007CDD">
            <wp:extent cx="5436235" cy="2295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43100" cy="2298424"/>
                    </a:xfrm>
                    <a:prstGeom prst="rect">
                      <a:avLst/>
                    </a:prstGeom>
                    <a:noFill/>
                    <a:ln>
                      <a:noFill/>
                    </a:ln>
                  </pic:spPr>
                </pic:pic>
              </a:graphicData>
            </a:graphic>
          </wp:inline>
        </w:drawing>
      </w:r>
    </w:p>
    <w:p w14:paraId="277B10CC" w14:textId="516D9C55" w:rsidR="00E579D7" w:rsidRDefault="00727BCC" w:rsidP="00727BCC">
      <w:pPr>
        <w:pStyle w:val="Caption"/>
        <w:jc w:val="center"/>
      </w:pPr>
      <w:bookmarkStart w:id="50" w:name="_Toc82186646"/>
      <w:r>
        <w:t xml:space="preserve">Figure </w:t>
      </w:r>
      <w:r>
        <w:fldChar w:fldCharType="begin"/>
      </w:r>
      <w:r>
        <w:instrText xml:space="preserve"> SEQ Figure \* ARABIC </w:instrText>
      </w:r>
      <w:r>
        <w:fldChar w:fldCharType="separate"/>
      </w:r>
      <w:r w:rsidR="00A14770">
        <w:rPr>
          <w:noProof/>
        </w:rPr>
        <w:t>6</w:t>
      </w:r>
      <w:r>
        <w:fldChar w:fldCharType="end"/>
      </w:r>
      <w:r>
        <w:t xml:space="preserve"> - The </w:t>
      </w:r>
      <w:r w:rsidR="00ED3C52">
        <w:t>Long Short-Term Memory Structure</w:t>
      </w:r>
      <w:r>
        <w:t xml:space="preserve">  </w:t>
      </w:r>
      <w:r w:rsidR="00AC1E90">
        <w:fldChar w:fldCharType="begin" w:fldLock="1"/>
      </w:r>
      <w:r w:rsidR="00DE57EF">
        <w:instrText>ADDIN CSL_CITATION {"citationItems":[{"id":"ITEM-1","itemData":{"URL":"https://www.analyticsvidhya.com/blog/2017/12/fundamentals-of-deep-learning-introduction-to-lstm/","accessed":{"date-parts":[["2021","8","30"]]},"id":"ITEM-1","issued":{"date-parts":[["0"]]},"title":"Long Short Term Memory | Architecture Of LSTM","type":"webpage"},"uris":["http://www.mendeley.com/documents/?uuid=bc5f122d-5fba-3e2a-891d-a126f7614816"]}],"mendeley":{"formattedCitation":"[90]","plainTextFormattedCitation":"[90]","previouslyFormattedCitation":"[90]"},"properties":{"noteIndex":0},"schema":"https://github.com/citation-style-language/schema/raw/master/csl-citation.json"}</w:instrText>
      </w:r>
      <w:r w:rsidR="00AC1E90">
        <w:fldChar w:fldCharType="separate"/>
      </w:r>
      <w:r w:rsidR="00CB7194" w:rsidRPr="00CB7194">
        <w:rPr>
          <w:b w:val="0"/>
          <w:noProof/>
        </w:rPr>
        <w:t>[90]</w:t>
      </w:r>
      <w:bookmarkEnd w:id="50"/>
      <w:r w:rsidR="00AC1E90">
        <w:fldChar w:fldCharType="end"/>
      </w:r>
    </w:p>
    <w:p w14:paraId="1C62AE52" w14:textId="141F3EE8" w:rsidR="004D2C96" w:rsidRDefault="002B3474" w:rsidP="00D729BD">
      <w:pPr>
        <w:ind w:firstLine="288"/>
      </w:pPr>
      <w:r w:rsidRPr="002B3474">
        <w:t xml:space="preserve">This repeating module in standard RNNs will have a relatively simple structure, such as a single tanh layer. LSTMs have </w:t>
      </w:r>
      <w:r w:rsidR="00CC74AE">
        <w:t xml:space="preserve">the </w:t>
      </w:r>
      <w:r w:rsidRPr="002B3474">
        <w:t>structure as well, although the repeating module is structured differently. Rather than a single neural network layer, there are four that interact in a unique way.</w:t>
      </w:r>
      <w:r>
        <w:t xml:space="preserve"> </w:t>
      </w:r>
      <w:r w:rsidR="004D2C96">
        <w:t xml:space="preserve">Each memory block is composed of the following: a memory cell, an input gate, a forget gate, and an output gate. </w:t>
      </w:r>
      <w:r w:rsidR="004D2C96" w:rsidRPr="004D2C96">
        <w:t>Each line in Figure 3 represents a whole vector, from one node</w:t>
      </w:r>
      <w:r w:rsidR="006826B9">
        <w:t>’</w:t>
      </w:r>
      <w:r w:rsidR="004D2C96" w:rsidRPr="004D2C96">
        <w:t>s output to the inputs of others. The pink circles denote operations performed at the point level, such as vector addition. The tiny yellow boxes represent layers of learned neural networks. Concatenation occurs when two lines merge, whereas forking occurs when a line</w:t>
      </w:r>
      <w:r w:rsidR="006826B9">
        <w:t>’</w:t>
      </w:r>
      <w:r w:rsidR="004D2C96" w:rsidRPr="004D2C96">
        <w:t>s content is replicated</w:t>
      </w:r>
      <w:r w:rsidR="00C3000C">
        <w:t>,</w:t>
      </w:r>
      <w:r w:rsidR="004D2C96" w:rsidRPr="004D2C96">
        <w:t xml:space="preserve"> and the copies are sent to various locations. The key to LSTMs is the cell state, represented by the horizontal line running across the diagram</w:t>
      </w:r>
      <w:r w:rsidR="006826B9">
        <w:t>’</w:t>
      </w:r>
      <w:r w:rsidR="004D2C96" w:rsidRPr="004D2C96">
        <w:t xml:space="preserve">s top. It maintains the integrity of data travelling through it. By </w:t>
      </w:r>
      <w:r w:rsidR="00C3000C">
        <w:t>adequate</w:t>
      </w:r>
      <w:r w:rsidR="004D2C96" w:rsidRPr="004D2C96">
        <w:t xml:space="preserve">ly regulating gates, the LSTMs are capable of removing or adding information to the cell state. Gates typically allow information to pass through on an optional basis. They are constructed using a sigmoid neural network layer and pointwise multiplication. The </w:t>
      </w:r>
      <w:r w:rsidR="004D2C96" w:rsidRPr="004D2C96">
        <w:lastRenderedPageBreak/>
        <w:t xml:space="preserve">sigmoid layer generates values between 0 and 1, indicating how much of each element should be allowed to pass through. A number of zero indicates that </w:t>
      </w:r>
      <w:r w:rsidR="006826B9">
        <w:t>“</w:t>
      </w:r>
      <w:r w:rsidR="004D2C96" w:rsidRPr="004D2C96">
        <w:t>everything is forgotten,</w:t>
      </w:r>
      <w:r w:rsidR="006826B9">
        <w:t>”</w:t>
      </w:r>
      <w:r w:rsidR="004D2C96" w:rsidRPr="004D2C96">
        <w:t xml:space="preserve"> whereas a value of one indicates that </w:t>
      </w:r>
      <w:r w:rsidR="006826B9">
        <w:t>“</w:t>
      </w:r>
      <w:r w:rsidR="004D2C96" w:rsidRPr="004D2C96">
        <w:t>everything is retained.</w:t>
      </w:r>
      <w:r w:rsidR="006826B9">
        <w:t>”</w:t>
      </w:r>
      <w:r w:rsidR="004D2C96" w:rsidRPr="004D2C96">
        <w:t xml:space="preserve"> Three gates protect and govern the cell state in an LSTM</w:t>
      </w:r>
      <w:r w:rsidR="00553C3C">
        <w:t xml:space="preserve"> </w:t>
      </w:r>
      <w:r w:rsidR="00553C3C">
        <w:fldChar w:fldCharType="begin" w:fldLock="1"/>
      </w:r>
      <w:r w:rsidR="00553C3C">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mendeley":{"formattedCitation":"[7]","plainTextFormattedCitation":"[7]","previouslyFormattedCitation":"[7]"},"properties":{"noteIndex":0},"schema":"https://github.com/citation-style-language/schema/raw/master/csl-citation.json"}</w:instrText>
      </w:r>
      <w:r w:rsidR="00553C3C">
        <w:fldChar w:fldCharType="separate"/>
      </w:r>
      <w:r w:rsidR="00553C3C" w:rsidRPr="000D662F">
        <w:rPr>
          <w:noProof/>
        </w:rPr>
        <w:t>[7]</w:t>
      </w:r>
      <w:r w:rsidR="00553C3C">
        <w:fldChar w:fldCharType="end"/>
      </w:r>
      <w:r w:rsidR="00553C3C">
        <w:t>.</w:t>
      </w:r>
    </w:p>
    <w:p w14:paraId="52DD6694" w14:textId="5051E5CD" w:rsidR="00204514" w:rsidRDefault="004D2C96" w:rsidP="00204514">
      <w:pPr>
        <w:ind w:firstLine="288"/>
      </w:pPr>
      <w:r w:rsidRPr="004D2C96">
        <w:t xml:space="preserve">The initial stage in LSTM is for a sigmoid layer dubbed the </w:t>
      </w:r>
      <w:r w:rsidR="006826B9">
        <w:t>“</w:t>
      </w:r>
      <w:r w:rsidRPr="004D2C96">
        <w:t>forget gate layer</w:t>
      </w:r>
      <w:r w:rsidR="006826B9">
        <w:t>”</w:t>
      </w:r>
      <w:r w:rsidRPr="004D2C96">
        <w:t xml:space="preserve"> to decide what information should be discarded from the cell state. It examines the preceding hidden layer and input and returns a number between 0 and 1 for each number in the cell state. The following step is to decide what new information will be stored in the cell state by merging two pieces to make a state update. The first is that a sigmoid layer known as the </w:t>
      </w:r>
      <w:r w:rsidR="006826B9">
        <w:t>“</w:t>
      </w:r>
      <w:r w:rsidRPr="004D2C96">
        <w:t>input gate layer</w:t>
      </w:r>
      <w:r w:rsidR="006826B9">
        <w:t>”</w:t>
      </w:r>
      <w:r w:rsidRPr="004D2C96">
        <w:t xml:space="preserve"> determines which values need to be updated. The second is that a tanh layer generates a vector of new candidate values that could be inserted into the state. Following that, multiplying the old state by forgetting the items and adding the new candidate</w:t>
      </w:r>
      <w:r w:rsidR="006826B9">
        <w:t>’</w:t>
      </w:r>
      <w:r w:rsidRPr="004D2C96">
        <w:t>s values to update the old cell state into the new cell state. Finally, the net executes the output, a filtered version of our cell state</w:t>
      </w:r>
      <w:r w:rsidR="002E7BE3">
        <w:t xml:space="preserve"> </w:t>
      </w:r>
      <w:r w:rsidR="002E7BE3">
        <w:fldChar w:fldCharType="begin" w:fldLock="1"/>
      </w:r>
      <w:r w:rsidR="00DE57EF">
        <w:instrText>ADDIN CSL_CITATION {"citationItems":[{"id":"ITEM-1","itemData":{"ISBN":"9780874216561","ISSN":"0717-6163","PMID":"15003161","abstract":"Humans don't start their thinking from scratch every second. As you read this essay, you understand each word based on your understanding of previous words. You don't throw everything away and start thinking from scratch again. Your thoughts have persistence. Traditional neural networks can't do this, and it seems like a major shortcoming. For example, imagine you want to classify what kind of event is happening at every point in a movie. It's unclear how a traditional neural network could use its reasoning about previous events in the film to inform later ones. Refile:///C:/Users/81902/Downloads/1-s2.0-S0893608005001206-main.pdfcurrent neural networks address this issue. They are networks with loops in them, allowing information to persist. Recurrent Neural Networks have loops. In the above diagram, a chunk of neural network, , looks at some input and outputs a value . A loop allows information to be passed from one step of the network to the next. These loops make recurrent neural networks seem kind of mysterious. However, if you think a bit more, it turns out that they aren't all that different than a normal neural network. A recurrent neural network can be thought of as multiple copies of the same network, each passing a message to a successor. Consider what happens if we unroll the loop: An unrolled recurrent neural network. This chain-like nature reveals that recurrent neural networks are intimately related to sequences and lists. They're the natural architecture of neural network to use for such data. And they certainly are used! In the last few years, there have been incredible success applying RNNs to a variety of problems: speech recognition, language modeling, translation, image captioning… The list goes on. I'll leave discussion of the amazing feats one can achieve with RNNs to Andrej Karpathy's excellent blog post, The Unreasonable Effectiveness of Recurrent Neural Networks","author":[{"dropping-particle":"","family":"Olah","given":"Christopher","non-dropping-particle":"","parse-names":false,"suffix":""}],"container-title":"Web Page","id":"ITEM-1","issued":{"date-parts":[["2015"]]},"title":"Understanding LSTM Networks [Blog]","type":"article-journal"},"uris":["http://www.mendeley.com/documents/?uuid=762221fe-2737-4252-9fc7-4ad680556505"]}],"mendeley":{"formattedCitation":"[91]","plainTextFormattedCitation":"[91]","previouslyFormattedCitation":"[91]"},"properties":{"noteIndex":0},"schema":"https://github.com/citation-style-language/schema/raw/master/csl-citation.json"}</w:instrText>
      </w:r>
      <w:r w:rsidR="002E7BE3">
        <w:fldChar w:fldCharType="separate"/>
      </w:r>
      <w:r w:rsidR="00CB7194" w:rsidRPr="00CB7194">
        <w:rPr>
          <w:noProof/>
        </w:rPr>
        <w:t>[91]</w:t>
      </w:r>
      <w:r w:rsidR="002E7BE3">
        <w:fldChar w:fldCharType="end"/>
      </w:r>
      <w:r w:rsidRPr="004D2C96">
        <w:t>. First, a sigmoid layer uses the cell state to execute outputs. Then we run the cell state through tanh and multiply it by the output of the sigmoid gate to output only the sections we want.</w:t>
      </w:r>
      <w:r w:rsidR="00553C3C">
        <w:t xml:space="preserve"> </w:t>
      </w:r>
      <w:r w:rsidR="00553C3C" w:rsidRPr="00484F58">
        <w:t>There will be no improvement in the state cell memory</w:t>
      </w:r>
      <w:r w:rsidR="00553C3C">
        <w:t xml:space="preserve"> </w:t>
      </w:r>
      <w:r w:rsidR="00553C3C" w:rsidRPr="00484F58">
        <w:t xml:space="preserve">if the input gate value is </w:t>
      </w:r>
      <w:r w:rsidR="00553C3C">
        <w:t>minima</w:t>
      </w:r>
      <w:r w:rsidR="00553C3C" w:rsidRPr="00484F58">
        <w:t xml:space="preserve">l and close to zero. In </w:t>
      </w:r>
      <w:r w:rsidR="00553C3C">
        <w:t>a</w:t>
      </w:r>
      <w:r w:rsidR="00553C3C" w:rsidRPr="00484F58">
        <w:t xml:space="preserve"> network model, stacked LSTM can be </w:t>
      </w:r>
      <w:r w:rsidR="00553C3C">
        <w:t>implemented</w:t>
      </w:r>
      <w:r w:rsidR="00553C3C" w:rsidRPr="00484F58">
        <w:t xml:space="preserve"> by</w:t>
      </w:r>
      <w:r w:rsidR="00553C3C">
        <w:t xml:space="preserve"> using</w:t>
      </w:r>
      <w:r w:rsidR="00553C3C" w:rsidRPr="00484F58">
        <w:t xml:space="preserve"> multiple LSTM layers</w:t>
      </w:r>
      <w:r w:rsidR="00553C3C">
        <w:t xml:space="preserve"> </w:t>
      </w:r>
      <w:r w:rsidR="00553C3C">
        <w:fldChar w:fldCharType="begin" w:fldLock="1"/>
      </w:r>
      <w:r w:rsidR="00553C3C">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mendeley":{"formattedCitation":"[7]","plainTextFormattedCitation":"[7]","previouslyFormattedCitation":"[7]"},"properties":{"noteIndex":0},"schema":"https://github.com/citation-style-language/schema/raw/master/csl-citation.json"}</w:instrText>
      </w:r>
      <w:r w:rsidR="00553C3C">
        <w:fldChar w:fldCharType="separate"/>
      </w:r>
      <w:r w:rsidR="00553C3C" w:rsidRPr="000D662F">
        <w:rPr>
          <w:noProof/>
        </w:rPr>
        <w:t>[7]</w:t>
      </w:r>
      <w:r w:rsidR="00553C3C">
        <w:fldChar w:fldCharType="end"/>
      </w:r>
      <w:r w:rsidR="00553C3C" w:rsidRPr="00484F58">
        <w:t>.</w:t>
      </w:r>
      <w:r w:rsidR="00553C3C">
        <w:t xml:space="preserve"> The technique of forgetting and retaining information within a cell makes LSTM perfect for dealing with sequential data.</w:t>
      </w:r>
    </w:p>
    <w:p w14:paraId="00134C67" w14:textId="5FA8E561" w:rsidR="00016CC2" w:rsidRDefault="004C0B5A" w:rsidP="00404EFD">
      <w:pPr>
        <w:ind w:firstLine="288"/>
      </w:pPr>
      <w:commentRangeStart w:id="51"/>
      <w:r>
        <w:t xml:space="preserve">Other researchers on the smart-grid team at UNB have used the LSTM algorithm for load forecasting, but </w:t>
      </w:r>
      <w:r w:rsidR="00C154D6">
        <w:t xml:space="preserve">only with the Saint John </w:t>
      </w:r>
      <w:r w:rsidR="00DA259E">
        <w:t>dataset</w:t>
      </w:r>
      <w:r>
        <w:t xml:space="preserve">. </w:t>
      </w:r>
      <w:r w:rsidR="000D4162" w:rsidRPr="00D60BED">
        <w:t xml:space="preserve">We will take </w:t>
      </w:r>
      <w:r>
        <w:t>the</w:t>
      </w:r>
      <w:r w:rsidR="000D4162" w:rsidRPr="00D60BED">
        <w:t xml:space="preserve"> present implementation and alter it to meet our datasets and input feature sets.</w:t>
      </w:r>
      <w:r w:rsidR="000D4162">
        <w:t xml:space="preserve"> </w:t>
      </w:r>
      <w:r w:rsidR="00DA259E">
        <w:t xml:space="preserve">Additionally, </w:t>
      </w:r>
      <w:r w:rsidR="00DA259E">
        <w:lastRenderedPageBreak/>
        <w:t>b</w:t>
      </w:r>
      <w:r w:rsidR="000A3EC7">
        <w:t xml:space="preserve">ecause the ANNSTLF structure was recognized as the best forecaster for short-term load forecasting </w:t>
      </w:r>
      <w:r w:rsidR="000A3EC7">
        <w:fldChar w:fldCharType="begin" w:fldLock="1"/>
      </w:r>
      <w:r w:rsidR="00CB7194">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approach","type":"book"},"uris":["http://www.mendeley.com/documents/?uuid=831afb51-bfd9-48ad-9e5a-c1938bdf60d3"]}],"mendeley":{"formattedCitation":"[1], [56]","plainTextFormattedCitation":"[1], [56]","previouslyFormattedCitation":"[1], [56]"},"properties":{"noteIndex":0},"schema":"https://github.com/citation-style-language/schema/raw/master/csl-citation.json"}</w:instrText>
      </w:r>
      <w:r w:rsidR="000A3EC7">
        <w:fldChar w:fldCharType="separate"/>
      </w:r>
      <w:r w:rsidR="00CB6AF0" w:rsidRPr="00CB6AF0">
        <w:rPr>
          <w:noProof/>
        </w:rPr>
        <w:t>[1], [56]</w:t>
      </w:r>
      <w:r w:rsidR="000A3EC7">
        <w:fldChar w:fldCharType="end"/>
      </w:r>
      <w:r w:rsidR="000A3EC7">
        <w:t xml:space="preserve">; our approach mimics the ANNSTLF structure by creating a Base Load Forecaster, Change in the Load Forecaster, and RLS combiner; while using the LSTM algorithm in place of the ANN. The architecture will have the same inputs and structure as the ANNSTLF, but the BLF and CLF algorithms will be trained using LSTMs. </w:t>
      </w:r>
      <w:r w:rsidR="000912AA">
        <w:t>It will be interesting to see if this adjustment can improve forecasting performance.</w:t>
      </w:r>
      <w:commentRangeEnd w:id="51"/>
      <w:r w:rsidR="00345BEB">
        <w:rPr>
          <w:rStyle w:val="CommentReference"/>
        </w:rPr>
        <w:commentReference w:id="51"/>
      </w:r>
    </w:p>
    <w:p w14:paraId="7F66C363" w14:textId="07B96836" w:rsidR="00016CC2" w:rsidRDefault="00670263" w:rsidP="00016CC2">
      <w:pPr>
        <w:pStyle w:val="Heading2"/>
      </w:pPr>
      <w:bookmarkStart w:id="52" w:name="_Toc82186672"/>
      <w:r>
        <w:t>4</w:t>
      </w:r>
      <w:r w:rsidR="00016CC2">
        <w:t>.2 The Convolutional Neural Network Forecaster (CNN)</w:t>
      </w:r>
      <w:bookmarkEnd w:id="52"/>
    </w:p>
    <w:p w14:paraId="2462A11B" w14:textId="323F98F1" w:rsidR="00016CC2" w:rsidRDefault="00016CC2" w:rsidP="00686203">
      <w:pPr>
        <w:ind w:firstLine="288"/>
      </w:pPr>
      <w:r>
        <w:t xml:space="preserve">In recent years, Convolutional Neural Networks (CNNs) have gained the attention of researchers studying load forecasting </w:t>
      </w:r>
      <w:r>
        <w:fldChar w:fldCharType="begin" w:fldLock="1"/>
      </w:r>
      <w:r w:rsidR="00DE57EF">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forecasting","type":"paper-conference"},"uris":["http://www.mendeley.com/documents/?uuid=d2b4f58a-e173-4874-a917-8321b05ccde1"]},{"id":"ITEM-2","itemData":{"DOI":"10.1016/j.energy.2019.03.081","ISSN":"03605442","abstract":"We propose a combined method that is based on the fuzzy time series (FTS) and convolutional neural networks (CNN) for short-term load forecasting (STLF). Accordingly, in the proposed method, multivariate time series data which include hourly load data, hourly temperature time series and fuzzified version of load time series, was converted into multi-channel images to be fed to a proposed deep learning CNN model with proper architecture. By using images which have been created from the sequenced values of multivariate time series, the proposed CNN model could determine and extract related important parameters, in an implicit and automatic way, without any need for human interaction and expert knowledge, and all by itself. By following this strategy, it was shown how employing the proposed method is easier than some traditional STLF models. Therefore it could be seen as one of the big difference between the proposed method and some state-of-the-art methodologies of STLF. Moreover, using fuzzy logic had great contribution to control over-fitting by expressing one dimension of time series by a fuzzy space, in a spectrum, and a shadow instead of presenting it with exact numbers. Various experiments on test data-sets support the efficiency of the proposed method.","author":[{"dropping-particle":"","family":"Sadaei","given":"Hossein Javedani","non-dropping-particle":"","parse-names":false,"suffix":""},{"dropping-particle":"","family":"Lima e Silva","given":"Petrônio Cândido","non-dropping-particle":"de","parse-names":false,"suffix":""},{"dropping-particle":"","family":"Guimarães","given":"Frederico Gadelha","non-dropping-particle":"","parse-names":false,"suffix":""},{"dropping-particle":"","family":"Lee","given":"Muhammad Hisyam","non-dropping-particle":"","parse-names":false,"suffix":""}],"container-title":"Energy","id":"ITEM-2","issued":{"date-parts":[["2019"]]},"title":"Short-term load forecasting by using a combined method of convolutional neural networks and fuzzy time series","type":"article-journal"},"uris":["http://www.mendeley.com/documents/?uuid=291d1144-0386-4fa9-98c8-a5cef64d5760"]},{"id":"ITEM-3","itemData":{"DOI":"10.1109/IJCNN.2018.8489399","ISBN":"9781509060146","abstract":"We investigate the application of convolutional neural networks for energy time series forecasting. In particular, we consider predicting the photovoltaic solar power and electricity load for the next day, from previous solar power and electricity loads. We compare the performance of convolutional neural networks with multilayer perceptron neural networks, which are one of the most popular and successful methods used for these tasks, and also with long short-term memory recurrent neural networks and a persistence baseline. The evaluation is conducted using four solar and electricity time series from three countries. Our results showed that the convolutional and multilayer perceptron neural networks performed similarly in terms of accuracy and training time, and outperformed the other models. This highlights the potential of convolutional neural networks for energy time series forecasting.","author":[{"dropping-particle":"","family":"Koprinska","given":"Irena","non-dropping-particle":"","parse-names":false,"suffix":""},{"dropping-particle":"","family":"Wu","given":"Dengsong","non-dropping-particle":"","parse-names":false,"suffix":""},{"dropping-particle":"","family":"Wang","given":"Zheng","non-dropping-particle":"","parse-names":false,"suffix":""}],"container-title":"Proceedings of the International Joint Conference on Neural Networks","id":"ITEM-3","issued":{"date-parts":[["2018"]]},"title":"Convolutional Neural Networks for Energy Time Series Forecasting","type":"paper-conference"},"uris":["http://www.mendeley.com/documents/?uuid=216a1c44-5291-4198-8b07-8d560a959417"]},{"id":"ITEM-4","itemData":{"DOI":"10.1109/SmartGridComm.2018.8587494","ISBN":"9781538679548","abstract":"Low aggregations of electric load profiles are more fluctuating, relative forecast errors are comparatively high, and it has been shown that different forecast models and feature configurations may be best suitable for specific households or buildings. However, at low aggregations, the monetary incentive for manual feature engineering and model selection is low, as benefits from forecast improvements are small. Convolutional Neural Networks (CNN) have proven to achieve high accuracy in an end-to-end fashion with minimal effort for manual feature selection. WaveNet, a CNN-based approach, has been developed to handle noisy time-series data for speech recognition and synthesis. In this work we explore if WaveNet is suitable for short-term forecasts of lowly aggregated electric loads. We find that WaveNet performs similarly to, and slightly better than, typical benchmark models for individual households, at the cost of higher model complexity. Preliminary experiments show that transfer learning can further improve results and decrease training times for individual households, as a pattern such as the correlation between outside temperature and load can be learned as general features. For aggregations of 10-200 households WaveNet improves most over the benchmarks, e.g., 13% compared to vanilla Artificial Neural Networks at 200 households, making it possibly suitable for aggregated load forecasting.","author":[{"dropping-particle":"","family":"Vos","given":"Marcus","non-dropping-particle":"","parse-names":false,"suffix":""},{"dropping-particle":"","family":"Bender-Saebelkampf","given":"Christian","non-dropping-particle":"","parse-names":false,"suffix":""},{"dropping-particle":"","family":"Albayrak","given":"Sahin","non-dropping-particle":"","parse-names":false,"suffix":""}],"container-title":"2018 IEEE International Conference on Communications, Control, and Computing Technologies for Smart Grids, SmartGridComm 2018","id":"ITEM-4","issued":{"date-parts":[["2018"]]},"title":"Residential Short-Term Load Forecasting Using Convolutional Neural Networks","type":"paper-conference"},"uris":["http://www.mendeley.com/documents/?uuid=362580c5-b345-4438-83a4-58ac5a4aaa26"]},{"id":"ITEM-5","itemData":{"DOI":"10.1016/j.procs.2017.11.374","ISSN":"18770509","abstract":"Nowadays, electricity plays a vital role in national economic and social development. Accurate load forecasting can help power companies to secure electricity supply and scheduling and reduce wastes since electricity is difficult to store. In this paper, we propose a novel Deep Neural Network architecture for short term load forecasting. We integrate multiple types of input features by using appropriate neural network components to process each of them. We use Convolutional Neural Network components to extract rich features from historical load sequence and use Recurrent Components to model the implicit dynamics. In addition, we use Dense layers to transform other types of features. Experimental results on a large data set containing hourly loads of a North China city show the superiority of our method. Moreover, the proposed method is quite flexible and can be applied to other time series prediction tasks.","author":[{"dropping-particle":"","family":"He","given":"Wan","non-dropping-particle":"","parse-names":false,"suffix":""}],"container-title":"Procedia Computer Science","id":"ITEM-5","issued":{"date-parts":[["2017"]]},"title":"Load Forecasting via Deep Neural Networks","type":"paper-conference"},"uris":["http://www.mendeley.com/documents/?uuid=014fdec6-7155-40c4-b39e-f1220c791961"]}],"mendeley":{"formattedCitation":"[3], [35], [37], [92], [93]","plainTextFormattedCitation":"[3], [35], [37], [92], [93]","previouslyFormattedCitation":"[3], [35], [37], [92], [93]"},"properties":{"noteIndex":0},"schema":"https://github.com/citation-style-language/schema/raw/master/csl-citation.json"}</w:instrText>
      </w:r>
      <w:r>
        <w:fldChar w:fldCharType="separate"/>
      </w:r>
      <w:r w:rsidR="00CB7194" w:rsidRPr="00CB7194">
        <w:rPr>
          <w:noProof/>
        </w:rPr>
        <w:t>[3], [35], [37], [92], [93]</w:t>
      </w:r>
      <w:r>
        <w:fldChar w:fldCharType="end"/>
      </w:r>
      <w:r>
        <w:t xml:space="preserve">. CNNs are a type of deep learning network used for data processing with a grid-like topology </w:t>
      </w:r>
      <w:r>
        <w:fldChar w:fldCharType="begin" w:fldLock="1"/>
      </w:r>
      <w:r w:rsidR="00DE57EF">
        <w:instrText>ADDIN CSL_CITATION {"citationItems":[{"id":"ITEM-1","itemData":{"DOI":"10.1109/HYDCON48903.2020.9242917","ISBN":"9781728149943","abstract":"Electric load forecasting is done at various forecasting horizons. The horizon for a short-term load forecast (STLF) typically ranges from a few minutes up to a week. In India, the power purchase for each state is undertaken by its respective state load dispatch centre (SLDC). The process requires a daily forecast with a one-day horizon at fifteen-minutes of resolution. Many statistical, conventional Machine Learning (ML), and recent deep learning (DL) techniques have been implemented in the past to perform an STLF. Still, only a few models deal with multi-step forecasting. Some Convolutional Neural Network (CNN) based models have shown promising results, but most of them involve 1D Convolutions. In this paper, a novel 2D CNN based STLF model is proposed for the state of Goa. An overview of available forecasting techniques, the implemented CNN architecture, the feature-selection process, and the model's performance over a test data set are discussed.","author":[{"dropping-particle":"","family":"Singh","given":"Nitin","non-dropping-particle":"","parse-names":false,"suffix":""},{"dropping-particle":"","family":"Vyjayanthi","given":"C.","non-dropping-particle":"","parse-names":false,"suffix":""},{"dropping-particle":"","family":"Modi","given":"Chirag","non-dropping-particle":"","parse-names":false,"suffix":""}],"container-title":"Proceedings of 2020 IEEE-HYDCON International Conference on Engineering in the 4th Industrial Revolution, HYDCON 2020","id":"ITEM-1","issued":{"date-parts":[["2020"]]},"title":"Multi-step Short-term Electric Load Forecasting using 2D Convolutional Neural Networks","type":"paper-conference"},"uris":["http://www.mendeley.com/documents/?uuid=8fc7c0f8-cf9d-43e9-b1d3-8d8a7158a8a8"]},{"id":"ITEM-2","itemData":{"DOI":"10.1109/ISIE.2017.8001465","ISBN":"9781509014125","abstract":"Smartgrids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Electronics","id":"ITEM-2","issued":{"date-parts":[["2017"]]},"title":"Deep neural networks for energy load forecasting","type":"paper-conference"},"uris":["http://www.mendeley.com/documents/?uuid=d2b4f58a-e173-4874-a917-8321b05ccde1"]},{"id":"ITEM-3","itemData":{"ISBN":"9780262035613","abstract":"\"Deep learning is a form of machine learning that enables computers to learn from experience and understand the world in terms of a hierarchy of concepts. Because the computer gathers knowledge from experience, there is no need for a human computer operator to formally specify all the knowledge that the computer needs. The hierarchy of concepts allows the computer to learn complicated concepts by building them out of simpler ones; a graph of these hierarchies would be many layers deep. This book introduces a broad range of topics in deep learning. The text offers mathematical and conceptual background, covering relevant concepts in linear algebra, probability theory and information theory, numerical computation, and machine learning. It describes deep learning techniques used by practitioners in industry, including deep feedforward networks, regularization, optimization algorithms, convolutional networks, sequence modeling, and practical methodology; and it surveys such applications as natural language processing, speech recognition, computer vision, online recommendation systems, bioinformatics, and video games. Finally, the book offers research perspectives, covering such theoretical topics as linear factor models, autoencoders, representation learning, structured probabilistic models, Monte Carlo methods, the partition function, approximate inference, and deep generative models. Deep Learning can be used by undergraduate or graduate students planning careers in either industry or research, and by software engineers who want to begin using deep learning in their products or platforms. A website offers supplementary material for both readers and instructors\"--Page 4 of cover. Introduction -- Applied math and machine learning basics. Linear algebra -- Probability and information theory -- Numerical computation -- Machine learning basics -- Deep networks: modern practices. Deep feedforward networks -- Regularization for deep learning -- Optimization for training deep models -- Convolutional networks -- Sequence modeling: recurrent and recursive nets -- Practical methodology -- Applications -- Deep learning research. Linear factor models -- Autoencoders -- Representation learning -- Structured probabilistic models for deep learning -- Monte Carlo methods -- Confronting the partition function -- Approximate inference -- Deep generative models.","author":[{"dropping-particle":"","family":"Goodfellow I.","given":"Bengio Y.","non-dropping-particle":"","parse-names":false,"suffix":""}],"container-title":"Nature","id":"ITEM-3","issued":{"date-parts":[["2016"]]},"title":"Courville A-Deep learning-MIT (2016)","type":"article-journal"},"uris":["http://www.mendeley.com/documents/?uuid=a6556c71-753f-4063-b3c0-db4a9bbeeacb"]}],"mendeley":{"formattedCitation":"[3], [88], [94]","plainTextFormattedCitation":"[3], [88], [94]","previouslyFormattedCitation":"[3], [88], [94]"},"properties":{"noteIndex":0},"schema":"https://github.com/citation-style-language/schema/raw/master/csl-citation.json"}</w:instrText>
      </w:r>
      <w:r>
        <w:fldChar w:fldCharType="separate"/>
      </w:r>
      <w:r w:rsidR="00CB7194" w:rsidRPr="00CB7194">
        <w:rPr>
          <w:noProof/>
        </w:rPr>
        <w:t>[3], [88], [94]</w:t>
      </w:r>
      <w:r>
        <w:fldChar w:fldCharType="end"/>
      </w:r>
      <w:r>
        <w:t xml:space="preserve">. This can comprise time series and image data, which can be viewed as a one-dimensional and two-dimensional data grid, respectively </w:t>
      </w:r>
      <w:r>
        <w:fldChar w:fldCharType="begin" w:fldLock="1"/>
      </w:r>
      <w:r w:rsidR="00DE57EF">
        <w:instrText>ADDIN CSL_CITATION {"citationItems":[{"id":"ITEM-1","itemData":{"DOI":"10.2299/jsp.22.207","ISSN":"1342-6230","author":[{"dropping-particle":"","family":"Fukuoka","given":"Rui","non-dropping-particle":"","parse-names":false,"suffix":""},{"dropping-particle":"","family":"Suzuki","given":"Hiroshi","non-dropping-particle":"","parse-names":false,"suffix":""},{"dropping-particle":"","family":"Kitajima","given":"Takahiro","non-dropping-particle":"","parse-names":false,"suffix":""},{"dropping-particle":"","family":"Kuwahara","given":"Akinobu","non-dropping-particle":"","parse-names":false,"suffix":""},{"dropping-particle":"","family":"Yasuno","given":"Takashi","non-dropping-particle":"","parse-names":false,"suffix":""}],"container-title":"Journal of Signal Processing","id":"ITEM-1","issued":{"date-parts":[["2018"]]},"title":"Wind Speed Prediction Model Using LSTM and 1D-CNN","type":"article-journal"},"uris":["http://www.mendeley.com/documents/?uuid=54c0de89-5315-46e8-90c1-41d2938c3eb8"]},{"id":"ITEM-2","itemData":{"DOI":"10.2352/ISSN.2470-1173.2019.14.COLOR-090","ISSN":"24701173","abstract":"Cosmologists are facing the problem of the analysis of a huge quantity of data when observing the sky. The methods used in cosmology are, for the most of them, relying on astrophysical models, and thus, for the classification, they usually use a machine learning approach in two-steps, which consists in, first, extracting features, and second, using a classifier. In this paper, we are specifically studying the supernovae phenomenon and especially the binary classification “I.a supernovae versus not-I.a supernovae”. We present two Convolutional Neural Networks (CNNs) defeating the current state-of-the-art. The first one is adapted to time series and thus to the treatment of supernovae light-curves. The second one is based on a Siamese CNN and is suited to the nature of data, i.e. their sparsity and their weak quantity (small learning database).","author":[{"dropping-particle":"","family":"Brunel","given":"Anthony","non-dropping-particle":"","parse-names":false,"suffix":""},{"dropping-particle":"","family":"Pasquet","given":"Johanna","non-dropping-particle":"","parse-names":false,"suffix":""},{"dropping-particle":"","family":"Pasquet","given":"Jérôme","non-dropping-particle":"","parse-names":false,"suffix":""},{"dropping-particle":"","family":"Rodriguez","given":"Nancy","non-dropping-particle":"","parse-names":false,"suffix":""},{"dropping-particle":"","family":"Comby","given":"Frédéric","non-dropping-particle":"","parse-names":false,"suffix":""},{"dropping-particle":"","family":"Fouchez","given":"Dominique","non-dropping-particle":"","parse-names":false,"suffix":""},{"dropping-particle":"","family":"Chaumont","given":"Marc","non-dropping-particle":"","parse-names":false,"suffix":""}],"container-title":"IS and T International Symposium on Electronic Imaging Science and Technology","id":"ITEM-2","issued":{"date-parts":[["2019"]]},"title":"A CNN adapted to time series for the classification of Supernovae","type":"paper-conference"},"uris":["http://www.mendeley.com/documents/?uuid=d77fc124-0158-4c69-a997-7c54a51eb799"]},{"id":"ITEM-3","itemData":{"DOI":"10.1109/HYDCON48903.2020.9242917","ISBN":"9781728149943","abstract":"Electric load forecasting is done at various forecasting horizons. The horizon for a short-term load forecast (STLF) typically ranges from a few minutes up to a week. In India, the power purchase for each state is undertaken by its respective state load dispatch centre (SLDC). The process requires a daily forecast with a one-day horizon at fifteen-minutes of resolution. Many statistical, conventional Machine Learning (ML), and recent deep learning (DL) techniques have been implemented in the past to perform an STLF. Still, only a few models deal with multi-step forecasting. Some Convolutional Neural Network (CNN) based models have shown promising results, but most of them involve 1D Convolutions. In this paper, a novel 2D CNN based STLF model is proposed for the state of Goa. An overview of available forecasting techniques, the implemented CNN architecture, the feature-selection process, and the model's performance over a test data set are discussed.","author":[{"dropping-particle":"","family":"Singh","given":"Nitin","non-dropping-particle":"","parse-names":false,"suffix":""},{"dropping-particle":"","family":"Vyjayanthi","given":"C.","non-dropping-particle":"","parse-names":false,"suffix":""},{"dropping-particle":"","family":"Modi","given":"Chirag","non-dropping-particle":"","parse-names":false,"suffix":""}],"container-title":"Proceedings of 2020 IEEE-HYDCON International Conference on Engineering in the 4th Industrial Revolution, HYDCON 2020","id":"ITEM-3","issued":{"date-parts":[["2020"]]},"title":"Multi-step Short-term Electric Load Forecasting using 2D Convolutional Neural Networks","type":"paper-conference"},"uris":["http://www.mendeley.com/documents/?uuid=8fc7c0f8-cf9d-43e9-b1d3-8d8a7158a8a8"]},{"id":"ITEM-4","itemData":{"DOI":"10.1109/ISIE.2017.8001465","ISBN":"9781509014125","abstract":"Smartgrids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Electronics","id":"ITEM-4","issued":{"date-parts":[["2017"]]},"title":"Deep neural networks for energy load forecasting","type":"paper-conference"},"uris":["http://www.mendeley.com/documents/?uuid=d2b4f58a-e173-4874-a917-8321b05ccde1"]}],"mendeley":{"formattedCitation":"[3], [94]–[96]","plainTextFormattedCitation":"[3], [94]–[96]","previouslyFormattedCitation":"[3], [94]–[96]"},"properties":{"noteIndex":0},"schema":"https://github.com/citation-style-language/schema/raw/master/csl-citation.json"}</w:instrText>
      </w:r>
      <w:r>
        <w:fldChar w:fldCharType="separate"/>
      </w:r>
      <w:r w:rsidR="00CB7194" w:rsidRPr="00CB7194">
        <w:rPr>
          <w:noProof/>
        </w:rPr>
        <w:t>[3], [94]–[96]</w:t>
      </w:r>
      <w:r>
        <w:fldChar w:fldCharType="end"/>
      </w:r>
      <w:r>
        <w:t xml:space="preserve">. </w:t>
      </w:r>
      <w:r w:rsidRPr="00290471">
        <w:t>CNN is like the ANN in that it is a feed-forward neural network designed to mimic human neurons</w:t>
      </w:r>
      <w:r>
        <w:t xml:space="preserve"> </w:t>
      </w:r>
      <w:r>
        <w:fldChar w:fldCharType="begin" w:fldLock="1"/>
      </w:r>
      <w:r w:rsidR="00DE57EF">
        <w:instrText>ADDIN CSL_CITATION {"citationItems":[{"id":"ITEM-1","itemData":{"abstract":"Deep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speech.","author":[{"dropping-particle":"","family":"Yann LeCun, Yoshua Bengio","given":"Geoffrey Hinton","non-dropping-particle":"","parse-names":false,"suffix":""}],"container-title":"Nature","id":"ITEM-1","issued":{"date-parts":[["2015"]]},"title":"Deep learning (2015), Y. LeCun, Y. Bengio and G. Hinton","type":"article-journal"},"uris":["http://www.mendeley.com/documents/?uuid=b6147842-a8c0-4bc9-ad39-1672457cceb0"]},{"id":"ITEM-2","itemData":{"DOI":"10.1109/ISIE.2017.8001465","ISBN":"9781509014125","abstract":"Smartgrids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Electronics","id":"ITEM-2","issued":{"date-parts":[["2017"]]},"title":"Deep neural networks for energy load forecasting","type":"paper-conference"},"uris":["http://www.mendeley.com/documents/?uuid=d2b4f58a-e173-4874-a917-8321b05ccde1"]}],"mendeley":{"formattedCitation":"[3], [84]","plainTextFormattedCitation":"[3], [84]","previouslyFormattedCitation":"[3], [84]"},"properties":{"noteIndex":0},"schema":"https://github.com/citation-style-language/schema/raw/master/csl-citation.json"}</w:instrText>
      </w:r>
      <w:r>
        <w:fldChar w:fldCharType="separate"/>
      </w:r>
      <w:r w:rsidR="00CB7194" w:rsidRPr="00CB7194">
        <w:rPr>
          <w:noProof/>
        </w:rPr>
        <w:t>[3], [84]</w:t>
      </w:r>
      <w:r>
        <w:fldChar w:fldCharType="end"/>
      </w:r>
      <w:r w:rsidRPr="00290471">
        <w:t>.</w:t>
      </w:r>
      <w:r>
        <w:t xml:space="preserve"> They have been successfully applied in computer vision, audio processing, activity recognition, natural language processing, drug discovery, video recognition, and time series forecasting, among other applications </w:t>
      </w:r>
      <w:r>
        <w:fldChar w:fldCharType="begin" w:fldLock="1"/>
      </w:r>
      <w:r w:rsidR="00DE57EF">
        <w:instrText>ADDIN CSL_CITATION {"citationItems":[{"id":"ITEM-1","itemData":{"DOI":"10.1109/IranianCEE.2019.8786456","ISBN":"9781728115085","abstract":"Convolutional neural networks (CNNs) are known as powerful tools for image processing. Although some works have used the CNN for processing of sequences such as time series, but they usually apply this type of data in the form of sequence that is not consistent with the CNN nature which receives inputs in the image (matrix) form. To deal with this problem, sequence to image transform based CNN (STI-CNN) is proposed in this work which transforms the load sequence to several images and feed them to the CNN. The proposed STI-CNN method is used for load forecasting. Transforming load sequence to load images results in some advantages. The main profit is that the lagged load values of load are located in a two-dimensional grid and CNN can extract informative features from the neighboring load variables. While in the sequence form, each load value just has two neighbors, each load value has 8 neighbors in the image form. The experiments implemented on the ISSDA dataset (an electrical load data from Ireland) show the superior performance of STI-CNN in terms of different forecasting measures.","author":[{"dropping-particle":"","family":"Imani","given":"Maryam","non-dropping-particle":"","parse-names":false,"suffix":""},{"dropping-particle":"","family":"Ghassemian","given":"Hassan","non-dropping-particle":"","parse-names":false,"suffix":""}],"container-title":"ICEE 2019 - 27th Iranian Conference on Electrical Engineering","id":"ITEM-1","issued":{"date-parts":[["2019"]]},"title":"Sequence to Image Transform Based Convolutional Neural Network for Load Forecasting","type":"paper-conference"},"uris":["http://www.mendeley.com/documents/?uuid=865f5f2e-bad5-4256-84f8-af00870308ce"]},{"id":"ITEM-2","itemData":{"DOI":"10.1109/ICMLA.2017.0-110","ISBN":"9781538614174","abstract":"The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forecasting","type":"article-journal","volume":"2017-Decem"},"uris":["http://www.mendeley.com/documents/?uuid=ddd0ca11-3b9c-4e4d-bde0-b315b5d9e154"]},{"id":"ITEM-3","itemData":{"DOI":"10.1007/978-3-319-46484-8_45","ISBN":"9783319464831","ISSN":"16113349","abstract":"A significant weakness of most current deep Convolutional Neural Networks is the need to train them using vast amounts of manually labelled data. In this work we propose a unsupervised framework to learn a deep convolutional neural network for single view depth prediction, without requiring a pre-training stage or annotated ground-truth depths. We achieve this by training the network in a manner analogous to an autoencoder. At training time we consider a pair of images, source and target, with small, known camera motion between the two such as a stereo pair. We train the convolutional encoder for the task of predicting the depth map for the source image. To do so, we explicitly generate an inverse warp of the target image using the predicted depth and known inter-view displacement, to reconstruct the source image; the photometric error in the reconstruction is the reconstruction loss for the encoder. The acquisition of this training data is considerably simpler than for equivalent systems, requiring no manual annotation, nor calibration of depth sensor to camera. We show that our network trained on less than half of the KITTI dataset gives comparable performance to that of the state-of-the-art supervised methods for single view depth estimation.","author":[{"dropping-particle":"","family":"Garg","given":"Ravi","non-dropping-particle":"","parse-names":false,"suffix":""},{"dropping-particle":"","family":"Vijay Kumar","given":"B. G.","non-dropping-particle":"","parse-names":false,"suffix":""},{"dropping-particle":"","family":"Carneiro","given":"Gustavo","non-dropping-particle":"","parse-names":false,"suffix":""},{"dropping-particle":"","family":"Reid","given":"Ian","non-dropping-particle":"","parse-names":false,"suffix":""}],"container-title":"Lecture Notes in Computer Science (including subseries Lecture Notes in Artificial Intelligence and Lecture Notes in Bioinformatics)","id":"ITEM-3","issued":{"date-parts":[["2016"]]},"title":"Unsupervised CNN for single view depth estimation: Geometry to the rescue","type":"paper-conference"},"uris":["http://www.mendeley.com/documents/?uuid=db3a6967-f5d2-44d4-b7d4-6c7ef07dca23"]},{"id":"ITEM-4","itemData":{"DOI":"10.1109/IROS.2017.8206051","ISBN":"9781538626825","ISSN":"21530866","abstract":"The ability to accurately identify human activities is essential for developing automatic rehabilitation and sports training systems. In this paper, large-scale exercise motion data obtained from a forearm-worn wearable sensor are classified with a convolutional neural network (CNN). Time-series data consisting of accelerometer and orientation measurements are formatted as images, allowing the CNN to automatically extract discriminative features. A comparative study on the effects of image formatting and different CNN architectures is also presented. The best performing configuration classifies 50 gym exercises with 92.1% accuracy.","author":[{"dropping-particle":"","family":"Um","given":"Terry Taewoong","non-dropping-particle":"","parse-names":false,"suffix":""},{"dropping-particle":"","family":"Babakeshizadeh","given":"Vahid","non-dropping-particle":"","parse-names":false,"suffix":""},{"dropping-particle":"","family":"Kulic","given":"Dana","non-dropping-particle":"","parse-names":false,"suffix":""}],"container-title":"IEEE International Conference on Intelligent Robots and Systems","id":"ITEM-4","issued":{"date-parts":[["2017"]]},"title":"Exercise motion classification from large-scale wearable sensor data using convolutional neural networks","type":"paper-conference"},"uris":["http://www.mendeley.com/documents/?uuid=6e6a8c65-cf3f-4964-ad21-6d8e92ae15cf"]},{"id":"ITEM-5","itemData":{"DOI":"10.18653/v1/n16-1178","ISBN":"9781941643914","abstract":"We introduce a novel, simple convolution neural network (CNN) architecture - multi-group norm constraint CNN (MGNC-CNN) - that capitalizes on multiple sets of word embeddings for sentence classification. MGNC-CNN extracts features from input embedding sets independently and then joins these at the penultimate layer in the network to form a final feature vector. We then adopt a group regularization strategy that differentially penalizes weights associated with the subcomponents generated from the respective embedding sets. This model is much simpler than comparable alternative architectures and requires substantially less training time. Furthermore, it is flexible in that it does not require input word embeddings to be of the same dimensionality. We show that MGNC-CNN consistently outperforms baseline models.","author":[{"dropping-particle":"","family":"Zhang","given":"Ye","non-dropping-particle":"","parse-names":false,"suffix":""},{"dropping-particle":"","family":"Roller","given":"Stephen","non-dropping-particle":"","parse-names":false,"suffix":""},{"dropping-particle":"","family":"Wallace","given":"Byron C.","non-dropping-particle":"","parse-names":false,"suffix":""}],"container-title":"2016 Conference of the North American Chapter of the Association for Computational Linguistics: Human Language Technologies, NAACL HLT 2016 - Proceedings of the Conference","id":"ITEM-5","issued":{"date-parts":[["2016"]]},"title":"MGNC-CNN: A simple approach to exploiting multiple word embeddings for sentence classification","type":"paper-conference"},"uris":["http://www.mendeley.com/documents/?uuid=49d10d6c-27c6-4769-b66e-900400780924"]},{"id":"ITEM-6","itemData":{"DOI":"10.1002/minf.201501008","ISSN":"18681751","PMID":"27491648","abstract":"Artificial neural networks had their first heyday in molecular informatics and drug discovery approximately two decades ago. Currently, we are witnessing renewed interest in adapting advanced neural network architectures for pharmaceutical research by borrowing from the field of \"deep learning\". Compared with some of the other life sciences, their application in drug discovery is still limited. Here, we provide an overview of this emerging field of molecular informatics, present the basic concepts of prominent deep learning methods and offer motivation to explore these techniques for their usefulness in computer-assisted drug discovery and design. We specifically emphasize deep neural networks, restricted Boltzmann machine networks and convolutional networks.","author":[{"dropping-particle":"","family":"Gawehn","given":"Erik","non-dropping-particle":"","parse-names":false,"suffix":""},{"dropping-particle":"","family":"Hiss","given":"Jan A.","non-dropping-particle":"","parse-names":false,"suffix":""},{"dropping-particle":"","family":"Schneider","given":"Gisbert","non-dropping-particle":"","parse-names":false,"suffix":""}],"container-title":"Molecular Informatics","id":"ITEM-6","issued":{"date-parts":[["2016"]]},"title":"Deep Learning in Drug Discovery","type":"article"},"uris":["http://www.mendeley.com/documents/?uuid=739c0016-f5b9-43fc-9b98-b83a796b2128"]},{"id":"ITEM-7","itemData":{"DOI":"10.1016/j.apenergy.2018.12.042","ISSN":"03062619","abstract":"Load forecasting problems have traditionally been addressed using various statistical methods, among which autoregressive integrated moving average with exogenous inputs (ARIMAX) has gained the most attention as a classical time-series modeling method. Recently, the booming development of deep learning techniques make them promising alternatives to conventional data-driven approaches. While deep learning offers exceptional capability in handling complex non-linear relationships, model complexity and computation efficiency are of concern. A few papers have explored the possibility of applying deep neural networks to forecast time-series load data but only limited to system-level or single-step building-level forecasting. This study, however, aims at filling in the knowledge gap of deep learning-based techniques for day-ahead multi-step load forecasting in commercial buildings. Two classical deep neural network models, namely recurrent neural network (RNN) and convolutional neural network (CNN), have been proposed and formulated under both recursive and direct multi-step manners. Their performances are compared with the Seasonal ARIMAX model with regard to accuracy, computational efficiency, generalizability and robustness. Among all of the investigated deep learning techniques, the gated 24-h CNN model, performed in a direct multi-step manner, proves itself to have the best performance, improving the forecasting accuracy by 22.6% compared to that of the seasonal ARIMAX.","author":[{"dropping-particle":"","family":"Cai","given":"Mengmeng","non-dropping-particle":"","parse-names":false,"suffix":""},{"dropping-particle":"","family":"Pipattanasomporn","given":"Manisa","non-dropping-particle":"","parse-names":false,"suffix":""},{"dropping-particle":"","family":"Rahman","given":"Saifur","non-dropping-particle":"","parse-names":false,"suffix":""}],"container-title":"Applied Energy","id":"ITEM-7","issued":{"date-parts":[["2019"]]},"title":"Day-ahead building-level load forecasts using deep learning vs. traditional time-series techniques","type":"article-journal"},"uris":["http://www.mendeley.com/documents/?uuid=7d2260e9-49b7-46ee-b807-0b97f67acd25"]}],"mendeley":{"formattedCitation":"[7], [97]–[102]","plainTextFormattedCitation":"[7], [97]–[102]","previouslyFormattedCitation":"[7], [97]–[102]"},"properties":{"noteIndex":0},"schema":"https://github.com/citation-style-language/schema/raw/master/csl-citation.json"}</w:instrText>
      </w:r>
      <w:r>
        <w:fldChar w:fldCharType="separate"/>
      </w:r>
      <w:r w:rsidR="00CB7194" w:rsidRPr="00CB7194">
        <w:rPr>
          <w:noProof/>
        </w:rPr>
        <w:t>[7], [97]–[102]</w:t>
      </w:r>
      <w:r>
        <w:fldChar w:fldCharType="end"/>
      </w:r>
      <w:r>
        <w:t xml:space="preserve">. In load forecasting, CNNs are known to boost the power of the ANN because they have deeper layers and have model parameters such as a receptive field length and dilation, which can help interpret load data better </w:t>
      </w:r>
      <w:r>
        <w:fldChar w:fldCharType="begin" w:fldLock="1"/>
      </w:r>
      <w:r w:rsidR="00CE34D8">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forecasting","type":"article-journal","volume":"2017-Decem"},"uris":["http://www.mendeley.com/documents/?uuid=ddd0ca11-3b9c-4e4d-bde0-b315b5d9e154"]},{"id":"ITEM-2","itemData":{"abstract":"Management and efficient operations in critical infrastructure such as Smart Grids take huge advantage of accurate power load forecasting which, due to its nonlinear nature, remains a challenging task. Recently, deep learning has emerged in the machine learning field achieving impressive performance in a vast range of tasks, from image classification to machine translation. Applications of deep learning models to the electric load forecasting problem are gaining interest among researchers as well as the industry, but a comprehensive and sound comparison among different architectures is not yet available in the literature. This work aims at filling the gap by reviewing and experimentally evaluating on two real-world datasets the most recent trends in electric load forecasting, by contrasting deep learning architectures on short term forecast (one day ahead prediction). Specifically, we focus on feedforward and recurrent neural networks, sequence to sequence models and temporal convolutional neural networks along with architectural variants, which are known in the signal processing community but are novel to the load forecasting one.","author":[{"dropping-particle":"","family":"Gasparin","given":"Alberto","non-dropping-particle":"","parse-names":false,"suffix":""},{"dropping-particle":"","family":"Lukovic","given":"Slobodan","non-dropping-particle":"","parse-names":false,"suffix":""},{"dropping-particle":"","family":"Alippi","given":"Cesare","non-dropping-particle":"","parse-names":false,"suffix":""}],"id":"ITEM-2","issued":{"date-parts":[["2019"]]},"title":"Deep Learning for Time Series Forecasting: The Electric Load Case","type":"article-journal"},"uris":["http://www.mendeley.com/documents/?uuid=4a8c1706-d8f0-4d97-9d47-5aa499f14ccd"]}],"mendeley":{"formattedCitation":"[7], [36]","plainTextFormattedCitation":"[7], [36]","previouslyFormattedCitation":"[7], [36]"},"properties":{"noteIndex":0},"schema":"https://github.com/citation-style-language/schema/raw/master/csl-citation.json"}</w:instrText>
      </w:r>
      <w:r>
        <w:fldChar w:fldCharType="separate"/>
      </w:r>
      <w:r w:rsidR="00CE34D8" w:rsidRPr="00CE34D8">
        <w:rPr>
          <w:noProof/>
        </w:rPr>
        <w:t>[7], [36]</w:t>
      </w:r>
      <w:r>
        <w:fldChar w:fldCharType="end"/>
      </w:r>
      <w:r>
        <w:t xml:space="preserve">. In at least one of its layers, CNN employs a particular linear mathematical technique called convolution </w:t>
      </w:r>
      <w:r>
        <w:fldChar w:fldCharType="begin" w:fldLock="1"/>
      </w:r>
      <w:r w:rsidR="00DE57EF">
        <w:instrText>ADDIN CSL_CITATION {"citationItems":[{"id":"ITEM-1","itemData":{"ISBN":"9780262035613","abstract":"\"Deep learning is a form of machine learning that enables computers to learn from experience and understand the world in terms of a hierarchy of concepts. Because the computer gathers knowledge from experience, there is no need for a human computer operator to formally specify all the knowledge that the computer needs. The hierarchy of concepts allows the computer to learn complicated concepts by building them out of simpler ones; a graph of these hierarchies would be many layers deep. This book introduces a broad range of topics in deep learning. The text offers mathematical and conceptual background, covering relevant concepts in linear algebra, probability theory and information theory, numerical computation, and machine learning. It describes deep learning techniques used by practitioners in industry, including deep feedforward networks, regularization, optimization algorithms, convolutional networks, sequence modeling, and practical methodology; and it surveys such applications as natural language processing, speech recognition, computer vision, online recommendation systems, bioinformatics, and video games. Finally, the book offers research perspectives, covering such theoretical topics as linear factor models, autoencoders, representation learning, structured probabilistic models, Monte Carlo methods, the partition function, approximate inference, and deep generative models. Deep Learning can be used by undergraduate or graduate students planning careers in either industry or research, and by software engineers who want to begin using deep learning in their products or platforms. A website offers supplementary material for both readers and instructors\"--Page 4 of cover. Introduction -- Applied math and machine learning basics. Linear algebra -- Probability and information theory -- Numerical computation -- Machine learning basics -- Deep networks: modern practices. Deep feedforward networks -- Regularization for deep learning -- Optimization for training deep models -- Convolutional networks -- Sequence modeling: recurrent and recursive nets -- Practical methodology -- Applications -- Deep learning research. Linear factor models -- Autoencoders -- Representation learning -- Structured probabilistic models for deep learning -- Monte Carlo methods -- Confronting the partition function -- Approximate inference -- Deep generative models.","author":[{"dropping-particle":"","family":"Goodfellow I.","given":"Bengio Y.","non-dropping-particle":"","parse-names":false,"suffix":""}],"container-title":"Nature","id":"ITEM-1","issued":{"date-parts":[["2016"]]},"title":"Courville A-Deep learning-MIT (2016)","type":"article-journal"},"uris":["http://www.mendeley.com/documents/?uuid=a6556c71-753f-4063-b3c0-db4a9bbeeacb"]}],"mendeley":{"formattedCitation":"[88]","plainTextFormattedCitation":"[88]","previouslyFormattedCitation":"[88]"},"properties":{"noteIndex":0},"schema":"https://github.com/citation-style-language/schema/raw/master/csl-citation.json"}</w:instrText>
      </w:r>
      <w:r>
        <w:fldChar w:fldCharType="separate"/>
      </w:r>
      <w:r w:rsidR="00CB7194" w:rsidRPr="00CB7194">
        <w:rPr>
          <w:noProof/>
        </w:rPr>
        <w:t>[88]</w:t>
      </w:r>
      <w:r>
        <w:fldChar w:fldCharType="end"/>
      </w:r>
      <w:r>
        <w:t>. Convolution is performed in CNNs by repeatedly applying filters or kernels to the input data to build a feature map.</w:t>
      </w:r>
    </w:p>
    <w:p w14:paraId="76CB5EE6" w14:textId="77777777" w:rsidR="00016CC2" w:rsidRDefault="00016CC2" w:rsidP="00016CC2">
      <w:pPr>
        <w:keepNext/>
        <w:ind w:left="288" w:firstLine="432"/>
        <w:jc w:val="center"/>
      </w:pPr>
      <w:r>
        <w:rPr>
          <w:noProof/>
        </w:rPr>
        <w:lastRenderedPageBreak/>
        <w:drawing>
          <wp:inline distT="0" distB="0" distL="0" distR="0" wp14:anchorId="5D6971A4" wp14:editId="3F4591C2">
            <wp:extent cx="5010150" cy="2705100"/>
            <wp:effectExtent l="0" t="0" r="0" b="0"/>
            <wp:docPr id="1" name="Picture 1" descr="Convolutional neural networks for time series forecasting | Python for  Finance Cook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Convolutional neural networks for time series forecasting | Python for  Finance Cookbook"/>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010150" cy="2705100"/>
                    </a:xfrm>
                    <a:prstGeom prst="rect">
                      <a:avLst/>
                    </a:prstGeom>
                    <a:noFill/>
                    <a:ln>
                      <a:noFill/>
                    </a:ln>
                  </pic:spPr>
                </pic:pic>
              </a:graphicData>
            </a:graphic>
          </wp:inline>
        </w:drawing>
      </w:r>
    </w:p>
    <w:p w14:paraId="73049271" w14:textId="5FA38A1E" w:rsidR="00016CC2" w:rsidRDefault="00016CC2" w:rsidP="00016CC2">
      <w:pPr>
        <w:pStyle w:val="Caption"/>
        <w:jc w:val="center"/>
      </w:pPr>
      <w:bookmarkStart w:id="53" w:name="_Toc82186647"/>
      <w:r>
        <w:t xml:space="preserve">Figure </w:t>
      </w:r>
      <w:r>
        <w:fldChar w:fldCharType="begin"/>
      </w:r>
      <w:r>
        <w:instrText xml:space="preserve"> SEQ Figure \* ARABIC </w:instrText>
      </w:r>
      <w:r>
        <w:fldChar w:fldCharType="separate"/>
      </w:r>
      <w:r w:rsidR="00A14770">
        <w:rPr>
          <w:noProof/>
        </w:rPr>
        <w:t>7</w:t>
      </w:r>
      <w:r>
        <w:fldChar w:fldCharType="end"/>
      </w:r>
      <w:r>
        <w:t xml:space="preserve"> - </w:t>
      </w:r>
      <w:r w:rsidRPr="00E4077F">
        <w:rPr>
          <w:rFonts w:asciiTheme="minorHAnsi" w:hAnsiTheme="minorHAnsi" w:cstheme="minorHAnsi"/>
        </w:rPr>
        <w:t>An Architecture of a one</w:t>
      </w:r>
      <w:r w:rsidR="00C3000C">
        <w:rPr>
          <w:rFonts w:asciiTheme="minorHAnsi" w:hAnsiTheme="minorHAnsi" w:cstheme="minorHAnsi"/>
        </w:rPr>
        <w:t>-</w:t>
      </w:r>
      <w:r w:rsidRPr="00E4077F">
        <w:rPr>
          <w:rFonts w:asciiTheme="minorHAnsi" w:hAnsiTheme="minorHAnsi" w:cstheme="minorHAnsi"/>
        </w:rPr>
        <w:t xml:space="preserve">dimensional CNN for time series data </w:t>
      </w:r>
      <w:r w:rsidRPr="00E4077F">
        <w:rPr>
          <w:rFonts w:asciiTheme="minorHAnsi" w:hAnsiTheme="minorHAnsi" w:cstheme="minorHAnsi"/>
        </w:rPr>
        <w:fldChar w:fldCharType="begin" w:fldLock="1"/>
      </w:r>
      <w:r w:rsidR="00DE57EF">
        <w:rPr>
          <w:rFonts w:asciiTheme="minorHAnsi" w:hAnsiTheme="minorHAnsi" w:cstheme="minorHAnsi"/>
        </w:rPr>
        <w:instrText>ADDIN CSL_CITATION {"citationItems":[{"id":"ITEM-1","itemData":{"URL":"https://subscription.packtpub.com/book/data/9781789618518/10/ch10lvl1sec63/convolutional-neural-networks-for-time-series-forecasting","accessed":{"date-parts":[["2021","8","30"]]},"id":"ITEM-1","issued":{"date-parts":[["0"]]},"title":"Convolutional neural networks for time series forecasting | Python for Finance Cookbook","type":"webpage"},"uris":["http://www.mendeley.com/documents/?uuid=53ef56b6-fd38-3df9-b3bb-1907e4d97590"]}],"mendeley":{"formattedCitation":"[103]","plainTextFormattedCitation":"[103]","previouslyFormattedCitation":"[103]"},"properties":{"noteIndex":0},"schema":"https://github.com/citation-style-language/schema/raw/master/csl-citation.json"}</w:instrText>
      </w:r>
      <w:r w:rsidRPr="00E4077F">
        <w:rPr>
          <w:rFonts w:asciiTheme="minorHAnsi" w:hAnsiTheme="minorHAnsi" w:cstheme="minorHAnsi"/>
        </w:rPr>
        <w:fldChar w:fldCharType="separate"/>
      </w:r>
      <w:r w:rsidR="00CB7194" w:rsidRPr="00CB7194">
        <w:rPr>
          <w:rFonts w:asciiTheme="minorHAnsi" w:hAnsiTheme="minorHAnsi" w:cstheme="minorHAnsi"/>
          <w:b w:val="0"/>
          <w:noProof/>
        </w:rPr>
        <w:t>[103]</w:t>
      </w:r>
      <w:bookmarkEnd w:id="53"/>
      <w:r w:rsidRPr="00E4077F">
        <w:rPr>
          <w:rFonts w:asciiTheme="minorHAnsi" w:hAnsiTheme="minorHAnsi" w:cstheme="minorHAnsi"/>
        </w:rPr>
        <w:fldChar w:fldCharType="end"/>
      </w:r>
    </w:p>
    <w:p w14:paraId="26ED014B" w14:textId="6A13D4EE" w:rsidR="00345BEB" w:rsidRPr="00283641" w:rsidRDefault="00016CC2" w:rsidP="00E3607B">
      <w:pPr>
        <w:ind w:firstLine="288"/>
      </w:pPr>
      <w:r w:rsidRPr="00283641">
        <w:t>The convolutional layer performs three distinct actions. The feature map is created because of the first procedure mentioned above. The second stage involves activating the elements in the feature map using a non</w:t>
      </w:r>
      <w:r w:rsidR="00377231" w:rsidRPr="00283641">
        <w:t>-</w:t>
      </w:r>
      <w:r w:rsidRPr="00283641">
        <w:t xml:space="preserve">linear activation function, most commonly a RELU or rectified linear activation function </w:t>
      </w:r>
      <w:r w:rsidRPr="00283641">
        <w:fldChar w:fldCharType="begin" w:fldLock="1"/>
      </w:r>
      <w:r w:rsidR="00DE57EF">
        <w:instrText>ADDIN CSL_CITATION {"citationItems":[{"id":"ITEM-1","itemData":{"ISBN":"9780262035613","abstract":"\"Deep learning is a form of machine learning that enables computers to learn from experience and understand the world in terms of a hierarchy of concepts. Because the computer gathers knowledge from experience, there is no need for a human computer operator to formally specify all the knowledge that the computer needs. The hierarchy of concepts allows the computer to learn complicated concepts by building them out of simpler ones; a graph of these hierarchies would be many layers deep. This book introduces a broad range of topics in deep learning. The text offers mathematical and conceptual background, covering relevant concepts in linear algebra, probability theory and information theory, numerical computation, and machine learning. It describes deep learning techniques used by practitioners in industry, including deep feedforward networks, regularization, optimization algorithms, convolutional networks, sequence modeling, and practical methodology; and it surveys such applications as natural language processing, speech recognition, computer vision, online recommendation systems, bioinformatics, and video games. Finally, the book offers research perspectives, covering such theoretical topics as linear factor models, autoencoders, representation learning, structured probabilistic models, Monte Carlo methods, the partition function, approximate inference, and deep generative models. Deep Learning can be used by undergraduate or graduate students planning careers in either industry or research, and by software engineers who want to begin using deep learning in their products or platforms. A website offers supplementary material for both readers and instructors\"--Page 4 of cover. Introduction -- Applied math and machine learning basics. Linear algebra -- Probability and information theory -- Numerical computation -- Machine learning basics -- Deep networks: modern practices. Deep feedforward networks -- Regularization for deep learning -- Optimization for training deep models -- Convolutional networks -- Sequence modeling: recurrent and recursive nets -- Practical methodology -- Applications -- Deep learning research. Linear factor models -- Autoencoders -- Representation learning -- Structured probabilistic models for deep learning -- Monte Carlo methods -- Confronting the partition function -- Approximate inference -- Deep generative models.","author":[{"dropping-particle":"","family":"Goodfellow I.","given":"Bengio Y.","non-dropping-particle":"","parse-names":false,"suffix":""}],"container-title":"Nature","id":"ITEM-1","issued":{"date-parts":[["2016"]]},"title":"Courville A-Deep learning-MIT (2016)","type":"article-journal"},"uris":["http://www.mendeley.com/documents/?uuid=a6556c71-753f-4063-b3c0-db4a9bbeeacb"]}],"mendeley":{"formattedCitation":"[88]","plainTextFormattedCitation":"[88]","previouslyFormattedCitation":"[88]"},"properties":{"noteIndex":0},"schema":"https://github.com/citation-style-language/schema/raw/master/csl-citation.json"}</w:instrText>
      </w:r>
      <w:r w:rsidRPr="00283641">
        <w:fldChar w:fldCharType="separate"/>
      </w:r>
      <w:r w:rsidR="00CB7194" w:rsidRPr="00283641">
        <w:rPr>
          <w:noProof/>
        </w:rPr>
        <w:t>[88]</w:t>
      </w:r>
      <w:r w:rsidRPr="00283641">
        <w:fldChar w:fldCharType="end"/>
      </w:r>
      <w:r w:rsidRPr="00283641">
        <w:t>. The third stage employs a pooling procedure to smooth and minimize the dimensions of the resulting feature map. The max</w:t>
      </w:r>
      <w:r w:rsidR="00C3000C" w:rsidRPr="00283641">
        <w:t>-</w:t>
      </w:r>
      <w:r w:rsidRPr="00283641">
        <w:t>pooling method is commonly used; it returns an array of the maximum output values within the previous layer</w:t>
      </w:r>
      <w:r w:rsidR="006826B9" w:rsidRPr="00283641">
        <w:t>’</w:t>
      </w:r>
      <w:r w:rsidRPr="00283641">
        <w:t xml:space="preserve">s rectangle </w:t>
      </w:r>
      <w:r w:rsidR="00CA0DAC" w:rsidRPr="00283641">
        <w:t>neighborhood</w:t>
      </w:r>
      <w:r w:rsidRPr="00283641">
        <w:t xml:space="preserve"> </w:t>
      </w:r>
      <w:r w:rsidRPr="00283641">
        <w:fldChar w:fldCharType="begin" w:fldLock="1"/>
      </w:r>
      <w:r w:rsidR="00DE57EF">
        <w:instrText>ADDIN CSL_CITATION {"citationItems":[{"id":"ITEM-1","itemData":{"ISBN":"9780262035613","abstract":"\"Deep learning is a form of machine learning that enables computers to learn from experience and understand the world in terms of a hierarchy of concepts. Because the computer gathers knowledge from experience, there is no need for a human computer operator to formally specify all the knowledge that the computer needs. The hierarchy of concepts allows the computer to learn complicated concepts by building them out of simpler ones; a graph of these hierarchies would be many layers deep. This book introduces a broad range of topics in deep learning. The text offers mathematical and conceptual background, covering relevant concepts in linear algebra, probability theory and information theory, numerical computation, and machine learning. It describes deep learning techniques used by practitioners in industry, including deep feedforward networks, regularization, optimization algorithms, convolutional networks, sequence modeling, and practical methodology; and it surveys such applications as natural language processing, speech recognition, computer vision, online recommendation systems, bioinformatics, and video games. Finally, the book offers research perspectives, covering such theoretical topics as linear factor models, autoencoders, representation learning, structured probabilistic models, Monte Carlo methods, the partition function, approximate inference, and deep generative models. Deep Learning can be used by undergraduate or graduate students planning careers in either industry or research, and by software engineers who want to begin using deep learning in their products or platforms. A website offers supplementary material for both readers and instructors\"--Page 4 of cover. Introduction -- Applied math and machine learning basics. Linear algebra -- Probability and information theory -- Numerical computation -- Machine learning basics -- Deep networks: modern practices. Deep feedforward networks -- Regularization for deep learning -- Optimization for training deep models -- Convolutional networks -- Sequence modeling: recurrent and recursive nets -- Practical methodology -- Applications -- Deep learning research. Linear factor models -- Autoencoders -- Representation learning -- Structured probabilistic models for deep learning -- Monte Carlo methods -- Confronting the partition function -- Approximate inference -- Deep generative models.","author":[{"dropping-particle":"","family":"Goodfellow I.","given":"Bengio Y.","non-dropping-particle":"","parse-names":false,"suffix":""}],"container-title":"Nature","id":"ITEM-1","issued":{"date-parts":[["2016"]]},"title":"Courville A-Deep learning-MIT (2016)","type":"article-journal"},"uris":["http://www.mendeley.com/documents/?uuid=a6556c71-753f-4063-b3c0-db4a9bbeeacb"]}],"mendeley":{"formattedCitation":"[88]","plainTextFormattedCitation":"[88]","previouslyFormattedCitation":"[88]"},"properties":{"noteIndex":0},"schema":"https://github.com/citation-style-language/schema/raw/master/csl-citation.json"}</w:instrText>
      </w:r>
      <w:r w:rsidRPr="00283641">
        <w:fldChar w:fldCharType="separate"/>
      </w:r>
      <w:r w:rsidR="00CB7194" w:rsidRPr="00283641">
        <w:rPr>
          <w:noProof/>
        </w:rPr>
        <w:t>[88]</w:t>
      </w:r>
      <w:r w:rsidRPr="00283641">
        <w:fldChar w:fldCharType="end"/>
      </w:r>
      <w:r w:rsidRPr="00283641">
        <w:t>. One or more convolutional layers may be present in the CNN network. After the convolutional layers generate their outputs, the hidden or fully connected layers receive them. The output layer is positioned immediately after the hidden layer and serves the same purpose as an output layer in a typical neural network. Amaradinghe</w:t>
      </w:r>
      <w:r w:rsidRPr="00283641">
        <w:fldChar w:fldCharType="begin" w:fldLock="1"/>
      </w:r>
      <w:r w:rsidRPr="00283641">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mendeley":{"formattedCitation":"[3]","plainTextFormattedCitation":"[3]","previouslyFormattedCitation":"[3]"},"properties":{"noteIndex":0},"schema":"https://github.com/citation-style-language/schema/raw/master/csl-citation.json"}</w:instrText>
      </w:r>
      <w:r w:rsidRPr="00283641">
        <w:fldChar w:fldCharType="separate"/>
      </w:r>
      <w:r w:rsidRPr="00283641">
        <w:rPr>
          <w:noProof/>
        </w:rPr>
        <w:t>[3]</w:t>
      </w:r>
      <w:r w:rsidRPr="00283641">
        <w:fldChar w:fldCharType="end"/>
      </w:r>
      <w:r w:rsidRPr="00283641">
        <w:t xml:space="preserve"> et al. compared the CNN with the LSTM, SVM, ANN, and other algorithms for individual building level load forecasting. They concluded that CNN is a viable technique that produces accurate load forecasts. </w:t>
      </w:r>
    </w:p>
    <w:p w14:paraId="2C3B095F" w14:textId="3F37D19D" w:rsidR="000165F7" w:rsidRPr="00283641" w:rsidRDefault="000A3EC7" w:rsidP="0051656F">
      <w:pPr>
        <w:ind w:firstLine="288"/>
      </w:pPr>
      <w:r w:rsidRPr="00283641">
        <w:lastRenderedPageBreak/>
        <w:t xml:space="preserve">We </w:t>
      </w:r>
      <w:r w:rsidR="0083126C" w:rsidRPr="00283641">
        <w:t>implemented</w:t>
      </w:r>
      <w:r w:rsidRPr="00283641">
        <w:t xml:space="preserve"> the </w:t>
      </w:r>
      <w:r w:rsidR="006C0791" w:rsidRPr="00283641">
        <w:t>CNN</w:t>
      </w:r>
      <w:r w:rsidRPr="00283641">
        <w:t xml:space="preserve"> algorithm similarly to the </w:t>
      </w:r>
      <w:r w:rsidR="00843131" w:rsidRPr="00283641">
        <w:t>LSTM</w:t>
      </w:r>
      <w:r w:rsidRPr="00283641">
        <w:t xml:space="preserve"> using the ANNSTLF structure.</w:t>
      </w:r>
      <w:r w:rsidR="00DA57D7" w:rsidRPr="00283641">
        <w:t xml:space="preserve"> The architecture of the CNNs used in this study consists of six layers: an input layer, a convolutional layer, a rectified linear unit activation layer (relu), a max-pooling layer, a fully connected layer, and a regression output layer.</w:t>
      </w:r>
      <w:r w:rsidR="006A69EC" w:rsidRPr="00283641">
        <w:t xml:space="preserve"> The adam optimization training algorithm was used to train the CNNs.</w:t>
      </w:r>
    </w:p>
    <w:p w14:paraId="7D1BE637" w14:textId="5519FB20" w:rsidR="00C001F8" w:rsidRPr="00EB444C" w:rsidRDefault="00CD3CAD" w:rsidP="00EB444C">
      <w:pPr>
        <w:spacing w:line="240" w:lineRule="auto"/>
        <w:jc w:val="left"/>
        <w:rPr>
          <w:rFonts w:cs="Arial"/>
          <w:b/>
          <w:bCs/>
          <w:kern w:val="32"/>
          <w:sz w:val="28"/>
          <w:szCs w:val="32"/>
        </w:rPr>
      </w:pPr>
      <w:r>
        <w:br w:type="page"/>
      </w:r>
    </w:p>
    <w:p w14:paraId="472FB3C7" w14:textId="446909E2" w:rsidR="007540A5" w:rsidRPr="007540A5" w:rsidRDefault="00CD3CAD" w:rsidP="002337EA">
      <w:pPr>
        <w:pStyle w:val="Heading1"/>
        <w:ind w:left="720"/>
      </w:pPr>
      <w:bookmarkStart w:id="54" w:name="_Toc82186673"/>
      <w:r>
        <w:lastRenderedPageBreak/>
        <w:t>5</w:t>
      </w:r>
      <w:r w:rsidR="002337EA">
        <w:t xml:space="preserve"> </w:t>
      </w:r>
      <w:r w:rsidR="00044AA0">
        <w:t>Results and Discussion</w:t>
      </w:r>
      <w:bookmarkEnd w:id="54"/>
    </w:p>
    <w:p w14:paraId="57FB1EBE" w14:textId="28248538" w:rsidR="002F4145" w:rsidRDefault="00CD3CAD" w:rsidP="002337EA">
      <w:pPr>
        <w:pStyle w:val="Heading2"/>
      </w:pPr>
      <w:bookmarkStart w:id="55" w:name="_Toc82186674"/>
      <w:r>
        <w:t>5</w:t>
      </w:r>
      <w:r w:rsidR="002337EA">
        <w:t xml:space="preserve">.1 </w:t>
      </w:r>
      <w:r w:rsidR="004A0973">
        <w:t>Performance Metrics</w:t>
      </w:r>
      <w:bookmarkEnd w:id="55"/>
    </w:p>
    <w:p w14:paraId="576CC762" w14:textId="037D93B0" w:rsidR="00657499" w:rsidRDefault="00657499" w:rsidP="00A454C6">
      <w:pPr>
        <w:ind w:firstLine="288"/>
      </w:pPr>
      <w:r>
        <w:t>This study will compare all forecasters’ performance across all forecasters and subsets of the forecasts such as weekdays, weekends, mornings, or evenings.</w:t>
      </w:r>
      <w:r w:rsidR="00831993">
        <w:t xml:space="preserve"> </w:t>
      </w:r>
      <w:r w:rsidR="00831993" w:rsidRPr="00617EA7">
        <w:t>It will assist us in identifying instances where forecasters perform better or worse than expected</w:t>
      </w:r>
      <w:r w:rsidR="00831993">
        <w:t>.</w:t>
      </w:r>
      <w:r>
        <w:t xml:space="preserve">  The performance will be evaluated according to accuracy in forecast values and accuracy in peak load localization.  Table 1 delineates the main error measures used to quantify accuracy:</w:t>
      </w:r>
    </w:p>
    <w:p w14:paraId="3A6432D0" w14:textId="77777777" w:rsidR="00106A96" w:rsidRDefault="00106A96" w:rsidP="00106A96">
      <w:pPr>
        <w:pStyle w:val="BodyText"/>
        <w:ind w:firstLine="288"/>
      </w:pPr>
    </w:p>
    <w:tbl>
      <w:tblPr>
        <w:tblStyle w:val="TableGrid"/>
        <w:tblW w:w="0" w:type="auto"/>
        <w:jc w:val="center"/>
        <w:tblLook w:val="04A0" w:firstRow="1" w:lastRow="0" w:firstColumn="1" w:lastColumn="0" w:noHBand="0" w:noVBand="1"/>
      </w:tblPr>
      <w:tblGrid>
        <w:gridCol w:w="3513"/>
        <w:gridCol w:w="3920"/>
      </w:tblGrid>
      <w:tr w:rsidR="00106A96" w14:paraId="1E26282F" w14:textId="77777777" w:rsidTr="00304B22">
        <w:trPr>
          <w:trHeight w:val="706"/>
          <w:jc w:val="center"/>
        </w:trPr>
        <w:tc>
          <w:tcPr>
            <w:tcW w:w="0" w:type="auto"/>
          </w:tcPr>
          <w:p w14:paraId="30FE2F1A" w14:textId="77777777" w:rsidR="00106A96" w:rsidRDefault="00106A96" w:rsidP="00304B22">
            <w:pPr>
              <w:pStyle w:val="BodyText"/>
              <w:tabs>
                <w:tab w:val="center" w:pos="1450"/>
              </w:tabs>
            </w:pPr>
            <w:r>
              <w:tab/>
            </w:r>
            <w:r w:rsidRPr="00412F19">
              <w:rPr>
                <w:position w:val="-28"/>
              </w:rPr>
              <w:object w:dxaOrig="3220" w:dyaOrig="680" w14:anchorId="2B697F70">
                <v:shape id="_x0000_i1033" type="#_x0000_t75" style="width:161.5pt;height:33.6pt" o:ole="">
                  <v:imagedata r:id="rId37" o:title=""/>
                </v:shape>
                <o:OLEObject Type="Embed" ProgID="Equation.DSMT4" ShapeID="_x0000_i1033" DrawAspect="Content" ObjectID="_1693033665" r:id="rId38"/>
              </w:object>
            </w:r>
          </w:p>
        </w:tc>
        <w:tc>
          <w:tcPr>
            <w:tcW w:w="0" w:type="auto"/>
          </w:tcPr>
          <w:p w14:paraId="2261D49C" w14:textId="77777777" w:rsidR="00106A96" w:rsidRDefault="00106A96" w:rsidP="00304B22">
            <w:pPr>
              <w:pStyle w:val="BodyText"/>
            </w:pPr>
            <w:r w:rsidRPr="00412F19">
              <w:rPr>
                <w:position w:val="-28"/>
              </w:rPr>
              <w:object w:dxaOrig="3600" w:dyaOrig="680" w14:anchorId="094AAF34">
                <v:shape id="_x0000_i1034" type="#_x0000_t75" style="width:180pt;height:33.6pt" o:ole="">
                  <v:imagedata r:id="rId39" o:title=""/>
                </v:shape>
                <o:OLEObject Type="Embed" ProgID="Equation.DSMT4" ShapeID="_x0000_i1034" DrawAspect="Content" ObjectID="_1693033666" r:id="rId40"/>
              </w:object>
            </w:r>
          </w:p>
        </w:tc>
      </w:tr>
      <w:tr w:rsidR="00106A96" w14:paraId="20E66FBD" w14:textId="77777777" w:rsidTr="00304B22">
        <w:trPr>
          <w:trHeight w:val="706"/>
          <w:jc w:val="center"/>
        </w:trPr>
        <w:tc>
          <w:tcPr>
            <w:tcW w:w="0" w:type="auto"/>
          </w:tcPr>
          <w:p w14:paraId="38E05FCD" w14:textId="77777777" w:rsidR="00106A96" w:rsidRDefault="00106A96" w:rsidP="00304B22">
            <w:pPr>
              <w:pStyle w:val="BodyText"/>
            </w:pPr>
            <w:r w:rsidRPr="00C57468">
              <w:rPr>
                <w:position w:val="-28"/>
              </w:rPr>
              <w:object w:dxaOrig="3300" w:dyaOrig="680" w14:anchorId="11300442">
                <v:shape id="_x0000_i1035" type="#_x0000_t75" style="width:164.9pt;height:33.6pt" o:ole="">
                  <v:imagedata r:id="rId41" o:title=""/>
                </v:shape>
                <o:OLEObject Type="Embed" ProgID="Equation.DSMT4" ShapeID="_x0000_i1035" DrawAspect="Content" ObjectID="_1693033667" r:id="rId42"/>
              </w:object>
            </w:r>
          </w:p>
        </w:tc>
        <w:tc>
          <w:tcPr>
            <w:tcW w:w="0" w:type="auto"/>
          </w:tcPr>
          <w:p w14:paraId="12C81551" w14:textId="77777777" w:rsidR="00106A96" w:rsidRDefault="00106A96" w:rsidP="00304B22">
            <w:pPr>
              <w:pStyle w:val="BodyText"/>
              <w:keepNext/>
            </w:pPr>
            <w:r w:rsidRPr="00C57468">
              <w:rPr>
                <w:position w:val="-30"/>
              </w:rPr>
              <w:object w:dxaOrig="3700" w:dyaOrig="760" w14:anchorId="7A200B73">
                <v:shape id="_x0000_i1036" type="#_x0000_t75" style="width:185.15pt;height:38.4pt" o:ole="">
                  <v:imagedata r:id="rId43" o:title=""/>
                </v:shape>
                <o:OLEObject Type="Embed" ProgID="Equation.DSMT4" ShapeID="_x0000_i1036" DrawAspect="Content" ObjectID="_1693033668" r:id="rId44"/>
              </w:object>
            </w:r>
          </w:p>
        </w:tc>
      </w:tr>
    </w:tbl>
    <w:p w14:paraId="435958B0" w14:textId="77777777" w:rsidR="00106A96" w:rsidRDefault="00106A96" w:rsidP="00106A96">
      <w:pPr>
        <w:pStyle w:val="Caption"/>
        <w:jc w:val="center"/>
      </w:pPr>
      <w:bookmarkStart w:id="56" w:name="_Toc82186648"/>
      <w:r>
        <w:t xml:space="preserve">Table </w:t>
      </w:r>
      <w:r>
        <w:fldChar w:fldCharType="begin"/>
      </w:r>
      <w:r>
        <w:instrText xml:space="preserve"> SEQ Table \* ARABIC </w:instrText>
      </w:r>
      <w:r>
        <w:fldChar w:fldCharType="separate"/>
      </w:r>
      <w:r>
        <w:rPr>
          <w:noProof/>
        </w:rPr>
        <w:t>1</w:t>
      </w:r>
      <w:bookmarkEnd w:id="56"/>
      <w:r>
        <w:rPr>
          <w:noProof/>
        </w:rPr>
        <w:fldChar w:fldCharType="end"/>
      </w:r>
    </w:p>
    <w:p w14:paraId="7F599F27" w14:textId="3DA91572" w:rsidR="000D280C" w:rsidRDefault="00106A96" w:rsidP="00A454C6">
      <w:pPr>
        <w:ind w:firstLine="288"/>
      </w:pPr>
      <w:r w:rsidRPr="00A454C6">
        <w:t xml:space="preserve">Mean Absolute Error (MAE) is the simplest way to measure forecast error </w:t>
      </w:r>
      <w:r w:rsidRPr="00A454C6">
        <w:fldChar w:fldCharType="begin" w:fldLock="1"/>
      </w:r>
      <w:r w:rsidR="00DE57EF">
        <w:instrText>ADDIN CSL_CITATION {"citationItems":[{"id":"ITEM-1","itemData":{"DOI":"10.1007/978-3-030-15035-8_107","ISBN":"9783030150341","ISSN":"21945365","abstract":"In smart grid, precise and accurate electricity load forecasting is one of the most challenging tasks. It is due to the high volatile, non-stationary and non-linear behavior of electricity load data. In this paper, a Deep Convolution Neural Network (DCNN) model is proposed to forecast the electricity load for each day of the week of Victoria (Australia). To forecast the electricity load for one day of the week, we analyzed the electricity load data consumed on the same day for the previous three months. To show the usefulness of our proposed scheme, comparison is made with the state of the art forecasting models namely recurrent neural network, extreme learning machine, CNN and auto regressive integrated moving average. Results show that the proposed DCNN has the lowest mean absolute percentage error, mean absolute error and root mean square error of 2.1%, 138.771 and 116.417.","author":[{"dropping-particle":"","family":"Khan","given":"Sajjad","non-dropping-particle":"","parse-names":false,"suffix":""},{"dropping-particle":"","family":"Javaid","given":"Nadeem","non-dropping-particle":"","parse-names":false,"suffix":""},{"dropping-particle":"","family":"Chand","given":"Annas","non-dropping-particle":"","parse-names":false,"suffix":""},{"dropping-particle":"","family":"Khan","given":"Abdul Basit Majeed","non-dropping-particle":"","parse-names":false,"suffix":""},{"dropping-particle":"","family":"Rashid","given":"Fahad","non-dropping-particle":"","parse-names":false,"suffix":""},{"dropping-particle":"","family":"Afridi","given":"Imran Uddin","non-dropping-particle":"","parse-names":false,"suffix":""}],"container-title":"Advances in Intelligent Systems and Computing","id":"ITEM-1","issued":{"date-parts":[["2019"]]},"title":"Electricity Load Forecasting for Each Day of Week Using Deep CNN","type":"paper-conference"},"uris":["http://www.mendeley.com/documents/?uuid=4d0f7756-490c-4e08-a555-dd1307469290"]}],"mendeley":{"formattedCitation":"[104]","plainTextFormattedCitation":"[104]","previouslyFormattedCitation":"[104]"},"properties":{"noteIndex":0},"schema":"https://github.com/citation-style-language/schema/raw/master/csl-citation.json"}</w:instrText>
      </w:r>
      <w:r w:rsidRPr="00A454C6">
        <w:fldChar w:fldCharType="separate"/>
      </w:r>
      <w:r w:rsidR="00CB7194" w:rsidRPr="00A454C6">
        <w:rPr>
          <w:noProof/>
        </w:rPr>
        <w:t>[104]</w:t>
      </w:r>
      <w:r w:rsidRPr="00A454C6">
        <w:fldChar w:fldCharType="end"/>
      </w:r>
      <w:r w:rsidRPr="00A454C6">
        <w:t xml:space="preserve">, but because it is an absolute measure, it does not provide a way to compare measurements across forecast scenarios of different scales.  For this reason,   Mean Absolute Percent Error (MAPE) is commonly used </w:t>
      </w:r>
      <w:r w:rsidRPr="00A454C6">
        <w:fldChar w:fldCharType="begin" w:fldLock="1"/>
      </w:r>
      <w:r w:rsidRPr="00A454C6">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Pr="00A454C6">
        <w:fldChar w:fldCharType="separate"/>
      </w:r>
      <w:r w:rsidRPr="00A454C6">
        <w:rPr>
          <w:noProof/>
        </w:rPr>
        <w:t>[1]</w:t>
      </w:r>
      <w:r w:rsidRPr="00A454C6">
        <w:fldChar w:fldCharType="end"/>
      </w:r>
      <w:r w:rsidRPr="00A454C6">
        <w:t xml:space="preserve"> since the interpretation of comparisons is straightforward.  </w:t>
      </w:r>
      <w:r w:rsidR="0003127E" w:rsidRPr="00A454C6">
        <w:t>The MAPE value indicates the magnitude of the forecasted values</w:t>
      </w:r>
      <w:r w:rsidR="006826B9" w:rsidRPr="00A454C6">
        <w:t>’</w:t>
      </w:r>
      <w:r w:rsidR="0003127E" w:rsidRPr="00A454C6">
        <w:t xml:space="preserve"> error in percentage terms; it is also the most frequently used load forecasting metric </w:t>
      </w:r>
      <w:r w:rsidR="0003127E" w:rsidRPr="00A454C6">
        <w:fldChar w:fldCharType="begin" w:fldLock="1"/>
      </w:r>
      <w:r w:rsidR="0003127E" w:rsidRPr="00A454C6">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03127E" w:rsidRPr="00A454C6">
        <w:fldChar w:fldCharType="separate"/>
      </w:r>
      <w:r w:rsidR="0003127E" w:rsidRPr="00A454C6">
        <w:rPr>
          <w:noProof/>
        </w:rPr>
        <w:t>[1]</w:t>
      </w:r>
      <w:r w:rsidR="0003127E" w:rsidRPr="00A454C6">
        <w:fldChar w:fldCharType="end"/>
      </w:r>
      <w:r w:rsidR="0003127E" w:rsidRPr="00A454C6">
        <w:t>.</w:t>
      </w:r>
      <w:r w:rsidR="00C4119D" w:rsidRPr="00A454C6">
        <w:t xml:space="preserve"> </w:t>
      </w:r>
      <w:r w:rsidR="0003127E" w:rsidRPr="00A454C6">
        <w:t xml:space="preserve">However, </w:t>
      </w:r>
      <w:r w:rsidR="00C3000C" w:rsidRPr="00A454C6">
        <w:t>as is the case with demand forecasting, MAPE returns undefined values when</w:t>
      </w:r>
      <w:r w:rsidR="00C3000C">
        <w:t xml:space="preserve"> the actuals are zero</w:t>
      </w:r>
      <w:r w:rsidR="0003127E" w:rsidRPr="006842DC">
        <w:t xml:space="preserve">. </w:t>
      </w:r>
      <w:r w:rsidR="0003127E" w:rsidRPr="006842DC">
        <w:lastRenderedPageBreak/>
        <w:t>It produces extreme values when the actuals are close to zero and penali</w:t>
      </w:r>
      <w:r w:rsidR="0003127E">
        <w:t>z</w:t>
      </w:r>
      <w:r w:rsidR="0003127E" w:rsidRPr="006842DC">
        <w:t xml:space="preserve">es negative errors (when forecasts exceed actuals) more severely than positive errors. This is because the percentage error for </w:t>
      </w:r>
      <w:r w:rsidR="00C3000C">
        <w:t>too low forecasts</w:t>
      </w:r>
      <w:r w:rsidR="0003127E" w:rsidRPr="006842DC">
        <w:t xml:space="preserve"> cannot surpass 100%</w:t>
      </w:r>
      <w:r w:rsidR="0003127E">
        <w:t>, w</w:t>
      </w:r>
      <w:r w:rsidR="0003127E" w:rsidRPr="006842DC">
        <w:t>hile there is no maximum limit to overly high forecasts</w:t>
      </w:r>
      <w:r w:rsidR="0003127E">
        <w:t xml:space="preserve"> </w:t>
      </w:r>
      <w:r>
        <w:fldChar w:fldCharType="begin" w:fldLock="1"/>
      </w:r>
      <w:r w:rsidR="00DE57EF">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review","type":"article-journal","volume":"32"},"uris":["http://www.mendeley.com/documents/?uuid=91cda470-9778-4f49-a8d8-e05029ecce55"]},{"id":"ITEM-2","itemData":{"DOI":"10.1016/j.energy.2016.07.090","ISSN":"03605442","abstract":"A number of recent studies use deep belief networks (DBN) with a great success in various applications such as image classification and speech recognition. In this paper, a DBN made up from multiple layers of restricted Boltzmann machines is used for electricity load forecasting. The layer-by-layer unsupervised training procedure is followed by fine-tuning of the parameters by using a supervised back-propagation training method. Our DBN model was applied to short-term electricity load forecasting based on the Macedonian hourly electricity consumption data in the period 2008–2014. The obtained results are not only compared with the latest actual data, but furthermore, they are compared with the predicted data obtained from a typical feed-forward multi-layer perceptron neural network and with the forecasted data provided by the Macedonian system operator (MEPSO). The comparisons show that the applied model is not only suitable for hourly electricity load forecasting of the Macedonian electric power system, it actually provides superior results than the ones obtained using traditional methods. The mean absolute percentage error (MAPE) is reduced by up to 8.6% when using DBN, compared to the MEPSO data for the 24-h ahead forecasting, and the MAPE for daily peak forecasting is reduced by up to 21%.","author":[{"dropping-particle":"","family":"Dedinec","given":"Aleksandra","non-dropping-particle":"","parse-names":false,"suffix":""},{"dropping-particle":"","family":"Filiposka","given":"Sonja","non-dropping-particle":"","parse-names":false,"suffix":""},{"dropping-particle":"","family":"Dedinec","given":"Aleksandar","non-dropping-particle":"","parse-names":false,"suffix":""},{"dropping-particle":"","family":"Kocarev","given":"Ljupco","non-dropping-particle":"","parse-names":false,"suffix":""}],"container-title":"Energy","id":"ITEM-2","issued":{"date-parts":[["2016"]]},"title":"Deep belief network based electricity load forecasting: An analysis of Macedonian case","type":"article-journal"},"uris":["http://www.mendeley.com/documents/?uuid=6b6a44fc-e904-4f35-b1f5-230856d79ef7"]}],"mendeley":{"formattedCitation":"[1], [105]","plainTextFormattedCitation":"[1], [105]","previouslyFormattedCitation":"[1], [105]"},"properties":{"noteIndex":0},"schema":"https://github.com/citation-style-language/schema/raw/master/csl-citation.json"}</w:instrText>
      </w:r>
      <w:r>
        <w:fldChar w:fldCharType="separate"/>
      </w:r>
      <w:r w:rsidR="00CB7194" w:rsidRPr="00CB7194">
        <w:rPr>
          <w:noProof/>
        </w:rPr>
        <w:t>[1], [105]</w:t>
      </w:r>
      <w:r>
        <w:fldChar w:fldCharType="end"/>
      </w:r>
      <w:r>
        <w:t xml:space="preserve">.  </w:t>
      </w:r>
      <w:r w:rsidR="000D280C" w:rsidRPr="00984E35">
        <w:t xml:space="preserve">Both the MAE and MAPE risk underestimating the effect of </w:t>
      </w:r>
      <w:r w:rsidR="000D280C">
        <w:t>significant</w:t>
      </w:r>
      <w:r w:rsidR="000D280C" w:rsidRPr="00984E35">
        <w:t xml:space="preserve"> but infrequent errors. By focusing exclusively on the mean, we run the danger of being blindsided by a</w:t>
      </w:r>
      <w:r w:rsidR="000D280C">
        <w:t xml:space="preserve"> colossal</w:t>
      </w:r>
      <w:r w:rsidR="000D280C" w:rsidRPr="00984E35">
        <w:t xml:space="preserve"> error. To accommodate for severe, unusual errors, we incorporated the Root Mean Square Error (RMSE)</w:t>
      </w:r>
      <w:r w:rsidR="000D280C">
        <w:t xml:space="preserve"> </w:t>
      </w:r>
      <w:r w:rsidR="000D280C">
        <w:fldChar w:fldCharType="begin" w:fldLock="1"/>
      </w:r>
      <w:r w:rsidR="00F96C60">
        <w:instrText>ADDIN CSL_CITATION {"citationItems":[{"id":"ITEM-1","itemData":{"DOI":"10.3390/en11010213","ISSN":"19961073","abstract":"One of the most important research topics in smart grid technology is load forecasting, because accuracy of load forecasting highly influences reliability of the smart grid systems. In the past, load forecasting was obtained by traditional analysis techniques such as time series analysis and linear regression. Since the load forecast focuses on aggregated electricity consumption patterns, researchers have recently integrated deep learning approaches with machine learning techniques. In this study, an accurate deep neural network algorithm for short-Term load forecasting (STLF) is introduced. The forecasting performance of proposed algorithm is compared with performances of five artificial intelligence algorithms that are commonly used in load forecasting. The Mean Absolute Percentage Error (MAPE) and Cumulative Variation of Root Mean Square Error (CV-RMSE) are used as accuracy evaluation indexes. The experiment results show that MAPE and CV-RMSE of proposed algorithm are 9.77% and 11.66%, respectively, displaying very high forecasting accuracy.","author":[{"dropping-particle":"","family":"Kuo","given":"Ping Huan","non-dropping-particle":"","parse-names":false,"suffix":""},{"dropping-particle":"","family":"Huang","given":"Chiou Jye","non-dropping-particle":"","parse-names":false,"suffix":""}],"container-title":"Energies","id":"ITEM-1","issued":{"date-parts":[["2018"]]},"title":"A high precision artificial neural networks model for short-Term energy load forecasting","type":"article-journal"},"uris":["http://www.mendeley.com/documents/?uuid=e3c847d0-b7c8-4635-b231-a4638120c750"]}],"mendeley":{"formattedCitation":"[25]","plainTextFormattedCitation":"[25]","previouslyFormattedCitation":"[25]"},"properties":{"noteIndex":0},"schema":"https://github.com/citation-style-language/schema/raw/master/csl-citation.json"}</w:instrText>
      </w:r>
      <w:r w:rsidR="000D280C">
        <w:fldChar w:fldCharType="separate"/>
      </w:r>
      <w:r w:rsidR="00F96C60" w:rsidRPr="00F96C60">
        <w:rPr>
          <w:noProof/>
        </w:rPr>
        <w:t>[25]</w:t>
      </w:r>
      <w:r w:rsidR="000D280C">
        <w:fldChar w:fldCharType="end"/>
      </w:r>
      <w:r w:rsidR="000D280C" w:rsidRPr="00984E35">
        <w:t xml:space="preserve">. </w:t>
      </w:r>
      <w:r w:rsidR="00A26673">
        <w:t>With</w:t>
      </w:r>
      <w:r w:rsidR="008F425F">
        <w:t xml:space="preserve"> the RMSE, when we square</w:t>
      </w:r>
      <w:r w:rsidR="000D280C" w:rsidRPr="00984E35">
        <w:t xml:space="preserve"> the errors </w:t>
      </w:r>
      <w:r w:rsidR="000D280C">
        <w:t>before</w:t>
      </w:r>
      <w:r w:rsidR="000D280C" w:rsidRPr="00984E35">
        <w:t xml:space="preserve"> computing </w:t>
      </w:r>
      <w:r w:rsidR="00710759">
        <w:t>the</w:t>
      </w:r>
      <w:r w:rsidR="000D280C" w:rsidRPr="00984E35">
        <w:t xml:space="preserve"> mean and then </w:t>
      </w:r>
      <w:r w:rsidR="00710759">
        <w:t>take</w:t>
      </w:r>
      <w:r w:rsidR="000D280C" w:rsidRPr="00984E35">
        <w:t xml:space="preserve"> the square root, we </w:t>
      </w:r>
      <w:r w:rsidR="00710759">
        <w:t>get</w:t>
      </w:r>
      <w:r w:rsidR="000D280C" w:rsidRPr="00984E35">
        <w:t xml:space="preserve"> an error size measure </w:t>
      </w:r>
      <w:r w:rsidR="00C3000C">
        <w:t>favouring</w:t>
      </w:r>
      <w:r w:rsidR="000D280C" w:rsidRPr="00984E35">
        <w:t xml:space="preserve"> </w:t>
      </w:r>
      <w:r w:rsidR="000D280C">
        <w:t>significant</w:t>
      </w:r>
      <w:r w:rsidR="000D280C" w:rsidRPr="00984E35">
        <w:t xml:space="preserve"> but rare errors above the mean.</w:t>
      </w:r>
      <w:r w:rsidR="000D280C">
        <w:t xml:space="preserve"> However, </w:t>
      </w:r>
      <w:r>
        <w:t xml:space="preserve">RMSE is not scaled to the original error, so it is more difficult to interpret.  </w:t>
      </w:r>
    </w:p>
    <w:p w14:paraId="31EC8B38" w14:textId="3AA4E27F" w:rsidR="00657499" w:rsidRDefault="00106A96" w:rsidP="00A454C6">
      <w:pPr>
        <w:ind w:firstLine="288"/>
      </w:pPr>
      <w:r>
        <w:t xml:space="preserve">To fully capture bias and precision, Mean Biased Error (MBE) and standard deviation (SD) can also be used </w:t>
      </w:r>
      <w:r>
        <w:fldChar w:fldCharType="begin" w:fldLock="1"/>
      </w:r>
      <w:r w:rsidR="00DE57EF">
        <w:instrText>ADDIN CSL_CITATION {"citationItems":[{"id":"ITEM-1","itemData":{"DOI":"10.1109/PECI.2015.7064913","ISBN":"9781479979493","abstract":"Day-ahead electricity load forecasts are presented for the ISO-NE CA area. Four different methods are discussed and compared, namely seasonal autoregressive moving average (SARIMA), seasonal autoregressive moving average with exogenous variable (SARIMAX), random forests (RF) and gradient boosting regression trees (GBRT). The forecasting performance of each model was evaluated by two metrics, namely mean absolute percentage error (MAPE) and root mean square error (RMSE). The results of this study showed that GBRT model is superior to the others for 24 hours ahead forecasts. Based on this study we claim that gradient boosting regression trees can be appropriate for load forecasting applications and yield accurate results.","author":[{"dropping-particle":"","family":"Papadopoulos","given":"Sokratis","non-dropping-particle":"","parse-names":false,"suffix":""},{"dropping-particle":"","family":"Karakatsanis","given":"Ioannis","non-dropping-particle":"","parse-names":false,"suffix":""}],"container-title":"2015 IEEE Power and Energy Conference at Illinois, PECI 2015","id":"ITEM-1","issued":{"date-parts":[["2015"]]},"title":"Short-term electricity load forecasting using time series and ensemble learning methods","type":"paper-conference"},"uris":["http://www.mendeley.com/documents/?uuid=6fa36aba-d7f4-4f10-bc23-ec50bd58c166"]},{"id":"ITEM-2","itemData":{"DOI":"10.1016/j.egyr.2020.09.019","ISSN":"23524847","abstract":"The control optimization of a variable refrigerant flow (VRF) system requires an accurate electricity load forecast because VRF systems have a wide range of energy consumption owing to part load ratios. Currently, the empirical gray and black-box models are widely used for electricity load forecasting and may not capture the non-linear and dynamic characteristics of VRF system. This paper presents a long short-term memory based sequence-to-sequence (seq2seq) model to forecast the multi-step ahead electric consumption of VRF systems according to the state information and control signals. Increasing the depth of the network and the number of neurons per hidden layer cannot improve the performance of the proposed model for testing data up to a limited number of layers, indicating overfitting. This paper presents two methods to address this limitation. First, the feature selection methods were implemented resulting in computationally efficient models with higher accuracies. Pearson correlation and random forest methods were used to identify the relationship among features and thus ascertain both relevant and redundant features. In the second approach, a Bayesian optimization is presented to identify the hyperparameters of a given model that improve the performance of load forecasting. The results demonstrate that the optimized seq2seq model with feature selection is capable to predict the electricity consumption and the daily peak electricity usage reasonably well in a test case of a commercial building with VRF systems. The accurate and robust load forecasting model enables building operators to simulate the operating configurations of VRF system without making physical changes.","author":[{"dropping-particle":"","family":"Kim","given":"Woohyun","non-dropping-particle":"","parse-names":false,"suffix":""},{"dropping-particle":"","family":"Han","given":"Yerim","non-dropping-particle":"","parse-names":false,"suffix":""},{"dropping-particle":"","family":"Kim","given":"Kyoung Jae","non-dropping-particle":"","parse-names":false,"suffix":""},{"dropping-particle":"","family":"Song","given":"Kwan Woo","non-dropping-particle":"","parse-names":false,"suffix":""}],"container-title":"Energy Reports","id":"ITEM-2","issued":{"date-parts":[["2020"]]},"title":"Electricity load forecasting using advanced feature selection and optimal deep learning model for the variable refrigerant flow systems","type":"article-journal"},"uris":["http://www.mendeley.com/documents/?uuid=a93c32ae-59b8-4caf-b72a-c2f8dde4a5af"]}],"mendeley":{"formattedCitation":"[106], [107]","plainTextFormattedCitation":"[106], [107]","previouslyFormattedCitation":"[106], [107]"},"properties":{"noteIndex":0},"schema":"https://github.com/citation-style-language/schema/raw/master/csl-citation.json"}</w:instrText>
      </w:r>
      <w:r>
        <w:fldChar w:fldCharType="separate"/>
      </w:r>
      <w:r w:rsidR="00CB7194" w:rsidRPr="00CB7194">
        <w:rPr>
          <w:noProof/>
        </w:rPr>
        <w:t>[106], [107]</w:t>
      </w:r>
      <w:r>
        <w:fldChar w:fldCharType="end"/>
      </w:r>
      <w:r>
        <w:t>.</w:t>
      </w:r>
      <w:r w:rsidR="001E7569">
        <w:t xml:space="preserve"> </w:t>
      </w:r>
      <w:r w:rsidR="00657499">
        <w:t>MBE</w:t>
      </w:r>
      <w:r w:rsidR="00657499" w:rsidRPr="00617EA7">
        <w:t xml:space="preserve"> denotes the mean error of all forecasts </w:t>
      </w:r>
      <w:r w:rsidR="00657499">
        <w:t>across</w:t>
      </w:r>
      <w:r w:rsidR="00657499" w:rsidRPr="00617EA7">
        <w:t xml:space="preserve"> the entire forecast horizon</w:t>
      </w:r>
      <w:r w:rsidR="00657499">
        <w:t xml:space="preserve">; it </w:t>
      </w:r>
      <w:r w:rsidR="00657499" w:rsidRPr="004C4599">
        <w:t>quantifies the model</w:t>
      </w:r>
      <w:r w:rsidR="006826B9">
        <w:t>’</w:t>
      </w:r>
      <w:r w:rsidR="00657499" w:rsidRPr="004C4599">
        <w:t>s overall bias and determines if the model produces over-or under-estimation</w:t>
      </w:r>
      <w:r w:rsidR="00657499">
        <w:t xml:space="preserve"> (MBE &gt; 0 or MBE &lt; 0)</w:t>
      </w:r>
      <w:r w:rsidR="00657499" w:rsidRPr="004C4599">
        <w:t>.</w:t>
      </w:r>
      <w:r w:rsidR="00657499">
        <w:t xml:space="preserve"> Since</w:t>
      </w:r>
      <w:r w:rsidR="00657499" w:rsidRPr="001365AD">
        <w:t xml:space="preserve"> a positive error on one pair can compensate for a negative error on another, a forecast model can attain a very low bias while remaining imprecise.</w:t>
      </w:r>
      <w:r w:rsidR="00657499">
        <w:t xml:space="preserve"> However,</w:t>
      </w:r>
      <w:r w:rsidR="00657499" w:rsidRPr="001365AD">
        <w:t xml:space="preserve"> evaluating our forecast precision solely </w:t>
      </w:r>
      <w:r w:rsidR="00657499">
        <w:t>based on</w:t>
      </w:r>
      <w:r w:rsidR="00657499" w:rsidRPr="001365AD">
        <w:t xml:space="preserve"> the MBE value will be insufficient</w:t>
      </w:r>
      <w:r w:rsidR="00657499">
        <w:t>; but</w:t>
      </w:r>
      <w:r w:rsidR="00657499" w:rsidRPr="001365AD">
        <w:t xml:space="preserve"> a </w:t>
      </w:r>
      <w:r w:rsidR="00C3000C">
        <w:t>significantly biased forecast</w:t>
      </w:r>
      <w:r w:rsidR="00657499" w:rsidRPr="001365AD">
        <w:t xml:space="preserve"> already indicates that something is amiss with the model.</w:t>
      </w:r>
      <w:r w:rsidR="00657499">
        <w:t xml:space="preserve"> </w:t>
      </w:r>
    </w:p>
    <w:p w14:paraId="4A187961" w14:textId="663A0799" w:rsidR="000D662F" w:rsidRPr="000D662F" w:rsidRDefault="00657499" w:rsidP="00A454C6">
      <w:pPr>
        <w:ind w:firstLine="288"/>
      </w:pPr>
      <w:r w:rsidRPr="00617EA7">
        <w:t xml:space="preserve">Finally, standard deviation indicates the spread of errors by quantifying how far apart individual errors are from the mean error. </w:t>
      </w:r>
      <w:r w:rsidRPr="008B37F2">
        <w:t> The standard deviation is calculated using the total number of values in the time series; it is one of the most accurate measure</w:t>
      </w:r>
      <w:r>
        <w:t>s</w:t>
      </w:r>
      <w:r w:rsidRPr="008B37F2">
        <w:t xml:space="preserve"> of dispersion. The standard deviation is less impacted than other measurements by irregularities in the </w:t>
      </w:r>
      <w:r>
        <w:t>time series</w:t>
      </w:r>
      <w:r w:rsidRPr="008B37F2">
        <w:t xml:space="preserve">.  In comparison to other measures of dispersion, the </w:t>
      </w:r>
      <w:r w:rsidRPr="008B37F2">
        <w:lastRenderedPageBreak/>
        <w:t>standard deviation is more difficult to compute and interpret. The standard deviation is also strongly influenced by extreme values in the time series.</w:t>
      </w:r>
      <w:r>
        <w:t xml:space="preserve"> </w:t>
      </w:r>
      <w:r w:rsidR="00A26673">
        <w:t>However, w</w:t>
      </w:r>
      <w:r w:rsidRPr="00984E35">
        <w:t xml:space="preserve">hile these </w:t>
      </w:r>
      <w:r w:rsidR="006112AA">
        <w:t>metrics</w:t>
      </w:r>
      <w:r w:rsidRPr="00984E35">
        <w:t xml:space="preserve"> ha</w:t>
      </w:r>
      <w:r w:rsidR="006112AA">
        <w:t>ve their</w:t>
      </w:r>
      <w:r w:rsidRPr="00984E35">
        <w:t xml:space="preserve"> limits, they are simple instruments for assessing forecast accuracy.</w:t>
      </w:r>
      <w:r>
        <w:t xml:space="preserve"> </w:t>
      </w:r>
    </w:p>
    <w:p w14:paraId="2342B148" w14:textId="77777777" w:rsidR="000D662F" w:rsidRPr="000D662F" w:rsidRDefault="000D662F" w:rsidP="000D662F"/>
    <w:p w14:paraId="70A5DC3C" w14:textId="77777777" w:rsidR="003029FE" w:rsidRDefault="003029FE">
      <w:pPr>
        <w:spacing w:line="240" w:lineRule="auto"/>
        <w:jc w:val="left"/>
        <w:rPr>
          <w:rFonts w:cs="Arial"/>
          <w:b/>
          <w:bCs/>
          <w:kern w:val="32"/>
          <w:sz w:val="28"/>
          <w:szCs w:val="32"/>
        </w:rPr>
      </w:pPr>
      <w:r>
        <w:br w:type="page"/>
      </w:r>
    </w:p>
    <w:p w14:paraId="67502E01" w14:textId="77D8BCC3" w:rsidR="0056500B" w:rsidRDefault="00C577F2" w:rsidP="003029FE">
      <w:pPr>
        <w:pStyle w:val="Heading1"/>
      </w:pPr>
      <w:bookmarkStart w:id="57" w:name="_Toc82186675"/>
      <w:r>
        <w:lastRenderedPageBreak/>
        <w:t>6</w:t>
      </w:r>
      <w:r w:rsidR="00087018">
        <w:t xml:space="preserve"> </w:t>
      </w:r>
      <w:r w:rsidR="003029FE">
        <w:t>Conclusion</w:t>
      </w:r>
      <w:bookmarkEnd w:id="57"/>
      <w:r w:rsidR="0056500B">
        <w:br w:type="page"/>
      </w:r>
    </w:p>
    <w:p w14:paraId="5C45B51B" w14:textId="457CD19E" w:rsidR="00C92783" w:rsidRPr="00C92783" w:rsidRDefault="00C92783" w:rsidP="0056500B">
      <w:pPr>
        <w:spacing w:line="240" w:lineRule="auto"/>
        <w:rPr>
          <w:i/>
        </w:rPr>
        <w:sectPr w:rsidR="00C92783" w:rsidRPr="00C92783" w:rsidSect="006214A8">
          <w:headerReference w:type="default" r:id="rId45"/>
          <w:footerReference w:type="default" r:id="rId46"/>
          <w:pgSz w:w="12240" w:h="15840" w:code="1"/>
          <w:pgMar w:top="1440" w:right="1440" w:bottom="1440" w:left="2160" w:header="720" w:footer="720" w:gutter="0"/>
          <w:pgNumType w:start="1"/>
          <w:cols w:space="720"/>
          <w:docGrid w:linePitch="360"/>
        </w:sectPr>
      </w:pPr>
    </w:p>
    <w:p w14:paraId="6DF4293E" w14:textId="7BCB518B" w:rsidR="00287359" w:rsidRDefault="00C262DB" w:rsidP="00B955C0">
      <w:pPr>
        <w:pStyle w:val="Bibliography"/>
      </w:pPr>
      <w:bookmarkStart w:id="58" w:name="_Toc82186676"/>
      <w:r>
        <w:lastRenderedPageBreak/>
        <w:t>Bibliography</w:t>
      </w:r>
      <w:bookmarkEnd w:id="58"/>
    </w:p>
    <w:p w14:paraId="6185A309" w14:textId="16F18AAD" w:rsidR="00DE57EF" w:rsidRPr="00DE57EF" w:rsidRDefault="00287359" w:rsidP="00DE57EF">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DE57EF" w:rsidRPr="00DE57EF">
        <w:rPr>
          <w:noProof/>
        </w:rPr>
        <w:t>[1]</w:t>
      </w:r>
      <w:r w:rsidR="00DE57EF" w:rsidRPr="00DE57EF">
        <w:rPr>
          <w:noProof/>
        </w:rPr>
        <w:tab/>
        <w:t xml:space="preserve">T. Hong and S. Fan, “Probabilistic electric load forecasting: A tutorial review,” </w:t>
      </w:r>
      <w:r w:rsidR="00DE57EF" w:rsidRPr="00DE57EF">
        <w:rPr>
          <w:i/>
          <w:iCs/>
          <w:noProof/>
        </w:rPr>
        <w:t>Int. J. Forecast.</w:t>
      </w:r>
      <w:r w:rsidR="00DE57EF" w:rsidRPr="00DE57EF">
        <w:rPr>
          <w:noProof/>
        </w:rPr>
        <w:t>, vol. 32, no. 3, pp. 914–938, 2016, doi: 10.1016/j.ijforecast.2015.11.011.</w:t>
      </w:r>
    </w:p>
    <w:p w14:paraId="5ECC7FB0" w14:textId="77777777" w:rsidR="00DE57EF" w:rsidRPr="00DE57EF" w:rsidRDefault="00DE57EF" w:rsidP="00DE57EF">
      <w:pPr>
        <w:widowControl w:val="0"/>
        <w:autoSpaceDE w:val="0"/>
        <w:autoSpaceDN w:val="0"/>
        <w:adjustRightInd w:val="0"/>
        <w:ind w:left="640" w:hanging="640"/>
        <w:rPr>
          <w:noProof/>
        </w:rPr>
      </w:pPr>
      <w:r w:rsidRPr="00DE57EF">
        <w:rPr>
          <w:noProof/>
        </w:rPr>
        <w:t>[2]</w:t>
      </w:r>
      <w:r w:rsidRPr="00DE57EF">
        <w:rPr>
          <w:noProof/>
        </w:rPr>
        <w:tab/>
        <w:t xml:space="preserve">S. Saurabh, H. Shoeb, A. B. Mohammad, S. Singh, S. Hussain, and M. A. Bazaz, “Short term load forecasting using artificial neural network,” in </w:t>
      </w:r>
      <w:r w:rsidRPr="00DE57EF">
        <w:rPr>
          <w:i/>
          <w:iCs/>
          <w:noProof/>
        </w:rPr>
        <w:t>2017 4th International Conference on Image Information Processing, ICIIP 2017</w:t>
      </w:r>
      <w:r w:rsidRPr="00DE57EF">
        <w:rPr>
          <w:noProof/>
        </w:rPr>
        <w:t>, 2018, pp. 159–163, doi: 10.1109/ICIIP.2017.8313703.</w:t>
      </w:r>
    </w:p>
    <w:p w14:paraId="664B6099" w14:textId="77777777" w:rsidR="00DE57EF" w:rsidRPr="00DE57EF" w:rsidRDefault="00DE57EF" w:rsidP="00DE57EF">
      <w:pPr>
        <w:widowControl w:val="0"/>
        <w:autoSpaceDE w:val="0"/>
        <w:autoSpaceDN w:val="0"/>
        <w:adjustRightInd w:val="0"/>
        <w:ind w:left="640" w:hanging="640"/>
        <w:rPr>
          <w:noProof/>
        </w:rPr>
      </w:pPr>
      <w:r w:rsidRPr="00DE57EF">
        <w:rPr>
          <w:noProof/>
        </w:rPr>
        <w:t>[3]</w:t>
      </w:r>
      <w:r w:rsidRPr="00DE57EF">
        <w:rPr>
          <w:noProof/>
        </w:rPr>
        <w:tab/>
        <w:t>K. Amarasinghe, D. L. Marino, and M. Manic, “Deep neural networks for energy load forecasting,” 2017, doi: 10.1109/ISIE.2017.8001465.</w:t>
      </w:r>
    </w:p>
    <w:p w14:paraId="74C5A95E" w14:textId="77777777" w:rsidR="00DE57EF" w:rsidRPr="00DE57EF" w:rsidRDefault="00DE57EF" w:rsidP="00DE57EF">
      <w:pPr>
        <w:widowControl w:val="0"/>
        <w:autoSpaceDE w:val="0"/>
        <w:autoSpaceDN w:val="0"/>
        <w:adjustRightInd w:val="0"/>
        <w:ind w:left="640" w:hanging="640"/>
        <w:rPr>
          <w:noProof/>
        </w:rPr>
      </w:pPr>
      <w:r w:rsidRPr="00DE57EF">
        <w:rPr>
          <w:noProof/>
        </w:rPr>
        <w:t>[4]</w:t>
      </w:r>
      <w:r w:rsidRPr="00DE57EF">
        <w:rPr>
          <w:noProof/>
        </w:rPr>
        <w:tab/>
        <w:t xml:space="preserve">J. Zhang, Y. M. Wei, D. Li, Z. Tan, and J. Zhou, “Short term electricity load forecasting using a hybrid model,” </w:t>
      </w:r>
      <w:r w:rsidRPr="00DE57EF">
        <w:rPr>
          <w:i/>
          <w:iCs/>
          <w:noProof/>
        </w:rPr>
        <w:t>Energy</w:t>
      </w:r>
      <w:r w:rsidRPr="00DE57EF">
        <w:rPr>
          <w:noProof/>
        </w:rPr>
        <w:t>, 2018, doi: 10.1016/j.energy.2018.06.012.</w:t>
      </w:r>
    </w:p>
    <w:p w14:paraId="5DFF688B" w14:textId="77777777" w:rsidR="00DE57EF" w:rsidRPr="00DE57EF" w:rsidRDefault="00DE57EF" w:rsidP="00DE57EF">
      <w:pPr>
        <w:widowControl w:val="0"/>
        <w:autoSpaceDE w:val="0"/>
        <w:autoSpaceDN w:val="0"/>
        <w:adjustRightInd w:val="0"/>
        <w:ind w:left="640" w:hanging="640"/>
        <w:rPr>
          <w:noProof/>
        </w:rPr>
      </w:pPr>
      <w:r w:rsidRPr="00DE57EF">
        <w:rPr>
          <w:noProof/>
        </w:rPr>
        <w:t>[5]</w:t>
      </w:r>
      <w:r w:rsidRPr="00DE57EF">
        <w:rPr>
          <w:noProof/>
        </w:rPr>
        <w:tab/>
        <w:t xml:space="preserve">C. Kuster, Y. Rezgui, and M. Mourshed, “Electrical load forecasting models: A critical systematic review,” </w:t>
      </w:r>
      <w:r w:rsidRPr="00DE57EF">
        <w:rPr>
          <w:i/>
          <w:iCs/>
          <w:noProof/>
        </w:rPr>
        <w:t>Sustainable Cities and Society</w:t>
      </w:r>
      <w:r w:rsidRPr="00DE57EF">
        <w:rPr>
          <w:noProof/>
        </w:rPr>
        <w:t>. 2017, doi: 10.1016/j.scs.2017.08.009.</w:t>
      </w:r>
    </w:p>
    <w:p w14:paraId="2A5A7DD4" w14:textId="77777777" w:rsidR="00DE57EF" w:rsidRPr="00DE57EF" w:rsidRDefault="00DE57EF" w:rsidP="00DE57EF">
      <w:pPr>
        <w:widowControl w:val="0"/>
        <w:autoSpaceDE w:val="0"/>
        <w:autoSpaceDN w:val="0"/>
        <w:adjustRightInd w:val="0"/>
        <w:ind w:left="640" w:hanging="640"/>
        <w:rPr>
          <w:noProof/>
        </w:rPr>
      </w:pPr>
      <w:r w:rsidRPr="00DE57EF">
        <w:rPr>
          <w:noProof/>
        </w:rPr>
        <w:t>[6]</w:t>
      </w:r>
      <w:r w:rsidRPr="00DE57EF">
        <w:rPr>
          <w:noProof/>
        </w:rPr>
        <w:tab/>
        <w:t xml:space="preserve">I. K. Nti, M. Teimeh, O. Nyarko-Boateng, and A. F. Adekoya, “Electricity load forecasting: a systematic review,” </w:t>
      </w:r>
      <w:r w:rsidRPr="00DE57EF">
        <w:rPr>
          <w:i/>
          <w:iCs/>
          <w:noProof/>
        </w:rPr>
        <w:t>J. Electr. Syst. Inf. Technol.</w:t>
      </w:r>
      <w:r w:rsidRPr="00DE57EF">
        <w:rPr>
          <w:noProof/>
        </w:rPr>
        <w:t>, 2020, doi: 10.1186/s43067-020-00021-8.</w:t>
      </w:r>
    </w:p>
    <w:p w14:paraId="6C9A05FB" w14:textId="77777777" w:rsidR="00DE57EF" w:rsidRPr="00DE57EF" w:rsidRDefault="00DE57EF" w:rsidP="00DE57EF">
      <w:pPr>
        <w:widowControl w:val="0"/>
        <w:autoSpaceDE w:val="0"/>
        <w:autoSpaceDN w:val="0"/>
        <w:adjustRightInd w:val="0"/>
        <w:ind w:left="640" w:hanging="640"/>
        <w:rPr>
          <w:noProof/>
        </w:rPr>
      </w:pPr>
      <w:r w:rsidRPr="00DE57EF">
        <w:rPr>
          <w:noProof/>
        </w:rPr>
        <w:t>[7]</w:t>
      </w:r>
      <w:r w:rsidRPr="00DE57EF">
        <w:rPr>
          <w:noProof/>
        </w:rPr>
        <w:tab/>
        <w:t xml:space="preserve">A. Almalaq and G. Edwards, “A review of deep learning methods applied on load forecasting,” </w:t>
      </w:r>
      <w:r w:rsidRPr="00DE57EF">
        <w:rPr>
          <w:i/>
          <w:iCs/>
          <w:noProof/>
        </w:rPr>
        <w:t>Proc. - 16th IEEE Int. Conf. Mach. Learn. Appl. ICMLA 2017</w:t>
      </w:r>
      <w:r w:rsidRPr="00DE57EF">
        <w:rPr>
          <w:noProof/>
        </w:rPr>
        <w:t>, vol. 2017-Decem, pp. 511–516, 2017, doi: 10.1109/ICMLA.2017.0-110.</w:t>
      </w:r>
    </w:p>
    <w:p w14:paraId="6BE45176" w14:textId="77777777" w:rsidR="00DE57EF" w:rsidRPr="00DE57EF" w:rsidRDefault="00DE57EF" w:rsidP="00DE57EF">
      <w:pPr>
        <w:widowControl w:val="0"/>
        <w:autoSpaceDE w:val="0"/>
        <w:autoSpaceDN w:val="0"/>
        <w:adjustRightInd w:val="0"/>
        <w:ind w:left="640" w:hanging="640"/>
        <w:rPr>
          <w:noProof/>
        </w:rPr>
      </w:pPr>
      <w:r w:rsidRPr="00DE57EF">
        <w:rPr>
          <w:noProof/>
        </w:rPr>
        <w:t>[8]</w:t>
      </w:r>
      <w:r w:rsidRPr="00DE57EF">
        <w:rPr>
          <w:noProof/>
        </w:rPr>
        <w:tab/>
        <w:t xml:space="preserve">B. Yildiz, J. I. Bilbao, and A. B. Sproul, “A review and analysis of regression and </w:t>
      </w:r>
      <w:r w:rsidRPr="00DE57EF">
        <w:rPr>
          <w:noProof/>
        </w:rPr>
        <w:lastRenderedPageBreak/>
        <w:t xml:space="preserve">machine learning models on commercial building electricity load forecasting,” </w:t>
      </w:r>
      <w:r w:rsidRPr="00DE57EF">
        <w:rPr>
          <w:i/>
          <w:iCs/>
          <w:noProof/>
        </w:rPr>
        <w:t>Renewable and Sustainable Energy Reviews</w:t>
      </w:r>
      <w:r w:rsidRPr="00DE57EF">
        <w:rPr>
          <w:noProof/>
        </w:rPr>
        <w:t>. 2017, doi: 10.1016/j.rser.2017.02.023.</w:t>
      </w:r>
    </w:p>
    <w:p w14:paraId="31160FA2" w14:textId="77777777" w:rsidR="00DE57EF" w:rsidRPr="00DE57EF" w:rsidRDefault="00DE57EF" w:rsidP="00DE57EF">
      <w:pPr>
        <w:widowControl w:val="0"/>
        <w:autoSpaceDE w:val="0"/>
        <w:autoSpaceDN w:val="0"/>
        <w:adjustRightInd w:val="0"/>
        <w:ind w:left="640" w:hanging="640"/>
        <w:rPr>
          <w:noProof/>
        </w:rPr>
      </w:pPr>
      <w:r w:rsidRPr="00DE57EF">
        <w:rPr>
          <w:noProof/>
        </w:rPr>
        <w:t>[9]</w:t>
      </w:r>
      <w:r w:rsidRPr="00DE57EF">
        <w:rPr>
          <w:noProof/>
        </w:rPr>
        <w:tab/>
        <w:t>A. Baliyan, K. Gaurav, and S. Kumar Mishra, “A review of short term load forecasting using artificial neural network models,” 2015, doi: 10.1016/j.procs.2015.04.160.</w:t>
      </w:r>
    </w:p>
    <w:p w14:paraId="366285C1" w14:textId="77777777" w:rsidR="00DE57EF" w:rsidRPr="00DE57EF" w:rsidRDefault="00DE57EF" w:rsidP="00DE57EF">
      <w:pPr>
        <w:widowControl w:val="0"/>
        <w:autoSpaceDE w:val="0"/>
        <w:autoSpaceDN w:val="0"/>
        <w:adjustRightInd w:val="0"/>
        <w:ind w:left="640" w:hanging="640"/>
        <w:rPr>
          <w:noProof/>
        </w:rPr>
      </w:pPr>
      <w:r w:rsidRPr="00DE57EF">
        <w:rPr>
          <w:noProof/>
        </w:rPr>
        <w:t>[10]</w:t>
      </w:r>
      <w:r w:rsidRPr="00DE57EF">
        <w:rPr>
          <w:noProof/>
        </w:rPr>
        <w:tab/>
        <w:t xml:space="preserve">Z. Deng, B. Wang, Y. Xu, T. Xu, C. Liu, and Z. Zhu, “Multi-scale convolutional neural network with time-cognition for multi-step short-Term load forecasting,” </w:t>
      </w:r>
      <w:r w:rsidRPr="00DE57EF">
        <w:rPr>
          <w:i/>
          <w:iCs/>
          <w:noProof/>
        </w:rPr>
        <w:t>IEEE Access</w:t>
      </w:r>
      <w:r w:rsidRPr="00DE57EF">
        <w:rPr>
          <w:noProof/>
        </w:rPr>
        <w:t>, vol. 7, pp. 88058–88071, 2019, doi: 10.1109/ACCESS.2019.2926137.</w:t>
      </w:r>
    </w:p>
    <w:p w14:paraId="7CB21706" w14:textId="77777777" w:rsidR="00DE57EF" w:rsidRPr="00DE57EF" w:rsidRDefault="00DE57EF" w:rsidP="00DE57EF">
      <w:pPr>
        <w:widowControl w:val="0"/>
        <w:autoSpaceDE w:val="0"/>
        <w:autoSpaceDN w:val="0"/>
        <w:adjustRightInd w:val="0"/>
        <w:ind w:left="640" w:hanging="640"/>
        <w:rPr>
          <w:noProof/>
        </w:rPr>
      </w:pPr>
      <w:r w:rsidRPr="00DE57EF">
        <w:rPr>
          <w:noProof/>
        </w:rPr>
        <w:t>[11]</w:t>
      </w:r>
      <w:r w:rsidRPr="00DE57EF">
        <w:rPr>
          <w:noProof/>
        </w:rPr>
        <w:tab/>
        <w:t xml:space="preserve">W. Kong, Z. Y. Dong, Y. Jia, D. J. Hill, Y. Xu, and Y. Zhang, “Short-Term Residential Load Forecasting Based on LSTM Recurrent Neural Network,” </w:t>
      </w:r>
      <w:r w:rsidRPr="00DE57EF">
        <w:rPr>
          <w:i/>
          <w:iCs/>
          <w:noProof/>
        </w:rPr>
        <w:t>IEEE Trans. Smart Grid</w:t>
      </w:r>
      <w:r w:rsidRPr="00DE57EF">
        <w:rPr>
          <w:noProof/>
        </w:rPr>
        <w:t>, vol. 10, no. 1, pp. 841–851, 2019, doi: 10.1109/TSG.2017.2753802.</w:t>
      </w:r>
    </w:p>
    <w:p w14:paraId="572A402F" w14:textId="77777777" w:rsidR="00DE57EF" w:rsidRPr="00DE57EF" w:rsidRDefault="00DE57EF" w:rsidP="00DE57EF">
      <w:pPr>
        <w:widowControl w:val="0"/>
        <w:autoSpaceDE w:val="0"/>
        <w:autoSpaceDN w:val="0"/>
        <w:adjustRightInd w:val="0"/>
        <w:ind w:left="640" w:hanging="640"/>
        <w:rPr>
          <w:noProof/>
        </w:rPr>
      </w:pPr>
      <w:r w:rsidRPr="00DE57EF">
        <w:rPr>
          <w:noProof/>
        </w:rPr>
        <w:t>[12]</w:t>
      </w:r>
      <w:r w:rsidRPr="00DE57EF">
        <w:rPr>
          <w:noProof/>
        </w:rPr>
        <w:tab/>
        <w:t>J. Zheng, C. Xu, Z. Zhang, and X. Li, “Electric load forecasting in smart grids using Long-Short-Term-Memory based Recurrent Neural Network,” 2017, doi: 10.1109/CISS.2017.7926112.</w:t>
      </w:r>
    </w:p>
    <w:p w14:paraId="0AED206C" w14:textId="77777777" w:rsidR="00DE57EF" w:rsidRPr="00DE57EF" w:rsidRDefault="00DE57EF" w:rsidP="00DE57EF">
      <w:pPr>
        <w:widowControl w:val="0"/>
        <w:autoSpaceDE w:val="0"/>
        <w:autoSpaceDN w:val="0"/>
        <w:adjustRightInd w:val="0"/>
        <w:ind w:left="640" w:hanging="640"/>
        <w:rPr>
          <w:noProof/>
        </w:rPr>
      </w:pPr>
      <w:r w:rsidRPr="00DE57EF">
        <w:rPr>
          <w:noProof/>
        </w:rPr>
        <w:t>[13]</w:t>
      </w:r>
      <w:r w:rsidRPr="00DE57EF">
        <w:rPr>
          <w:noProof/>
        </w:rPr>
        <w:tab/>
        <w:t xml:space="preserve">A. Rahman, V. Srikumar, and A. D. Smith, “Predicting electricity consumption for commercial and residential buildings using deep recurrent neural networks,” </w:t>
      </w:r>
      <w:r w:rsidRPr="00DE57EF">
        <w:rPr>
          <w:i/>
          <w:iCs/>
          <w:noProof/>
        </w:rPr>
        <w:t>Appl. Energy</w:t>
      </w:r>
      <w:r w:rsidRPr="00DE57EF">
        <w:rPr>
          <w:noProof/>
        </w:rPr>
        <w:t>, 2018, doi: 10.1016/j.apenergy.2017.12.051.</w:t>
      </w:r>
    </w:p>
    <w:p w14:paraId="46017E70" w14:textId="77777777" w:rsidR="00DE57EF" w:rsidRPr="00DE57EF" w:rsidRDefault="00DE57EF" w:rsidP="00DE57EF">
      <w:pPr>
        <w:widowControl w:val="0"/>
        <w:autoSpaceDE w:val="0"/>
        <w:autoSpaceDN w:val="0"/>
        <w:adjustRightInd w:val="0"/>
        <w:ind w:left="640" w:hanging="640"/>
        <w:rPr>
          <w:noProof/>
        </w:rPr>
      </w:pPr>
      <w:r w:rsidRPr="00DE57EF">
        <w:rPr>
          <w:noProof/>
        </w:rPr>
        <w:t>[14]</w:t>
      </w:r>
      <w:r w:rsidRPr="00DE57EF">
        <w:rPr>
          <w:noProof/>
        </w:rPr>
        <w:tab/>
        <w:t xml:space="preserve">T. Hong, J. Wilson, and J. Xie, “Long term probabilistic load forecasting and normalization with hourly information,” </w:t>
      </w:r>
      <w:r w:rsidRPr="00DE57EF">
        <w:rPr>
          <w:i/>
          <w:iCs/>
          <w:noProof/>
        </w:rPr>
        <w:t>IEEE Trans. Smart Grid</w:t>
      </w:r>
      <w:r w:rsidRPr="00DE57EF">
        <w:rPr>
          <w:noProof/>
        </w:rPr>
        <w:t>, vol. 5, no. 1, pp. 456–462, 2014, doi: 10.1109/TSG.2013.2274373.</w:t>
      </w:r>
    </w:p>
    <w:p w14:paraId="425C7929" w14:textId="77777777" w:rsidR="00DE57EF" w:rsidRPr="00DE57EF" w:rsidRDefault="00DE57EF" w:rsidP="00DE57EF">
      <w:pPr>
        <w:widowControl w:val="0"/>
        <w:autoSpaceDE w:val="0"/>
        <w:autoSpaceDN w:val="0"/>
        <w:adjustRightInd w:val="0"/>
        <w:ind w:left="640" w:hanging="640"/>
        <w:rPr>
          <w:noProof/>
        </w:rPr>
      </w:pPr>
      <w:r w:rsidRPr="00DE57EF">
        <w:rPr>
          <w:noProof/>
        </w:rPr>
        <w:t>[15]</w:t>
      </w:r>
      <w:r w:rsidRPr="00DE57EF">
        <w:rPr>
          <w:noProof/>
        </w:rPr>
        <w:tab/>
        <w:t xml:space="preserve">P. Mandal, T. Senjyu, N. Urasaki, and T. Funabashi, “A neural network based several-hour-ahead electric load forecasting using similar days approach,” </w:t>
      </w:r>
      <w:r w:rsidRPr="00DE57EF">
        <w:rPr>
          <w:i/>
          <w:iCs/>
          <w:noProof/>
        </w:rPr>
        <w:t xml:space="preserve">Int. J. </w:t>
      </w:r>
      <w:r w:rsidRPr="00DE57EF">
        <w:rPr>
          <w:i/>
          <w:iCs/>
          <w:noProof/>
        </w:rPr>
        <w:lastRenderedPageBreak/>
        <w:t>Electr. Power Energy Syst.</w:t>
      </w:r>
      <w:r w:rsidRPr="00DE57EF">
        <w:rPr>
          <w:noProof/>
        </w:rPr>
        <w:t>, 2006, doi: 10.1016/j.ijepes.2005.12.007.</w:t>
      </w:r>
    </w:p>
    <w:p w14:paraId="70A0F800" w14:textId="77777777" w:rsidR="00DE57EF" w:rsidRPr="00DE57EF" w:rsidRDefault="00DE57EF" w:rsidP="00DE57EF">
      <w:pPr>
        <w:widowControl w:val="0"/>
        <w:autoSpaceDE w:val="0"/>
        <w:autoSpaceDN w:val="0"/>
        <w:adjustRightInd w:val="0"/>
        <w:ind w:left="640" w:hanging="640"/>
        <w:rPr>
          <w:noProof/>
        </w:rPr>
      </w:pPr>
      <w:r w:rsidRPr="00DE57EF">
        <w:rPr>
          <w:noProof/>
        </w:rPr>
        <w:t>[16]</w:t>
      </w:r>
      <w:r w:rsidRPr="00DE57EF">
        <w:rPr>
          <w:noProof/>
        </w:rPr>
        <w:tab/>
        <w:t xml:space="preserve">H. S. Hippert, C. E. Pedreira, and R. C. Souza, “Neural networks for short-term load forecasting: A review and evaluation,” </w:t>
      </w:r>
      <w:r w:rsidRPr="00DE57EF">
        <w:rPr>
          <w:i/>
          <w:iCs/>
          <w:noProof/>
        </w:rPr>
        <w:t>IEEE Trans. Power Syst.</w:t>
      </w:r>
      <w:r w:rsidRPr="00DE57EF">
        <w:rPr>
          <w:noProof/>
        </w:rPr>
        <w:t>, 2001, doi: 10.1109/59.910780.</w:t>
      </w:r>
    </w:p>
    <w:p w14:paraId="6A571D98" w14:textId="77777777" w:rsidR="00DE57EF" w:rsidRPr="00DE57EF" w:rsidRDefault="00DE57EF" w:rsidP="00DE57EF">
      <w:pPr>
        <w:widowControl w:val="0"/>
        <w:autoSpaceDE w:val="0"/>
        <w:autoSpaceDN w:val="0"/>
        <w:adjustRightInd w:val="0"/>
        <w:ind w:left="640" w:hanging="640"/>
        <w:rPr>
          <w:noProof/>
        </w:rPr>
      </w:pPr>
      <w:r w:rsidRPr="00DE57EF">
        <w:rPr>
          <w:noProof/>
        </w:rPr>
        <w:t>[17]</w:t>
      </w:r>
      <w:r w:rsidRPr="00DE57EF">
        <w:rPr>
          <w:noProof/>
        </w:rPr>
        <w:tab/>
        <w:t xml:space="preserve">Ö. Ö. Bozkurt, G. Biricik, and Z. C. Taysi, “Artificial neural network and SARIMA based models for power load forecasting in Turkish electricity market Ö,” </w:t>
      </w:r>
      <w:r w:rsidRPr="00DE57EF">
        <w:rPr>
          <w:i/>
          <w:iCs/>
          <w:noProof/>
        </w:rPr>
        <w:t>PLoS One</w:t>
      </w:r>
      <w:r w:rsidRPr="00DE57EF">
        <w:rPr>
          <w:noProof/>
        </w:rPr>
        <w:t>, 2017, doi: 10.1371/journal.pone.0175915.</w:t>
      </w:r>
    </w:p>
    <w:p w14:paraId="2B174B54" w14:textId="77777777" w:rsidR="00DE57EF" w:rsidRPr="00DE57EF" w:rsidRDefault="00DE57EF" w:rsidP="00DE57EF">
      <w:pPr>
        <w:widowControl w:val="0"/>
        <w:autoSpaceDE w:val="0"/>
        <w:autoSpaceDN w:val="0"/>
        <w:adjustRightInd w:val="0"/>
        <w:ind w:left="640" w:hanging="640"/>
        <w:rPr>
          <w:noProof/>
        </w:rPr>
      </w:pPr>
      <w:r w:rsidRPr="00DE57EF">
        <w:rPr>
          <w:noProof/>
        </w:rPr>
        <w:t>[18]</w:t>
      </w:r>
      <w:r w:rsidRPr="00DE57EF">
        <w:rPr>
          <w:noProof/>
        </w:rPr>
        <w:tab/>
        <w:t>S. Kumar, S. Mishra, and S. Gupta, “Short term load forecasting using ANN and multiple linear regression,” 2016, doi: 10.1109/CICT.2016.44.</w:t>
      </w:r>
    </w:p>
    <w:p w14:paraId="37B199B4" w14:textId="77777777" w:rsidR="00DE57EF" w:rsidRPr="00DE57EF" w:rsidRDefault="00DE57EF" w:rsidP="00DE57EF">
      <w:pPr>
        <w:widowControl w:val="0"/>
        <w:autoSpaceDE w:val="0"/>
        <w:autoSpaceDN w:val="0"/>
        <w:adjustRightInd w:val="0"/>
        <w:ind w:left="640" w:hanging="640"/>
        <w:rPr>
          <w:noProof/>
        </w:rPr>
      </w:pPr>
      <w:r w:rsidRPr="00DE57EF">
        <w:rPr>
          <w:noProof/>
        </w:rPr>
        <w:t>[19]</w:t>
      </w:r>
      <w:r w:rsidRPr="00DE57EF">
        <w:rPr>
          <w:noProof/>
        </w:rPr>
        <w:tab/>
        <w:t xml:space="preserve">A. Y. Saber and A. K. M. R. Alam, “Short term load forecasting using multiple linear regression for big data,” </w:t>
      </w:r>
      <w:r w:rsidRPr="00DE57EF">
        <w:rPr>
          <w:i/>
          <w:iCs/>
          <w:noProof/>
        </w:rPr>
        <w:t>2017 IEEE Symp. Ser. Comput. Intell. SSCI 2017 - Proc.</w:t>
      </w:r>
      <w:r w:rsidRPr="00DE57EF">
        <w:rPr>
          <w:noProof/>
        </w:rPr>
        <w:t>, vol. 2018-Janua, pp. 1–6, 2018, doi: 10.1109/SSCI.2017.8285261.</w:t>
      </w:r>
    </w:p>
    <w:p w14:paraId="33624D1B" w14:textId="77777777" w:rsidR="00DE57EF" w:rsidRPr="00DE57EF" w:rsidRDefault="00DE57EF" w:rsidP="00DE57EF">
      <w:pPr>
        <w:widowControl w:val="0"/>
        <w:autoSpaceDE w:val="0"/>
        <w:autoSpaceDN w:val="0"/>
        <w:adjustRightInd w:val="0"/>
        <w:ind w:left="640" w:hanging="640"/>
        <w:rPr>
          <w:noProof/>
        </w:rPr>
      </w:pPr>
      <w:r w:rsidRPr="00DE57EF">
        <w:rPr>
          <w:noProof/>
        </w:rPr>
        <w:t>[20]</w:t>
      </w:r>
      <w:r w:rsidRPr="00DE57EF">
        <w:rPr>
          <w:noProof/>
        </w:rPr>
        <w:tab/>
        <w:t>P. Ji, D. Xiong, P. Wang, and J. Chen, “A study on exponential smoothing model for load forecasting,” 2012, doi: 10.1109/APPEEC.2012.6307555.</w:t>
      </w:r>
    </w:p>
    <w:p w14:paraId="5D34DFEC" w14:textId="77777777" w:rsidR="00DE57EF" w:rsidRPr="00DE57EF" w:rsidRDefault="00DE57EF" w:rsidP="00DE57EF">
      <w:pPr>
        <w:widowControl w:val="0"/>
        <w:autoSpaceDE w:val="0"/>
        <w:autoSpaceDN w:val="0"/>
        <w:adjustRightInd w:val="0"/>
        <w:ind w:left="640" w:hanging="640"/>
        <w:rPr>
          <w:noProof/>
        </w:rPr>
      </w:pPr>
      <w:r w:rsidRPr="00DE57EF">
        <w:rPr>
          <w:noProof/>
        </w:rPr>
        <w:t>[21]</w:t>
      </w:r>
      <w:r w:rsidRPr="00DE57EF">
        <w:rPr>
          <w:noProof/>
        </w:rPr>
        <w:tab/>
        <w:t xml:space="preserve">J. F. Rendon-Sanchez and L. M. de Menezes, “Structural combination of seasonal exponential smoothing forecasts applied to load forecasting,” </w:t>
      </w:r>
      <w:r w:rsidRPr="00DE57EF">
        <w:rPr>
          <w:i/>
          <w:iCs/>
          <w:noProof/>
        </w:rPr>
        <w:t>Eur. J. Oper. Res.</w:t>
      </w:r>
      <w:r w:rsidRPr="00DE57EF">
        <w:rPr>
          <w:noProof/>
        </w:rPr>
        <w:t>, 2019, doi: 10.1016/j.ejor.2018.12.013.</w:t>
      </w:r>
    </w:p>
    <w:p w14:paraId="507F35C7" w14:textId="77777777" w:rsidR="00DE57EF" w:rsidRPr="00DE57EF" w:rsidRDefault="00DE57EF" w:rsidP="00DE57EF">
      <w:pPr>
        <w:widowControl w:val="0"/>
        <w:autoSpaceDE w:val="0"/>
        <w:autoSpaceDN w:val="0"/>
        <w:adjustRightInd w:val="0"/>
        <w:ind w:left="640" w:hanging="640"/>
        <w:rPr>
          <w:noProof/>
        </w:rPr>
      </w:pPr>
      <w:r w:rsidRPr="00DE57EF">
        <w:rPr>
          <w:noProof/>
        </w:rPr>
        <w:t>[22]</w:t>
      </w:r>
      <w:r w:rsidRPr="00DE57EF">
        <w:rPr>
          <w:noProof/>
        </w:rPr>
        <w:tab/>
        <w:t>L. Tang, Y. Yi, and Y. Peng, “An ensemble deep learning model for short-term load forecasting based on ARIMA and LSTM,” 2019, doi: 10.1109/SmartGridComm.2019.8909756.</w:t>
      </w:r>
    </w:p>
    <w:p w14:paraId="3B3EF35A" w14:textId="77777777" w:rsidR="00DE57EF" w:rsidRPr="00DE57EF" w:rsidRDefault="00DE57EF" w:rsidP="00DE57EF">
      <w:pPr>
        <w:widowControl w:val="0"/>
        <w:autoSpaceDE w:val="0"/>
        <w:autoSpaceDN w:val="0"/>
        <w:adjustRightInd w:val="0"/>
        <w:ind w:left="640" w:hanging="640"/>
        <w:rPr>
          <w:noProof/>
        </w:rPr>
      </w:pPr>
      <w:r w:rsidRPr="00DE57EF">
        <w:rPr>
          <w:noProof/>
        </w:rPr>
        <w:t>[23]</w:t>
      </w:r>
      <w:r w:rsidRPr="00DE57EF">
        <w:rPr>
          <w:noProof/>
        </w:rPr>
        <w:tab/>
        <w:t xml:space="preserve">B. Nepal, M. Yamaha, A. Yokoe, and T. Yamaji, “Electricity load forecasting using clustering and ARIMA model for energy management in buildings,” </w:t>
      </w:r>
      <w:r w:rsidRPr="00DE57EF">
        <w:rPr>
          <w:i/>
          <w:iCs/>
          <w:noProof/>
        </w:rPr>
        <w:t>Japan Archit. Rev.</w:t>
      </w:r>
      <w:r w:rsidRPr="00DE57EF">
        <w:rPr>
          <w:noProof/>
        </w:rPr>
        <w:t>, 2020, doi: 10.1002/2475-8876.12135.</w:t>
      </w:r>
    </w:p>
    <w:p w14:paraId="790A9849" w14:textId="77777777" w:rsidR="00DE57EF" w:rsidRPr="00DE57EF" w:rsidRDefault="00DE57EF" w:rsidP="00DE57EF">
      <w:pPr>
        <w:widowControl w:val="0"/>
        <w:autoSpaceDE w:val="0"/>
        <w:autoSpaceDN w:val="0"/>
        <w:adjustRightInd w:val="0"/>
        <w:ind w:left="640" w:hanging="640"/>
        <w:rPr>
          <w:noProof/>
        </w:rPr>
      </w:pPr>
      <w:r w:rsidRPr="00DE57EF">
        <w:rPr>
          <w:noProof/>
        </w:rPr>
        <w:lastRenderedPageBreak/>
        <w:t>[24]</w:t>
      </w:r>
      <w:r w:rsidRPr="00DE57EF">
        <w:rPr>
          <w:noProof/>
        </w:rPr>
        <w:tab/>
        <w:t>A. Badri, Z. Ameli, and A. Motie Birjandi, “Application of artificial neural networks and fuzzy logic methods for short term load forecasting,” 2012, doi: 10.1016/j.egypro.2011.12.965.</w:t>
      </w:r>
    </w:p>
    <w:p w14:paraId="26812B7F" w14:textId="77777777" w:rsidR="00DE57EF" w:rsidRPr="00DE57EF" w:rsidRDefault="00DE57EF" w:rsidP="00DE57EF">
      <w:pPr>
        <w:widowControl w:val="0"/>
        <w:autoSpaceDE w:val="0"/>
        <w:autoSpaceDN w:val="0"/>
        <w:adjustRightInd w:val="0"/>
        <w:ind w:left="640" w:hanging="640"/>
        <w:rPr>
          <w:noProof/>
        </w:rPr>
      </w:pPr>
      <w:r w:rsidRPr="00DE57EF">
        <w:rPr>
          <w:noProof/>
        </w:rPr>
        <w:t>[25]</w:t>
      </w:r>
      <w:r w:rsidRPr="00DE57EF">
        <w:rPr>
          <w:noProof/>
        </w:rPr>
        <w:tab/>
        <w:t xml:space="preserve">P. H. Kuo and C. J. Huang, “A high precision artificial neural networks model for short-Term energy load forecasting,” </w:t>
      </w:r>
      <w:r w:rsidRPr="00DE57EF">
        <w:rPr>
          <w:i/>
          <w:iCs/>
          <w:noProof/>
        </w:rPr>
        <w:t>Energies</w:t>
      </w:r>
      <w:r w:rsidRPr="00DE57EF">
        <w:rPr>
          <w:noProof/>
        </w:rPr>
        <w:t>, 2018, doi: 10.3390/en11010213.</w:t>
      </w:r>
    </w:p>
    <w:p w14:paraId="446E6E18" w14:textId="77777777" w:rsidR="00DE57EF" w:rsidRPr="00DE57EF" w:rsidRDefault="00DE57EF" w:rsidP="00DE57EF">
      <w:pPr>
        <w:widowControl w:val="0"/>
        <w:autoSpaceDE w:val="0"/>
        <w:autoSpaceDN w:val="0"/>
        <w:adjustRightInd w:val="0"/>
        <w:ind w:left="640" w:hanging="640"/>
        <w:rPr>
          <w:noProof/>
        </w:rPr>
      </w:pPr>
      <w:r w:rsidRPr="00DE57EF">
        <w:rPr>
          <w:noProof/>
        </w:rPr>
        <w:t>[26]</w:t>
      </w:r>
      <w:r w:rsidRPr="00DE57EF">
        <w:rPr>
          <w:noProof/>
        </w:rPr>
        <w:tab/>
        <w:t xml:space="preserve">T. Hong and P. Wang, “Fuzzy interaction regression for short term load forecasting,” </w:t>
      </w:r>
      <w:r w:rsidRPr="00DE57EF">
        <w:rPr>
          <w:i/>
          <w:iCs/>
          <w:noProof/>
        </w:rPr>
        <w:t>Fuzzy Optim. Decis. Mak.</w:t>
      </w:r>
      <w:r w:rsidRPr="00DE57EF">
        <w:rPr>
          <w:noProof/>
        </w:rPr>
        <w:t>, 2014, doi: 10.1007/s10700-013-9166-9.</w:t>
      </w:r>
    </w:p>
    <w:p w14:paraId="5B826915" w14:textId="77777777" w:rsidR="00DE57EF" w:rsidRPr="00DE57EF" w:rsidRDefault="00DE57EF" w:rsidP="00DE57EF">
      <w:pPr>
        <w:widowControl w:val="0"/>
        <w:autoSpaceDE w:val="0"/>
        <w:autoSpaceDN w:val="0"/>
        <w:adjustRightInd w:val="0"/>
        <w:ind w:left="640" w:hanging="640"/>
        <w:rPr>
          <w:noProof/>
        </w:rPr>
      </w:pPr>
      <w:r w:rsidRPr="00DE57EF">
        <w:rPr>
          <w:noProof/>
        </w:rPr>
        <w:t>[27]</w:t>
      </w:r>
      <w:r w:rsidRPr="00DE57EF">
        <w:rPr>
          <w:noProof/>
        </w:rPr>
        <w:tab/>
        <w:t xml:space="preserve">M. Hanmandlu and B. K. Chauhan, “Load forecasting using hybrid models,” </w:t>
      </w:r>
      <w:r w:rsidRPr="00DE57EF">
        <w:rPr>
          <w:i/>
          <w:iCs/>
          <w:noProof/>
        </w:rPr>
        <w:t>IEEE Trans. Power Syst.</w:t>
      </w:r>
      <w:r w:rsidRPr="00DE57EF">
        <w:rPr>
          <w:noProof/>
        </w:rPr>
        <w:t>, 2011, doi: 10.1109/TPWRS.2010.2048585.</w:t>
      </w:r>
    </w:p>
    <w:p w14:paraId="350626B7" w14:textId="77777777" w:rsidR="00DE57EF" w:rsidRPr="00DE57EF" w:rsidRDefault="00DE57EF" w:rsidP="00DE57EF">
      <w:pPr>
        <w:widowControl w:val="0"/>
        <w:autoSpaceDE w:val="0"/>
        <w:autoSpaceDN w:val="0"/>
        <w:adjustRightInd w:val="0"/>
        <w:ind w:left="640" w:hanging="640"/>
        <w:rPr>
          <w:noProof/>
        </w:rPr>
      </w:pPr>
      <w:r w:rsidRPr="00DE57EF">
        <w:rPr>
          <w:noProof/>
        </w:rPr>
        <w:t>[28]</w:t>
      </w:r>
      <w:r w:rsidRPr="00DE57EF">
        <w:rPr>
          <w:noProof/>
        </w:rPr>
        <w:tab/>
        <w:t xml:space="preserve">A. Yang, W. Li, and X. Yang, “Short-term electricity load forecasting based on feature selection and Least Squares Support Vector Machines,” </w:t>
      </w:r>
      <w:r w:rsidRPr="00DE57EF">
        <w:rPr>
          <w:i/>
          <w:iCs/>
          <w:noProof/>
        </w:rPr>
        <w:t>Knowledge-Based Syst.</w:t>
      </w:r>
      <w:r w:rsidRPr="00DE57EF">
        <w:rPr>
          <w:noProof/>
        </w:rPr>
        <w:t>, 2019, doi: 10.1016/j.knosys.2018.08.027.</w:t>
      </w:r>
    </w:p>
    <w:p w14:paraId="48081D63" w14:textId="77777777" w:rsidR="00DE57EF" w:rsidRPr="00DE57EF" w:rsidRDefault="00DE57EF" w:rsidP="00DE57EF">
      <w:pPr>
        <w:widowControl w:val="0"/>
        <w:autoSpaceDE w:val="0"/>
        <w:autoSpaceDN w:val="0"/>
        <w:adjustRightInd w:val="0"/>
        <w:ind w:left="640" w:hanging="640"/>
        <w:rPr>
          <w:noProof/>
        </w:rPr>
      </w:pPr>
      <w:r w:rsidRPr="00DE57EF">
        <w:rPr>
          <w:noProof/>
        </w:rPr>
        <w:t>[29]</w:t>
      </w:r>
      <w:r w:rsidRPr="00DE57EF">
        <w:rPr>
          <w:noProof/>
        </w:rPr>
        <w:tab/>
        <w:t>V. Mayrink and H. S. Hippert, “A hybrid method using Exponential Smoothing and Gradient Boosting for electrical short-term load forecasting,” 2017, doi: 10.1109/LA-CCI.2016.7885697.</w:t>
      </w:r>
    </w:p>
    <w:p w14:paraId="7A5C2FCF" w14:textId="77777777" w:rsidR="00DE57EF" w:rsidRPr="00DE57EF" w:rsidRDefault="00DE57EF" w:rsidP="00DE57EF">
      <w:pPr>
        <w:widowControl w:val="0"/>
        <w:autoSpaceDE w:val="0"/>
        <w:autoSpaceDN w:val="0"/>
        <w:adjustRightInd w:val="0"/>
        <w:ind w:left="640" w:hanging="640"/>
        <w:rPr>
          <w:noProof/>
        </w:rPr>
      </w:pPr>
      <w:r w:rsidRPr="00DE57EF">
        <w:rPr>
          <w:noProof/>
        </w:rPr>
        <w:t>[30]</w:t>
      </w:r>
      <w:r w:rsidRPr="00DE57EF">
        <w:rPr>
          <w:noProof/>
        </w:rPr>
        <w:tab/>
        <w:t>S. Humeau, T. K. Wijaya, M. Vasirani, and K. Aberer, “Electricity load forecasting for residential customers: Exploiting aggregation and correlation between households,” 2013, doi: 10.1109/SustainIT.2013.6685208.</w:t>
      </w:r>
    </w:p>
    <w:p w14:paraId="3DA31807" w14:textId="77777777" w:rsidR="00DE57EF" w:rsidRPr="00DE57EF" w:rsidRDefault="00DE57EF" w:rsidP="00DE57EF">
      <w:pPr>
        <w:widowControl w:val="0"/>
        <w:autoSpaceDE w:val="0"/>
        <w:autoSpaceDN w:val="0"/>
        <w:adjustRightInd w:val="0"/>
        <w:ind w:left="640" w:hanging="640"/>
        <w:rPr>
          <w:noProof/>
        </w:rPr>
      </w:pPr>
      <w:r w:rsidRPr="00DE57EF">
        <w:rPr>
          <w:noProof/>
        </w:rPr>
        <w:t>[31]</w:t>
      </w:r>
      <w:r w:rsidRPr="00DE57EF">
        <w:rPr>
          <w:noProof/>
        </w:rPr>
        <w:tab/>
        <w:t xml:space="preserve">G. Dudek, “Pattern-based local linear regression models for short-term load forecasting,” </w:t>
      </w:r>
      <w:r w:rsidRPr="00DE57EF">
        <w:rPr>
          <w:i/>
          <w:iCs/>
          <w:noProof/>
        </w:rPr>
        <w:t>Electr. Power Syst. Res.</w:t>
      </w:r>
      <w:r w:rsidRPr="00DE57EF">
        <w:rPr>
          <w:noProof/>
        </w:rPr>
        <w:t>, 2016, doi: 10.1016/j.epsr.2015.09.001.</w:t>
      </w:r>
    </w:p>
    <w:p w14:paraId="34DD99E3" w14:textId="77777777" w:rsidR="00DE57EF" w:rsidRPr="00DE57EF" w:rsidRDefault="00DE57EF" w:rsidP="00DE57EF">
      <w:pPr>
        <w:widowControl w:val="0"/>
        <w:autoSpaceDE w:val="0"/>
        <w:autoSpaceDN w:val="0"/>
        <w:adjustRightInd w:val="0"/>
        <w:ind w:left="640" w:hanging="640"/>
        <w:rPr>
          <w:noProof/>
        </w:rPr>
      </w:pPr>
      <w:r w:rsidRPr="00DE57EF">
        <w:rPr>
          <w:noProof/>
        </w:rPr>
        <w:t>[32]</w:t>
      </w:r>
      <w:r w:rsidRPr="00DE57EF">
        <w:rPr>
          <w:noProof/>
        </w:rPr>
        <w:tab/>
        <w:t xml:space="preserve">N. Amjady, “Short-term hourly load forecasting using time-series modeling with peak load estimation capability,” </w:t>
      </w:r>
      <w:r w:rsidRPr="00DE57EF">
        <w:rPr>
          <w:i/>
          <w:iCs/>
          <w:noProof/>
        </w:rPr>
        <w:t>IEEE Trans. Power Syst.</w:t>
      </w:r>
      <w:r w:rsidRPr="00DE57EF">
        <w:rPr>
          <w:noProof/>
        </w:rPr>
        <w:t>, vol. 16, no. 4, pp. 798–805, 2001, doi: 10.1109/59.962429.</w:t>
      </w:r>
    </w:p>
    <w:p w14:paraId="34656F09" w14:textId="77777777" w:rsidR="00DE57EF" w:rsidRPr="00DE57EF" w:rsidRDefault="00DE57EF" w:rsidP="00DE57EF">
      <w:pPr>
        <w:widowControl w:val="0"/>
        <w:autoSpaceDE w:val="0"/>
        <w:autoSpaceDN w:val="0"/>
        <w:adjustRightInd w:val="0"/>
        <w:ind w:left="640" w:hanging="640"/>
        <w:rPr>
          <w:noProof/>
        </w:rPr>
      </w:pPr>
      <w:r w:rsidRPr="00DE57EF">
        <w:rPr>
          <w:noProof/>
        </w:rPr>
        <w:lastRenderedPageBreak/>
        <w:t>[33]</w:t>
      </w:r>
      <w:r w:rsidRPr="00DE57EF">
        <w:rPr>
          <w:noProof/>
        </w:rPr>
        <w:tab/>
        <w:t>M. Baccouche, F. Mamalet, and C. Wolf, “</w:t>
      </w:r>
      <w:r w:rsidRPr="00DE57EF">
        <w:rPr>
          <w:rFonts w:ascii="MS Mincho" w:eastAsia="MS Mincho" w:hAnsi="MS Mincho" w:cs="MS Mincho" w:hint="eastAsia"/>
          <w:noProof/>
        </w:rPr>
        <w:t>（</w:t>
      </w:r>
      <w:r w:rsidRPr="00DE57EF">
        <w:rPr>
          <w:noProof/>
        </w:rPr>
        <w:t xml:space="preserve">RGB)Sequential deep learning for human action recognition,” </w:t>
      </w:r>
      <w:r w:rsidRPr="00DE57EF">
        <w:rPr>
          <w:i/>
          <w:iCs/>
          <w:noProof/>
        </w:rPr>
        <w:t>Int. Work. Hum. Behav. Underst.</w:t>
      </w:r>
      <w:r w:rsidRPr="00DE57EF">
        <w:rPr>
          <w:noProof/>
        </w:rPr>
        <w:t>, 2011.</w:t>
      </w:r>
    </w:p>
    <w:p w14:paraId="32617061" w14:textId="77777777" w:rsidR="00DE57EF" w:rsidRPr="00DE57EF" w:rsidRDefault="00DE57EF" w:rsidP="00DE57EF">
      <w:pPr>
        <w:widowControl w:val="0"/>
        <w:autoSpaceDE w:val="0"/>
        <w:autoSpaceDN w:val="0"/>
        <w:adjustRightInd w:val="0"/>
        <w:ind w:left="640" w:hanging="640"/>
        <w:rPr>
          <w:noProof/>
        </w:rPr>
      </w:pPr>
      <w:r w:rsidRPr="00DE57EF">
        <w:rPr>
          <w:noProof/>
        </w:rPr>
        <w:t>[34]</w:t>
      </w:r>
      <w:r w:rsidRPr="00DE57EF">
        <w:rPr>
          <w:noProof/>
        </w:rPr>
        <w:tab/>
        <w:t xml:space="preserve">D. Yu, L. Deng, I. Jang, P. Kudumakis, M. Sandler, and K. Kang, “Deep learning and its applications to signal and information processing,” </w:t>
      </w:r>
      <w:r w:rsidRPr="00DE57EF">
        <w:rPr>
          <w:i/>
          <w:iCs/>
          <w:noProof/>
        </w:rPr>
        <w:t>IEEE Signal Process. Mag.</w:t>
      </w:r>
      <w:r w:rsidRPr="00DE57EF">
        <w:rPr>
          <w:noProof/>
        </w:rPr>
        <w:t>, 2011, doi: 10.1109/MSP.2010.939038.</w:t>
      </w:r>
    </w:p>
    <w:p w14:paraId="5F211759" w14:textId="77777777" w:rsidR="00DE57EF" w:rsidRPr="00DE57EF" w:rsidRDefault="00DE57EF" w:rsidP="00DE57EF">
      <w:pPr>
        <w:widowControl w:val="0"/>
        <w:autoSpaceDE w:val="0"/>
        <w:autoSpaceDN w:val="0"/>
        <w:adjustRightInd w:val="0"/>
        <w:ind w:left="640" w:hanging="640"/>
        <w:rPr>
          <w:noProof/>
        </w:rPr>
      </w:pPr>
      <w:r w:rsidRPr="00DE57EF">
        <w:rPr>
          <w:noProof/>
        </w:rPr>
        <w:t>[35]</w:t>
      </w:r>
      <w:r w:rsidRPr="00DE57EF">
        <w:rPr>
          <w:noProof/>
        </w:rPr>
        <w:tab/>
        <w:t>M. Vos, C. Bender-Saebelkampf, and S. Albayrak, “Residential Short-Term Load Forecasting Using Convolutional Neural Networks,” 2018, doi: 10.1109/SmartGridComm.2018.8587494.</w:t>
      </w:r>
    </w:p>
    <w:p w14:paraId="13899092" w14:textId="77777777" w:rsidR="00DE57EF" w:rsidRPr="00DE57EF" w:rsidRDefault="00DE57EF" w:rsidP="00DE57EF">
      <w:pPr>
        <w:widowControl w:val="0"/>
        <w:autoSpaceDE w:val="0"/>
        <w:autoSpaceDN w:val="0"/>
        <w:adjustRightInd w:val="0"/>
        <w:ind w:left="640" w:hanging="640"/>
        <w:rPr>
          <w:noProof/>
        </w:rPr>
      </w:pPr>
      <w:r w:rsidRPr="00DE57EF">
        <w:rPr>
          <w:noProof/>
        </w:rPr>
        <w:t>[36]</w:t>
      </w:r>
      <w:r w:rsidRPr="00DE57EF">
        <w:rPr>
          <w:noProof/>
        </w:rPr>
        <w:tab/>
        <w:t>A. Gasparin, S. Lukovic, and C. Alippi, “Deep Learning for Time Series Forecasting: The Electric Load Case,” 2019, [Online]. Available: http://arxiv.org/abs/1907.09207.</w:t>
      </w:r>
    </w:p>
    <w:p w14:paraId="1F7BDF59" w14:textId="77777777" w:rsidR="00DE57EF" w:rsidRPr="00DE57EF" w:rsidRDefault="00DE57EF" w:rsidP="00DE57EF">
      <w:pPr>
        <w:widowControl w:val="0"/>
        <w:autoSpaceDE w:val="0"/>
        <w:autoSpaceDN w:val="0"/>
        <w:adjustRightInd w:val="0"/>
        <w:ind w:left="640" w:hanging="640"/>
        <w:rPr>
          <w:noProof/>
        </w:rPr>
      </w:pPr>
      <w:r w:rsidRPr="00DE57EF">
        <w:rPr>
          <w:noProof/>
        </w:rPr>
        <w:t>[37]</w:t>
      </w:r>
      <w:r w:rsidRPr="00DE57EF">
        <w:rPr>
          <w:noProof/>
        </w:rPr>
        <w:tab/>
        <w:t>W. He, “Load Forecasting via Deep Neural Networks,” 2017, doi: 10.1016/j.procs.2017.11.374.</w:t>
      </w:r>
    </w:p>
    <w:p w14:paraId="6E34168C" w14:textId="77777777" w:rsidR="00DE57EF" w:rsidRPr="00DE57EF" w:rsidRDefault="00DE57EF" w:rsidP="00DE57EF">
      <w:pPr>
        <w:widowControl w:val="0"/>
        <w:autoSpaceDE w:val="0"/>
        <w:autoSpaceDN w:val="0"/>
        <w:adjustRightInd w:val="0"/>
        <w:ind w:left="640" w:hanging="640"/>
        <w:rPr>
          <w:noProof/>
        </w:rPr>
      </w:pPr>
      <w:r w:rsidRPr="00DE57EF">
        <w:rPr>
          <w:noProof/>
        </w:rPr>
        <w:t>[38]</w:t>
      </w:r>
      <w:r w:rsidRPr="00DE57EF">
        <w:rPr>
          <w:noProof/>
        </w:rPr>
        <w:tab/>
        <w:t xml:space="preserve">C. Gallicchio, A. Micheli, and L. Pedrelli, “Design of deep echo state networks,” </w:t>
      </w:r>
      <w:r w:rsidRPr="00DE57EF">
        <w:rPr>
          <w:i/>
          <w:iCs/>
          <w:noProof/>
        </w:rPr>
        <w:t>Neural Networks</w:t>
      </w:r>
      <w:r w:rsidRPr="00DE57EF">
        <w:rPr>
          <w:noProof/>
        </w:rPr>
        <w:t>, 2018, doi: 10.1016/j.neunet.2018.08.002.</w:t>
      </w:r>
    </w:p>
    <w:p w14:paraId="5F51E20F" w14:textId="77777777" w:rsidR="00DE57EF" w:rsidRPr="00DE57EF" w:rsidRDefault="00DE57EF" w:rsidP="00DE57EF">
      <w:pPr>
        <w:widowControl w:val="0"/>
        <w:autoSpaceDE w:val="0"/>
        <w:autoSpaceDN w:val="0"/>
        <w:adjustRightInd w:val="0"/>
        <w:ind w:left="640" w:hanging="640"/>
        <w:rPr>
          <w:noProof/>
        </w:rPr>
      </w:pPr>
      <w:r w:rsidRPr="00DE57EF">
        <w:rPr>
          <w:noProof/>
        </w:rPr>
        <w:t>[39]</w:t>
      </w:r>
      <w:r w:rsidRPr="00DE57EF">
        <w:rPr>
          <w:noProof/>
        </w:rPr>
        <w:tab/>
        <w:t xml:space="preserve">C. Tian, J. Ma, C. Zhang, and P. Zhan, “A deep neural network model for short-term load forecast based on long short-term memory network and convolutional neural network,” </w:t>
      </w:r>
      <w:r w:rsidRPr="00DE57EF">
        <w:rPr>
          <w:i/>
          <w:iCs/>
          <w:noProof/>
        </w:rPr>
        <w:t>Energies</w:t>
      </w:r>
      <w:r w:rsidRPr="00DE57EF">
        <w:rPr>
          <w:noProof/>
        </w:rPr>
        <w:t>, 2018, doi: 10.3390/en11123493.</w:t>
      </w:r>
    </w:p>
    <w:p w14:paraId="635A3430" w14:textId="77777777" w:rsidR="00DE57EF" w:rsidRPr="00DE57EF" w:rsidRDefault="00DE57EF" w:rsidP="00DE57EF">
      <w:pPr>
        <w:widowControl w:val="0"/>
        <w:autoSpaceDE w:val="0"/>
        <w:autoSpaceDN w:val="0"/>
        <w:adjustRightInd w:val="0"/>
        <w:ind w:left="640" w:hanging="640"/>
        <w:rPr>
          <w:noProof/>
        </w:rPr>
      </w:pPr>
      <w:r w:rsidRPr="00DE57EF">
        <w:rPr>
          <w:noProof/>
        </w:rPr>
        <w:t>[40]</w:t>
      </w:r>
      <w:r w:rsidRPr="00DE57EF">
        <w:rPr>
          <w:noProof/>
        </w:rPr>
        <w:tab/>
        <w:t xml:space="preserve">C. J. Huang, Y. Shen, Y. H. Chen, and H. C. Chen, “A novel hybrid deep neural network model for short-term electricity price forecasting,” </w:t>
      </w:r>
      <w:r w:rsidRPr="00DE57EF">
        <w:rPr>
          <w:i/>
          <w:iCs/>
          <w:noProof/>
        </w:rPr>
        <w:t>Int. J. Energy Res.</w:t>
      </w:r>
      <w:r w:rsidRPr="00DE57EF">
        <w:rPr>
          <w:noProof/>
        </w:rPr>
        <w:t>, 2021, doi: 10.1002/er.5945.</w:t>
      </w:r>
    </w:p>
    <w:p w14:paraId="1690EE01" w14:textId="77777777" w:rsidR="00DE57EF" w:rsidRPr="00DE57EF" w:rsidRDefault="00DE57EF" w:rsidP="00DE57EF">
      <w:pPr>
        <w:widowControl w:val="0"/>
        <w:autoSpaceDE w:val="0"/>
        <w:autoSpaceDN w:val="0"/>
        <w:adjustRightInd w:val="0"/>
        <w:ind w:left="640" w:hanging="640"/>
        <w:rPr>
          <w:noProof/>
        </w:rPr>
      </w:pPr>
      <w:r w:rsidRPr="00DE57EF">
        <w:rPr>
          <w:noProof/>
        </w:rPr>
        <w:t>[41]</w:t>
      </w:r>
      <w:r w:rsidRPr="00DE57EF">
        <w:rPr>
          <w:noProof/>
        </w:rPr>
        <w:tab/>
        <w:t xml:space="preserve">C. J. Huang and P. H. Kuo, “Multiple-Input Deep Convolutional Neural Network Model for Short-Term Photovoltaic Power Forecasting,” </w:t>
      </w:r>
      <w:r w:rsidRPr="00DE57EF">
        <w:rPr>
          <w:i/>
          <w:iCs/>
          <w:noProof/>
        </w:rPr>
        <w:t>IEEE Access</w:t>
      </w:r>
      <w:r w:rsidRPr="00DE57EF">
        <w:rPr>
          <w:noProof/>
        </w:rPr>
        <w:t xml:space="preserve">, 2019, doi: </w:t>
      </w:r>
      <w:r w:rsidRPr="00DE57EF">
        <w:rPr>
          <w:noProof/>
        </w:rPr>
        <w:lastRenderedPageBreak/>
        <w:t>10.1109/ACCESS.2019.2921238.</w:t>
      </w:r>
    </w:p>
    <w:p w14:paraId="51076AAA" w14:textId="77777777" w:rsidR="00DE57EF" w:rsidRPr="00DE57EF" w:rsidRDefault="00DE57EF" w:rsidP="00DE57EF">
      <w:pPr>
        <w:widowControl w:val="0"/>
        <w:autoSpaceDE w:val="0"/>
        <w:autoSpaceDN w:val="0"/>
        <w:adjustRightInd w:val="0"/>
        <w:ind w:left="640" w:hanging="640"/>
        <w:rPr>
          <w:noProof/>
        </w:rPr>
      </w:pPr>
      <w:r w:rsidRPr="00DE57EF">
        <w:rPr>
          <w:noProof/>
        </w:rPr>
        <w:t>[42]</w:t>
      </w:r>
      <w:r w:rsidRPr="00DE57EF">
        <w:rPr>
          <w:noProof/>
        </w:rPr>
        <w:tab/>
        <w:t>“IESO - Hourly Zonal Demand Report.” http://reports.ieso.ca/public/DemandZonal/ (accessed Jun. 05, 2021).</w:t>
      </w:r>
    </w:p>
    <w:p w14:paraId="2493CE7B" w14:textId="77777777" w:rsidR="00DE57EF" w:rsidRPr="00DE57EF" w:rsidRDefault="00DE57EF" w:rsidP="00DE57EF">
      <w:pPr>
        <w:widowControl w:val="0"/>
        <w:autoSpaceDE w:val="0"/>
        <w:autoSpaceDN w:val="0"/>
        <w:adjustRightInd w:val="0"/>
        <w:ind w:left="640" w:hanging="640"/>
        <w:rPr>
          <w:noProof/>
        </w:rPr>
      </w:pPr>
      <w:r w:rsidRPr="00DE57EF">
        <w:rPr>
          <w:noProof/>
        </w:rPr>
        <w:t>[43]</w:t>
      </w:r>
      <w:r w:rsidRPr="00DE57EF">
        <w:rPr>
          <w:noProof/>
        </w:rPr>
        <w:tab/>
        <w:t>“Historical Climate Data - Climate - Environment and Climate Change Canada.” https://climate.weather.gc.ca/ (accessed Jan. 05, 2021).</w:t>
      </w:r>
    </w:p>
    <w:p w14:paraId="55650C8A" w14:textId="77777777" w:rsidR="00DE57EF" w:rsidRPr="00DE57EF" w:rsidRDefault="00DE57EF" w:rsidP="00DE57EF">
      <w:pPr>
        <w:widowControl w:val="0"/>
        <w:autoSpaceDE w:val="0"/>
        <w:autoSpaceDN w:val="0"/>
        <w:adjustRightInd w:val="0"/>
        <w:ind w:left="640" w:hanging="640"/>
        <w:rPr>
          <w:noProof/>
        </w:rPr>
      </w:pPr>
      <w:r w:rsidRPr="00DE57EF">
        <w:rPr>
          <w:noProof/>
        </w:rPr>
        <w:t>[44]</w:t>
      </w:r>
      <w:r w:rsidRPr="00DE57EF">
        <w:rPr>
          <w:noProof/>
        </w:rPr>
        <w:tab/>
        <w:t>T. Hong, P. Wang, and H. L. Willis, “A naïve multiple linear regression benchmark for short term load forecasting,” 2011, doi: 10.1109/PES.2011.6038881.</w:t>
      </w:r>
    </w:p>
    <w:p w14:paraId="209EEB64" w14:textId="77777777" w:rsidR="00DE57EF" w:rsidRPr="00DE57EF" w:rsidRDefault="00DE57EF" w:rsidP="00DE57EF">
      <w:pPr>
        <w:widowControl w:val="0"/>
        <w:autoSpaceDE w:val="0"/>
        <w:autoSpaceDN w:val="0"/>
        <w:adjustRightInd w:val="0"/>
        <w:ind w:left="640" w:hanging="640"/>
        <w:rPr>
          <w:noProof/>
        </w:rPr>
      </w:pPr>
      <w:r w:rsidRPr="00DE57EF">
        <w:rPr>
          <w:noProof/>
        </w:rPr>
        <w:t>[45]</w:t>
      </w:r>
      <w:r w:rsidRPr="00DE57EF">
        <w:rPr>
          <w:noProof/>
        </w:rPr>
        <w:tab/>
        <w:t xml:space="preserve">K. Methaprayoon, W. J. Lee, S. Rasmiddatta, J. R. Liao, and R. J. Ross, “Multistage artificial neural network short-term load forecasting engine with front-end weather forecast,” </w:t>
      </w:r>
      <w:r w:rsidRPr="00DE57EF">
        <w:rPr>
          <w:i/>
          <w:iCs/>
          <w:noProof/>
        </w:rPr>
        <w:t>IEEE Trans. Ind. Appl.</w:t>
      </w:r>
      <w:r w:rsidRPr="00DE57EF">
        <w:rPr>
          <w:noProof/>
        </w:rPr>
        <w:t>, 2007, doi: 10.1109/TIA.2007.908190.</w:t>
      </w:r>
    </w:p>
    <w:p w14:paraId="0BB92C54" w14:textId="77777777" w:rsidR="00DE57EF" w:rsidRPr="00DE57EF" w:rsidRDefault="00DE57EF" w:rsidP="00DE57EF">
      <w:pPr>
        <w:widowControl w:val="0"/>
        <w:autoSpaceDE w:val="0"/>
        <w:autoSpaceDN w:val="0"/>
        <w:adjustRightInd w:val="0"/>
        <w:ind w:left="640" w:hanging="640"/>
        <w:rPr>
          <w:noProof/>
        </w:rPr>
      </w:pPr>
      <w:r w:rsidRPr="00DE57EF">
        <w:rPr>
          <w:noProof/>
        </w:rPr>
        <w:t>[46]</w:t>
      </w:r>
      <w:r w:rsidRPr="00DE57EF">
        <w:rPr>
          <w:noProof/>
        </w:rPr>
        <w:tab/>
        <w:t>A. K. Singh, Ibraheem, S. Khatoon, M. Muazzam, and D. K. Chaturvedi, “Load forecasting techniques and methodologies: A review,” 2012, doi: 10.1109/ICPCES.2012.6508132.</w:t>
      </w:r>
    </w:p>
    <w:p w14:paraId="59E6538D" w14:textId="77777777" w:rsidR="00DE57EF" w:rsidRPr="00DE57EF" w:rsidRDefault="00DE57EF" w:rsidP="00DE57EF">
      <w:pPr>
        <w:widowControl w:val="0"/>
        <w:autoSpaceDE w:val="0"/>
        <w:autoSpaceDN w:val="0"/>
        <w:adjustRightInd w:val="0"/>
        <w:ind w:left="640" w:hanging="640"/>
        <w:rPr>
          <w:noProof/>
        </w:rPr>
      </w:pPr>
      <w:r w:rsidRPr="00DE57EF">
        <w:rPr>
          <w:noProof/>
        </w:rPr>
        <w:t>[47]</w:t>
      </w:r>
      <w:r w:rsidRPr="00DE57EF">
        <w:rPr>
          <w:noProof/>
        </w:rPr>
        <w:tab/>
        <w:t xml:space="preserve">G. Papacharalampous, H. Tyralis, and D. Koutsoyiannis, “Predictability of monthly temperature and precipitation using automatic time series forecasting methods,” </w:t>
      </w:r>
      <w:r w:rsidRPr="00DE57EF">
        <w:rPr>
          <w:i/>
          <w:iCs/>
          <w:noProof/>
        </w:rPr>
        <w:t>Acta Geophys.</w:t>
      </w:r>
      <w:r w:rsidRPr="00DE57EF">
        <w:rPr>
          <w:noProof/>
        </w:rPr>
        <w:t>, 2018, doi: 10.1007/s11600-018-0120-7.</w:t>
      </w:r>
    </w:p>
    <w:p w14:paraId="74203B89" w14:textId="77777777" w:rsidR="00DE57EF" w:rsidRPr="00DE57EF" w:rsidRDefault="00DE57EF" w:rsidP="00DE57EF">
      <w:pPr>
        <w:widowControl w:val="0"/>
        <w:autoSpaceDE w:val="0"/>
        <w:autoSpaceDN w:val="0"/>
        <w:adjustRightInd w:val="0"/>
        <w:ind w:left="640" w:hanging="640"/>
        <w:rPr>
          <w:noProof/>
        </w:rPr>
      </w:pPr>
      <w:r w:rsidRPr="00DE57EF">
        <w:rPr>
          <w:noProof/>
        </w:rPr>
        <w:t>[48]</w:t>
      </w:r>
      <w:r w:rsidRPr="00DE57EF">
        <w:rPr>
          <w:noProof/>
        </w:rPr>
        <w:tab/>
        <w:t xml:space="preserve">P. Wang, B. Liu, and T. Hong, “Electric load forecasting with recency effect: A big data approach,” </w:t>
      </w:r>
      <w:r w:rsidRPr="00DE57EF">
        <w:rPr>
          <w:i/>
          <w:iCs/>
          <w:noProof/>
        </w:rPr>
        <w:t>Int. J. Forecast.</w:t>
      </w:r>
      <w:r w:rsidRPr="00DE57EF">
        <w:rPr>
          <w:noProof/>
        </w:rPr>
        <w:t>, 2016, doi: 10.1016/j.ijforecast.2015.09.006.</w:t>
      </w:r>
    </w:p>
    <w:p w14:paraId="1398E584" w14:textId="77777777" w:rsidR="00DE57EF" w:rsidRPr="00DE57EF" w:rsidRDefault="00DE57EF" w:rsidP="00DE57EF">
      <w:pPr>
        <w:widowControl w:val="0"/>
        <w:autoSpaceDE w:val="0"/>
        <w:autoSpaceDN w:val="0"/>
        <w:adjustRightInd w:val="0"/>
        <w:ind w:left="640" w:hanging="640"/>
        <w:rPr>
          <w:noProof/>
        </w:rPr>
      </w:pPr>
      <w:r w:rsidRPr="00DE57EF">
        <w:rPr>
          <w:noProof/>
        </w:rPr>
        <w:t>[49]</w:t>
      </w:r>
      <w:r w:rsidRPr="00DE57EF">
        <w:rPr>
          <w:noProof/>
        </w:rPr>
        <w:tab/>
        <w:t>A. Bracale, G. Carpinelli, P. De Falco, and T. Hong, “Short-term industrial load forecasting: A case study in an Italian factory,” 2017, doi: 10.1109/ISGTEurope.2017.8260176.</w:t>
      </w:r>
    </w:p>
    <w:p w14:paraId="6BA9BE69" w14:textId="77777777" w:rsidR="00DE57EF" w:rsidRPr="00DE57EF" w:rsidRDefault="00DE57EF" w:rsidP="00DE57EF">
      <w:pPr>
        <w:widowControl w:val="0"/>
        <w:autoSpaceDE w:val="0"/>
        <w:autoSpaceDN w:val="0"/>
        <w:adjustRightInd w:val="0"/>
        <w:ind w:left="640" w:hanging="640"/>
        <w:rPr>
          <w:noProof/>
        </w:rPr>
      </w:pPr>
      <w:r w:rsidRPr="00DE57EF">
        <w:rPr>
          <w:noProof/>
        </w:rPr>
        <w:t>[50]</w:t>
      </w:r>
      <w:r w:rsidRPr="00DE57EF">
        <w:rPr>
          <w:noProof/>
        </w:rPr>
        <w:tab/>
        <w:t xml:space="preserve">M. Rana and I. Koprinska, “Forecasting electricity load with advanced wavelet neural networks,” </w:t>
      </w:r>
      <w:r w:rsidRPr="00DE57EF">
        <w:rPr>
          <w:i/>
          <w:iCs/>
          <w:noProof/>
        </w:rPr>
        <w:t>Neurocomputing</w:t>
      </w:r>
      <w:r w:rsidRPr="00DE57EF">
        <w:rPr>
          <w:noProof/>
        </w:rPr>
        <w:t>, 2016, doi: 10.1016/j.neucom.2015.12.004.</w:t>
      </w:r>
    </w:p>
    <w:p w14:paraId="69FAAA98" w14:textId="77777777" w:rsidR="00DE57EF" w:rsidRPr="00DE57EF" w:rsidRDefault="00DE57EF" w:rsidP="00DE57EF">
      <w:pPr>
        <w:widowControl w:val="0"/>
        <w:autoSpaceDE w:val="0"/>
        <w:autoSpaceDN w:val="0"/>
        <w:adjustRightInd w:val="0"/>
        <w:ind w:left="640" w:hanging="640"/>
        <w:rPr>
          <w:noProof/>
        </w:rPr>
      </w:pPr>
      <w:r w:rsidRPr="00DE57EF">
        <w:rPr>
          <w:noProof/>
        </w:rPr>
        <w:lastRenderedPageBreak/>
        <w:t>[51]</w:t>
      </w:r>
      <w:r w:rsidRPr="00DE57EF">
        <w:rPr>
          <w:noProof/>
        </w:rPr>
        <w:tab/>
        <w:t xml:space="preserve">Da Liu, K. Sun, H. Huang, and P. Tang, “Monthly load forecasting based on economic data by decomposition integration theory,” </w:t>
      </w:r>
      <w:r w:rsidRPr="00DE57EF">
        <w:rPr>
          <w:i/>
          <w:iCs/>
          <w:noProof/>
        </w:rPr>
        <w:t>Sustain.</w:t>
      </w:r>
      <w:r w:rsidRPr="00DE57EF">
        <w:rPr>
          <w:noProof/>
        </w:rPr>
        <w:t>, 2018, doi: 10.3390/su10093282.</w:t>
      </w:r>
    </w:p>
    <w:p w14:paraId="506F6B26" w14:textId="77777777" w:rsidR="00DE57EF" w:rsidRPr="00DE57EF" w:rsidRDefault="00DE57EF" w:rsidP="00DE57EF">
      <w:pPr>
        <w:widowControl w:val="0"/>
        <w:autoSpaceDE w:val="0"/>
        <w:autoSpaceDN w:val="0"/>
        <w:adjustRightInd w:val="0"/>
        <w:ind w:left="640" w:hanging="640"/>
        <w:rPr>
          <w:noProof/>
        </w:rPr>
      </w:pPr>
      <w:r w:rsidRPr="00DE57EF">
        <w:rPr>
          <w:noProof/>
        </w:rPr>
        <w:t>[52]</w:t>
      </w:r>
      <w:r w:rsidRPr="00DE57EF">
        <w:rPr>
          <w:noProof/>
        </w:rPr>
        <w:tab/>
        <w:t xml:space="preserve">T. Hong, M. Gui, M. E. Baran, and H. L. Willis, “Modeling and forecasting hourly electric load by multiple linear regression with interactions,” </w:t>
      </w:r>
      <w:r w:rsidRPr="00DE57EF">
        <w:rPr>
          <w:i/>
          <w:iCs/>
          <w:noProof/>
        </w:rPr>
        <w:t>IEEE PES Gen. Meet. PES 2010</w:t>
      </w:r>
      <w:r w:rsidRPr="00DE57EF">
        <w:rPr>
          <w:noProof/>
        </w:rPr>
        <w:t>, pp. 1–8, 2010, doi: 10.1109/PES.2010.5589959.</w:t>
      </w:r>
    </w:p>
    <w:p w14:paraId="5D6E7A27" w14:textId="77777777" w:rsidR="00DE57EF" w:rsidRPr="00DE57EF" w:rsidRDefault="00DE57EF" w:rsidP="00DE57EF">
      <w:pPr>
        <w:widowControl w:val="0"/>
        <w:autoSpaceDE w:val="0"/>
        <w:autoSpaceDN w:val="0"/>
        <w:adjustRightInd w:val="0"/>
        <w:ind w:left="640" w:hanging="640"/>
        <w:rPr>
          <w:noProof/>
        </w:rPr>
      </w:pPr>
      <w:r w:rsidRPr="00DE57EF">
        <w:rPr>
          <w:noProof/>
        </w:rPr>
        <w:t>[53]</w:t>
      </w:r>
      <w:r w:rsidRPr="00DE57EF">
        <w:rPr>
          <w:noProof/>
        </w:rPr>
        <w:tab/>
        <w:t>M. Abuella and B. Chowdhury, “Solar power probabilistic forecasting by using multiple linear regression analysis,” 2015, doi: 10.1109/SECON.2015.7132869.</w:t>
      </w:r>
    </w:p>
    <w:p w14:paraId="725112D7" w14:textId="77777777" w:rsidR="00DE57EF" w:rsidRPr="00DE57EF" w:rsidRDefault="00DE57EF" w:rsidP="00DE57EF">
      <w:pPr>
        <w:widowControl w:val="0"/>
        <w:autoSpaceDE w:val="0"/>
        <w:autoSpaceDN w:val="0"/>
        <w:adjustRightInd w:val="0"/>
        <w:ind w:left="640" w:hanging="640"/>
        <w:rPr>
          <w:noProof/>
        </w:rPr>
      </w:pPr>
      <w:r w:rsidRPr="00DE57EF">
        <w:rPr>
          <w:noProof/>
        </w:rPr>
        <w:t>[54]</w:t>
      </w:r>
      <w:r w:rsidRPr="00DE57EF">
        <w:rPr>
          <w:noProof/>
        </w:rPr>
        <w:tab/>
        <w:t xml:space="preserve">K. Panklib, C. Prakasvudhisarn, and D. Khummongkol, “Electricity Consumption Forecasting in Thailand Using an Artificial Neural Network and Multiple Linear Regression,” </w:t>
      </w:r>
      <w:r w:rsidRPr="00DE57EF">
        <w:rPr>
          <w:i/>
          <w:iCs/>
          <w:noProof/>
        </w:rPr>
        <w:t>Energy Sources, Part B Econ. Plan. Policy</w:t>
      </w:r>
      <w:r w:rsidRPr="00DE57EF">
        <w:rPr>
          <w:noProof/>
        </w:rPr>
        <w:t>, 2015, doi: 10.1080/15567249.2011.559520.</w:t>
      </w:r>
    </w:p>
    <w:p w14:paraId="2B4CB8CB" w14:textId="77777777" w:rsidR="00DE57EF" w:rsidRPr="00DE57EF" w:rsidRDefault="00DE57EF" w:rsidP="00DE57EF">
      <w:pPr>
        <w:widowControl w:val="0"/>
        <w:autoSpaceDE w:val="0"/>
        <w:autoSpaceDN w:val="0"/>
        <w:adjustRightInd w:val="0"/>
        <w:ind w:left="640" w:hanging="640"/>
        <w:rPr>
          <w:noProof/>
        </w:rPr>
      </w:pPr>
      <w:r w:rsidRPr="00DE57EF">
        <w:rPr>
          <w:noProof/>
        </w:rPr>
        <w:t>[55]</w:t>
      </w:r>
      <w:r w:rsidRPr="00DE57EF">
        <w:rPr>
          <w:noProof/>
        </w:rPr>
        <w:tab/>
        <w:t>X. Sun, Z. Ouyang, and D. Yue, “Short-term load forecasting based on multivariate linear regression,” 2017, doi: 10.1109/EI2.2017.8245401.</w:t>
      </w:r>
    </w:p>
    <w:p w14:paraId="395A12CC" w14:textId="77777777" w:rsidR="00DE57EF" w:rsidRPr="00DE57EF" w:rsidRDefault="00DE57EF" w:rsidP="00DE57EF">
      <w:pPr>
        <w:widowControl w:val="0"/>
        <w:autoSpaceDE w:val="0"/>
        <w:autoSpaceDN w:val="0"/>
        <w:adjustRightInd w:val="0"/>
        <w:ind w:left="640" w:hanging="640"/>
        <w:rPr>
          <w:noProof/>
        </w:rPr>
      </w:pPr>
      <w:r w:rsidRPr="00DE57EF">
        <w:rPr>
          <w:noProof/>
        </w:rPr>
        <w:t>[56]</w:t>
      </w:r>
      <w:r w:rsidRPr="00DE57EF">
        <w:rPr>
          <w:noProof/>
        </w:rPr>
        <w:tab/>
        <w:t xml:space="preserve">R. Weron, </w:t>
      </w:r>
      <w:r w:rsidRPr="00DE57EF">
        <w:rPr>
          <w:i/>
          <w:iCs/>
          <w:noProof/>
        </w:rPr>
        <w:t>Modeling and forecasting electricity loads and prices: A statistical approach</w:t>
      </w:r>
      <w:r w:rsidRPr="00DE57EF">
        <w:rPr>
          <w:noProof/>
        </w:rPr>
        <w:t>. wiley, 2006.</w:t>
      </w:r>
    </w:p>
    <w:p w14:paraId="4F8FE7C9" w14:textId="77777777" w:rsidR="00DE57EF" w:rsidRPr="00DE57EF" w:rsidRDefault="00DE57EF" w:rsidP="00DE57EF">
      <w:pPr>
        <w:widowControl w:val="0"/>
        <w:autoSpaceDE w:val="0"/>
        <w:autoSpaceDN w:val="0"/>
        <w:adjustRightInd w:val="0"/>
        <w:ind w:left="640" w:hanging="640"/>
        <w:rPr>
          <w:noProof/>
        </w:rPr>
      </w:pPr>
      <w:r w:rsidRPr="00DE57EF">
        <w:rPr>
          <w:noProof/>
        </w:rPr>
        <w:t>[57]</w:t>
      </w:r>
      <w:r w:rsidRPr="00DE57EF">
        <w:rPr>
          <w:noProof/>
        </w:rPr>
        <w:tab/>
        <w:t>N. Amral, C. S. Özveren, and D. King, “Short term load forecasting using multiple linear regression,” 2007, doi: 10.1109/UPEC.2007.4469121.</w:t>
      </w:r>
    </w:p>
    <w:p w14:paraId="5EBBF564" w14:textId="77777777" w:rsidR="00DE57EF" w:rsidRPr="00DE57EF" w:rsidRDefault="00DE57EF" w:rsidP="00DE57EF">
      <w:pPr>
        <w:widowControl w:val="0"/>
        <w:autoSpaceDE w:val="0"/>
        <w:autoSpaceDN w:val="0"/>
        <w:adjustRightInd w:val="0"/>
        <w:ind w:left="640" w:hanging="640"/>
        <w:rPr>
          <w:noProof/>
        </w:rPr>
      </w:pPr>
      <w:r w:rsidRPr="00DE57EF">
        <w:rPr>
          <w:noProof/>
        </w:rPr>
        <w:t>[58]</w:t>
      </w:r>
      <w:r w:rsidRPr="00DE57EF">
        <w:rPr>
          <w:noProof/>
        </w:rPr>
        <w:tab/>
        <w:t>T. Hong, “Short Term Electric Load Forecasting,” North Carolina State University, 2010.</w:t>
      </w:r>
    </w:p>
    <w:p w14:paraId="6BC1E254" w14:textId="77777777" w:rsidR="00DE57EF" w:rsidRPr="00DE57EF" w:rsidRDefault="00DE57EF" w:rsidP="00DE57EF">
      <w:pPr>
        <w:widowControl w:val="0"/>
        <w:autoSpaceDE w:val="0"/>
        <w:autoSpaceDN w:val="0"/>
        <w:adjustRightInd w:val="0"/>
        <w:ind w:left="640" w:hanging="640"/>
        <w:rPr>
          <w:noProof/>
        </w:rPr>
      </w:pPr>
      <w:r w:rsidRPr="00DE57EF">
        <w:rPr>
          <w:noProof/>
        </w:rPr>
        <w:t>[59]</w:t>
      </w:r>
      <w:r w:rsidRPr="00DE57EF">
        <w:rPr>
          <w:noProof/>
        </w:rPr>
        <w:tab/>
        <w:t xml:space="preserve">E. Stellwagen and L. Tashman, “ARIMA : The Models of Box and Jenkins,” </w:t>
      </w:r>
      <w:r w:rsidRPr="00DE57EF">
        <w:rPr>
          <w:i/>
          <w:iCs/>
          <w:noProof/>
        </w:rPr>
        <w:t>Foresight Int. J. Appl. Forecast.</w:t>
      </w:r>
      <w:r w:rsidRPr="00DE57EF">
        <w:rPr>
          <w:noProof/>
        </w:rPr>
        <w:t>, 2013.</w:t>
      </w:r>
    </w:p>
    <w:p w14:paraId="0814AB07" w14:textId="77777777" w:rsidR="00DE57EF" w:rsidRPr="00DE57EF" w:rsidRDefault="00DE57EF" w:rsidP="00DE57EF">
      <w:pPr>
        <w:widowControl w:val="0"/>
        <w:autoSpaceDE w:val="0"/>
        <w:autoSpaceDN w:val="0"/>
        <w:adjustRightInd w:val="0"/>
        <w:ind w:left="640" w:hanging="640"/>
        <w:rPr>
          <w:noProof/>
        </w:rPr>
      </w:pPr>
      <w:r w:rsidRPr="00DE57EF">
        <w:rPr>
          <w:noProof/>
        </w:rPr>
        <w:t>[60]</w:t>
      </w:r>
      <w:r w:rsidRPr="00DE57EF">
        <w:rPr>
          <w:noProof/>
        </w:rPr>
        <w:tab/>
        <w:t xml:space="preserve">K. Goswami, A. Ganguly, and A. K. Sil, “Day ahead forecasting and peak load </w:t>
      </w:r>
      <w:r w:rsidRPr="00DE57EF">
        <w:rPr>
          <w:noProof/>
        </w:rPr>
        <w:lastRenderedPageBreak/>
        <w:t xml:space="preserve">management using multivariate auto regression technique,” </w:t>
      </w:r>
      <w:r w:rsidRPr="00DE57EF">
        <w:rPr>
          <w:i/>
          <w:iCs/>
          <w:noProof/>
        </w:rPr>
        <w:t>Proc. 2018 IEEE Appl. Signal Process. Conf. ASPCON 2018</w:t>
      </w:r>
      <w:r w:rsidRPr="00DE57EF">
        <w:rPr>
          <w:noProof/>
        </w:rPr>
        <w:t>, no. 1, pp. 279–282, 2018, doi: 10.1109/ASPCON.2018.8748661.</w:t>
      </w:r>
    </w:p>
    <w:p w14:paraId="1BF1DE6C" w14:textId="77777777" w:rsidR="00DE57EF" w:rsidRPr="00DE57EF" w:rsidRDefault="00DE57EF" w:rsidP="00DE57EF">
      <w:pPr>
        <w:widowControl w:val="0"/>
        <w:autoSpaceDE w:val="0"/>
        <w:autoSpaceDN w:val="0"/>
        <w:adjustRightInd w:val="0"/>
        <w:ind w:left="640" w:hanging="640"/>
        <w:rPr>
          <w:noProof/>
        </w:rPr>
      </w:pPr>
      <w:r w:rsidRPr="00DE57EF">
        <w:rPr>
          <w:noProof/>
        </w:rPr>
        <w:t>[61]</w:t>
      </w:r>
      <w:r w:rsidRPr="00DE57EF">
        <w:rPr>
          <w:noProof/>
        </w:rPr>
        <w:tab/>
        <w:t xml:space="preserve">R. Bonetto and M. Rossi, “Parallel multi-step ahead power demand forecasting through NAR neural networks,” </w:t>
      </w:r>
      <w:r w:rsidRPr="00DE57EF">
        <w:rPr>
          <w:i/>
          <w:iCs/>
          <w:noProof/>
        </w:rPr>
        <w:t>2016 IEEE Int. Conf. Smart Grid Commun. SmartGridComm 2016</w:t>
      </w:r>
      <w:r w:rsidRPr="00DE57EF">
        <w:rPr>
          <w:noProof/>
        </w:rPr>
        <w:t>, pp. 314–319, Dec. 2016, doi: 10.1109/SmartGridComm.2016.7778780.</w:t>
      </w:r>
    </w:p>
    <w:p w14:paraId="28EE9586" w14:textId="77777777" w:rsidR="00DE57EF" w:rsidRPr="00DE57EF" w:rsidRDefault="00DE57EF" w:rsidP="00DE57EF">
      <w:pPr>
        <w:widowControl w:val="0"/>
        <w:autoSpaceDE w:val="0"/>
        <w:autoSpaceDN w:val="0"/>
        <w:adjustRightInd w:val="0"/>
        <w:ind w:left="640" w:hanging="640"/>
        <w:rPr>
          <w:noProof/>
        </w:rPr>
      </w:pPr>
      <w:r w:rsidRPr="00DE57EF">
        <w:rPr>
          <w:noProof/>
        </w:rPr>
        <w:t>[62]</w:t>
      </w:r>
      <w:r w:rsidRPr="00DE57EF">
        <w:rPr>
          <w:noProof/>
        </w:rPr>
        <w:tab/>
        <w:t xml:space="preserve">G. N. Shilpa and G. S. Sheshadri, “ARIMAX Model for Short-Term Electrical Load Forecasting,” </w:t>
      </w:r>
      <w:r w:rsidRPr="00DE57EF">
        <w:rPr>
          <w:i/>
          <w:iCs/>
          <w:noProof/>
        </w:rPr>
        <w:t>Int. J. Recent Technol. Eng.</w:t>
      </w:r>
      <w:r w:rsidRPr="00DE57EF">
        <w:rPr>
          <w:noProof/>
        </w:rPr>
        <w:t>, 2019, doi: 10.35940/ijrte.d7950.118419.</w:t>
      </w:r>
    </w:p>
    <w:p w14:paraId="63EB09AC" w14:textId="77777777" w:rsidR="00DE57EF" w:rsidRPr="00DE57EF" w:rsidRDefault="00DE57EF" w:rsidP="00DE57EF">
      <w:pPr>
        <w:widowControl w:val="0"/>
        <w:autoSpaceDE w:val="0"/>
        <w:autoSpaceDN w:val="0"/>
        <w:adjustRightInd w:val="0"/>
        <w:ind w:left="640" w:hanging="640"/>
        <w:rPr>
          <w:noProof/>
        </w:rPr>
      </w:pPr>
      <w:r w:rsidRPr="00DE57EF">
        <w:rPr>
          <w:noProof/>
        </w:rPr>
        <w:t>[63]</w:t>
      </w:r>
      <w:r w:rsidRPr="00DE57EF">
        <w:rPr>
          <w:noProof/>
        </w:rPr>
        <w:tab/>
        <w:t xml:space="preserve">H. Cui and X. Peng, “Short-Term City Electric Load Forecasting with Considering Temperature Effects: An Improved ARIMAX Model,” </w:t>
      </w:r>
      <w:r w:rsidRPr="00DE57EF">
        <w:rPr>
          <w:i/>
          <w:iCs/>
          <w:noProof/>
        </w:rPr>
        <w:t>Math. Probl. Eng.</w:t>
      </w:r>
      <w:r w:rsidRPr="00DE57EF">
        <w:rPr>
          <w:noProof/>
        </w:rPr>
        <w:t>, 2015, doi: 10.1155/2015/589374.</w:t>
      </w:r>
    </w:p>
    <w:p w14:paraId="4ADEFD13" w14:textId="77777777" w:rsidR="00DE57EF" w:rsidRPr="00DE57EF" w:rsidRDefault="00DE57EF" w:rsidP="00DE57EF">
      <w:pPr>
        <w:widowControl w:val="0"/>
        <w:autoSpaceDE w:val="0"/>
        <w:autoSpaceDN w:val="0"/>
        <w:adjustRightInd w:val="0"/>
        <w:ind w:left="640" w:hanging="640"/>
        <w:rPr>
          <w:noProof/>
        </w:rPr>
      </w:pPr>
      <w:r w:rsidRPr="00DE57EF">
        <w:rPr>
          <w:noProof/>
        </w:rPr>
        <w:t>[64]</w:t>
      </w:r>
      <w:r w:rsidRPr="00DE57EF">
        <w:rPr>
          <w:noProof/>
        </w:rPr>
        <w:tab/>
        <w:t>A. Shadkam, “USING SARIMAX TO FORECAST ELECTRICITY DEMAND AND CONSUMPTION,” 2020.</w:t>
      </w:r>
    </w:p>
    <w:p w14:paraId="679FA9D3" w14:textId="77777777" w:rsidR="00DE57EF" w:rsidRPr="00DE57EF" w:rsidRDefault="00DE57EF" w:rsidP="00DE57EF">
      <w:pPr>
        <w:widowControl w:val="0"/>
        <w:autoSpaceDE w:val="0"/>
        <w:autoSpaceDN w:val="0"/>
        <w:adjustRightInd w:val="0"/>
        <w:ind w:left="640" w:hanging="640"/>
        <w:rPr>
          <w:noProof/>
        </w:rPr>
      </w:pPr>
      <w:r w:rsidRPr="00DE57EF">
        <w:rPr>
          <w:noProof/>
        </w:rPr>
        <w:t>[65]</w:t>
      </w:r>
      <w:r w:rsidRPr="00DE57EF">
        <w:rPr>
          <w:noProof/>
        </w:rPr>
        <w:tab/>
        <w:t>I. Fernández, C. E. Borges, and Y. K. Penya, “Efficient building load forecasting,” 2011, doi: 10.1109/ETFA.2011.6059103.</w:t>
      </w:r>
    </w:p>
    <w:p w14:paraId="73430161" w14:textId="77777777" w:rsidR="00DE57EF" w:rsidRPr="00DE57EF" w:rsidRDefault="00DE57EF" w:rsidP="00DE57EF">
      <w:pPr>
        <w:widowControl w:val="0"/>
        <w:autoSpaceDE w:val="0"/>
        <w:autoSpaceDN w:val="0"/>
        <w:adjustRightInd w:val="0"/>
        <w:ind w:left="640" w:hanging="640"/>
        <w:rPr>
          <w:noProof/>
        </w:rPr>
      </w:pPr>
      <w:r w:rsidRPr="00DE57EF">
        <w:rPr>
          <w:noProof/>
        </w:rPr>
        <w:t>[66]</w:t>
      </w:r>
      <w:r w:rsidRPr="00DE57EF">
        <w:rPr>
          <w:noProof/>
        </w:rPr>
        <w:tab/>
        <w:t xml:space="preserve">X. H. Le, H. V. Ho, G. Lee, and S. Jung, “Application of Long Short-Term Memory (LSTM) neural network for flood forecasting,” </w:t>
      </w:r>
      <w:r w:rsidRPr="00DE57EF">
        <w:rPr>
          <w:i/>
          <w:iCs/>
          <w:noProof/>
        </w:rPr>
        <w:t>Water (Switzerland)</w:t>
      </w:r>
      <w:r w:rsidRPr="00DE57EF">
        <w:rPr>
          <w:noProof/>
        </w:rPr>
        <w:t>, 2019, doi: 10.3390/w11071387.</w:t>
      </w:r>
    </w:p>
    <w:p w14:paraId="6C98DE7F" w14:textId="77777777" w:rsidR="00DE57EF" w:rsidRPr="00DE57EF" w:rsidRDefault="00DE57EF" w:rsidP="00DE57EF">
      <w:pPr>
        <w:widowControl w:val="0"/>
        <w:autoSpaceDE w:val="0"/>
        <w:autoSpaceDN w:val="0"/>
        <w:adjustRightInd w:val="0"/>
        <w:ind w:left="640" w:hanging="640"/>
        <w:rPr>
          <w:noProof/>
        </w:rPr>
      </w:pPr>
      <w:r w:rsidRPr="00DE57EF">
        <w:rPr>
          <w:noProof/>
        </w:rPr>
        <w:t>[67]</w:t>
      </w:r>
      <w:r w:rsidRPr="00DE57EF">
        <w:rPr>
          <w:noProof/>
        </w:rPr>
        <w:tab/>
        <w:t xml:space="preserve">M. Munem, T. M. Rubaith Bashar, M. H. Roni, M. Shahriar, T. B. Shawkat, and H. Rahaman, “Electric power load forecasting based on multivariate LSTM neural network using bayesian optimization,” </w:t>
      </w:r>
      <w:r w:rsidRPr="00DE57EF">
        <w:rPr>
          <w:i/>
          <w:iCs/>
          <w:noProof/>
        </w:rPr>
        <w:t>2020 IEEE Electr. Power Energy Conf. EPEC 2020</w:t>
      </w:r>
      <w:r w:rsidRPr="00DE57EF">
        <w:rPr>
          <w:noProof/>
        </w:rPr>
        <w:t>, vol. 3, 2020, doi: 10.1109/EPEC48502.2020.9320123.</w:t>
      </w:r>
    </w:p>
    <w:p w14:paraId="3F9C9C82" w14:textId="77777777" w:rsidR="00DE57EF" w:rsidRPr="00DE57EF" w:rsidRDefault="00DE57EF" w:rsidP="00DE57EF">
      <w:pPr>
        <w:widowControl w:val="0"/>
        <w:autoSpaceDE w:val="0"/>
        <w:autoSpaceDN w:val="0"/>
        <w:adjustRightInd w:val="0"/>
        <w:ind w:left="640" w:hanging="640"/>
        <w:rPr>
          <w:noProof/>
        </w:rPr>
      </w:pPr>
      <w:r w:rsidRPr="00DE57EF">
        <w:rPr>
          <w:noProof/>
        </w:rPr>
        <w:lastRenderedPageBreak/>
        <w:t>[68]</w:t>
      </w:r>
      <w:r w:rsidRPr="00DE57EF">
        <w:rPr>
          <w:noProof/>
        </w:rPr>
        <w:tab/>
        <w:t xml:space="preserve">V. Dehalwar, A. Kalam, M. L. Kolhe, and A. Zayegh, “Electricity load forecasting for urban area using weather forecast information,” </w:t>
      </w:r>
      <w:r w:rsidRPr="00DE57EF">
        <w:rPr>
          <w:i/>
          <w:iCs/>
          <w:noProof/>
        </w:rPr>
        <w:t>2016 IEEE Int. Conf. Power Renew. Energy, ICPRE 2016</w:t>
      </w:r>
      <w:r w:rsidRPr="00DE57EF">
        <w:rPr>
          <w:noProof/>
        </w:rPr>
        <w:t>, pp. 355–359, 2017, doi: 10.1109/ICPRE.2016.7871231.</w:t>
      </w:r>
    </w:p>
    <w:p w14:paraId="762CF021" w14:textId="77777777" w:rsidR="00DE57EF" w:rsidRPr="00DE57EF" w:rsidRDefault="00DE57EF" w:rsidP="00DE57EF">
      <w:pPr>
        <w:widowControl w:val="0"/>
        <w:autoSpaceDE w:val="0"/>
        <w:autoSpaceDN w:val="0"/>
        <w:adjustRightInd w:val="0"/>
        <w:ind w:left="640" w:hanging="640"/>
        <w:rPr>
          <w:noProof/>
        </w:rPr>
      </w:pPr>
      <w:r w:rsidRPr="00DE57EF">
        <w:rPr>
          <w:noProof/>
        </w:rPr>
        <w:t>[69]</w:t>
      </w:r>
      <w:r w:rsidRPr="00DE57EF">
        <w:rPr>
          <w:noProof/>
        </w:rPr>
        <w:tab/>
        <w:t>“Attention mechanism + relu activation function: adaptive parameterized relu activation function | Develop Paper.” https://developpaper.com/attention-mechanism-relu-activation-function-adaptive-parameterized-relu-activation-function/ (accessed Sep. 09, 2021).</w:t>
      </w:r>
    </w:p>
    <w:p w14:paraId="35051814" w14:textId="77777777" w:rsidR="00DE57EF" w:rsidRPr="00DE57EF" w:rsidRDefault="00DE57EF" w:rsidP="00DE57EF">
      <w:pPr>
        <w:widowControl w:val="0"/>
        <w:autoSpaceDE w:val="0"/>
        <w:autoSpaceDN w:val="0"/>
        <w:adjustRightInd w:val="0"/>
        <w:ind w:left="640" w:hanging="640"/>
        <w:rPr>
          <w:noProof/>
        </w:rPr>
      </w:pPr>
      <w:r w:rsidRPr="00DE57EF">
        <w:rPr>
          <w:noProof/>
        </w:rPr>
        <w:t>[70]</w:t>
      </w:r>
      <w:r w:rsidRPr="00DE57EF">
        <w:rPr>
          <w:noProof/>
        </w:rPr>
        <w:tab/>
        <w:t xml:space="preserve">A. Si. Walia, “Activation functions and it’s types-Which is better?,” </w:t>
      </w:r>
      <w:r w:rsidRPr="00DE57EF">
        <w:rPr>
          <w:i/>
          <w:iCs/>
          <w:noProof/>
        </w:rPr>
        <w:t>Towards Data Science</w:t>
      </w:r>
      <w:r w:rsidRPr="00DE57EF">
        <w:rPr>
          <w:noProof/>
        </w:rPr>
        <w:t>, 2017. .</w:t>
      </w:r>
    </w:p>
    <w:p w14:paraId="1F7974EF" w14:textId="77777777" w:rsidR="00DE57EF" w:rsidRPr="00DE57EF" w:rsidRDefault="00DE57EF" w:rsidP="00DE57EF">
      <w:pPr>
        <w:widowControl w:val="0"/>
        <w:autoSpaceDE w:val="0"/>
        <w:autoSpaceDN w:val="0"/>
        <w:adjustRightInd w:val="0"/>
        <w:ind w:left="640" w:hanging="640"/>
        <w:rPr>
          <w:noProof/>
        </w:rPr>
      </w:pPr>
      <w:r w:rsidRPr="00DE57EF">
        <w:rPr>
          <w:noProof/>
        </w:rPr>
        <w:t>[71]</w:t>
      </w:r>
      <w:r w:rsidRPr="00DE57EF">
        <w:rPr>
          <w:noProof/>
        </w:rPr>
        <w:tab/>
        <w:t>“Artificial Neural Network (ANN) with Practical Implementation | by Amir Ali | Wavy AI Research Foundation | Medium.” https://medium.com/machine-learning-researcher/artificial-neural-network-ann-4481fa33d85a (accessed Sep. 10, 2021).</w:t>
      </w:r>
    </w:p>
    <w:p w14:paraId="1187BB1C" w14:textId="77777777" w:rsidR="00DE57EF" w:rsidRPr="00DE57EF" w:rsidRDefault="00DE57EF" w:rsidP="00DE57EF">
      <w:pPr>
        <w:widowControl w:val="0"/>
        <w:autoSpaceDE w:val="0"/>
        <w:autoSpaceDN w:val="0"/>
        <w:adjustRightInd w:val="0"/>
        <w:ind w:left="640" w:hanging="640"/>
        <w:rPr>
          <w:noProof/>
        </w:rPr>
      </w:pPr>
      <w:r w:rsidRPr="00DE57EF">
        <w:rPr>
          <w:noProof/>
        </w:rPr>
        <w:t>[72]</w:t>
      </w:r>
      <w:r w:rsidRPr="00DE57EF">
        <w:rPr>
          <w:noProof/>
        </w:rPr>
        <w:tab/>
        <w:t xml:space="preserve">C. L. COCIANU and H. GRIGORYAN, “An Artificial Neural Network for Data Forecasting Purposes,” </w:t>
      </w:r>
      <w:r w:rsidRPr="00DE57EF">
        <w:rPr>
          <w:i/>
          <w:iCs/>
          <w:noProof/>
        </w:rPr>
        <w:t>Inform. Econ.</w:t>
      </w:r>
      <w:r w:rsidRPr="00DE57EF">
        <w:rPr>
          <w:noProof/>
        </w:rPr>
        <w:t>, 2015, doi: 10.12948/issn14531305/19.2.2015.04.</w:t>
      </w:r>
    </w:p>
    <w:p w14:paraId="1F21E330" w14:textId="77777777" w:rsidR="00DE57EF" w:rsidRPr="00DE57EF" w:rsidRDefault="00DE57EF" w:rsidP="00DE57EF">
      <w:pPr>
        <w:widowControl w:val="0"/>
        <w:autoSpaceDE w:val="0"/>
        <w:autoSpaceDN w:val="0"/>
        <w:adjustRightInd w:val="0"/>
        <w:ind w:left="640" w:hanging="640"/>
        <w:rPr>
          <w:noProof/>
        </w:rPr>
      </w:pPr>
      <w:r w:rsidRPr="00DE57EF">
        <w:rPr>
          <w:noProof/>
        </w:rPr>
        <w:t>[73]</w:t>
      </w:r>
      <w:r w:rsidRPr="00DE57EF">
        <w:rPr>
          <w:noProof/>
        </w:rPr>
        <w:tab/>
        <w:t xml:space="preserve">M. Adya and F. Collopy, “How effective are neural networks at forecasting and prediction? A review and evaluation,” </w:t>
      </w:r>
      <w:r w:rsidRPr="00DE57EF">
        <w:rPr>
          <w:i/>
          <w:iCs/>
          <w:noProof/>
        </w:rPr>
        <w:t>J. Forecast.</w:t>
      </w:r>
      <w:r w:rsidRPr="00DE57EF">
        <w:rPr>
          <w:noProof/>
        </w:rPr>
        <w:t>, 1998, doi: 10.1002/(sici)1099-131x(1998090)17:5/6&lt;481::aid-for709&gt;3.0.co;2-q.</w:t>
      </w:r>
    </w:p>
    <w:p w14:paraId="72155CE2" w14:textId="77777777" w:rsidR="00DE57EF" w:rsidRPr="00DE57EF" w:rsidRDefault="00DE57EF" w:rsidP="00DE57EF">
      <w:pPr>
        <w:widowControl w:val="0"/>
        <w:autoSpaceDE w:val="0"/>
        <w:autoSpaceDN w:val="0"/>
        <w:adjustRightInd w:val="0"/>
        <w:ind w:left="640" w:hanging="640"/>
        <w:rPr>
          <w:noProof/>
        </w:rPr>
      </w:pPr>
      <w:r w:rsidRPr="00DE57EF">
        <w:rPr>
          <w:noProof/>
        </w:rPr>
        <w:t>[74]</w:t>
      </w:r>
      <w:r w:rsidRPr="00DE57EF">
        <w:rPr>
          <w:noProof/>
        </w:rPr>
        <w:tab/>
        <w:t xml:space="preserve">Zhang, G., E. Patuwo, and M. Y. Hu, “Forecasting with Artificial neural networds,” </w:t>
      </w:r>
      <w:r w:rsidRPr="00DE57EF">
        <w:rPr>
          <w:i/>
          <w:iCs/>
          <w:noProof/>
        </w:rPr>
        <w:t>Int. J. Forecast.</w:t>
      </w:r>
      <w:r w:rsidRPr="00DE57EF">
        <w:rPr>
          <w:noProof/>
        </w:rPr>
        <w:t>, 1998.</w:t>
      </w:r>
    </w:p>
    <w:p w14:paraId="38995000" w14:textId="77777777" w:rsidR="00DE57EF" w:rsidRPr="00DE57EF" w:rsidRDefault="00DE57EF" w:rsidP="00DE57EF">
      <w:pPr>
        <w:widowControl w:val="0"/>
        <w:autoSpaceDE w:val="0"/>
        <w:autoSpaceDN w:val="0"/>
        <w:adjustRightInd w:val="0"/>
        <w:ind w:left="640" w:hanging="640"/>
        <w:rPr>
          <w:noProof/>
        </w:rPr>
      </w:pPr>
      <w:r w:rsidRPr="00DE57EF">
        <w:rPr>
          <w:noProof/>
        </w:rPr>
        <w:t>[75]</w:t>
      </w:r>
      <w:r w:rsidRPr="00DE57EF">
        <w:rPr>
          <w:noProof/>
        </w:rPr>
        <w:tab/>
        <w:t xml:space="preserve">A. D. Papalexopoulos, S. Hao, and T. M. Peng, “An implementation of a neural network based load forecasting model for the EMS,” </w:t>
      </w:r>
      <w:r w:rsidRPr="00DE57EF">
        <w:rPr>
          <w:i/>
          <w:iCs/>
          <w:noProof/>
        </w:rPr>
        <w:t>IEEE Trans. Power Syst.</w:t>
      </w:r>
      <w:r w:rsidRPr="00DE57EF">
        <w:rPr>
          <w:noProof/>
        </w:rPr>
        <w:t xml:space="preserve">, 1994, </w:t>
      </w:r>
      <w:r w:rsidRPr="00DE57EF">
        <w:rPr>
          <w:noProof/>
        </w:rPr>
        <w:lastRenderedPageBreak/>
        <w:t>doi: 10.1109/59.331456.</w:t>
      </w:r>
    </w:p>
    <w:p w14:paraId="6C9EDA40" w14:textId="77777777" w:rsidR="00DE57EF" w:rsidRPr="00DE57EF" w:rsidRDefault="00DE57EF" w:rsidP="00DE57EF">
      <w:pPr>
        <w:widowControl w:val="0"/>
        <w:autoSpaceDE w:val="0"/>
        <w:autoSpaceDN w:val="0"/>
        <w:adjustRightInd w:val="0"/>
        <w:ind w:left="640" w:hanging="640"/>
        <w:rPr>
          <w:noProof/>
        </w:rPr>
      </w:pPr>
      <w:r w:rsidRPr="00DE57EF">
        <w:rPr>
          <w:noProof/>
        </w:rPr>
        <w:t>[76]</w:t>
      </w:r>
      <w:r w:rsidRPr="00DE57EF">
        <w:rPr>
          <w:noProof/>
        </w:rPr>
        <w:tab/>
        <w:t xml:space="preserve">A. D. Papalexopoulos and T. C. Hesterberg, “A regression-based approach to short-term system load forecasting,” </w:t>
      </w:r>
      <w:r w:rsidRPr="00DE57EF">
        <w:rPr>
          <w:i/>
          <w:iCs/>
          <w:noProof/>
        </w:rPr>
        <w:t>IEEE Trans. Power Syst.</w:t>
      </w:r>
      <w:r w:rsidRPr="00DE57EF">
        <w:rPr>
          <w:noProof/>
        </w:rPr>
        <w:t>, 1990, doi: 10.1109/59.99410.</w:t>
      </w:r>
    </w:p>
    <w:p w14:paraId="2527C9AE" w14:textId="77777777" w:rsidR="00DE57EF" w:rsidRPr="00DE57EF" w:rsidRDefault="00DE57EF" w:rsidP="00DE57EF">
      <w:pPr>
        <w:widowControl w:val="0"/>
        <w:autoSpaceDE w:val="0"/>
        <w:autoSpaceDN w:val="0"/>
        <w:adjustRightInd w:val="0"/>
        <w:ind w:left="640" w:hanging="640"/>
        <w:rPr>
          <w:noProof/>
        </w:rPr>
      </w:pPr>
      <w:r w:rsidRPr="00DE57EF">
        <w:rPr>
          <w:noProof/>
        </w:rPr>
        <w:t>[77]</w:t>
      </w:r>
      <w:r w:rsidRPr="00DE57EF">
        <w:rPr>
          <w:noProof/>
        </w:rPr>
        <w:tab/>
        <w:t xml:space="preserve">B. F. Hobbs, “Analysis of the value for unit commitment of improved load forecasts,” </w:t>
      </w:r>
      <w:r w:rsidRPr="00DE57EF">
        <w:rPr>
          <w:i/>
          <w:iCs/>
          <w:noProof/>
        </w:rPr>
        <w:t>IEEE Trans. Power Syst.</w:t>
      </w:r>
      <w:r w:rsidRPr="00DE57EF">
        <w:rPr>
          <w:noProof/>
        </w:rPr>
        <w:t>, 1999, doi: 10.1109/59.801894.</w:t>
      </w:r>
    </w:p>
    <w:p w14:paraId="0270D894" w14:textId="77777777" w:rsidR="00DE57EF" w:rsidRPr="00DE57EF" w:rsidRDefault="00DE57EF" w:rsidP="00DE57EF">
      <w:pPr>
        <w:widowControl w:val="0"/>
        <w:autoSpaceDE w:val="0"/>
        <w:autoSpaceDN w:val="0"/>
        <w:adjustRightInd w:val="0"/>
        <w:ind w:left="640" w:hanging="640"/>
        <w:rPr>
          <w:noProof/>
        </w:rPr>
      </w:pPr>
      <w:r w:rsidRPr="00DE57EF">
        <w:rPr>
          <w:noProof/>
        </w:rPr>
        <w:t>[78]</w:t>
      </w:r>
      <w:r w:rsidRPr="00DE57EF">
        <w:rPr>
          <w:noProof/>
        </w:rPr>
        <w:tab/>
        <w:t xml:space="preserve">A. Khotanzad, R. C. Hwang, A. Abaye, and D. Maratukulam, “An Adaptive Modular Artificial Neural Network Hourly Load Forecaster and its Implementation at Electric Utilities,” </w:t>
      </w:r>
      <w:r w:rsidRPr="00DE57EF">
        <w:rPr>
          <w:i/>
          <w:iCs/>
          <w:noProof/>
        </w:rPr>
        <w:t>IEEE Trans. Power Syst.</w:t>
      </w:r>
      <w:r w:rsidRPr="00DE57EF">
        <w:rPr>
          <w:noProof/>
        </w:rPr>
        <w:t>, 1995, doi: 10.1109/59.466468.</w:t>
      </w:r>
    </w:p>
    <w:p w14:paraId="3E315A5E" w14:textId="77777777" w:rsidR="00DE57EF" w:rsidRPr="00DE57EF" w:rsidRDefault="00DE57EF" w:rsidP="00DE57EF">
      <w:pPr>
        <w:widowControl w:val="0"/>
        <w:autoSpaceDE w:val="0"/>
        <w:autoSpaceDN w:val="0"/>
        <w:adjustRightInd w:val="0"/>
        <w:ind w:left="640" w:hanging="640"/>
        <w:rPr>
          <w:noProof/>
        </w:rPr>
      </w:pPr>
      <w:r w:rsidRPr="00DE57EF">
        <w:rPr>
          <w:noProof/>
        </w:rPr>
        <w:t>[79]</w:t>
      </w:r>
      <w:r w:rsidRPr="00DE57EF">
        <w:rPr>
          <w:noProof/>
        </w:rPr>
        <w:tab/>
        <w:t xml:space="preserve">A. Khotanzad, R. Afkhami-Rohani, T. L. Lu, A. Abaye, M. Davis, and D. J. Maratukulam, “ANNSTLF - A neural-network-based electric load forecasting system,” </w:t>
      </w:r>
      <w:r w:rsidRPr="00DE57EF">
        <w:rPr>
          <w:i/>
          <w:iCs/>
          <w:noProof/>
        </w:rPr>
        <w:t>IEEE Trans. Neural Networks</w:t>
      </w:r>
      <w:r w:rsidRPr="00DE57EF">
        <w:rPr>
          <w:noProof/>
        </w:rPr>
        <w:t>, 1997, doi: 10.1109/72.595881.</w:t>
      </w:r>
    </w:p>
    <w:p w14:paraId="06648F43" w14:textId="77777777" w:rsidR="00DE57EF" w:rsidRPr="00DE57EF" w:rsidRDefault="00DE57EF" w:rsidP="00DE57EF">
      <w:pPr>
        <w:widowControl w:val="0"/>
        <w:autoSpaceDE w:val="0"/>
        <w:autoSpaceDN w:val="0"/>
        <w:adjustRightInd w:val="0"/>
        <w:ind w:left="640" w:hanging="640"/>
        <w:rPr>
          <w:noProof/>
        </w:rPr>
      </w:pPr>
      <w:r w:rsidRPr="00DE57EF">
        <w:rPr>
          <w:noProof/>
        </w:rPr>
        <w:t>[80]</w:t>
      </w:r>
      <w:r w:rsidRPr="00DE57EF">
        <w:rPr>
          <w:noProof/>
        </w:rPr>
        <w:tab/>
        <w:t xml:space="preserve">A. Khotanzad, R. Afkhami-Rohani, and R. Af, “ANNSTLF - Artificial neural network short-term load forecaster - generation three,” </w:t>
      </w:r>
      <w:r w:rsidRPr="00DE57EF">
        <w:rPr>
          <w:i/>
          <w:iCs/>
          <w:noProof/>
        </w:rPr>
        <w:t>IEEE Trans. Power Syst.</w:t>
      </w:r>
      <w:r w:rsidRPr="00DE57EF">
        <w:rPr>
          <w:noProof/>
        </w:rPr>
        <w:t>, vol. 13, no. 4, pp. 1413–1422, 1998, doi: 10.1109/59.736285.</w:t>
      </w:r>
    </w:p>
    <w:p w14:paraId="5AD8AFEA" w14:textId="77777777" w:rsidR="00DE57EF" w:rsidRPr="00DE57EF" w:rsidRDefault="00DE57EF" w:rsidP="00DE57EF">
      <w:pPr>
        <w:widowControl w:val="0"/>
        <w:autoSpaceDE w:val="0"/>
        <w:autoSpaceDN w:val="0"/>
        <w:adjustRightInd w:val="0"/>
        <w:ind w:left="640" w:hanging="640"/>
        <w:rPr>
          <w:noProof/>
        </w:rPr>
      </w:pPr>
      <w:r w:rsidRPr="00DE57EF">
        <w:rPr>
          <w:noProof/>
        </w:rPr>
        <w:t>[81]</w:t>
      </w:r>
      <w:r w:rsidRPr="00DE57EF">
        <w:rPr>
          <w:noProof/>
        </w:rPr>
        <w:tab/>
        <w:t xml:space="preserve">A. Khotanzad, E. Zhou, and H. Elragal, “A neuro-fuzzy approach to short-term load forecasting in a price-sensitive environment,” </w:t>
      </w:r>
      <w:r w:rsidRPr="00DE57EF">
        <w:rPr>
          <w:i/>
          <w:iCs/>
          <w:noProof/>
        </w:rPr>
        <w:t>IEEE Trans. Power Syst.</w:t>
      </w:r>
      <w:r w:rsidRPr="00DE57EF">
        <w:rPr>
          <w:noProof/>
        </w:rPr>
        <w:t>, vol. 17, no. 4, pp. 1273–1282, Nov. 2002, doi: 10.1109/TPWRS.2002.804999.</w:t>
      </w:r>
    </w:p>
    <w:p w14:paraId="45E19526" w14:textId="77777777" w:rsidR="00DE57EF" w:rsidRPr="00DE57EF" w:rsidRDefault="00DE57EF" w:rsidP="00DE57EF">
      <w:pPr>
        <w:widowControl w:val="0"/>
        <w:autoSpaceDE w:val="0"/>
        <w:autoSpaceDN w:val="0"/>
        <w:adjustRightInd w:val="0"/>
        <w:ind w:left="640" w:hanging="640"/>
        <w:rPr>
          <w:noProof/>
        </w:rPr>
      </w:pPr>
      <w:r w:rsidRPr="00DE57EF">
        <w:rPr>
          <w:noProof/>
        </w:rPr>
        <w:t>[82]</w:t>
      </w:r>
      <w:r w:rsidRPr="00DE57EF">
        <w:rPr>
          <w:noProof/>
        </w:rPr>
        <w:tab/>
        <w:t>P. R. J. Campbell and K. Adamson, “Methodologies for load forecasting,” 2006, doi: 10.1109/IS.2006.348523.</w:t>
      </w:r>
    </w:p>
    <w:p w14:paraId="7A23B748" w14:textId="77777777" w:rsidR="00DE57EF" w:rsidRPr="00DE57EF" w:rsidRDefault="00DE57EF" w:rsidP="00DE57EF">
      <w:pPr>
        <w:widowControl w:val="0"/>
        <w:autoSpaceDE w:val="0"/>
        <w:autoSpaceDN w:val="0"/>
        <w:adjustRightInd w:val="0"/>
        <w:ind w:left="640" w:hanging="640"/>
        <w:rPr>
          <w:noProof/>
        </w:rPr>
      </w:pPr>
      <w:r w:rsidRPr="00DE57EF">
        <w:rPr>
          <w:noProof/>
        </w:rPr>
        <w:t>[83]</w:t>
      </w:r>
      <w:r w:rsidRPr="00DE57EF">
        <w:rPr>
          <w:noProof/>
        </w:rPr>
        <w:tab/>
        <w:t xml:space="preserve">M. H. Beale, M. T. Hagan, and H. B. Demuth, </w:t>
      </w:r>
      <w:r w:rsidRPr="00DE57EF">
        <w:rPr>
          <w:i/>
          <w:iCs/>
          <w:noProof/>
        </w:rPr>
        <w:t xml:space="preserve">Neural Network Toolbox </w:t>
      </w:r>
      <w:r w:rsidRPr="00DE57EF">
        <w:rPr>
          <w:i/>
          <w:iCs/>
          <w:noProof/>
          <w:vertAlign w:val="superscript"/>
        </w:rPr>
        <w:t>TM</w:t>
      </w:r>
      <w:r w:rsidRPr="00DE57EF">
        <w:rPr>
          <w:i/>
          <w:iCs/>
          <w:noProof/>
        </w:rPr>
        <w:t xml:space="preserve"> 7 User ’ s Guide</w:t>
      </w:r>
      <w:r w:rsidRPr="00DE57EF">
        <w:rPr>
          <w:noProof/>
        </w:rPr>
        <w:t>. 2010.</w:t>
      </w:r>
    </w:p>
    <w:p w14:paraId="473B3540" w14:textId="77777777" w:rsidR="00DE57EF" w:rsidRPr="00DE57EF" w:rsidRDefault="00DE57EF" w:rsidP="00DE57EF">
      <w:pPr>
        <w:widowControl w:val="0"/>
        <w:autoSpaceDE w:val="0"/>
        <w:autoSpaceDN w:val="0"/>
        <w:adjustRightInd w:val="0"/>
        <w:ind w:left="640" w:hanging="640"/>
        <w:rPr>
          <w:noProof/>
        </w:rPr>
      </w:pPr>
      <w:r w:rsidRPr="00DE57EF">
        <w:rPr>
          <w:noProof/>
        </w:rPr>
        <w:t>[84]</w:t>
      </w:r>
      <w:r w:rsidRPr="00DE57EF">
        <w:rPr>
          <w:noProof/>
        </w:rPr>
        <w:tab/>
        <w:t xml:space="preserve">G. H. Yann LeCun, Yoshua Bengio, “Deep learning (2015), Y. LeCun, Y. Bengio </w:t>
      </w:r>
      <w:r w:rsidRPr="00DE57EF">
        <w:rPr>
          <w:noProof/>
        </w:rPr>
        <w:lastRenderedPageBreak/>
        <w:t xml:space="preserve">and G. Hinton,” </w:t>
      </w:r>
      <w:r w:rsidRPr="00DE57EF">
        <w:rPr>
          <w:i/>
          <w:iCs/>
          <w:noProof/>
        </w:rPr>
        <w:t>Nature</w:t>
      </w:r>
      <w:r w:rsidRPr="00DE57EF">
        <w:rPr>
          <w:noProof/>
        </w:rPr>
        <w:t>, 2015.</w:t>
      </w:r>
    </w:p>
    <w:p w14:paraId="4576A7E6" w14:textId="77777777" w:rsidR="00DE57EF" w:rsidRPr="00DE57EF" w:rsidRDefault="00DE57EF" w:rsidP="00DE57EF">
      <w:pPr>
        <w:widowControl w:val="0"/>
        <w:autoSpaceDE w:val="0"/>
        <w:autoSpaceDN w:val="0"/>
        <w:adjustRightInd w:val="0"/>
        <w:ind w:left="640" w:hanging="640"/>
        <w:rPr>
          <w:noProof/>
        </w:rPr>
      </w:pPr>
      <w:r w:rsidRPr="00DE57EF">
        <w:rPr>
          <w:noProof/>
        </w:rPr>
        <w:t>[85]</w:t>
      </w:r>
      <w:r w:rsidRPr="00DE57EF">
        <w:rPr>
          <w:noProof/>
        </w:rPr>
        <w:tab/>
        <w:t xml:space="preserve">H. Shi, M. Xu, and R. Li, “Deep Learning for Household Load Forecasting-A Novel Pooling Deep RNN,” </w:t>
      </w:r>
      <w:r w:rsidRPr="00DE57EF">
        <w:rPr>
          <w:i/>
          <w:iCs/>
          <w:noProof/>
        </w:rPr>
        <w:t>IEEE Trans. Smart Grid</w:t>
      </w:r>
      <w:r w:rsidRPr="00DE57EF">
        <w:rPr>
          <w:noProof/>
        </w:rPr>
        <w:t>, 2018, doi: 10.1109/TSG.2017.2686012.</w:t>
      </w:r>
    </w:p>
    <w:p w14:paraId="7413FF9D" w14:textId="77777777" w:rsidR="00DE57EF" w:rsidRPr="00DE57EF" w:rsidRDefault="00DE57EF" w:rsidP="00DE57EF">
      <w:pPr>
        <w:widowControl w:val="0"/>
        <w:autoSpaceDE w:val="0"/>
        <w:autoSpaceDN w:val="0"/>
        <w:adjustRightInd w:val="0"/>
        <w:ind w:left="640" w:hanging="640"/>
        <w:rPr>
          <w:noProof/>
        </w:rPr>
      </w:pPr>
      <w:r w:rsidRPr="00DE57EF">
        <w:rPr>
          <w:noProof/>
        </w:rPr>
        <w:t>[86]</w:t>
      </w:r>
      <w:r w:rsidRPr="00DE57EF">
        <w:rPr>
          <w:noProof/>
        </w:rPr>
        <w:tab/>
        <w:t xml:space="preserve">D. Silver, J. Schrittwieser, K. Simonyan, I. A.- Nature, and U. 2017, “Mastering the game of Go without human knowledge,” </w:t>
      </w:r>
      <w:r w:rsidRPr="00DE57EF">
        <w:rPr>
          <w:i/>
          <w:iCs/>
          <w:noProof/>
        </w:rPr>
        <w:t>Nature</w:t>
      </w:r>
      <w:r w:rsidRPr="00DE57EF">
        <w:rPr>
          <w:noProof/>
        </w:rPr>
        <w:t>. 2016.</w:t>
      </w:r>
    </w:p>
    <w:p w14:paraId="3E421ACD" w14:textId="77777777" w:rsidR="00DE57EF" w:rsidRPr="00DE57EF" w:rsidRDefault="00DE57EF" w:rsidP="00DE57EF">
      <w:pPr>
        <w:widowControl w:val="0"/>
        <w:autoSpaceDE w:val="0"/>
        <w:autoSpaceDN w:val="0"/>
        <w:adjustRightInd w:val="0"/>
        <w:ind w:left="640" w:hanging="640"/>
        <w:rPr>
          <w:noProof/>
        </w:rPr>
      </w:pPr>
      <w:r w:rsidRPr="00DE57EF">
        <w:rPr>
          <w:noProof/>
        </w:rPr>
        <w:t>[87]</w:t>
      </w:r>
      <w:r w:rsidRPr="00DE57EF">
        <w:rPr>
          <w:noProof/>
        </w:rPr>
        <w:tab/>
        <w:t xml:space="preserve">Y. Cao, M. Raoof, S. Montgomery, J. Ottosson, and I. Näslund, “Predicting Long-Term Health-Related Quality of Life after Bariatric Surgery Using a Conventional Neural Network: A Study Based on the Scandinavian Obesity Surgery Registry,” </w:t>
      </w:r>
      <w:r w:rsidRPr="00DE57EF">
        <w:rPr>
          <w:i/>
          <w:iCs/>
          <w:noProof/>
        </w:rPr>
        <w:t>J. Clin. Med.</w:t>
      </w:r>
      <w:r w:rsidRPr="00DE57EF">
        <w:rPr>
          <w:noProof/>
        </w:rPr>
        <w:t>, 2019, doi: 10.3390/jcm8122149.</w:t>
      </w:r>
    </w:p>
    <w:p w14:paraId="090B128D" w14:textId="77777777" w:rsidR="00DE57EF" w:rsidRPr="00DE57EF" w:rsidRDefault="00DE57EF" w:rsidP="00DE57EF">
      <w:pPr>
        <w:widowControl w:val="0"/>
        <w:autoSpaceDE w:val="0"/>
        <w:autoSpaceDN w:val="0"/>
        <w:adjustRightInd w:val="0"/>
        <w:ind w:left="640" w:hanging="640"/>
        <w:rPr>
          <w:noProof/>
        </w:rPr>
      </w:pPr>
      <w:r w:rsidRPr="00DE57EF">
        <w:rPr>
          <w:noProof/>
        </w:rPr>
        <w:t>[88]</w:t>
      </w:r>
      <w:r w:rsidRPr="00DE57EF">
        <w:rPr>
          <w:noProof/>
        </w:rPr>
        <w:tab/>
        <w:t xml:space="preserve">B. Y. Goodfellow I., “Courville A-Deep learning-MIT (2016),” </w:t>
      </w:r>
      <w:r w:rsidRPr="00DE57EF">
        <w:rPr>
          <w:i/>
          <w:iCs/>
          <w:noProof/>
        </w:rPr>
        <w:t>Nature</w:t>
      </w:r>
      <w:r w:rsidRPr="00DE57EF">
        <w:rPr>
          <w:noProof/>
        </w:rPr>
        <w:t>, 2016.</w:t>
      </w:r>
    </w:p>
    <w:p w14:paraId="08D36A2B" w14:textId="77777777" w:rsidR="00DE57EF" w:rsidRPr="00DE57EF" w:rsidRDefault="00DE57EF" w:rsidP="00DE57EF">
      <w:pPr>
        <w:widowControl w:val="0"/>
        <w:autoSpaceDE w:val="0"/>
        <w:autoSpaceDN w:val="0"/>
        <w:adjustRightInd w:val="0"/>
        <w:ind w:left="640" w:hanging="640"/>
        <w:rPr>
          <w:noProof/>
        </w:rPr>
      </w:pPr>
      <w:r w:rsidRPr="00DE57EF">
        <w:rPr>
          <w:noProof/>
        </w:rPr>
        <w:t>[89]</w:t>
      </w:r>
      <w:r w:rsidRPr="00DE57EF">
        <w:rPr>
          <w:noProof/>
        </w:rPr>
        <w:tab/>
        <w:t xml:space="preserve">D. L. Marino, K. Amarasinghe, and M. Manic, “Building energy load forecasting using Deep Neural Networks,” </w:t>
      </w:r>
      <w:r w:rsidRPr="00DE57EF">
        <w:rPr>
          <w:i/>
          <w:iCs/>
          <w:noProof/>
        </w:rPr>
        <w:t>IECON Proc. (Industrial Electron. Conf.</w:t>
      </w:r>
      <w:r w:rsidRPr="00DE57EF">
        <w:rPr>
          <w:noProof/>
        </w:rPr>
        <w:t>, pp. 7046–7051, 2016, doi: 10.1109/IECON.2016.7793413.</w:t>
      </w:r>
    </w:p>
    <w:p w14:paraId="319C96EA" w14:textId="77777777" w:rsidR="00DE57EF" w:rsidRPr="00DE57EF" w:rsidRDefault="00DE57EF" w:rsidP="00DE57EF">
      <w:pPr>
        <w:widowControl w:val="0"/>
        <w:autoSpaceDE w:val="0"/>
        <w:autoSpaceDN w:val="0"/>
        <w:adjustRightInd w:val="0"/>
        <w:ind w:left="640" w:hanging="640"/>
        <w:rPr>
          <w:noProof/>
        </w:rPr>
      </w:pPr>
      <w:r w:rsidRPr="00DE57EF">
        <w:rPr>
          <w:noProof/>
        </w:rPr>
        <w:t>[90]</w:t>
      </w:r>
      <w:r w:rsidRPr="00DE57EF">
        <w:rPr>
          <w:noProof/>
        </w:rPr>
        <w:tab/>
        <w:t>“Long Short Term Memory | Architecture Of LSTM.” https://www.analyticsvidhya.com/blog/2017/12/fundamentals-of-deep-learning-introduction-to-lstm/ (accessed Aug. 30, 2021).</w:t>
      </w:r>
    </w:p>
    <w:p w14:paraId="5F5657B0" w14:textId="77777777" w:rsidR="00DE57EF" w:rsidRPr="00DE57EF" w:rsidRDefault="00DE57EF" w:rsidP="00DE57EF">
      <w:pPr>
        <w:widowControl w:val="0"/>
        <w:autoSpaceDE w:val="0"/>
        <w:autoSpaceDN w:val="0"/>
        <w:adjustRightInd w:val="0"/>
        <w:ind w:left="640" w:hanging="640"/>
        <w:rPr>
          <w:noProof/>
        </w:rPr>
      </w:pPr>
      <w:r w:rsidRPr="00DE57EF">
        <w:rPr>
          <w:noProof/>
        </w:rPr>
        <w:t>[91]</w:t>
      </w:r>
      <w:r w:rsidRPr="00DE57EF">
        <w:rPr>
          <w:noProof/>
        </w:rPr>
        <w:tab/>
        <w:t xml:space="preserve">C. Olah, “Understanding LSTM Networks [Blog],” </w:t>
      </w:r>
      <w:r w:rsidRPr="00DE57EF">
        <w:rPr>
          <w:i/>
          <w:iCs/>
          <w:noProof/>
        </w:rPr>
        <w:t>Web Page</w:t>
      </w:r>
      <w:r w:rsidRPr="00DE57EF">
        <w:rPr>
          <w:noProof/>
        </w:rPr>
        <w:t>, 2015.</w:t>
      </w:r>
    </w:p>
    <w:p w14:paraId="0E6EDC1F" w14:textId="77777777" w:rsidR="00DE57EF" w:rsidRPr="00DE57EF" w:rsidRDefault="00DE57EF" w:rsidP="00DE57EF">
      <w:pPr>
        <w:widowControl w:val="0"/>
        <w:autoSpaceDE w:val="0"/>
        <w:autoSpaceDN w:val="0"/>
        <w:adjustRightInd w:val="0"/>
        <w:ind w:left="640" w:hanging="640"/>
        <w:rPr>
          <w:noProof/>
        </w:rPr>
      </w:pPr>
      <w:r w:rsidRPr="00DE57EF">
        <w:rPr>
          <w:noProof/>
        </w:rPr>
        <w:t>[92]</w:t>
      </w:r>
      <w:r w:rsidRPr="00DE57EF">
        <w:rPr>
          <w:noProof/>
        </w:rPr>
        <w:tab/>
        <w:t xml:space="preserve">H. J. Sadaei, P. C. de Lima e Silva, F. G. Guimarães, and M. H. Lee, “Short-term load forecasting by using a combined method of convolutional neural networks and fuzzy time series,” </w:t>
      </w:r>
      <w:r w:rsidRPr="00DE57EF">
        <w:rPr>
          <w:i/>
          <w:iCs/>
          <w:noProof/>
        </w:rPr>
        <w:t>Energy</w:t>
      </w:r>
      <w:r w:rsidRPr="00DE57EF">
        <w:rPr>
          <w:noProof/>
        </w:rPr>
        <w:t>, 2019, doi: 10.1016/j.energy.2019.03.081.</w:t>
      </w:r>
    </w:p>
    <w:p w14:paraId="4DFF5B4A" w14:textId="77777777" w:rsidR="00DE57EF" w:rsidRPr="00DE57EF" w:rsidRDefault="00DE57EF" w:rsidP="00DE57EF">
      <w:pPr>
        <w:widowControl w:val="0"/>
        <w:autoSpaceDE w:val="0"/>
        <w:autoSpaceDN w:val="0"/>
        <w:adjustRightInd w:val="0"/>
        <w:ind w:left="640" w:hanging="640"/>
        <w:rPr>
          <w:noProof/>
        </w:rPr>
      </w:pPr>
      <w:r w:rsidRPr="00DE57EF">
        <w:rPr>
          <w:noProof/>
        </w:rPr>
        <w:t>[93]</w:t>
      </w:r>
      <w:r w:rsidRPr="00DE57EF">
        <w:rPr>
          <w:noProof/>
        </w:rPr>
        <w:tab/>
        <w:t>I. Koprinska, D. Wu, and Z. Wang, “Convolutional Neural Networks for Energy Time Series Forecasting,” 2018, doi: 10.1109/IJCNN.2018.8489399.</w:t>
      </w:r>
    </w:p>
    <w:p w14:paraId="585E1167" w14:textId="77777777" w:rsidR="00DE57EF" w:rsidRPr="00DE57EF" w:rsidRDefault="00DE57EF" w:rsidP="00DE57EF">
      <w:pPr>
        <w:widowControl w:val="0"/>
        <w:autoSpaceDE w:val="0"/>
        <w:autoSpaceDN w:val="0"/>
        <w:adjustRightInd w:val="0"/>
        <w:ind w:left="640" w:hanging="640"/>
        <w:rPr>
          <w:noProof/>
        </w:rPr>
      </w:pPr>
      <w:r w:rsidRPr="00DE57EF">
        <w:rPr>
          <w:noProof/>
        </w:rPr>
        <w:lastRenderedPageBreak/>
        <w:t>[94]</w:t>
      </w:r>
      <w:r w:rsidRPr="00DE57EF">
        <w:rPr>
          <w:noProof/>
        </w:rPr>
        <w:tab/>
        <w:t>N. Singh, C. Vyjayanthi, and C. Modi, “Multi-step Short-term Electric Load Forecasting using 2D Convolutional Neural Networks,” 2020, doi: 10.1109/HYDCON48903.2020.9242917.</w:t>
      </w:r>
    </w:p>
    <w:p w14:paraId="2BCE8F5C" w14:textId="77777777" w:rsidR="00DE57EF" w:rsidRPr="00DE57EF" w:rsidRDefault="00DE57EF" w:rsidP="00DE57EF">
      <w:pPr>
        <w:widowControl w:val="0"/>
        <w:autoSpaceDE w:val="0"/>
        <w:autoSpaceDN w:val="0"/>
        <w:adjustRightInd w:val="0"/>
        <w:ind w:left="640" w:hanging="640"/>
        <w:rPr>
          <w:noProof/>
        </w:rPr>
      </w:pPr>
      <w:r w:rsidRPr="00DE57EF">
        <w:rPr>
          <w:noProof/>
        </w:rPr>
        <w:t>[95]</w:t>
      </w:r>
      <w:r w:rsidRPr="00DE57EF">
        <w:rPr>
          <w:noProof/>
        </w:rPr>
        <w:tab/>
        <w:t xml:space="preserve">R. Fukuoka, H. Suzuki, T. Kitajima, A. Kuwahara, and T. Yasuno, “Wind Speed Prediction Model Using LSTM and 1D-CNN,” </w:t>
      </w:r>
      <w:r w:rsidRPr="00DE57EF">
        <w:rPr>
          <w:i/>
          <w:iCs/>
          <w:noProof/>
        </w:rPr>
        <w:t>J. Signal Process.</w:t>
      </w:r>
      <w:r w:rsidRPr="00DE57EF">
        <w:rPr>
          <w:noProof/>
        </w:rPr>
        <w:t>, 2018, doi: 10.2299/jsp.22.207.</w:t>
      </w:r>
    </w:p>
    <w:p w14:paraId="2E5E8853" w14:textId="77777777" w:rsidR="00DE57EF" w:rsidRPr="00DE57EF" w:rsidRDefault="00DE57EF" w:rsidP="00DE57EF">
      <w:pPr>
        <w:widowControl w:val="0"/>
        <w:autoSpaceDE w:val="0"/>
        <w:autoSpaceDN w:val="0"/>
        <w:adjustRightInd w:val="0"/>
        <w:ind w:left="640" w:hanging="640"/>
        <w:rPr>
          <w:noProof/>
        </w:rPr>
      </w:pPr>
      <w:r w:rsidRPr="00DE57EF">
        <w:rPr>
          <w:noProof/>
        </w:rPr>
        <w:t>[96]</w:t>
      </w:r>
      <w:r w:rsidRPr="00DE57EF">
        <w:rPr>
          <w:noProof/>
        </w:rPr>
        <w:tab/>
        <w:t xml:space="preserve">A. Brunel </w:t>
      </w:r>
      <w:r w:rsidRPr="00DE57EF">
        <w:rPr>
          <w:i/>
          <w:iCs/>
          <w:noProof/>
        </w:rPr>
        <w:t>et al.</w:t>
      </w:r>
      <w:r w:rsidRPr="00DE57EF">
        <w:rPr>
          <w:noProof/>
        </w:rPr>
        <w:t>, “A CNN adapted to time series for the classification of Supernovae,” 2019, doi: 10.2352/ISSN.2470-1173.2019.14.COLOR-090.</w:t>
      </w:r>
    </w:p>
    <w:p w14:paraId="7BA0B210" w14:textId="77777777" w:rsidR="00DE57EF" w:rsidRPr="00DE57EF" w:rsidRDefault="00DE57EF" w:rsidP="00DE57EF">
      <w:pPr>
        <w:widowControl w:val="0"/>
        <w:autoSpaceDE w:val="0"/>
        <w:autoSpaceDN w:val="0"/>
        <w:adjustRightInd w:val="0"/>
        <w:ind w:left="640" w:hanging="640"/>
        <w:rPr>
          <w:noProof/>
        </w:rPr>
      </w:pPr>
      <w:r w:rsidRPr="00DE57EF">
        <w:rPr>
          <w:noProof/>
        </w:rPr>
        <w:t>[97]</w:t>
      </w:r>
      <w:r w:rsidRPr="00DE57EF">
        <w:rPr>
          <w:noProof/>
        </w:rPr>
        <w:tab/>
        <w:t>M. Imani and H. Ghassemian, “Sequence to Image Transform Based Convolutional Neural Network for Load Forecasting,” 2019, doi: 10.1109/IranianCEE.2019.8786456.</w:t>
      </w:r>
    </w:p>
    <w:p w14:paraId="5EDC0ED0" w14:textId="77777777" w:rsidR="00DE57EF" w:rsidRPr="00DE57EF" w:rsidRDefault="00DE57EF" w:rsidP="00DE57EF">
      <w:pPr>
        <w:widowControl w:val="0"/>
        <w:autoSpaceDE w:val="0"/>
        <w:autoSpaceDN w:val="0"/>
        <w:adjustRightInd w:val="0"/>
        <w:ind w:left="640" w:hanging="640"/>
        <w:rPr>
          <w:noProof/>
        </w:rPr>
      </w:pPr>
      <w:r w:rsidRPr="00DE57EF">
        <w:rPr>
          <w:noProof/>
        </w:rPr>
        <w:t>[98]</w:t>
      </w:r>
      <w:r w:rsidRPr="00DE57EF">
        <w:rPr>
          <w:noProof/>
        </w:rPr>
        <w:tab/>
        <w:t>R. Garg, B. G. Vijay Kumar, G. Carneiro, and I. Reid, “Unsupervised CNN for single view depth estimation: Geometry to the rescue,” 2016, doi: 10.1007/978-3-319-46484-8_45.</w:t>
      </w:r>
    </w:p>
    <w:p w14:paraId="3B313D45" w14:textId="77777777" w:rsidR="00DE57EF" w:rsidRPr="00DE57EF" w:rsidRDefault="00DE57EF" w:rsidP="00DE57EF">
      <w:pPr>
        <w:widowControl w:val="0"/>
        <w:autoSpaceDE w:val="0"/>
        <w:autoSpaceDN w:val="0"/>
        <w:adjustRightInd w:val="0"/>
        <w:ind w:left="640" w:hanging="640"/>
        <w:rPr>
          <w:noProof/>
        </w:rPr>
      </w:pPr>
      <w:r w:rsidRPr="00DE57EF">
        <w:rPr>
          <w:noProof/>
        </w:rPr>
        <w:t>[99]</w:t>
      </w:r>
      <w:r w:rsidRPr="00DE57EF">
        <w:rPr>
          <w:noProof/>
        </w:rPr>
        <w:tab/>
        <w:t>T. T. Um, V. Babakeshizadeh, and D. Kulic, “Exercise motion classification from large-scale wearable sensor data using convolutional neural networks,” 2017, doi: 10.1109/IROS.2017.8206051.</w:t>
      </w:r>
    </w:p>
    <w:p w14:paraId="6B0855A2" w14:textId="77777777" w:rsidR="00DE57EF" w:rsidRPr="00DE57EF" w:rsidRDefault="00DE57EF" w:rsidP="00DE57EF">
      <w:pPr>
        <w:widowControl w:val="0"/>
        <w:autoSpaceDE w:val="0"/>
        <w:autoSpaceDN w:val="0"/>
        <w:adjustRightInd w:val="0"/>
        <w:ind w:left="640" w:hanging="640"/>
        <w:rPr>
          <w:noProof/>
        </w:rPr>
      </w:pPr>
      <w:r w:rsidRPr="00DE57EF">
        <w:rPr>
          <w:noProof/>
        </w:rPr>
        <w:t>[100]</w:t>
      </w:r>
      <w:r w:rsidRPr="00DE57EF">
        <w:rPr>
          <w:noProof/>
        </w:rPr>
        <w:tab/>
        <w:t>Y. Zhang, S. Roller, and B. C. Wallace, “MGNC-CNN: A simple approach to exploiting multiple word embeddings for sentence classification,” 2016, doi: 10.18653/v1/n16-1178.</w:t>
      </w:r>
    </w:p>
    <w:p w14:paraId="39CA1253" w14:textId="77777777" w:rsidR="00DE57EF" w:rsidRPr="00DE57EF" w:rsidRDefault="00DE57EF" w:rsidP="00DE57EF">
      <w:pPr>
        <w:widowControl w:val="0"/>
        <w:autoSpaceDE w:val="0"/>
        <w:autoSpaceDN w:val="0"/>
        <w:adjustRightInd w:val="0"/>
        <w:ind w:left="640" w:hanging="640"/>
        <w:rPr>
          <w:noProof/>
        </w:rPr>
      </w:pPr>
      <w:r w:rsidRPr="00DE57EF">
        <w:rPr>
          <w:noProof/>
        </w:rPr>
        <w:t>[101]</w:t>
      </w:r>
      <w:r w:rsidRPr="00DE57EF">
        <w:rPr>
          <w:noProof/>
        </w:rPr>
        <w:tab/>
        <w:t xml:space="preserve">E. Gawehn, J. A. Hiss, and G. Schneider, “Deep Learning in Drug Discovery,” </w:t>
      </w:r>
      <w:r w:rsidRPr="00DE57EF">
        <w:rPr>
          <w:i/>
          <w:iCs/>
          <w:noProof/>
        </w:rPr>
        <w:t>Molecular Informatics</w:t>
      </w:r>
      <w:r w:rsidRPr="00DE57EF">
        <w:rPr>
          <w:noProof/>
        </w:rPr>
        <w:t>. 2016, doi: 10.1002/minf.201501008.</w:t>
      </w:r>
    </w:p>
    <w:p w14:paraId="182DD857" w14:textId="77777777" w:rsidR="00DE57EF" w:rsidRPr="00DE57EF" w:rsidRDefault="00DE57EF" w:rsidP="00DE57EF">
      <w:pPr>
        <w:widowControl w:val="0"/>
        <w:autoSpaceDE w:val="0"/>
        <w:autoSpaceDN w:val="0"/>
        <w:adjustRightInd w:val="0"/>
        <w:ind w:left="640" w:hanging="640"/>
        <w:rPr>
          <w:noProof/>
        </w:rPr>
      </w:pPr>
      <w:r w:rsidRPr="00DE57EF">
        <w:rPr>
          <w:noProof/>
        </w:rPr>
        <w:t>[102]</w:t>
      </w:r>
      <w:r w:rsidRPr="00DE57EF">
        <w:rPr>
          <w:noProof/>
        </w:rPr>
        <w:tab/>
        <w:t xml:space="preserve">M. Cai, M. Pipattanasomporn, and S. Rahman, “Day-ahead building-level load </w:t>
      </w:r>
      <w:r w:rsidRPr="00DE57EF">
        <w:rPr>
          <w:noProof/>
        </w:rPr>
        <w:lastRenderedPageBreak/>
        <w:t xml:space="preserve">forecasts using deep learning vs. traditional time-series techniques,” </w:t>
      </w:r>
      <w:r w:rsidRPr="00DE57EF">
        <w:rPr>
          <w:i/>
          <w:iCs/>
          <w:noProof/>
        </w:rPr>
        <w:t>Appl. Energy</w:t>
      </w:r>
      <w:r w:rsidRPr="00DE57EF">
        <w:rPr>
          <w:noProof/>
        </w:rPr>
        <w:t>, 2019, doi: 10.1016/j.apenergy.2018.12.042.</w:t>
      </w:r>
    </w:p>
    <w:p w14:paraId="31D14172" w14:textId="77777777" w:rsidR="00DE57EF" w:rsidRPr="00DE57EF" w:rsidRDefault="00DE57EF" w:rsidP="00DE57EF">
      <w:pPr>
        <w:widowControl w:val="0"/>
        <w:autoSpaceDE w:val="0"/>
        <w:autoSpaceDN w:val="0"/>
        <w:adjustRightInd w:val="0"/>
        <w:ind w:left="640" w:hanging="640"/>
        <w:rPr>
          <w:noProof/>
        </w:rPr>
      </w:pPr>
      <w:r w:rsidRPr="00DE57EF">
        <w:rPr>
          <w:noProof/>
        </w:rPr>
        <w:t>[103]</w:t>
      </w:r>
      <w:r w:rsidRPr="00DE57EF">
        <w:rPr>
          <w:noProof/>
        </w:rPr>
        <w:tab/>
        <w:t>“Convolutional neural networks for time series forecasting | Python for Finance Cookbook.” https://subscription.packtpub.com/book/data/9781789618518/10/ch10lvl1sec63/convolutional-neural-networks-for-time-series-forecasting (accessed Aug. 30, 2021).</w:t>
      </w:r>
    </w:p>
    <w:p w14:paraId="43C882F6" w14:textId="77777777" w:rsidR="00DE57EF" w:rsidRPr="00DE57EF" w:rsidRDefault="00DE57EF" w:rsidP="00DE57EF">
      <w:pPr>
        <w:widowControl w:val="0"/>
        <w:autoSpaceDE w:val="0"/>
        <w:autoSpaceDN w:val="0"/>
        <w:adjustRightInd w:val="0"/>
        <w:ind w:left="640" w:hanging="640"/>
        <w:rPr>
          <w:noProof/>
        </w:rPr>
      </w:pPr>
      <w:r w:rsidRPr="00DE57EF">
        <w:rPr>
          <w:noProof/>
        </w:rPr>
        <w:t>[104]</w:t>
      </w:r>
      <w:r w:rsidRPr="00DE57EF">
        <w:rPr>
          <w:noProof/>
        </w:rPr>
        <w:tab/>
        <w:t>S. Khan, N. Javaid, A. Chand, A. B. M. Khan, F. Rashid, and I. U. Afridi, “Electricity Load Forecasting for Each Day of Week Using Deep CNN,” 2019, doi: 10.1007/978-3-030-15035-8_107.</w:t>
      </w:r>
    </w:p>
    <w:p w14:paraId="7E54FB51" w14:textId="77777777" w:rsidR="00DE57EF" w:rsidRPr="00DE57EF" w:rsidRDefault="00DE57EF" w:rsidP="00DE57EF">
      <w:pPr>
        <w:widowControl w:val="0"/>
        <w:autoSpaceDE w:val="0"/>
        <w:autoSpaceDN w:val="0"/>
        <w:adjustRightInd w:val="0"/>
        <w:ind w:left="640" w:hanging="640"/>
        <w:rPr>
          <w:noProof/>
        </w:rPr>
      </w:pPr>
      <w:r w:rsidRPr="00DE57EF">
        <w:rPr>
          <w:noProof/>
        </w:rPr>
        <w:t>[105]</w:t>
      </w:r>
      <w:r w:rsidRPr="00DE57EF">
        <w:rPr>
          <w:noProof/>
        </w:rPr>
        <w:tab/>
        <w:t xml:space="preserve">A. Dedinec, S. Filiposka, A. Dedinec, and L. Kocarev, “Deep belief network based electricity load forecasting: An analysis of Macedonian case,” </w:t>
      </w:r>
      <w:r w:rsidRPr="00DE57EF">
        <w:rPr>
          <w:i/>
          <w:iCs/>
          <w:noProof/>
        </w:rPr>
        <w:t>Energy</w:t>
      </w:r>
      <w:r w:rsidRPr="00DE57EF">
        <w:rPr>
          <w:noProof/>
        </w:rPr>
        <w:t>, 2016, doi: 10.1016/j.energy.2016.07.090.</w:t>
      </w:r>
    </w:p>
    <w:p w14:paraId="1D3A5E78" w14:textId="77777777" w:rsidR="00DE57EF" w:rsidRPr="00DE57EF" w:rsidRDefault="00DE57EF" w:rsidP="00DE57EF">
      <w:pPr>
        <w:widowControl w:val="0"/>
        <w:autoSpaceDE w:val="0"/>
        <w:autoSpaceDN w:val="0"/>
        <w:adjustRightInd w:val="0"/>
        <w:ind w:left="640" w:hanging="640"/>
        <w:rPr>
          <w:noProof/>
        </w:rPr>
      </w:pPr>
      <w:r w:rsidRPr="00DE57EF">
        <w:rPr>
          <w:noProof/>
        </w:rPr>
        <w:t>[106]</w:t>
      </w:r>
      <w:r w:rsidRPr="00DE57EF">
        <w:rPr>
          <w:noProof/>
        </w:rPr>
        <w:tab/>
        <w:t>S. Papadopoulos and I. Karakatsanis, “Short-term electricity load forecasting using time series and ensemble learning methods,” 2015, doi: 10.1109/PECI.2015.7064913.</w:t>
      </w:r>
    </w:p>
    <w:p w14:paraId="6346E7CD" w14:textId="77777777" w:rsidR="00DE57EF" w:rsidRPr="00DE57EF" w:rsidRDefault="00DE57EF" w:rsidP="00DE57EF">
      <w:pPr>
        <w:widowControl w:val="0"/>
        <w:autoSpaceDE w:val="0"/>
        <w:autoSpaceDN w:val="0"/>
        <w:adjustRightInd w:val="0"/>
        <w:ind w:left="640" w:hanging="640"/>
        <w:rPr>
          <w:noProof/>
        </w:rPr>
      </w:pPr>
      <w:r w:rsidRPr="00DE57EF">
        <w:rPr>
          <w:noProof/>
        </w:rPr>
        <w:t>[107]</w:t>
      </w:r>
      <w:r w:rsidRPr="00DE57EF">
        <w:rPr>
          <w:noProof/>
        </w:rPr>
        <w:tab/>
        <w:t xml:space="preserve">W. Kim, Y. Han, K. J. Kim, and K. W. Song, “Electricity load forecasting using advanced feature selection and optimal deep learning model for the variable refrigerant flow systems,” </w:t>
      </w:r>
      <w:r w:rsidRPr="00DE57EF">
        <w:rPr>
          <w:i/>
          <w:iCs/>
          <w:noProof/>
        </w:rPr>
        <w:t>Energy Reports</w:t>
      </w:r>
      <w:r w:rsidRPr="00DE57EF">
        <w:rPr>
          <w:noProof/>
        </w:rPr>
        <w:t>, 2020, doi: 10.1016/j.egyr.2020.09.019.</w:t>
      </w:r>
    </w:p>
    <w:p w14:paraId="40867144" w14:textId="1368621E" w:rsidR="00287359" w:rsidRDefault="00287359" w:rsidP="00287359">
      <w:pPr>
        <w:sectPr w:rsidR="00287359" w:rsidSect="006214A8">
          <w:pgSz w:w="12240" w:h="15840" w:code="1"/>
          <w:pgMar w:top="1440" w:right="1440" w:bottom="1440" w:left="2160" w:header="720" w:footer="720" w:gutter="0"/>
          <w:cols w:space="720"/>
          <w:docGrid w:linePitch="360"/>
        </w:sectPr>
      </w:pPr>
      <w:r>
        <w:fldChar w:fldCharType="end"/>
      </w:r>
    </w:p>
    <w:p w14:paraId="00B415E6" w14:textId="7999E260" w:rsidR="00654DE3" w:rsidRDefault="00AF67B7" w:rsidP="00C92783">
      <w:pPr>
        <w:pStyle w:val="Appendix"/>
      </w:pPr>
      <w:bookmarkStart w:id="59" w:name="_Toc82186677"/>
      <w:r>
        <w:lastRenderedPageBreak/>
        <w:t>Appendix Title</w:t>
      </w:r>
      <w:bookmarkEnd w:id="59"/>
    </w:p>
    <w:p w14:paraId="17B8C404" w14:textId="0D897B65" w:rsidR="00C92783" w:rsidRDefault="00C92783" w:rsidP="00C92783">
      <w:r>
        <w:fldChar w:fldCharType="begin">
          <w:ffData>
            <w:name w:val=""/>
            <w:enabled/>
            <w:calcOnExit w:val="0"/>
            <w:textInput>
              <w:default w:val="Text begins here. To add additional chapters, simply start a new page and format title as the 'Appendix' style. Remove this text."/>
            </w:textInput>
          </w:ffData>
        </w:fldChar>
      </w:r>
      <w:r>
        <w:instrText xml:space="preserve"> FORMTEXT </w:instrText>
      </w:r>
      <w:r>
        <w:fldChar w:fldCharType="separate"/>
      </w:r>
      <w:r>
        <w:rPr>
          <w:noProof/>
        </w:rPr>
        <w:t xml:space="preserve">Text begins here. To add additional chapters, simply start a new page and format title as the </w:t>
      </w:r>
      <w:r w:rsidR="006826B9">
        <w:rPr>
          <w:noProof/>
        </w:rPr>
        <w:t>‘</w:t>
      </w:r>
      <w:r>
        <w:rPr>
          <w:noProof/>
        </w:rPr>
        <w:t>Appendix</w:t>
      </w:r>
      <w:r w:rsidR="006826B9">
        <w:rPr>
          <w:noProof/>
        </w:rPr>
        <w:t>’</w:t>
      </w:r>
      <w:r>
        <w:rPr>
          <w:noProof/>
        </w:rPr>
        <w:t xml:space="preserve"> style. Remove this text.</w:t>
      </w:r>
      <w:r>
        <w:fldChar w:fldCharType="end"/>
      </w:r>
    </w:p>
    <w:p w14:paraId="26448E6B" w14:textId="77777777" w:rsidR="00E93B16" w:rsidRDefault="00E93B16" w:rsidP="00654DE3">
      <w:pPr>
        <w:sectPr w:rsidR="00E93B16" w:rsidSect="006214A8">
          <w:pgSz w:w="12240" w:h="15840" w:code="1"/>
          <w:pgMar w:top="1440" w:right="1440" w:bottom="1440" w:left="2160" w:header="720" w:footer="720" w:gutter="0"/>
          <w:cols w:space="720"/>
          <w:docGrid w:linePitch="360"/>
        </w:sectPr>
      </w:pPr>
    </w:p>
    <w:p w14:paraId="2F18705B" w14:textId="12EFB93F" w:rsidR="003819CA" w:rsidRDefault="00C262DB">
      <w:pPr>
        <w:pStyle w:val="Glossary"/>
      </w:pPr>
      <w:bookmarkStart w:id="60" w:name="_Toc82186678"/>
      <w:r>
        <w:lastRenderedPageBreak/>
        <w:t>Glossary</w:t>
      </w:r>
      <w:bookmarkEnd w:id="60"/>
      <w:r>
        <w:t xml:space="preserve"> </w:t>
      </w:r>
    </w:p>
    <w:p w14:paraId="579B2E35" w14:textId="77777777" w:rsidR="003819CA" w:rsidRDefault="00AF2700">
      <w:r>
        <w:fldChar w:fldCharType="begin">
          <w:ffData>
            <w:name w:val=""/>
            <w:enabled/>
            <w:calcOnExit w:val="0"/>
            <w:textInput>
              <w:default w:val="Start writing here; remove page if there is no content"/>
            </w:textInput>
          </w:ffData>
        </w:fldChar>
      </w:r>
      <w:r w:rsidR="008415F7">
        <w:instrText xml:space="preserve"> FORMTEXT </w:instrText>
      </w:r>
      <w:r>
        <w:fldChar w:fldCharType="separate"/>
      </w:r>
      <w:r w:rsidR="008415F7">
        <w:rPr>
          <w:noProof/>
        </w:rPr>
        <w:t>Start writing here; remove page if there is no content</w:t>
      </w:r>
      <w:r>
        <w:fldChar w:fldCharType="end"/>
      </w:r>
    </w:p>
    <w:p w14:paraId="774892F6" w14:textId="77777777" w:rsidR="003819CA" w:rsidRDefault="003819CA">
      <w:pPr>
        <w:sectPr w:rsidR="003819CA" w:rsidSect="006214A8">
          <w:pgSz w:w="12240" w:h="15840" w:code="1"/>
          <w:pgMar w:top="1440" w:right="1440" w:bottom="1440" w:left="2160" w:header="720" w:footer="720" w:gutter="0"/>
          <w:cols w:space="720"/>
          <w:docGrid w:linePitch="360"/>
        </w:sectPr>
      </w:pPr>
    </w:p>
    <w:p w14:paraId="363AD883" w14:textId="2DC2680D" w:rsidR="00E85A44" w:rsidRPr="006269F5" w:rsidRDefault="00E85A44" w:rsidP="00E85A44">
      <w:pPr>
        <w:jc w:val="center"/>
        <w:rPr>
          <w:b/>
        </w:rPr>
      </w:pPr>
      <w:bookmarkStart w:id="61" w:name="_Toc172013004"/>
      <w:r w:rsidRPr="006269F5">
        <w:rPr>
          <w:b/>
          <w:sz w:val="28"/>
        </w:rPr>
        <w:lastRenderedPageBreak/>
        <w:t>Curriculum Vitae</w:t>
      </w:r>
      <w:bookmarkEnd w:id="61"/>
    </w:p>
    <w:p w14:paraId="0A90D7DC" w14:textId="7E4116EF" w:rsidR="003819CA" w:rsidRDefault="00C262DB">
      <w:r>
        <w:t>Candidate</w:t>
      </w:r>
      <w:r w:rsidR="006826B9">
        <w:t>’</w:t>
      </w:r>
      <w:r>
        <w:t xml:space="preserve">s full name: </w:t>
      </w:r>
      <w:r w:rsidR="006A5AD7">
        <w:t>Tolulope Oluwaseun Olugbenga</w:t>
      </w:r>
    </w:p>
    <w:p w14:paraId="58FA33A1" w14:textId="77777777" w:rsidR="00340110" w:rsidRDefault="00C262DB">
      <w:r>
        <w:t xml:space="preserve">Universities attended: </w:t>
      </w:r>
    </w:p>
    <w:p w14:paraId="71B5C439" w14:textId="7291A880" w:rsidR="003819CA" w:rsidRDefault="006A5AD7">
      <w:r>
        <w:t>BSc in Computer Science Engineering, University of Debrecen, 2018</w:t>
      </w:r>
    </w:p>
    <w:p w14:paraId="6535AC7A" w14:textId="54D22D0B" w:rsidR="003819CA" w:rsidRDefault="00C262DB">
      <w:r>
        <w:t xml:space="preserve">Publications: </w:t>
      </w:r>
      <w:r w:rsidR="006A5AD7">
        <w:t>None</w:t>
      </w:r>
    </w:p>
    <w:p w14:paraId="5726A234" w14:textId="411E5870" w:rsidR="00C262DB" w:rsidRDefault="00C262DB">
      <w:pPr>
        <w:rPr>
          <w:b/>
          <w:bCs/>
        </w:rPr>
      </w:pPr>
      <w:r>
        <w:t xml:space="preserve">Conference Presentations: </w:t>
      </w:r>
      <w:r w:rsidR="006A5AD7">
        <w:t>None</w:t>
      </w:r>
    </w:p>
    <w:sectPr w:rsidR="00C262DB" w:rsidSect="006214A8">
      <w:headerReference w:type="even" r:id="rId47"/>
      <w:headerReference w:type="default" r:id="rId48"/>
      <w:footerReference w:type="default" r:id="rId49"/>
      <w:pgSz w:w="12240" w:h="15840" w:code="1"/>
      <w:pgMar w:top="1440" w:right="1440" w:bottom="1440" w:left="216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Dawn MacIsaac" w:date="2021-09-13T09:58:00Z" w:initials="DM">
    <w:p w14:paraId="38127715" w14:textId="13BC9A42" w:rsidR="007C551D" w:rsidRDefault="007C551D">
      <w:pPr>
        <w:pStyle w:val="CommentText"/>
      </w:pPr>
      <w:r>
        <w:rPr>
          <w:rStyle w:val="CommentReference"/>
        </w:rPr>
        <w:annotationRef/>
      </w:r>
      <w:r>
        <w:t>I don’t think this should be the introductory focus…it should be oriented more towards a set of Objectives for the work.  Perhaps the introduction could have these sections:  Purpose, Motivation and Rationale, Scope.  You don’t necessarily have to have these sections, but you need this content.</w:t>
      </w:r>
      <w:r w:rsidR="00EF61E4">
        <w:t xml:space="preserve">  </w:t>
      </w:r>
      <w:proofErr w:type="gramStart"/>
      <w:r w:rsidR="00EF61E4">
        <w:t>And,</w:t>
      </w:r>
      <w:proofErr w:type="gramEnd"/>
      <w:r w:rsidR="00EF61E4">
        <w:t xml:space="preserve"> much of the information you have here can stay in this section…but only as much as it builds up your purpose, motivation, and scope.  If it isn’t required to communicate these 3 aspects of your work, save it for the next section.  </w:t>
      </w:r>
      <w:proofErr w:type="gramStart"/>
      <w:r w:rsidR="00EF61E4">
        <w:t>So</w:t>
      </w:r>
      <w:proofErr w:type="gramEnd"/>
      <w:r w:rsidR="00EF61E4">
        <w:t xml:space="preserve"> you are going to have to split this content between two Chapters:</w:t>
      </w:r>
    </w:p>
    <w:p w14:paraId="41C3D806" w14:textId="77777777" w:rsidR="007C551D" w:rsidRDefault="007C551D">
      <w:pPr>
        <w:pStyle w:val="CommentText"/>
      </w:pPr>
    </w:p>
    <w:p w14:paraId="600A05AD" w14:textId="2A3C2A83" w:rsidR="007C551D" w:rsidRDefault="007C551D">
      <w:pPr>
        <w:pStyle w:val="CommentText"/>
      </w:pPr>
      <w:r>
        <w:t>An Overview of Load Forecasting should be included in its own Chapter…Chapter 2.   This is where you include all the details a reader needs to understand the rest of your work.</w:t>
      </w:r>
    </w:p>
  </w:comment>
  <w:comment w:id="15" w:author="Dawn MacIsaac" w:date="2021-09-13T09:46:00Z" w:initials="DM">
    <w:p w14:paraId="0AD68B1F" w14:textId="1CB47DA4" w:rsidR="006D2B36" w:rsidRDefault="006D2B36">
      <w:pPr>
        <w:pStyle w:val="CommentText"/>
      </w:pPr>
      <w:r>
        <w:rPr>
          <w:rStyle w:val="CommentReference"/>
        </w:rPr>
        <w:annotationRef/>
      </w:r>
      <w:r>
        <w:t>I don’t know what this has to do with load forecasting – make the connection clearer.</w:t>
      </w:r>
    </w:p>
  </w:comment>
  <w:comment w:id="16" w:author="Dawn MacIsaac" w:date="2021-09-13T09:48:00Z" w:initials="DM">
    <w:p w14:paraId="5344C4E2" w14:textId="0B752FFF" w:rsidR="006D2B36" w:rsidRDefault="006D2B36">
      <w:pPr>
        <w:pStyle w:val="CommentText"/>
      </w:pPr>
      <w:r>
        <w:rPr>
          <w:rStyle w:val="CommentReference"/>
        </w:rPr>
        <w:annotationRef/>
      </w:r>
      <w:r>
        <w:t>I don’t think a grid can adopt anything…people who govern the grid do.</w:t>
      </w:r>
    </w:p>
  </w:comment>
  <w:comment w:id="17" w:author="Dawn MacIsaac" w:date="2021-09-13T09:50:00Z" w:initials="DM">
    <w:p w14:paraId="29BEFC84" w14:textId="559C7419" w:rsidR="006D2B36" w:rsidRDefault="006D2B36">
      <w:pPr>
        <w:pStyle w:val="CommentText"/>
      </w:pPr>
      <w:r>
        <w:rPr>
          <w:rStyle w:val="CommentReference"/>
        </w:rPr>
        <w:annotationRef/>
      </w:r>
      <w:r>
        <w:t>Why?  And you mentioned smart grids and building, but then speak only of renewables here?</w:t>
      </w:r>
    </w:p>
  </w:comment>
  <w:comment w:id="18" w:author="Dawn MacIsaac" w:date="2021-09-13T09:51:00Z" w:initials="DM">
    <w:p w14:paraId="4E6D4A68" w14:textId="492677EB" w:rsidR="006D2B36" w:rsidRDefault="006D2B36">
      <w:pPr>
        <w:pStyle w:val="CommentText"/>
      </w:pPr>
      <w:r>
        <w:rPr>
          <w:rStyle w:val="CommentReference"/>
        </w:rPr>
        <w:annotationRef/>
      </w:r>
      <w:r>
        <w:t>Why; and this is sort of redundant…you mention, but dangle smart grids above</w:t>
      </w:r>
    </w:p>
  </w:comment>
  <w:comment w:id="19" w:author="Dawn MacIsaac" w:date="2021-09-13T09:52:00Z" w:initials="DM">
    <w:p w14:paraId="63D3617D" w14:textId="4A9DCB9F" w:rsidR="006D2B36" w:rsidRDefault="006D2B36">
      <w:pPr>
        <w:pStyle w:val="CommentText"/>
      </w:pPr>
      <w:r>
        <w:rPr>
          <w:rStyle w:val="CommentReference"/>
        </w:rPr>
        <w:annotationRef/>
      </w:r>
      <w:r>
        <w:t>What does this refer to?</w:t>
      </w:r>
    </w:p>
  </w:comment>
  <w:comment w:id="20" w:author="Dawn MacIsaac" w:date="2021-09-13T09:53:00Z" w:initials="DM">
    <w:p w14:paraId="2FA2C0F3" w14:textId="19A74DB9" w:rsidR="006D2B36" w:rsidRDefault="006D2B36">
      <w:pPr>
        <w:pStyle w:val="CommentText"/>
      </w:pPr>
      <w:r>
        <w:rPr>
          <w:rStyle w:val="CommentReference"/>
        </w:rPr>
        <w:annotationRef/>
      </w:r>
      <w:r>
        <w:t>Demand, load, forecasts, or all 3?</w:t>
      </w:r>
    </w:p>
  </w:comment>
  <w:comment w:id="21" w:author="Dawn MacIsaac" w:date="2021-09-13T09:52:00Z" w:initials="DM">
    <w:p w14:paraId="22996389" w14:textId="07B7C239" w:rsidR="006D2B36" w:rsidRDefault="006D2B36">
      <w:pPr>
        <w:pStyle w:val="CommentText"/>
      </w:pPr>
      <w:r>
        <w:rPr>
          <w:rStyle w:val="CommentReference"/>
        </w:rPr>
        <w:annotationRef/>
      </w:r>
      <w:r>
        <w:t>What area?</w:t>
      </w:r>
    </w:p>
  </w:comment>
  <w:comment w:id="22" w:author="Dawn MacIsaac" w:date="2021-09-13T09:54:00Z" w:initials="DM">
    <w:p w14:paraId="425D6FF3" w14:textId="51777340" w:rsidR="006D2B36" w:rsidRDefault="006D2B36">
      <w:pPr>
        <w:pStyle w:val="CommentText"/>
      </w:pPr>
      <w:r>
        <w:rPr>
          <w:rStyle w:val="CommentReference"/>
        </w:rPr>
        <w:annotationRef/>
      </w:r>
      <w:r>
        <w:t>We have room to explain this out now, so we should.</w:t>
      </w:r>
    </w:p>
  </w:comment>
  <w:comment w:id="25" w:author="Dawn MacIsaac" w:date="2021-09-13T10:05:00Z" w:initials="DM">
    <w:p w14:paraId="05AECFE5" w14:textId="092D4DAE" w:rsidR="00C95D85" w:rsidRDefault="00C95D85">
      <w:pPr>
        <w:pStyle w:val="CommentText"/>
      </w:pPr>
      <w:r>
        <w:rPr>
          <w:rStyle w:val="CommentReference"/>
        </w:rPr>
        <w:annotationRef/>
      </w:r>
      <w:r>
        <w:t>Like what?  You have room now, go ahead and provide more explanation.  – if the next sentence answers my question, do something to better connect them.</w:t>
      </w:r>
    </w:p>
  </w:comment>
  <w:comment w:id="26" w:author="Dawn MacIsaac" w:date="2021-09-13T10:07:00Z" w:initials="DM">
    <w:p w14:paraId="2A09C5FB" w14:textId="5453168C" w:rsidR="00C95D85" w:rsidRDefault="00C95D85">
      <w:pPr>
        <w:pStyle w:val="CommentText"/>
      </w:pPr>
      <w:r>
        <w:rPr>
          <w:rStyle w:val="CommentReference"/>
        </w:rPr>
        <w:annotationRef/>
      </w:r>
      <w:r>
        <w:t>Longer than STLF…I am not sure about how exactly this connects</w:t>
      </w:r>
    </w:p>
  </w:comment>
  <w:comment w:id="27" w:author="Dawn MacIsaac" w:date="2021-09-13T10:09:00Z" w:initials="DM">
    <w:p w14:paraId="1294D9E5" w14:textId="0C8E86BC" w:rsidR="00C95D85" w:rsidRDefault="00C95D85">
      <w:pPr>
        <w:pStyle w:val="CommentText"/>
      </w:pPr>
      <w:r>
        <w:rPr>
          <w:rStyle w:val="CommentReference"/>
        </w:rPr>
        <w:annotationRef/>
      </w:r>
      <w:r>
        <w:t>Have we defined this acronym?</w:t>
      </w:r>
    </w:p>
  </w:comment>
  <w:comment w:id="31" w:author="Dawn MacIsaac" w:date="2021-09-13T10:15:00Z" w:initials="DM">
    <w:p w14:paraId="0081D682" w14:textId="77777777" w:rsidR="00EF61E4" w:rsidRDefault="00EF61E4">
      <w:pPr>
        <w:pStyle w:val="CommentText"/>
      </w:pPr>
      <w:r>
        <w:rPr>
          <w:rStyle w:val="CommentReference"/>
        </w:rPr>
        <w:annotationRef/>
      </w:r>
      <w:r>
        <w:t xml:space="preserve">I would put all the Benchmark descriptions in Chapter 2 (Overview of Load </w:t>
      </w:r>
      <w:proofErr w:type="gramStart"/>
      <w:r>
        <w:t>Forecasting)…</w:t>
      </w:r>
      <w:proofErr w:type="gramEnd"/>
      <w:r>
        <w:t>.remember, that chapter includes everything the reader needs to know to understand your investigation.</w:t>
      </w:r>
    </w:p>
    <w:p w14:paraId="2779089E" w14:textId="77777777" w:rsidR="00EF61E4" w:rsidRDefault="00EF61E4">
      <w:pPr>
        <w:pStyle w:val="CommentText"/>
      </w:pPr>
    </w:p>
    <w:p w14:paraId="42F6A14F" w14:textId="7C0A40BF" w:rsidR="00EF61E4" w:rsidRDefault="00EF61E4">
      <w:pPr>
        <w:pStyle w:val="CommentText"/>
      </w:pPr>
      <w:r>
        <w:t xml:space="preserve">I would save this Chapter for your investigations specifics – you can describe your data, the parameter settings for you benchmarks, your Deep Learning Implementations, what you measure, and what you did to </w:t>
      </w:r>
      <w:proofErr w:type="spellStart"/>
      <w:r>
        <w:t>analyse</w:t>
      </w:r>
      <w:proofErr w:type="spellEnd"/>
      <w:r>
        <w:t xml:space="preserve"> your results.</w:t>
      </w:r>
    </w:p>
  </w:comment>
  <w:comment w:id="51" w:author="Tolulope Olugbenga" w:date="2021-09-09T16:40:00Z" w:initials="TO">
    <w:p w14:paraId="5688D876" w14:textId="2D75EDD9" w:rsidR="00345BEB" w:rsidRDefault="00345BEB">
      <w:pPr>
        <w:pStyle w:val="CommentText"/>
      </w:pPr>
      <w:r>
        <w:rPr>
          <w:rStyle w:val="CommentReference"/>
        </w:rPr>
        <w:annotationRef/>
      </w:r>
      <w:r w:rsidRPr="00345BEB">
        <w:t>Might need an 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0A05AD" w15:done="0"/>
  <w15:commentEx w15:paraId="0AD68B1F" w15:done="0"/>
  <w15:commentEx w15:paraId="5344C4E2" w15:done="0"/>
  <w15:commentEx w15:paraId="29BEFC84" w15:done="0"/>
  <w15:commentEx w15:paraId="4E6D4A68" w15:done="0"/>
  <w15:commentEx w15:paraId="63D3617D" w15:done="0"/>
  <w15:commentEx w15:paraId="2FA2C0F3" w15:done="0"/>
  <w15:commentEx w15:paraId="22996389" w15:done="0"/>
  <w15:commentEx w15:paraId="425D6FF3" w15:done="0"/>
  <w15:commentEx w15:paraId="05AECFE5" w15:done="0"/>
  <w15:commentEx w15:paraId="2A09C5FB" w15:done="0"/>
  <w15:commentEx w15:paraId="1294D9E5" w15:done="0"/>
  <w15:commentEx w15:paraId="42F6A14F" w15:done="0"/>
  <w15:commentEx w15:paraId="5688D8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99F2B" w16cex:dateUtc="2021-09-13T12:58:00Z"/>
  <w16cex:commentExtensible w16cex:durableId="24E99C88" w16cex:dateUtc="2021-09-13T12:46:00Z"/>
  <w16cex:commentExtensible w16cex:durableId="24E99CDA" w16cex:dateUtc="2021-09-13T12:48:00Z"/>
  <w16cex:commentExtensible w16cex:durableId="24E99D54" w16cex:dateUtc="2021-09-13T12:50:00Z"/>
  <w16cex:commentExtensible w16cex:durableId="24E99DA8" w16cex:dateUtc="2021-09-13T12:51:00Z"/>
  <w16cex:commentExtensible w16cex:durableId="24E99DD4" w16cex:dateUtc="2021-09-13T12:52:00Z"/>
  <w16cex:commentExtensible w16cex:durableId="24E99E2C" w16cex:dateUtc="2021-09-13T12:53:00Z"/>
  <w16cex:commentExtensible w16cex:durableId="24E99DFA" w16cex:dateUtc="2021-09-13T12:52:00Z"/>
  <w16cex:commentExtensible w16cex:durableId="24E99E5D" w16cex:dateUtc="2021-09-13T12:54:00Z"/>
  <w16cex:commentExtensible w16cex:durableId="24E9A0FE" w16cex:dateUtc="2021-09-13T13:05:00Z"/>
  <w16cex:commentExtensible w16cex:durableId="24E9A177" w16cex:dateUtc="2021-09-13T13:07:00Z"/>
  <w16cex:commentExtensible w16cex:durableId="24E9A1ED" w16cex:dateUtc="2021-09-13T13:09:00Z"/>
  <w16cex:commentExtensible w16cex:durableId="24E9A343" w16cex:dateUtc="2021-09-13T13:15:00Z"/>
  <w16cex:commentExtensible w16cex:durableId="24E4B773" w16cex:dateUtc="2021-09-09T2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0A05AD" w16cid:durableId="24E99F2B"/>
  <w16cid:commentId w16cid:paraId="0AD68B1F" w16cid:durableId="24E99C88"/>
  <w16cid:commentId w16cid:paraId="5344C4E2" w16cid:durableId="24E99CDA"/>
  <w16cid:commentId w16cid:paraId="29BEFC84" w16cid:durableId="24E99D54"/>
  <w16cid:commentId w16cid:paraId="4E6D4A68" w16cid:durableId="24E99DA8"/>
  <w16cid:commentId w16cid:paraId="63D3617D" w16cid:durableId="24E99DD4"/>
  <w16cid:commentId w16cid:paraId="2FA2C0F3" w16cid:durableId="24E99E2C"/>
  <w16cid:commentId w16cid:paraId="22996389" w16cid:durableId="24E99DFA"/>
  <w16cid:commentId w16cid:paraId="425D6FF3" w16cid:durableId="24E99E5D"/>
  <w16cid:commentId w16cid:paraId="05AECFE5" w16cid:durableId="24E9A0FE"/>
  <w16cid:commentId w16cid:paraId="2A09C5FB" w16cid:durableId="24E9A177"/>
  <w16cid:commentId w16cid:paraId="1294D9E5" w16cid:durableId="24E9A1ED"/>
  <w16cid:commentId w16cid:paraId="42F6A14F" w16cid:durableId="24E9A343"/>
  <w16cid:commentId w16cid:paraId="5688D876" w16cid:durableId="24E4B7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EB233" w14:textId="77777777" w:rsidR="00110C2C" w:rsidRDefault="00110C2C">
      <w:r>
        <w:separator/>
      </w:r>
    </w:p>
    <w:p w14:paraId="4827290A" w14:textId="77777777" w:rsidR="00110C2C" w:rsidRDefault="00110C2C"/>
    <w:p w14:paraId="215E4EA9" w14:textId="77777777" w:rsidR="00110C2C" w:rsidRDefault="00110C2C"/>
    <w:p w14:paraId="39FC5DB2" w14:textId="77777777" w:rsidR="00110C2C" w:rsidRDefault="00110C2C"/>
    <w:p w14:paraId="21A34743" w14:textId="77777777" w:rsidR="00110C2C" w:rsidRDefault="00110C2C"/>
    <w:p w14:paraId="0FF1A7C4" w14:textId="77777777" w:rsidR="00110C2C" w:rsidRDefault="00110C2C"/>
    <w:p w14:paraId="44BDB630" w14:textId="77777777" w:rsidR="00110C2C" w:rsidRDefault="00110C2C"/>
    <w:p w14:paraId="3D031AD1" w14:textId="77777777" w:rsidR="00110C2C" w:rsidRDefault="00110C2C"/>
    <w:p w14:paraId="3B28936D" w14:textId="77777777" w:rsidR="00110C2C" w:rsidRDefault="00110C2C"/>
  </w:endnote>
  <w:endnote w:type="continuationSeparator" w:id="0">
    <w:p w14:paraId="5C790ADA" w14:textId="77777777" w:rsidR="00110C2C" w:rsidRDefault="00110C2C">
      <w:r>
        <w:continuationSeparator/>
      </w:r>
    </w:p>
    <w:p w14:paraId="2AA23473" w14:textId="77777777" w:rsidR="00110C2C" w:rsidRDefault="00110C2C"/>
    <w:p w14:paraId="2BC2DECB" w14:textId="77777777" w:rsidR="00110C2C" w:rsidRDefault="00110C2C"/>
    <w:p w14:paraId="6DE9E25E" w14:textId="77777777" w:rsidR="00110C2C" w:rsidRDefault="00110C2C"/>
    <w:p w14:paraId="409E1B12" w14:textId="77777777" w:rsidR="00110C2C" w:rsidRDefault="00110C2C"/>
    <w:p w14:paraId="0C81632D" w14:textId="77777777" w:rsidR="00110C2C" w:rsidRDefault="00110C2C"/>
    <w:p w14:paraId="5AC65C75" w14:textId="77777777" w:rsidR="00110C2C" w:rsidRDefault="00110C2C"/>
    <w:p w14:paraId="06D5EDAB" w14:textId="77777777" w:rsidR="00110C2C" w:rsidRDefault="00110C2C"/>
    <w:p w14:paraId="580B6195" w14:textId="77777777" w:rsidR="00110C2C" w:rsidRDefault="00110C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05DD9" w14:textId="77777777" w:rsidR="003819CA" w:rsidRDefault="00AF2700">
    <w:pPr>
      <w:pStyle w:val="Footer"/>
      <w:framePr w:wrap="around" w:vAnchor="text" w:hAnchor="margin" w:xAlign="center" w:y="1"/>
      <w:rPr>
        <w:rStyle w:val="PageNumber"/>
      </w:rPr>
    </w:pPr>
    <w:r>
      <w:rPr>
        <w:rStyle w:val="PageNumber"/>
      </w:rPr>
      <w:fldChar w:fldCharType="begin"/>
    </w:r>
    <w:r w:rsidR="00C262DB">
      <w:rPr>
        <w:rStyle w:val="PageNumber"/>
      </w:rPr>
      <w:instrText xml:space="preserve">PAGE  </w:instrText>
    </w:r>
    <w:r>
      <w:rPr>
        <w:rStyle w:val="PageNumber"/>
      </w:rPr>
      <w:fldChar w:fldCharType="end"/>
    </w:r>
  </w:p>
  <w:p w14:paraId="58AD311C" w14:textId="77777777" w:rsidR="003819CA" w:rsidRDefault="003819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ECD26" w14:textId="77777777" w:rsidR="00261586" w:rsidRDefault="009E64DF" w:rsidP="00925984">
    <w:pPr>
      <w:pStyle w:val="Footer"/>
      <w:jc w:val="center"/>
    </w:pPr>
    <w:r>
      <w:fldChar w:fldCharType="begin"/>
    </w:r>
    <w:r>
      <w:instrText xml:space="preserve"> PAGE   \* MERGEFORMAT </w:instrText>
    </w:r>
    <w:r>
      <w:fldChar w:fldCharType="separate"/>
    </w:r>
    <w:r w:rsidR="003C792A">
      <w:rPr>
        <w:noProof/>
      </w:rPr>
      <w:t>viii</w:t>
    </w:r>
    <w:r>
      <w:rPr>
        <w:noProof/>
      </w:rPr>
      <w:fldChar w:fldCharType="end"/>
    </w:r>
  </w:p>
  <w:p w14:paraId="3AE0DB82" w14:textId="77777777" w:rsidR="00261586" w:rsidRDefault="002615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99ED3" w14:textId="77777777" w:rsidR="00925984" w:rsidRDefault="009E64DF">
    <w:pPr>
      <w:pStyle w:val="Footer"/>
      <w:jc w:val="center"/>
    </w:pPr>
    <w:r>
      <w:fldChar w:fldCharType="begin"/>
    </w:r>
    <w:r>
      <w:instrText xml:space="preserve"> PAGE   \* MERGEFORMAT </w:instrText>
    </w:r>
    <w:r>
      <w:fldChar w:fldCharType="separate"/>
    </w:r>
    <w:r w:rsidR="003C792A">
      <w:rPr>
        <w:noProof/>
      </w:rPr>
      <w:t>4</w:t>
    </w:r>
    <w:r>
      <w:rPr>
        <w:noProof/>
      </w:rPr>
      <w:fldChar w:fldCharType="end"/>
    </w:r>
  </w:p>
  <w:p w14:paraId="68EEF21F" w14:textId="77777777" w:rsidR="003819CA" w:rsidRDefault="003819C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FCB04" w14:textId="77777777" w:rsidR="003819CA" w:rsidRDefault="00381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68025" w14:textId="77777777" w:rsidR="00110C2C" w:rsidRDefault="00110C2C">
      <w:r>
        <w:separator/>
      </w:r>
    </w:p>
    <w:p w14:paraId="29DED399" w14:textId="77777777" w:rsidR="00110C2C" w:rsidRDefault="00110C2C"/>
  </w:footnote>
  <w:footnote w:type="continuationSeparator" w:id="0">
    <w:p w14:paraId="14EB1C36" w14:textId="77777777" w:rsidR="00110C2C" w:rsidRDefault="00110C2C">
      <w:r>
        <w:continuationSeparator/>
      </w:r>
    </w:p>
    <w:p w14:paraId="1AA60628" w14:textId="77777777" w:rsidR="00110C2C" w:rsidRDefault="00110C2C"/>
  </w:footnote>
  <w:footnote w:type="continuationNotice" w:id="1">
    <w:p w14:paraId="31C16ABE" w14:textId="77777777" w:rsidR="00110C2C" w:rsidRPr="00C92783" w:rsidRDefault="00110C2C" w:rsidP="00C92783">
      <w:pPr>
        <w:pStyle w:val="Footer"/>
      </w:pPr>
    </w:p>
    <w:p w14:paraId="6428C7F9" w14:textId="77777777" w:rsidR="00110C2C" w:rsidRDefault="00110C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40D35" w14:textId="77777777" w:rsidR="003819CA" w:rsidRDefault="00AF2700">
    <w:pPr>
      <w:pStyle w:val="Header"/>
      <w:framePr w:wrap="around" w:vAnchor="text" w:hAnchor="margin" w:xAlign="right" w:y="1"/>
      <w:rPr>
        <w:rStyle w:val="PageNumber"/>
      </w:rPr>
    </w:pPr>
    <w:r>
      <w:rPr>
        <w:rStyle w:val="PageNumber"/>
      </w:rPr>
      <w:fldChar w:fldCharType="begin"/>
    </w:r>
    <w:r w:rsidR="00C262DB">
      <w:rPr>
        <w:rStyle w:val="PageNumber"/>
      </w:rPr>
      <w:instrText xml:space="preserve">PAGE  </w:instrText>
    </w:r>
    <w:r>
      <w:rPr>
        <w:rStyle w:val="PageNumber"/>
      </w:rPr>
      <w:fldChar w:fldCharType="end"/>
    </w:r>
  </w:p>
  <w:p w14:paraId="373B9879" w14:textId="77777777" w:rsidR="003819CA" w:rsidRDefault="003819C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8ED73" w14:textId="77777777" w:rsidR="003819CA" w:rsidRDefault="003819CA">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6A328" w14:textId="77777777" w:rsidR="003819CA" w:rsidRDefault="003819C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9103F" w14:textId="77777777" w:rsidR="003819CA" w:rsidRDefault="003819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02075B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D30CD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0C602A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F0AF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D5C49D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C2615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5FEF2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C3627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536B9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FCAF8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5816F9"/>
    <w:multiLevelType w:val="hybridMultilevel"/>
    <w:tmpl w:val="4C7EE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721500"/>
    <w:multiLevelType w:val="multilevel"/>
    <w:tmpl w:val="22569776"/>
    <w:lvl w:ilvl="0">
      <w:start w:val="2"/>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0FE74245"/>
    <w:multiLevelType w:val="multilevel"/>
    <w:tmpl w:val="1AB0278C"/>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1231262B"/>
    <w:multiLevelType w:val="multilevel"/>
    <w:tmpl w:val="0E3EBDCA"/>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5F4707B"/>
    <w:multiLevelType w:val="multilevel"/>
    <w:tmpl w:val="5B3C837A"/>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A2250D9"/>
    <w:multiLevelType w:val="hybridMultilevel"/>
    <w:tmpl w:val="28A82F44"/>
    <w:lvl w:ilvl="0" w:tplc="8866322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E925D7"/>
    <w:multiLevelType w:val="hybridMultilevel"/>
    <w:tmpl w:val="A65EFA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3995227"/>
    <w:multiLevelType w:val="multilevel"/>
    <w:tmpl w:val="C07C00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6C934C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0AC7FA9"/>
    <w:multiLevelType w:val="multilevel"/>
    <w:tmpl w:val="9E722534"/>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6C5540E"/>
    <w:multiLevelType w:val="multilevel"/>
    <w:tmpl w:val="ABD21AF2"/>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50754D08"/>
    <w:multiLevelType w:val="multilevel"/>
    <w:tmpl w:val="3DBA5CE4"/>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44F162D"/>
    <w:multiLevelType w:val="multilevel"/>
    <w:tmpl w:val="3DBA5CE4"/>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60B30C3"/>
    <w:multiLevelType w:val="multilevel"/>
    <w:tmpl w:val="5B3C837A"/>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8FC7E0F"/>
    <w:multiLevelType w:val="hybridMultilevel"/>
    <w:tmpl w:val="C7602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C72C3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5AA6E64"/>
    <w:multiLevelType w:val="hybridMultilevel"/>
    <w:tmpl w:val="728CFC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1CB4007"/>
    <w:multiLevelType w:val="hybridMultilevel"/>
    <w:tmpl w:val="20DCE768"/>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8" w15:restartNumberingAfterBreak="0">
    <w:nsid w:val="7C2F578F"/>
    <w:multiLevelType w:val="hybridMultilevel"/>
    <w:tmpl w:val="BA165DA6"/>
    <w:lvl w:ilvl="0" w:tplc="3F308AC4">
      <w:start w:val="1"/>
      <w:numFmt w:val="bullet"/>
      <w:lvlText w:val=""/>
      <w:lvlJc w:val="left"/>
      <w:pPr>
        <w:tabs>
          <w:tab w:val="num" w:pos="720"/>
        </w:tabs>
        <w:ind w:left="720" w:hanging="360"/>
      </w:pPr>
      <w:rPr>
        <w:rFonts w:ascii="Wingdings 3" w:hAnsi="Wingdings 3" w:hint="default"/>
      </w:rPr>
    </w:lvl>
    <w:lvl w:ilvl="1" w:tplc="148C99FE" w:tentative="1">
      <w:start w:val="1"/>
      <w:numFmt w:val="bullet"/>
      <w:lvlText w:val=""/>
      <w:lvlJc w:val="left"/>
      <w:pPr>
        <w:tabs>
          <w:tab w:val="num" w:pos="1440"/>
        </w:tabs>
        <w:ind w:left="1440" w:hanging="360"/>
      </w:pPr>
      <w:rPr>
        <w:rFonts w:ascii="Wingdings 3" w:hAnsi="Wingdings 3" w:hint="default"/>
      </w:rPr>
    </w:lvl>
    <w:lvl w:ilvl="2" w:tplc="506A6CAA" w:tentative="1">
      <w:start w:val="1"/>
      <w:numFmt w:val="bullet"/>
      <w:lvlText w:val=""/>
      <w:lvlJc w:val="left"/>
      <w:pPr>
        <w:tabs>
          <w:tab w:val="num" w:pos="2160"/>
        </w:tabs>
        <w:ind w:left="2160" w:hanging="360"/>
      </w:pPr>
      <w:rPr>
        <w:rFonts w:ascii="Wingdings 3" w:hAnsi="Wingdings 3" w:hint="default"/>
      </w:rPr>
    </w:lvl>
    <w:lvl w:ilvl="3" w:tplc="479CC3DC" w:tentative="1">
      <w:start w:val="1"/>
      <w:numFmt w:val="bullet"/>
      <w:lvlText w:val=""/>
      <w:lvlJc w:val="left"/>
      <w:pPr>
        <w:tabs>
          <w:tab w:val="num" w:pos="2880"/>
        </w:tabs>
        <w:ind w:left="2880" w:hanging="360"/>
      </w:pPr>
      <w:rPr>
        <w:rFonts w:ascii="Wingdings 3" w:hAnsi="Wingdings 3" w:hint="default"/>
      </w:rPr>
    </w:lvl>
    <w:lvl w:ilvl="4" w:tplc="6A140B3E" w:tentative="1">
      <w:start w:val="1"/>
      <w:numFmt w:val="bullet"/>
      <w:lvlText w:val=""/>
      <w:lvlJc w:val="left"/>
      <w:pPr>
        <w:tabs>
          <w:tab w:val="num" w:pos="3600"/>
        </w:tabs>
        <w:ind w:left="3600" w:hanging="360"/>
      </w:pPr>
      <w:rPr>
        <w:rFonts w:ascii="Wingdings 3" w:hAnsi="Wingdings 3" w:hint="default"/>
      </w:rPr>
    </w:lvl>
    <w:lvl w:ilvl="5" w:tplc="B75CE9A0" w:tentative="1">
      <w:start w:val="1"/>
      <w:numFmt w:val="bullet"/>
      <w:lvlText w:val=""/>
      <w:lvlJc w:val="left"/>
      <w:pPr>
        <w:tabs>
          <w:tab w:val="num" w:pos="4320"/>
        </w:tabs>
        <w:ind w:left="4320" w:hanging="360"/>
      </w:pPr>
      <w:rPr>
        <w:rFonts w:ascii="Wingdings 3" w:hAnsi="Wingdings 3" w:hint="default"/>
      </w:rPr>
    </w:lvl>
    <w:lvl w:ilvl="6" w:tplc="3DC8A4F6" w:tentative="1">
      <w:start w:val="1"/>
      <w:numFmt w:val="bullet"/>
      <w:lvlText w:val=""/>
      <w:lvlJc w:val="left"/>
      <w:pPr>
        <w:tabs>
          <w:tab w:val="num" w:pos="5040"/>
        </w:tabs>
        <w:ind w:left="5040" w:hanging="360"/>
      </w:pPr>
      <w:rPr>
        <w:rFonts w:ascii="Wingdings 3" w:hAnsi="Wingdings 3" w:hint="default"/>
      </w:rPr>
    </w:lvl>
    <w:lvl w:ilvl="7" w:tplc="FE3CD038" w:tentative="1">
      <w:start w:val="1"/>
      <w:numFmt w:val="bullet"/>
      <w:lvlText w:val=""/>
      <w:lvlJc w:val="left"/>
      <w:pPr>
        <w:tabs>
          <w:tab w:val="num" w:pos="5760"/>
        </w:tabs>
        <w:ind w:left="5760" w:hanging="360"/>
      </w:pPr>
      <w:rPr>
        <w:rFonts w:ascii="Wingdings 3" w:hAnsi="Wingdings 3" w:hint="default"/>
      </w:rPr>
    </w:lvl>
    <w:lvl w:ilvl="8" w:tplc="820EB8C0" w:tentative="1">
      <w:start w:val="1"/>
      <w:numFmt w:val="bullet"/>
      <w:lvlText w:val=""/>
      <w:lvlJc w:val="left"/>
      <w:pPr>
        <w:tabs>
          <w:tab w:val="num" w:pos="6480"/>
        </w:tabs>
        <w:ind w:left="6480" w:hanging="360"/>
      </w:pPr>
      <w:rPr>
        <w:rFonts w:ascii="Wingdings 3" w:hAnsi="Wingdings 3"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16"/>
  </w:num>
  <w:num w:numId="13">
    <w:abstractNumId w:val="22"/>
  </w:num>
  <w:num w:numId="14">
    <w:abstractNumId w:val="19"/>
  </w:num>
  <w:num w:numId="15">
    <w:abstractNumId w:val="14"/>
  </w:num>
  <w:num w:numId="16">
    <w:abstractNumId w:val="23"/>
  </w:num>
  <w:num w:numId="17">
    <w:abstractNumId w:val="25"/>
  </w:num>
  <w:num w:numId="18">
    <w:abstractNumId w:val="18"/>
  </w:num>
  <w:num w:numId="19">
    <w:abstractNumId w:val="21"/>
  </w:num>
  <w:num w:numId="20">
    <w:abstractNumId w:val="10"/>
  </w:num>
  <w:num w:numId="21">
    <w:abstractNumId w:val="17"/>
  </w:num>
  <w:num w:numId="22">
    <w:abstractNumId w:val="15"/>
  </w:num>
  <w:num w:numId="23">
    <w:abstractNumId w:val="11"/>
  </w:num>
  <w:num w:numId="24">
    <w:abstractNumId w:val="20"/>
  </w:num>
  <w:num w:numId="25">
    <w:abstractNumId w:val="12"/>
  </w:num>
  <w:num w:numId="26">
    <w:abstractNumId w:val="28"/>
  </w:num>
  <w:num w:numId="27">
    <w:abstractNumId w:val="24"/>
  </w:num>
  <w:num w:numId="28">
    <w:abstractNumId w:val="27"/>
  </w:num>
  <w:num w:numId="29">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wn MacIsaac">
    <w15:presenceInfo w15:providerId="None" w15:userId="Dawn MacIsaac"/>
  </w15:person>
  <w15:person w15:author="Tolulope Olugbenga">
    <w15:presenceInfo w15:providerId="Windows Live" w15:userId="2b6513319c3ec8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proofState w:spelling="clean" w:grammar="clean"/>
  <w:attachedTemplate r:id="rId1"/>
  <w:trackRevisions/>
  <w:defaultTabStop w:val="288"/>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3NDQxNza0tDS0MDdV0lEKTi0uzszPAykwNK8FAMNrVaktAAAA"/>
  </w:docVars>
  <w:rsids>
    <w:rsidRoot w:val="008C4389"/>
    <w:rsid w:val="000068A0"/>
    <w:rsid w:val="000165F7"/>
    <w:rsid w:val="00016CC2"/>
    <w:rsid w:val="00021961"/>
    <w:rsid w:val="00023D41"/>
    <w:rsid w:val="00030565"/>
    <w:rsid w:val="00030B63"/>
    <w:rsid w:val="0003127E"/>
    <w:rsid w:val="00032506"/>
    <w:rsid w:val="000326ED"/>
    <w:rsid w:val="0003301A"/>
    <w:rsid w:val="00035C61"/>
    <w:rsid w:val="00037907"/>
    <w:rsid w:val="0004290B"/>
    <w:rsid w:val="00044AA0"/>
    <w:rsid w:val="00051B56"/>
    <w:rsid w:val="00062BBE"/>
    <w:rsid w:val="00087018"/>
    <w:rsid w:val="000912AA"/>
    <w:rsid w:val="000929AF"/>
    <w:rsid w:val="00096FDA"/>
    <w:rsid w:val="000A20BD"/>
    <w:rsid w:val="000A3EC7"/>
    <w:rsid w:val="000B0583"/>
    <w:rsid w:val="000B32A1"/>
    <w:rsid w:val="000B4A17"/>
    <w:rsid w:val="000C0298"/>
    <w:rsid w:val="000C320D"/>
    <w:rsid w:val="000D07CB"/>
    <w:rsid w:val="000D280C"/>
    <w:rsid w:val="000D4162"/>
    <w:rsid w:val="000D5076"/>
    <w:rsid w:val="000D662F"/>
    <w:rsid w:val="000D78E7"/>
    <w:rsid w:val="000E13C8"/>
    <w:rsid w:val="000F3D48"/>
    <w:rsid w:val="00103328"/>
    <w:rsid w:val="00106A96"/>
    <w:rsid w:val="00110C2C"/>
    <w:rsid w:val="00117679"/>
    <w:rsid w:val="0012097E"/>
    <w:rsid w:val="00121315"/>
    <w:rsid w:val="00124664"/>
    <w:rsid w:val="001253D2"/>
    <w:rsid w:val="001350B8"/>
    <w:rsid w:val="00135BBA"/>
    <w:rsid w:val="001436DE"/>
    <w:rsid w:val="0015421C"/>
    <w:rsid w:val="00162D48"/>
    <w:rsid w:val="00164120"/>
    <w:rsid w:val="00166AA2"/>
    <w:rsid w:val="00172F53"/>
    <w:rsid w:val="00174304"/>
    <w:rsid w:val="00176A2D"/>
    <w:rsid w:val="0019073F"/>
    <w:rsid w:val="00196BA3"/>
    <w:rsid w:val="001B00BF"/>
    <w:rsid w:val="001B206B"/>
    <w:rsid w:val="001B3A83"/>
    <w:rsid w:val="001B5E36"/>
    <w:rsid w:val="001B672D"/>
    <w:rsid w:val="001C03AD"/>
    <w:rsid w:val="001C183F"/>
    <w:rsid w:val="001C1B28"/>
    <w:rsid w:val="001C5A9E"/>
    <w:rsid w:val="001D1A45"/>
    <w:rsid w:val="001D21A6"/>
    <w:rsid w:val="001E456B"/>
    <w:rsid w:val="001E7569"/>
    <w:rsid w:val="001F5161"/>
    <w:rsid w:val="00202A8C"/>
    <w:rsid w:val="00204514"/>
    <w:rsid w:val="00205484"/>
    <w:rsid w:val="00212AA2"/>
    <w:rsid w:val="00213DEC"/>
    <w:rsid w:val="0022046D"/>
    <w:rsid w:val="0022432D"/>
    <w:rsid w:val="002337EA"/>
    <w:rsid w:val="00242D30"/>
    <w:rsid w:val="00261586"/>
    <w:rsid w:val="00283641"/>
    <w:rsid w:val="00287359"/>
    <w:rsid w:val="00290471"/>
    <w:rsid w:val="002936FA"/>
    <w:rsid w:val="00295C05"/>
    <w:rsid w:val="002A0FC0"/>
    <w:rsid w:val="002A1878"/>
    <w:rsid w:val="002A29A2"/>
    <w:rsid w:val="002A361F"/>
    <w:rsid w:val="002A4A09"/>
    <w:rsid w:val="002A4F62"/>
    <w:rsid w:val="002A769C"/>
    <w:rsid w:val="002B10CA"/>
    <w:rsid w:val="002B3474"/>
    <w:rsid w:val="002B38C2"/>
    <w:rsid w:val="002B3F78"/>
    <w:rsid w:val="002B792E"/>
    <w:rsid w:val="002E1480"/>
    <w:rsid w:val="002E7BE3"/>
    <w:rsid w:val="002F4145"/>
    <w:rsid w:val="003029FE"/>
    <w:rsid w:val="00312059"/>
    <w:rsid w:val="0031226F"/>
    <w:rsid w:val="00320647"/>
    <w:rsid w:val="00326997"/>
    <w:rsid w:val="00332399"/>
    <w:rsid w:val="00332609"/>
    <w:rsid w:val="00337A5A"/>
    <w:rsid w:val="00340110"/>
    <w:rsid w:val="00345BEB"/>
    <w:rsid w:val="00350C8C"/>
    <w:rsid w:val="00356002"/>
    <w:rsid w:val="00357CA6"/>
    <w:rsid w:val="00362E32"/>
    <w:rsid w:val="0036322B"/>
    <w:rsid w:val="003635D2"/>
    <w:rsid w:val="00366077"/>
    <w:rsid w:val="00367FB3"/>
    <w:rsid w:val="00377231"/>
    <w:rsid w:val="003819CA"/>
    <w:rsid w:val="003845A2"/>
    <w:rsid w:val="00386645"/>
    <w:rsid w:val="0038772A"/>
    <w:rsid w:val="003923DF"/>
    <w:rsid w:val="003A2B7F"/>
    <w:rsid w:val="003A3005"/>
    <w:rsid w:val="003C2098"/>
    <w:rsid w:val="003C792A"/>
    <w:rsid w:val="003D77D0"/>
    <w:rsid w:val="003E0397"/>
    <w:rsid w:val="003E2443"/>
    <w:rsid w:val="003E4DAB"/>
    <w:rsid w:val="003F0B0A"/>
    <w:rsid w:val="003F2712"/>
    <w:rsid w:val="003F4538"/>
    <w:rsid w:val="003F5201"/>
    <w:rsid w:val="003F791A"/>
    <w:rsid w:val="00404EFD"/>
    <w:rsid w:val="0041727B"/>
    <w:rsid w:val="00420D7C"/>
    <w:rsid w:val="0042516B"/>
    <w:rsid w:val="0042690A"/>
    <w:rsid w:val="004302EA"/>
    <w:rsid w:val="00433F56"/>
    <w:rsid w:val="00440BED"/>
    <w:rsid w:val="00441D56"/>
    <w:rsid w:val="004422D5"/>
    <w:rsid w:val="00443C9D"/>
    <w:rsid w:val="00444173"/>
    <w:rsid w:val="00447506"/>
    <w:rsid w:val="00475097"/>
    <w:rsid w:val="00480959"/>
    <w:rsid w:val="00482D45"/>
    <w:rsid w:val="00487928"/>
    <w:rsid w:val="00490D6A"/>
    <w:rsid w:val="00496FA2"/>
    <w:rsid w:val="004A07B1"/>
    <w:rsid w:val="004A0973"/>
    <w:rsid w:val="004A24AA"/>
    <w:rsid w:val="004A48B8"/>
    <w:rsid w:val="004B573A"/>
    <w:rsid w:val="004B76FD"/>
    <w:rsid w:val="004C0B5A"/>
    <w:rsid w:val="004C3437"/>
    <w:rsid w:val="004D2C96"/>
    <w:rsid w:val="004D4D3D"/>
    <w:rsid w:val="004E4C3E"/>
    <w:rsid w:val="004E66C3"/>
    <w:rsid w:val="004F00AD"/>
    <w:rsid w:val="004F5D4F"/>
    <w:rsid w:val="00505464"/>
    <w:rsid w:val="00506452"/>
    <w:rsid w:val="0051656F"/>
    <w:rsid w:val="00521DF6"/>
    <w:rsid w:val="00526964"/>
    <w:rsid w:val="005320DC"/>
    <w:rsid w:val="00535E27"/>
    <w:rsid w:val="005370EA"/>
    <w:rsid w:val="005413B6"/>
    <w:rsid w:val="00541D10"/>
    <w:rsid w:val="005474D1"/>
    <w:rsid w:val="00553C3C"/>
    <w:rsid w:val="00562D90"/>
    <w:rsid w:val="0056500B"/>
    <w:rsid w:val="00591F40"/>
    <w:rsid w:val="005A35EA"/>
    <w:rsid w:val="005A497A"/>
    <w:rsid w:val="005B1688"/>
    <w:rsid w:val="005C1760"/>
    <w:rsid w:val="005C2B64"/>
    <w:rsid w:val="005C44FC"/>
    <w:rsid w:val="005D131F"/>
    <w:rsid w:val="005D529B"/>
    <w:rsid w:val="005E24EA"/>
    <w:rsid w:val="005E4C31"/>
    <w:rsid w:val="005F0014"/>
    <w:rsid w:val="005F309E"/>
    <w:rsid w:val="005F4E36"/>
    <w:rsid w:val="005F5475"/>
    <w:rsid w:val="005F56CE"/>
    <w:rsid w:val="005F6CE7"/>
    <w:rsid w:val="00602A83"/>
    <w:rsid w:val="00603260"/>
    <w:rsid w:val="006052A7"/>
    <w:rsid w:val="006112AA"/>
    <w:rsid w:val="006115DB"/>
    <w:rsid w:val="00612D1C"/>
    <w:rsid w:val="006133A3"/>
    <w:rsid w:val="006214A8"/>
    <w:rsid w:val="00621838"/>
    <w:rsid w:val="00622AEB"/>
    <w:rsid w:val="00625B0E"/>
    <w:rsid w:val="00634870"/>
    <w:rsid w:val="006353DC"/>
    <w:rsid w:val="00636394"/>
    <w:rsid w:val="00637712"/>
    <w:rsid w:val="00645ACE"/>
    <w:rsid w:val="006479A4"/>
    <w:rsid w:val="00652B84"/>
    <w:rsid w:val="00654DE3"/>
    <w:rsid w:val="00657499"/>
    <w:rsid w:val="00670263"/>
    <w:rsid w:val="006728E0"/>
    <w:rsid w:val="006755E1"/>
    <w:rsid w:val="00681C1E"/>
    <w:rsid w:val="006826B9"/>
    <w:rsid w:val="00686203"/>
    <w:rsid w:val="006901F2"/>
    <w:rsid w:val="006920A9"/>
    <w:rsid w:val="00692ECD"/>
    <w:rsid w:val="00697789"/>
    <w:rsid w:val="006A5AD7"/>
    <w:rsid w:val="006A69EC"/>
    <w:rsid w:val="006B18C3"/>
    <w:rsid w:val="006C0791"/>
    <w:rsid w:val="006C47B6"/>
    <w:rsid w:val="006C7C31"/>
    <w:rsid w:val="006D2B36"/>
    <w:rsid w:val="006E2897"/>
    <w:rsid w:val="006E605B"/>
    <w:rsid w:val="006E60B8"/>
    <w:rsid w:val="006E6EF1"/>
    <w:rsid w:val="006F7E24"/>
    <w:rsid w:val="00710561"/>
    <w:rsid w:val="00710759"/>
    <w:rsid w:val="007229D8"/>
    <w:rsid w:val="007236BF"/>
    <w:rsid w:val="007241BD"/>
    <w:rsid w:val="00724DAE"/>
    <w:rsid w:val="00727BCC"/>
    <w:rsid w:val="007443A6"/>
    <w:rsid w:val="007540A5"/>
    <w:rsid w:val="00754CE2"/>
    <w:rsid w:val="00757670"/>
    <w:rsid w:val="0076631A"/>
    <w:rsid w:val="0076689E"/>
    <w:rsid w:val="00767C65"/>
    <w:rsid w:val="00780B39"/>
    <w:rsid w:val="0078424D"/>
    <w:rsid w:val="00786795"/>
    <w:rsid w:val="0079047F"/>
    <w:rsid w:val="007906D8"/>
    <w:rsid w:val="007909E7"/>
    <w:rsid w:val="007A3172"/>
    <w:rsid w:val="007A76D3"/>
    <w:rsid w:val="007B0131"/>
    <w:rsid w:val="007B3332"/>
    <w:rsid w:val="007B6A06"/>
    <w:rsid w:val="007C551D"/>
    <w:rsid w:val="007C569A"/>
    <w:rsid w:val="007D1A0C"/>
    <w:rsid w:val="007D2E83"/>
    <w:rsid w:val="007E28CC"/>
    <w:rsid w:val="007E6A36"/>
    <w:rsid w:val="007F2676"/>
    <w:rsid w:val="007F2F94"/>
    <w:rsid w:val="008051B5"/>
    <w:rsid w:val="00815685"/>
    <w:rsid w:val="00824072"/>
    <w:rsid w:val="00825BB9"/>
    <w:rsid w:val="0083126C"/>
    <w:rsid w:val="00831993"/>
    <w:rsid w:val="00834E4F"/>
    <w:rsid w:val="0084097F"/>
    <w:rsid w:val="008415F7"/>
    <w:rsid w:val="00842516"/>
    <w:rsid w:val="00842C77"/>
    <w:rsid w:val="00843131"/>
    <w:rsid w:val="00846E62"/>
    <w:rsid w:val="00847F46"/>
    <w:rsid w:val="008506F4"/>
    <w:rsid w:val="00851989"/>
    <w:rsid w:val="0085726E"/>
    <w:rsid w:val="00862055"/>
    <w:rsid w:val="00862138"/>
    <w:rsid w:val="00880967"/>
    <w:rsid w:val="0088139E"/>
    <w:rsid w:val="0089255F"/>
    <w:rsid w:val="008A19D7"/>
    <w:rsid w:val="008A34C0"/>
    <w:rsid w:val="008A409D"/>
    <w:rsid w:val="008B0ED6"/>
    <w:rsid w:val="008B25E5"/>
    <w:rsid w:val="008B5586"/>
    <w:rsid w:val="008B600C"/>
    <w:rsid w:val="008B6506"/>
    <w:rsid w:val="008C0294"/>
    <w:rsid w:val="008C4389"/>
    <w:rsid w:val="008D3706"/>
    <w:rsid w:val="008E288C"/>
    <w:rsid w:val="008E5AE5"/>
    <w:rsid w:val="008F425F"/>
    <w:rsid w:val="008F4ADA"/>
    <w:rsid w:val="008F5F2A"/>
    <w:rsid w:val="008F6D19"/>
    <w:rsid w:val="00901D96"/>
    <w:rsid w:val="00905DDA"/>
    <w:rsid w:val="0090672E"/>
    <w:rsid w:val="00914772"/>
    <w:rsid w:val="009241A9"/>
    <w:rsid w:val="009256BF"/>
    <w:rsid w:val="00925984"/>
    <w:rsid w:val="009340A0"/>
    <w:rsid w:val="00944E77"/>
    <w:rsid w:val="00946A05"/>
    <w:rsid w:val="0095326B"/>
    <w:rsid w:val="00957D6A"/>
    <w:rsid w:val="0096205B"/>
    <w:rsid w:val="009770AE"/>
    <w:rsid w:val="00977954"/>
    <w:rsid w:val="00992030"/>
    <w:rsid w:val="009A00AE"/>
    <w:rsid w:val="009B1B6D"/>
    <w:rsid w:val="009B2F8B"/>
    <w:rsid w:val="009C1B87"/>
    <w:rsid w:val="009C454C"/>
    <w:rsid w:val="009D0F61"/>
    <w:rsid w:val="009D4693"/>
    <w:rsid w:val="009D694E"/>
    <w:rsid w:val="009E32E2"/>
    <w:rsid w:val="009E409F"/>
    <w:rsid w:val="009E5644"/>
    <w:rsid w:val="009E64DF"/>
    <w:rsid w:val="009F25B0"/>
    <w:rsid w:val="00A031F4"/>
    <w:rsid w:val="00A14770"/>
    <w:rsid w:val="00A162BA"/>
    <w:rsid w:val="00A211BE"/>
    <w:rsid w:val="00A26673"/>
    <w:rsid w:val="00A34EE4"/>
    <w:rsid w:val="00A37D39"/>
    <w:rsid w:val="00A414FB"/>
    <w:rsid w:val="00A454C6"/>
    <w:rsid w:val="00A456C9"/>
    <w:rsid w:val="00A47871"/>
    <w:rsid w:val="00A52D34"/>
    <w:rsid w:val="00A546D6"/>
    <w:rsid w:val="00A54F2A"/>
    <w:rsid w:val="00A56CB4"/>
    <w:rsid w:val="00A62EEB"/>
    <w:rsid w:val="00A64E13"/>
    <w:rsid w:val="00A665D9"/>
    <w:rsid w:val="00A6781D"/>
    <w:rsid w:val="00A679C0"/>
    <w:rsid w:val="00A70417"/>
    <w:rsid w:val="00A72974"/>
    <w:rsid w:val="00A7649A"/>
    <w:rsid w:val="00A9087F"/>
    <w:rsid w:val="00A90C0D"/>
    <w:rsid w:val="00A91B7E"/>
    <w:rsid w:val="00AA5624"/>
    <w:rsid w:val="00AB121C"/>
    <w:rsid w:val="00AB140D"/>
    <w:rsid w:val="00AB574A"/>
    <w:rsid w:val="00AC1E90"/>
    <w:rsid w:val="00AC2312"/>
    <w:rsid w:val="00AC3EC7"/>
    <w:rsid w:val="00AD096F"/>
    <w:rsid w:val="00AD1DC4"/>
    <w:rsid w:val="00AD1E1A"/>
    <w:rsid w:val="00AD544D"/>
    <w:rsid w:val="00AD75F7"/>
    <w:rsid w:val="00AF2700"/>
    <w:rsid w:val="00AF67B7"/>
    <w:rsid w:val="00B176C7"/>
    <w:rsid w:val="00B254AB"/>
    <w:rsid w:val="00B254DB"/>
    <w:rsid w:val="00B265E1"/>
    <w:rsid w:val="00B26CEE"/>
    <w:rsid w:val="00B35909"/>
    <w:rsid w:val="00B3767C"/>
    <w:rsid w:val="00B40266"/>
    <w:rsid w:val="00B41D9D"/>
    <w:rsid w:val="00B52EDA"/>
    <w:rsid w:val="00B67475"/>
    <w:rsid w:val="00B72C35"/>
    <w:rsid w:val="00B72DF3"/>
    <w:rsid w:val="00B73CAB"/>
    <w:rsid w:val="00B746AF"/>
    <w:rsid w:val="00B778D3"/>
    <w:rsid w:val="00B955C0"/>
    <w:rsid w:val="00B96075"/>
    <w:rsid w:val="00BA229A"/>
    <w:rsid w:val="00BA71B3"/>
    <w:rsid w:val="00BA7945"/>
    <w:rsid w:val="00BC0F8E"/>
    <w:rsid w:val="00BC5532"/>
    <w:rsid w:val="00BD068E"/>
    <w:rsid w:val="00BD0F8C"/>
    <w:rsid w:val="00BD37AA"/>
    <w:rsid w:val="00BD4CA4"/>
    <w:rsid w:val="00BE4300"/>
    <w:rsid w:val="00BF11C6"/>
    <w:rsid w:val="00BF30AD"/>
    <w:rsid w:val="00BF7EE0"/>
    <w:rsid w:val="00C001F8"/>
    <w:rsid w:val="00C05FA8"/>
    <w:rsid w:val="00C1078F"/>
    <w:rsid w:val="00C11A14"/>
    <w:rsid w:val="00C145BE"/>
    <w:rsid w:val="00C153F3"/>
    <w:rsid w:val="00C154D6"/>
    <w:rsid w:val="00C262DB"/>
    <w:rsid w:val="00C3000C"/>
    <w:rsid w:val="00C33787"/>
    <w:rsid w:val="00C4119D"/>
    <w:rsid w:val="00C44CB9"/>
    <w:rsid w:val="00C577F2"/>
    <w:rsid w:val="00C607C1"/>
    <w:rsid w:val="00C703AE"/>
    <w:rsid w:val="00C70582"/>
    <w:rsid w:val="00C767A1"/>
    <w:rsid w:val="00C77433"/>
    <w:rsid w:val="00C92783"/>
    <w:rsid w:val="00C93C4E"/>
    <w:rsid w:val="00C95D85"/>
    <w:rsid w:val="00C96B53"/>
    <w:rsid w:val="00CA0DAC"/>
    <w:rsid w:val="00CA160E"/>
    <w:rsid w:val="00CA1E8E"/>
    <w:rsid w:val="00CA581D"/>
    <w:rsid w:val="00CA596A"/>
    <w:rsid w:val="00CA710F"/>
    <w:rsid w:val="00CB03D7"/>
    <w:rsid w:val="00CB319A"/>
    <w:rsid w:val="00CB6AF0"/>
    <w:rsid w:val="00CB7194"/>
    <w:rsid w:val="00CB771A"/>
    <w:rsid w:val="00CC2E0F"/>
    <w:rsid w:val="00CC74AE"/>
    <w:rsid w:val="00CD1710"/>
    <w:rsid w:val="00CD3CAD"/>
    <w:rsid w:val="00CD4481"/>
    <w:rsid w:val="00CD5DD7"/>
    <w:rsid w:val="00CD7B97"/>
    <w:rsid w:val="00CE18F5"/>
    <w:rsid w:val="00CE34D8"/>
    <w:rsid w:val="00D065EB"/>
    <w:rsid w:val="00D12748"/>
    <w:rsid w:val="00D207B7"/>
    <w:rsid w:val="00D30DE7"/>
    <w:rsid w:val="00D37659"/>
    <w:rsid w:val="00D4054A"/>
    <w:rsid w:val="00D43188"/>
    <w:rsid w:val="00D63B1E"/>
    <w:rsid w:val="00D6435D"/>
    <w:rsid w:val="00D70907"/>
    <w:rsid w:val="00D724DE"/>
    <w:rsid w:val="00D729BD"/>
    <w:rsid w:val="00D80A00"/>
    <w:rsid w:val="00D81490"/>
    <w:rsid w:val="00D93528"/>
    <w:rsid w:val="00D968C1"/>
    <w:rsid w:val="00DA259E"/>
    <w:rsid w:val="00DA57D7"/>
    <w:rsid w:val="00DA6A49"/>
    <w:rsid w:val="00DB131C"/>
    <w:rsid w:val="00DB4C59"/>
    <w:rsid w:val="00DC0C21"/>
    <w:rsid w:val="00DC6286"/>
    <w:rsid w:val="00DE57EF"/>
    <w:rsid w:val="00DE7065"/>
    <w:rsid w:val="00DF6AFA"/>
    <w:rsid w:val="00DF7A6F"/>
    <w:rsid w:val="00E0104D"/>
    <w:rsid w:val="00E0481A"/>
    <w:rsid w:val="00E10F15"/>
    <w:rsid w:val="00E1671C"/>
    <w:rsid w:val="00E16EE1"/>
    <w:rsid w:val="00E279DB"/>
    <w:rsid w:val="00E3607B"/>
    <w:rsid w:val="00E4077F"/>
    <w:rsid w:val="00E41785"/>
    <w:rsid w:val="00E4314E"/>
    <w:rsid w:val="00E45020"/>
    <w:rsid w:val="00E45D1C"/>
    <w:rsid w:val="00E4629E"/>
    <w:rsid w:val="00E46656"/>
    <w:rsid w:val="00E579D7"/>
    <w:rsid w:val="00E77BEE"/>
    <w:rsid w:val="00E81C9E"/>
    <w:rsid w:val="00E8278B"/>
    <w:rsid w:val="00E85A44"/>
    <w:rsid w:val="00E86AC6"/>
    <w:rsid w:val="00E9208B"/>
    <w:rsid w:val="00E93B16"/>
    <w:rsid w:val="00EA2E90"/>
    <w:rsid w:val="00EA6B5B"/>
    <w:rsid w:val="00EB2CE7"/>
    <w:rsid w:val="00EB444C"/>
    <w:rsid w:val="00EC0579"/>
    <w:rsid w:val="00EC1D68"/>
    <w:rsid w:val="00ED1D51"/>
    <w:rsid w:val="00ED3C52"/>
    <w:rsid w:val="00EE4272"/>
    <w:rsid w:val="00EE7BB9"/>
    <w:rsid w:val="00EF61E4"/>
    <w:rsid w:val="00F077E1"/>
    <w:rsid w:val="00F0795F"/>
    <w:rsid w:val="00F13907"/>
    <w:rsid w:val="00F227CC"/>
    <w:rsid w:val="00F2594B"/>
    <w:rsid w:val="00F318FC"/>
    <w:rsid w:val="00F32537"/>
    <w:rsid w:val="00F36168"/>
    <w:rsid w:val="00F36169"/>
    <w:rsid w:val="00F50CB1"/>
    <w:rsid w:val="00F5158F"/>
    <w:rsid w:val="00F56346"/>
    <w:rsid w:val="00F56B21"/>
    <w:rsid w:val="00F60076"/>
    <w:rsid w:val="00F6062B"/>
    <w:rsid w:val="00F61A29"/>
    <w:rsid w:val="00F61CEC"/>
    <w:rsid w:val="00F75C6F"/>
    <w:rsid w:val="00F80B94"/>
    <w:rsid w:val="00F845D5"/>
    <w:rsid w:val="00F85E1B"/>
    <w:rsid w:val="00F86561"/>
    <w:rsid w:val="00F9440E"/>
    <w:rsid w:val="00F95DC7"/>
    <w:rsid w:val="00F96C60"/>
    <w:rsid w:val="00FA09F5"/>
    <w:rsid w:val="00FA1422"/>
    <w:rsid w:val="00FA1F3F"/>
    <w:rsid w:val="00FA3366"/>
    <w:rsid w:val="00FA356B"/>
    <w:rsid w:val="00FA4977"/>
    <w:rsid w:val="00FA4E53"/>
    <w:rsid w:val="00FA7457"/>
    <w:rsid w:val="00FB20E6"/>
    <w:rsid w:val="00FB2BCF"/>
    <w:rsid w:val="00FB4A5D"/>
    <w:rsid w:val="00FB53AB"/>
    <w:rsid w:val="00FB6264"/>
    <w:rsid w:val="00FC3CAE"/>
    <w:rsid w:val="00FD0EB4"/>
    <w:rsid w:val="00FD1B5F"/>
    <w:rsid w:val="00FD52FC"/>
    <w:rsid w:val="00FE2B20"/>
    <w:rsid w:val="00FE30B1"/>
    <w:rsid w:val="00FE4BB4"/>
    <w:rsid w:val="00FF03FD"/>
    <w:rsid w:val="00FF1E34"/>
    <w:rsid w:val="00FF5093"/>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1B3E3774"/>
  <w15:docId w15:val="{4B0C41C9-CE72-409B-80E4-3CA40C4C1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A2D"/>
    <w:pPr>
      <w:spacing w:line="480" w:lineRule="auto"/>
      <w:jc w:val="both"/>
    </w:pPr>
    <w:rPr>
      <w:sz w:val="24"/>
      <w:szCs w:val="24"/>
      <w:lang w:val="en-US" w:eastAsia="en-US"/>
    </w:rPr>
  </w:style>
  <w:style w:type="paragraph" w:styleId="Heading1">
    <w:name w:val="heading 1"/>
    <w:basedOn w:val="Normal"/>
    <w:next w:val="Normal"/>
    <w:qFormat/>
    <w:rsid w:val="003819CA"/>
    <w:pPr>
      <w:keepNext/>
      <w:spacing w:before="240" w:after="60"/>
      <w:jc w:val="center"/>
      <w:outlineLvl w:val="0"/>
    </w:pPr>
    <w:rPr>
      <w:rFonts w:cs="Arial"/>
      <w:b/>
      <w:bCs/>
      <w:kern w:val="32"/>
      <w:sz w:val="28"/>
      <w:szCs w:val="32"/>
    </w:rPr>
  </w:style>
  <w:style w:type="paragraph" w:styleId="Heading2">
    <w:name w:val="heading 2"/>
    <w:basedOn w:val="Normal"/>
    <w:next w:val="Normal"/>
    <w:qFormat/>
    <w:rsid w:val="003819CA"/>
    <w:pPr>
      <w:keepNext/>
      <w:spacing w:before="240" w:after="60"/>
      <w:outlineLvl w:val="1"/>
    </w:pPr>
    <w:rPr>
      <w:rFonts w:cs="Arial"/>
      <w:b/>
      <w:bCs/>
      <w:iCs/>
      <w:szCs w:val="28"/>
    </w:rPr>
  </w:style>
  <w:style w:type="paragraph" w:styleId="Heading3">
    <w:name w:val="heading 3"/>
    <w:basedOn w:val="Normal"/>
    <w:next w:val="Normal"/>
    <w:qFormat/>
    <w:rsid w:val="003819CA"/>
    <w:pPr>
      <w:keepNext/>
      <w:spacing w:before="240" w:after="60"/>
      <w:outlineLvl w:val="2"/>
    </w:pPr>
    <w:rPr>
      <w:rFonts w:cs="Arial"/>
      <w:b/>
      <w:bCs/>
      <w:szCs w:val="26"/>
    </w:rPr>
  </w:style>
  <w:style w:type="paragraph" w:styleId="Heading4">
    <w:name w:val="heading 4"/>
    <w:basedOn w:val="Normal"/>
    <w:next w:val="Normal"/>
    <w:qFormat/>
    <w:rsid w:val="003819CA"/>
    <w:pPr>
      <w:keepNext/>
      <w:spacing w:before="240" w:after="60"/>
      <w:outlineLvl w:val="3"/>
    </w:pPr>
    <w:rPr>
      <w:b/>
      <w:bCs/>
      <w:szCs w:val="28"/>
    </w:rPr>
  </w:style>
  <w:style w:type="paragraph" w:styleId="Heading5">
    <w:name w:val="heading 5"/>
    <w:basedOn w:val="Normal"/>
    <w:next w:val="Normal"/>
    <w:qFormat/>
    <w:rsid w:val="003819CA"/>
    <w:pPr>
      <w:spacing w:before="240" w:after="60"/>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3819CA"/>
    <w:pPr>
      <w:spacing w:before="120" w:after="120"/>
    </w:pPr>
    <w:rPr>
      <w:b/>
      <w:bCs/>
      <w:sz w:val="20"/>
      <w:szCs w:val="20"/>
    </w:rPr>
  </w:style>
  <w:style w:type="paragraph" w:customStyle="1" w:styleId="ThesisTitle">
    <w:name w:val="ThesisTitle"/>
    <w:basedOn w:val="Normal"/>
    <w:rsid w:val="003819CA"/>
    <w:pPr>
      <w:spacing w:before="240" w:after="60"/>
      <w:jc w:val="center"/>
      <w:outlineLvl w:val="0"/>
    </w:pPr>
    <w:rPr>
      <w:rFonts w:cs="Arial"/>
      <w:b/>
      <w:bCs/>
      <w:kern w:val="28"/>
      <w:szCs w:val="32"/>
    </w:rPr>
  </w:style>
  <w:style w:type="paragraph" w:styleId="CommentText">
    <w:name w:val="annotation text"/>
    <w:basedOn w:val="Normal"/>
    <w:link w:val="CommentTextChar"/>
    <w:uiPriority w:val="99"/>
    <w:semiHidden/>
    <w:rsid w:val="003819CA"/>
    <w:rPr>
      <w:sz w:val="20"/>
      <w:szCs w:val="20"/>
    </w:rPr>
  </w:style>
  <w:style w:type="paragraph" w:customStyle="1" w:styleId="GAU">
    <w:name w:val="GAU"/>
    <w:basedOn w:val="Normal"/>
    <w:next w:val="Normal"/>
    <w:rsid w:val="003819CA"/>
    <w:pPr>
      <w:jc w:val="center"/>
    </w:pPr>
    <w:rPr>
      <w:b/>
      <w:bCs/>
    </w:rPr>
  </w:style>
  <w:style w:type="character" w:styleId="FollowedHyperlink">
    <w:name w:val="FollowedHyperlink"/>
    <w:basedOn w:val="DefaultParagraphFont"/>
    <w:semiHidden/>
    <w:rsid w:val="003819CA"/>
    <w:rPr>
      <w:color w:val="800080"/>
      <w:u w:val="single"/>
    </w:rPr>
  </w:style>
  <w:style w:type="paragraph" w:customStyle="1" w:styleId="Vita">
    <w:name w:val="Vita"/>
    <w:basedOn w:val="Normal"/>
    <w:next w:val="Normal"/>
    <w:rsid w:val="003819CA"/>
    <w:pPr>
      <w:jc w:val="center"/>
    </w:pPr>
    <w:rPr>
      <w:b/>
      <w:sz w:val="28"/>
    </w:rPr>
  </w:style>
  <w:style w:type="character" w:styleId="FootnoteReference">
    <w:name w:val="footnote reference"/>
    <w:basedOn w:val="DefaultParagraphFont"/>
    <w:semiHidden/>
    <w:rsid w:val="003819CA"/>
    <w:rPr>
      <w:vertAlign w:val="superscript"/>
    </w:rPr>
  </w:style>
  <w:style w:type="paragraph" w:styleId="FootnoteText">
    <w:name w:val="footnote text"/>
    <w:basedOn w:val="Normal"/>
    <w:semiHidden/>
    <w:rsid w:val="003819CA"/>
    <w:rPr>
      <w:sz w:val="20"/>
      <w:szCs w:val="20"/>
    </w:rPr>
  </w:style>
  <w:style w:type="paragraph" w:styleId="ListBullet">
    <w:name w:val="List Bullet"/>
    <w:basedOn w:val="Normal"/>
    <w:autoRedefine/>
    <w:semiHidden/>
    <w:rsid w:val="003819CA"/>
    <w:pPr>
      <w:numPr>
        <w:numId w:val="1"/>
      </w:numPr>
    </w:pPr>
  </w:style>
  <w:style w:type="paragraph" w:styleId="ListNumber2">
    <w:name w:val="List Number 2"/>
    <w:basedOn w:val="Normal"/>
    <w:semiHidden/>
    <w:rsid w:val="003819CA"/>
    <w:pPr>
      <w:numPr>
        <w:numId w:val="7"/>
      </w:numPr>
    </w:pPr>
  </w:style>
  <w:style w:type="paragraph" w:customStyle="1" w:styleId="ExternalExamPerson">
    <w:name w:val="ExternalExamPerson"/>
    <w:basedOn w:val="ExternalExam"/>
    <w:autoRedefine/>
    <w:rsid w:val="003819CA"/>
    <w:pPr>
      <w:ind w:left="2016"/>
    </w:pPr>
  </w:style>
  <w:style w:type="paragraph" w:customStyle="1" w:styleId="TOC">
    <w:name w:val="TOC"/>
    <w:basedOn w:val="TOC1"/>
    <w:rsid w:val="003819CA"/>
    <w:pPr>
      <w:spacing w:line="480" w:lineRule="auto"/>
      <w:jc w:val="center"/>
    </w:pPr>
    <w:rPr>
      <w:b/>
      <w:sz w:val="28"/>
    </w:rPr>
  </w:style>
  <w:style w:type="paragraph" w:customStyle="1" w:styleId="Author">
    <w:name w:val="Author"/>
    <w:basedOn w:val="Normal"/>
    <w:next w:val="Normal"/>
    <w:rsid w:val="003819CA"/>
    <w:pPr>
      <w:jc w:val="center"/>
    </w:pPr>
  </w:style>
  <w:style w:type="paragraph" w:customStyle="1" w:styleId="PreDegree">
    <w:name w:val="PreDegree"/>
    <w:basedOn w:val="Normal"/>
    <w:rsid w:val="003819CA"/>
    <w:pPr>
      <w:jc w:val="center"/>
    </w:pPr>
    <w:rPr>
      <w:b/>
    </w:rPr>
  </w:style>
  <w:style w:type="paragraph" w:customStyle="1" w:styleId="DegreeName">
    <w:name w:val="DegreeName"/>
    <w:basedOn w:val="Normal"/>
    <w:next w:val="Normal"/>
    <w:rsid w:val="003819CA"/>
    <w:pPr>
      <w:jc w:val="center"/>
    </w:pPr>
    <w:rPr>
      <w:b/>
    </w:rPr>
  </w:style>
  <w:style w:type="paragraph" w:customStyle="1" w:styleId="Supervisor">
    <w:name w:val="Supervisor"/>
    <w:basedOn w:val="Normal"/>
    <w:rsid w:val="003819CA"/>
  </w:style>
  <w:style w:type="paragraph" w:customStyle="1" w:styleId="ExamBoard">
    <w:name w:val="ExamBoard"/>
    <w:basedOn w:val="Normal"/>
    <w:rsid w:val="003819CA"/>
  </w:style>
  <w:style w:type="paragraph" w:customStyle="1" w:styleId="ExternalExam">
    <w:name w:val="ExternalExam"/>
    <w:basedOn w:val="Normal"/>
    <w:rsid w:val="003819CA"/>
  </w:style>
  <w:style w:type="paragraph" w:customStyle="1" w:styleId="School">
    <w:name w:val="School"/>
    <w:basedOn w:val="Normal"/>
    <w:next w:val="Normal"/>
    <w:rsid w:val="003819CA"/>
    <w:pPr>
      <w:jc w:val="center"/>
    </w:pPr>
    <w:rPr>
      <w:b/>
    </w:rPr>
  </w:style>
  <w:style w:type="paragraph" w:customStyle="1" w:styleId="Copyright">
    <w:name w:val="Copyright"/>
    <w:basedOn w:val="Normal"/>
    <w:next w:val="Normal"/>
    <w:rsid w:val="003819CA"/>
    <w:pPr>
      <w:jc w:val="center"/>
    </w:pPr>
  </w:style>
  <w:style w:type="paragraph" w:customStyle="1" w:styleId="Dedication">
    <w:name w:val="Dedication"/>
    <w:basedOn w:val="Normal"/>
    <w:next w:val="Normal"/>
    <w:rsid w:val="003819CA"/>
    <w:pPr>
      <w:jc w:val="center"/>
    </w:pPr>
    <w:rPr>
      <w:b/>
      <w:sz w:val="28"/>
    </w:rPr>
  </w:style>
  <w:style w:type="paragraph" w:customStyle="1" w:styleId="Abstract">
    <w:name w:val="Abstract"/>
    <w:basedOn w:val="Normal"/>
    <w:next w:val="Normal"/>
    <w:rsid w:val="003819CA"/>
    <w:pPr>
      <w:jc w:val="center"/>
    </w:pPr>
    <w:rPr>
      <w:b/>
      <w:sz w:val="28"/>
    </w:rPr>
  </w:style>
  <w:style w:type="paragraph" w:customStyle="1" w:styleId="Acknowledg">
    <w:name w:val="Acknowledg"/>
    <w:basedOn w:val="Normal"/>
    <w:next w:val="Normal"/>
    <w:rsid w:val="003819CA"/>
    <w:pPr>
      <w:jc w:val="center"/>
    </w:pPr>
    <w:rPr>
      <w:b/>
      <w:sz w:val="28"/>
    </w:rPr>
  </w:style>
  <w:style w:type="paragraph" w:customStyle="1" w:styleId="ThesisSubtitle">
    <w:name w:val="ThesisSubtitle"/>
    <w:basedOn w:val="Normal"/>
    <w:rsid w:val="003819CA"/>
    <w:pPr>
      <w:spacing w:after="60"/>
      <w:jc w:val="center"/>
      <w:outlineLvl w:val="1"/>
    </w:pPr>
    <w:rPr>
      <w:rFonts w:cs="Arial"/>
      <w:b/>
    </w:rPr>
  </w:style>
  <w:style w:type="paragraph" w:customStyle="1" w:styleId="TableList">
    <w:name w:val="TableList"/>
    <w:basedOn w:val="Normal"/>
    <w:next w:val="Normal"/>
    <w:rsid w:val="003819CA"/>
    <w:pPr>
      <w:jc w:val="center"/>
    </w:pPr>
    <w:rPr>
      <w:b/>
      <w:sz w:val="28"/>
    </w:rPr>
  </w:style>
  <w:style w:type="paragraph" w:customStyle="1" w:styleId="ThesisNote">
    <w:name w:val="ThesisNote"/>
    <w:basedOn w:val="Normal"/>
    <w:rsid w:val="003819CA"/>
  </w:style>
  <w:style w:type="paragraph" w:customStyle="1" w:styleId="SubmitDate">
    <w:name w:val="SubmitDate"/>
    <w:basedOn w:val="Normal"/>
    <w:next w:val="Normal"/>
    <w:rsid w:val="003819CA"/>
    <w:pPr>
      <w:jc w:val="center"/>
    </w:pPr>
    <w:rPr>
      <w:b/>
    </w:rPr>
  </w:style>
  <w:style w:type="paragraph" w:styleId="Bibliography">
    <w:name w:val="Bibliography"/>
    <w:basedOn w:val="Normal"/>
    <w:next w:val="Normal"/>
    <w:rsid w:val="003819CA"/>
    <w:pPr>
      <w:jc w:val="center"/>
    </w:pPr>
    <w:rPr>
      <w:b/>
      <w:sz w:val="28"/>
    </w:rPr>
  </w:style>
  <w:style w:type="paragraph" w:customStyle="1" w:styleId="FigureList">
    <w:name w:val="FigureList"/>
    <w:basedOn w:val="Normal"/>
    <w:next w:val="Normal"/>
    <w:rsid w:val="003819CA"/>
    <w:pPr>
      <w:jc w:val="center"/>
    </w:pPr>
    <w:rPr>
      <w:b/>
      <w:sz w:val="28"/>
    </w:rPr>
  </w:style>
  <w:style w:type="paragraph" w:customStyle="1" w:styleId="Frontispiece">
    <w:name w:val="Frontispiece"/>
    <w:basedOn w:val="Normal"/>
    <w:rsid w:val="003819CA"/>
  </w:style>
  <w:style w:type="paragraph" w:styleId="TOC1">
    <w:name w:val="toc 1"/>
    <w:basedOn w:val="Normal"/>
    <w:next w:val="Normal"/>
    <w:autoRedefine/>
    <w:uiPriority w:val="39"/>
    <w:rsid w:val="003819CA"/>
    <w:pPr>
      <w:tabs>
        <w:tab w:val="right" w:leader="dot" w:pos="8630"/>
      </w:tabs>
      <w:spacing w:before="120" w:line="240" w:lineRule="auto"/>
    </w:pPr>
  </w:style>
  <w:style w:type="paragraph" w:customStyle="1" w:styleId="Appendix">
    <w:name w:val="Appendix"/>
    <w:basedOn w:val="Normal"/>
    <w:next w:val="Normal"/>
    <w:rsid w:val="003819CA"/>
    <w:pPr>
      <w:ind w:left="360"/>
      <w:jc w:val="center"/>
    </w:pPr>
    <w:rPr>
      <w:b/>
      <w:sz w:val="28"/>
    </w:rPr>
  </w:style>
  <w:style w:type="paragraph" w:customStyle="1" w:styleId="Abbreviation">
    <w:name w:val="Abbreviation"/>
    <w:basedOn w:val="Normal"/>
    <w:next w:val="Normal"/>
    <w:rsid w:val="003819CA"/>
    <w:pPr>
      <w:jc w:val="center"/>
    </w:pPr>
    <w:rPr>
      <w:b/>
      <w:sz w:val="28"/>
    </w:rPr>
  </w:style>
  <w:style w:type="paragraph" w:customStyle="1" w:styleId="Glossary">
    <w:name w:val="Glossary"/>
    <w:basedOn w:val="Normal"/>
    <w:next w:val="Normal"/>
    <w:rsid w:val="003819CA"/>
    <w:pPr>
      <w:jc w:val="center"/>
    </w:pPr>
    <w:rPr>
      <w:b/>
      <w:sz w:val="28"/>
    </w:rPr>
  </w:style>
  <w:style w:type="paragraph" w:styleId="Header">
    <w:name w:val="header"/>
    <w:basedOn w:val="Normal"/>
    <w:semiHidden/>
    <w:rsid w:val="003819CA"/>
    <w:pPr>
      <w:tabs>
        <w:tab w:val="center" w:pos="4320"/>
        <w:tab w:val="right" w:pos="8640"/>
      </w:tabs>
    </w:pPr>
  </w:style>
  <w:style w:type="paragraph" w:styleId="Footer">
    <w:name w:val="footer"/>
    <w:basedOn w:val="Normal"/>
    <w:link w:val="FooterChar"/>
    <w:uiPriority w:val="99"/>
    <w:rsid w:val="003819CA"/>
    <w:pPr>
      <w:tabs>
        <w:tab w:val="center" w:pos="4320"/>
        <w:tab w:val="right" w:pos="8640"/>
      </w:tabs>
    </w:pPr>
  </w:style>
  <w:style w:type="character" w:styleId="PageNumber">
    <w:name w:val="page number"/>
    <w:basedOn w:val="DefaultParagraphFont"/>
    <w:semiHidden/>
    <w:rsid w:val="003819CA"/>
  </w:style>
  <w:style w:type="character" w:styleId="Hyperlink">
    <w:name w:val="Hyperlink"/>
    <w:basedOn w:val="DefaultParagraphFont"/>
    <w:uiPriority w:val="99"/>
    <w:rsid w:val="003819CA"/>
    <w:rPr>
      <w:color w:val="0000FF"/>
      <w:u w:val="single"/>
    </w:rPr>
  </w:style>
  <w:style w:type="paragraph" w:customStyle="1" w:styleId="code">
    <w:name w:val="code"/>
    <w:basedOn w:val="Normal"/>
    <w:rsid w:val="003819CA"/>
    <w:rPr>
      <w:rFonts w:ascii="Courier New" w:hAnsi="Courier New"/>
      <w:sz w:val="20"/>
    </w:rPr>
  </w:style>
  <w:style w:type="character" w:customStyle="1" w:styleId="FooterChar">
    <w:name w:val="Footer Char"/>
    <w:basedOn w:val="DefaultParagraphFont"/>
    <w:link w:val="Footer"/>
    <w:uiPriority w:val="99"/>
    <w:rsid w:val="00261586"/>
    <w:rPr>
      <w:sz w:val="24"/>
      <w:szCs w:val="24"/>
    </w:rPr>
  </w:style>
  <w:style w:type="paragraph" w:styleId="BalloonText">
    <w:name w:val="Balloon Text"/>
    <w:basedOn w:val="Normal"/>
    <w:link w:val="BalloonTextChar"/>
    <w:uiPriority w:val="99"/>
    <w:semiHidden/>
    <w:unhideWhenUsed/>
    <w:rsid w:val="006214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4A8"/>
    <w:rPr>
      <w:rFonts w:ascii="Tahoma" w:hAnsi="Tahoma" w:cs="Tahoma"/>
      <w:sz w:val="16"/>
      <w:szCs w:val="16"/>
      <w:lang w:val="en-US" w:eastAsia="en-US"/>
    </w:rPr>
  </w:style>
  <w:style w:type="paragraph" w:styleId="BodyText">
    <w:name w:val="Body Text"/>
    <w:basedOn w:val="Normal"/>
    <w:link w:val="BodyTextChar"/>
    <w:uiPriority w:val="99"/>
    <w:qFormat/>
    <w:rsid w:val="00ED1D51"/>
    <w:pPr>
      <w:spacing w:after="120"/>
    </w:pPr>
    <w:rPr>
      <w:rFonts w:ascii="Calibri" w:hAnsi="Calibri"/>
      <w:szCs w:val="22"/>
      <w:lang w:val="en-CA" w:eastAsia="en-CA"/>
    </w:rPr>
  </w:style>
  <w:style w:type="character" w:customStyle="1" w:styleId="BodyTextChar">
    <w:name w:val="Body Text Char"/>
    <w:basedOn w:val="DefaultParagraphFont"/>
    <w:link w:val="BodyText"/>
    <w:uiPriority w:val="99"/>
    <w:rsid w:val="00ED1D51"/>
    <w:rPr>
      <w:rFonts w:ascii="Calibri" w:hAnsi="Calibri"/>
      <w:sz w:val="24"/>
      <w:szCs w:val="22"/>
    </w:rPr>
  </w:style>
  <w:style w:type="character" w:styleId="CommentReference">
    <w:name w:val="annotation reference"/>
    <w:basedOn w:val="DefaultParagraphFont"/>
    <w:uiPriority w:val="99"/>
    <w:semiHidden/>
    <w:unhideWhenUsed/>
    <w:rsid w:val="007229D8"/>
    <w:rPr>
      <w:sz w:val="16"/>
      <w:szCs w:val="16"/>
    </w:rPr>
  </w:style>
  <w:style w:type="character" w:customStyle="1" w:styleId="CommentTextChar">
    <w:name w:val="Comment Text Char"/>
    <w:basedOn w:val="DefaultParagraphFont"/>
    <w:link w:val="CommentText"/>
    <w:uiPriority w:val="99"/>
    <w:semiHidden/>
    <w:rsid w:val="007229D8"/>
    <w:rPr>
      <w:lang w:val="en-US" w:eastAsia="en-US"/>
    </w:rPr>
  </w:style>
  <w:style w:type="paragraph" w:styleId="ListParagraph">
    <w:name w:val="List Paragraph"/>
    <w:basedOn w:val="Normal"/>
    <w:uiPriority w:val="34"/>
    <w:qFormat/>
    <w:rsid w:val="00697789"/>
    <w:pPr>
      <w:ind w:left="720"/>
      <w:contextualSpacing/>
    </w:pPr>
  </w:style>
  <w:style w:type="paragraph" w:customStyle="1" w:styleId="MTDisplayEquation">
    <w:name w:val="MTDisplayEquation"/>
    <w:basedOn w:val="Normal"/>
    <w:link w:val="MTDisplayEquationChar"/>
    <w:rsid w:val="003A2B7F"/>
    <w:pPr>
      <w:spacing w:after="200" w:line="360" w:lineRule="auto"/>
      <w:ind w:firstLine="288"/>
    </w:pPr>
    <w:rPr>
      <w:rFonts w:eastAsiaTheme="minorHAnsi"/>
    </w:rPr>
  </w:style>
  <w:style w:type="character" w:customStyle="1" w:styleId="MTDisplayEquationChar">
    <w:name w:val="MTDisplayEquation Char"/>
    <w:basedOn w:val="DefaultParagraphFont"/>
    <w:link w:val="MTDisplayEquation"/>
    <w:rsid w:val="003A2B7F"/>
    <w:rPr>
      <w:rFonts w:eastAsiaTheme="minorHAnsi"/>
      <w:sz w:val="24"/>
      <w:szCs w:val="24"/>
      <w:lang w:val="en-US" w:eastAsia="en-US"/>
    </w:rPr>
  </w:style>
  <w:style w:type="paragraph" w:styleId="TOC2">
    <w:name w:val="toc 2"/>
    <w:basedOn w:val="Normal"/>
    <w:next w:val="Normal"/>
    <w:autoRedefine/>
    <w:uiPriority w:val="39"/>
    <w:unhideWhenUsed/>
    <w:rsid w:val="00BD4CA4"/>
    <w:pPr>
      <w:spacing w:after="100"/>
      <w:ind w:left="240"/>
    </w:pPr>
  </w:style>
  <w:style w:type="paragraph" w:styleId="CommentSubject">
    <w:name w:val="annotation subject"/>
    <w:basedOn w:val="CommentText"/>
    <w:next w:val="CommentText"/>
    <w:link w:val="CommentSubjectChar"/>
    <w:uiPriority w:val="99"/>
    <w:semiHidden/>
    <w:unhideWhenUsed/>
    <w:rsid w:val="00AD1E1A"/>
    <w:pPr>
      <w:spacing w:line="240" w:lineRule="auto"/>
    </w:pPr>
    <w:rPr>
      <w:b/>
      <w:bCs/>
    </w:rPr>
  </w:style>
  <w:style w:type="character" w:customStyle="1" w:styleId="CommentSubjectChar">
    <w:name w:val="Comment Subject Char"/>
    <w:basedOn w:val="CommentTextChar"/>
    <w:link w:val="CommentSubject"/>
    <w:uiPriority w:val="99"/>
    <w:semiHidden/>
    <w:rsid w:val="00AD1E1A"/>
    <w:rPr>
      <w:b/>
      <w:bCs/>
      <w:lang w:val="en-US" w:eastAsia="en-US"/>
    </w:rPr>
  </w:style>
  <w:style w:type="paragraph" w:styleId="TOC3">
    <w:name w:val="toc 3"/>
    <w:basedOn w:val="Normal"/>
    <w:next w:val="Normal"/>
    <w:autoRedefine/>
    <w:uiPriority w:val="39"/>
    <w:unhideWhenUsed/>
    <w:rsid w:val="000D662F"/>
    <w:pPr>
      <w:spacing w:after="100"/>
      <w:ind w:left="480"/>
    </w:pPr>
  </w:style>
  <w:style w:type="table" w:styleId="TableGrid">
    <w:name w:val="Table Grid"/>
    <w:basedOn w:val="TableNormal"/>
    <w:uiPriority w:val="59"/>
    <w:rsid w:val="00106A96"/>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45020"/>
    <w:rPr>
      <w:sz w:val="24"/>
      <w:szCs w:val="24"/>
      <w:lang w:val="en-US" w:eastAsia="en-US"/>
    </w:rPr>
  </w:style>
  <w:style w:type="paragraph" w:styleId="TableofFigures">
    <w:name w:val="table of figures"/>
    <w:basedOn w:val="Normal"/>
    <w:next w:val="Normal"/>
    <w:uiPriority w:val="99"/>
    <w:unhideWhenUsed/>
    <w:rsid w:val="00562D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26450">
      <w:bodyDiv w:val="1"/>
      <w:marLeft w:val="0"/>
      <w:marRight w:val="0"/>
      <w:marTop w:val="0"/>
      <w:marBottom w:val="0"/>
      <w:divBdr>
        <w:top w:val="none" w:sz="0" w:space="0" w:color="auto"/>
        <w:left w:val="none" w:sz="0" w:space="0" w:color="auto"/>
        <w:bottom w:val="none" w:sz="0" w:space="0" w:color="auto"/>
        <w:right w:val="none" w:sz="0" w:space="0" w:color="auto"/>
      </w:divBdr>
      <w:divsChild>
        <w:div w:id="2100636622">
          <w:marLeft w:val="0"/>
          <w:marRight w:val="0"/>
          <w:marTop w:val="0"/>
          <w:marBottom w:val="0"/>
          <w:divBdr>
            <w:top w:val="none" w:sz="0" w:space="0" w:color="auto"/>
            <w:left w:val="none" w:sz="0" w:space="0" w:color="auto"/>
            <w:bottom w:val="none" w:sz="0" w:space="0" w:color="auto"/>
            <w:right w:val="none" w:sz="0" w:space="0" w:color="auto"/>
          </w:divBdr>
        </w:div>
        <w:div w:id="417794546">
          <w:marLeft w:val="0"/>
          <w:marRight w:val="0"/>
          <w:marTop w:val="0"/>
          <w:marBottom w:val="0"/>
          <w:divBdr>
            <w:top w:val="none" w:sz="0" w:space="0" w:color="auto"/>
            <w:left w:val="none" w:sz="0" w:space="0" w:color="auto"/>
            <w:bottom w:val="none" w:sz="0" w:space="0" w:color="auto"/>
            <w:right w:val="none" w:sz="0" w:space="0" w:color="auto"/>
          </w:divBdr>
        </w:div>
      </w:divsChild>
    </w:div>
    <w:div w:id="682124000">
      <w:bodyDiv w:val="1"/>
      <w:marLeft w:val="0"/>
      <w:marRight w:val="0"/>
      <w:marTop w:val="0"/>
      <w:marBottom w:val="0"/>
      <w:divBdr>
        <w:top w:val="none" w:sz="0" w:space="0" w:color="auto"/>
        <w:left w:val="none" w:sz="0" w:space="0" w:color="auto"/>
        <w:bottom w:val="none" w:sz="0" w:space="0" w:color="auto"/>
        <w:right w:val="none" w:sz="0" w:space="0" w:color="auto"/>
      </w:divBdr>
      <w:divsChild>
        <w:div w:id="238442254">
          <w:marLeft w:val="0"/>
          <w:marRight w:val="0"/>
          <w:marTop w:val="0"/>
          <w:marBottom w:val="0"/>
          <w:divBdr>
            <w:top w:val="none" w:sz="0" w:space="0" w:color="auto"/>
            <w:left w:val="none" w:sz="0" w:space="0" w:color="auto"/>
            <w:bottom w:val="none" w:sz="0" w:space="0" w:color="auto"/>
            <w:right w:val="none" w:sz="0" w:space="0" w:color="auto"/>
          </w:divBdr>
        </w:div>
        <w:div w:id="1248424485">
          <w:marLeft w:val="0"/>
          <w:marRight w:val="0"/>
          <w:marTop w:val="0"/>
          <w:marBottom w:val="0"/>
          <w:divBdr>
            <w:top w:val="none" w:sz="0" w:space="0" w:color="auto"/>
            <w:left w:val="none" w:sz="0" w:space="0" w:color="auto"/>
            <w:bottom w:val="none" w:sz="0" w:space="0" w:color="auto"/>
            <w:right w:val="none" w:sz="0" w:space="0" w:color="auto"/>
          </w:divBdr>
        </w:div>
      </w:divsChild>
    </w:div>
    <w:div w:id="2003973073">
      <w:bodyDiv w:val="1"/>
      <w:marLeft w:val="0"/>
      <w:marRight w:val="0"/>
      <w:marTop w:val="0"/>
      <w:marBottom w:val="0"/>
      <w:divBdr>
        <w:top w:val="none" w:sz="0" w:space="0" w:color="auto"/>
        <w:left w:val="none" w:sz="0" w:space="0" w:color="auto"/>
        <w:bottom w:val="none" w:sz="0" w:space="0" w:color="auto"/>
        <w:right w:val="none" w:sz="0" w:space="0" w:color="auto"/>
      </w:divBdr>
      <w:divsChild>
        <w:div w:id="87196592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6.wmf"/><Relationship Id="rId21" Type="http://schemas.openxmlformats.org/officeDocument/2006/relationships/image" Target="media/image4.wmf"/><Relationship Id="rId34" Type="http://schemas.openxmlformats.org/officeDocument/2006/relationships/image" Target="media/image12.png"/><Relationship Id="rId42" Type="http://schemas.openxmlformats.org/officeDocument/2006/relationships/oleObject" Target="embeddings/oleObject11.bin"/><Relationship Id="rId47" Type="http://schemas.openxmlformats.org/officeDocument/2006/relationships/header" Target="header3.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oleObject" Target="embeddings/oleObject8.bin"/><Relationship Id="rId11" Type="http://schemas.openxmlformats.org/officeDocument/2006/relationships/comments" Target="comments.xml"/><Relationship Id="rId24" Type="http://schemas.openxmlformats.org/officeDocument/2006/relationships/oleObject" Target="embeddings/oleObject5.bin"/><Relationship Id="rId32" Type="http://schemas.openxmlformats.org/officeDocument/2006/relationships/image" Target="media/image10.png"/><Relationship Id="rId37" Type="http://schemas.openxmlformats.org/officeDocument/2006/relationships/image" Target="media/image15.wmf"/><Relationship Id="rId40" Type="http://schemas.openxmlformats.org/officeDocument/2006/relationships/oleObject" Target="embeddings/oleObject10.bin"/><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1.wmf"/><Relationship Id="rId23" Type="http://schemas.openxmlformats.org/officeDocument/2006/relationships/image" Target="media/image5.wmf"/><Relationship Id="rId28" Type="http://schemas.openxmlformats.org/officeDocument/2006/relationships/image" Target="media/image7.wmf"/><Relationship Id="rId36" Type="http://schemas.openxmlformats.org/officeDocument/2006/relationships/image" Target="media/image14.png"/><Relationship Id="rId49"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3.wmf"/><Relationship Id="rId31" Type="http://schemas.openxmlformats.org/officeDocument/2006/relationships/image" Target="media/image9.png"/><Relationship Id="rId44" Type="http://schemas.openxmlformats.org/officeDocument/2006/relationships/oleObject" Target="embeddings/oleObject12.bin"/><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oleObject" Target="embeddings/oleObject4.bin"/><Relationship Id="rId27" Type="http://schemas.openxmlformats.org/officeDocument/2006/relationships/oleObject" Target="embeddings/oleObject7.bin"/><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18.wmf"/><Relationship Id="rId48" Type="http://schemas.openxmlformats.org/officeDocument/2006/relationships/header" Target="header4.xml"/><Relationship Id="rId8" Type="http://schemas.openxmlformats.org/officeDocument/2006/relationships/header" Target="header1.xml"/><Relationship Id="rId51" Type="http://schemas.microsoft.com/office/2011/relationships/people" Target="people.xml"/><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2.wmf"/><Relationship Id="rId25" Type="http://schemas.openxmlformats.org/officeDocument/2006/relationships/image" Target="media/image6.wmf"/><Relationship Id="rId33" Type="http://schemas.openxmlformats.org/officeDocument/2006/relationships/image" Target="media/image11.png"/><Relationship Id="rId38" Type="http://schemas.openxmlformats.org/officeDocument/2006/relationships/oleObject" Target="embeddings/oleObject9.bin"/><Relationship Id="rId46" Type="http://schemas.openxmlformats.org/officeDocument/2006/relationships/footer" Target="footer3.xml"/><Relationship Id="rId20" Type="http://schemas.openxmlformats.org/officeDocument/2006/relationships/oleObject" Target="embeddings/oleObject3.bin"/><Relationship Id="rId41" Type="http://schemas.openxmlformats.org/officeDocument/2006/relationships/image" Target="media/image17.wmf"/><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My%20Drive\Sync\My%20Share\Students\TOO\Masters\Thesis\Thesis%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F4BCE9B-DD80-4E13-8C4A-5A0A8734E92F}">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E850B-4F5C-4672-9395-91E5A7E29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1.0.dotx</Template>
  <TotalTime>1031</TotalTime>
  <Pages>57</Pages>
  <Words>73606</Words>
  <Characters>419557</Characters>
  <Application>Microsoft Office Word</Application>
  <DocSecurity>0</DocSecurity>
  <Lines>3496</Lines>
  <Paragraphs>984</Paragraphs>
  <ScaleCrop>false</ScaleCrop>
  <HeadingPairs>
    <vt:vector size="2" baseType="variant">
      <vt:variant>
        <vt:lpstr>Title</vt:lpstr>
      </vt:variant>
      <vt:variant>
        <vt:i4>1</vt:i4>
      </vt:variant>
    </vt:vector>
  </HeadingPairs>
  <TitlesOfParts>
    <vt:vector size="1" baseType="lpstr">
      <vt:lpstr>Type your Frontispiece or Quote Page here (if any)</vt:lpstr>
    </vt:vector>
  </TitlesOfParts>
  <Company>hil</Company>
  <LinksUpToDate>false</LinksUpToDate>
  <CharactersWithSpaces>492179</CharactersWithSpaces>
  <SharedDoc>false</SharedDoc>
  <HLinks>
    <vt:vector size="78" baseType="variant">
      <vt:variant>
        <vt:i4>1245234</vt:i4>
      </vt:variant>
      <vt:variant>
        <vt:i4>122</vt:i4>
      </vt:variant>
      <vt:variant>
        <vt:i4>0</vt:i4>
      </vt:variant>
      <vt:variant>
        <vt:i4>5</vt:i4>
      </vt:variant>
      <vt:variant>
        <vt:lpwstr/>
      </vt:variant>
      <vt:variant>
        <vt:lpwstr>_Toc172013004</vt:lpwstr>
      </vt:variant>
      <vt:variant>
        <vt:i4>1245234</vt:i4>
      </vt:variant>
      <vt:variant>
        <vt:i4>113</vt:i4>
      </vt:variant>
      <vt:variant>
        <vt:i4>0</vt:i4>
      </vt:variant>
      <vt:variant>
        <vt:i4>5</vt:i4>
      </vt:variant>
      <vt:variant>
        <vt:lpwstr/>
      </vt:variant>
      <vt:variant>
        <vt:lpwstr>_Toc172013003</vt:lpwstr>
      </vt:variant>
      <vt:variant>
        <vt:i4>1245234</vt:i4>
      </vt:variant>
      <vt:variant>
        <vt:i4>107</vt:i4>
      </vt:variant>
      <vt:variant>
        <vt:i4>0</vt:i4>
      </vt:variant>
      <vt:variant>
        <vt:i4>5</vt:i4>
      </vt:variant>
      <vt:variant>
        <vt:lpwstr/>
      </vt:variant>
      <vt:variant>
        <vt:lpwstr>_Toc172013002</vt:lpwstr>
      </vt:variant>
      <vt:variant>
        <vt:i4>1245234</vt:i4>
      </vt:variant>
      <vt:variant>
        <vt:i4>101</vt:i4>
      </vt:variant>
      <vt:variant>
        <vt:i4>0</vt:i4>
      </vt:variant>
      <vt:variant>
        <vt:i4>5</vt:i4>
      </vt:variant>
      <vt:variant>
        <vt:lpwstr/>
      </vt:variant>
      <vt:variant>
        <vt:lpwstr>_Toc172013001</vt:lpwstr>
      </vt:variant>
      <vt:variant>
        <vt:i4>1245234</vt:i4>
      </vt:variant>
      <vt:variant>
        <vt:i4>95</vt:i4>
      </vt:variant>
      <vt:variant>
        <vt:i4>0</vt:i4>
      </vt:variant>
      <vt:variant>
        <vt:i4>5</vt:i4>
      </vt:variant>
      <vt:variant>
        <vt:lpwstr/>
      </vt:variant>
      <vt:variant>
        <vt:lpwstr>_Toc172013000</vt:lpwstr>
      </vt:variant>
      <vt:variant>
        <vt:i4>1769531</vt:i4>
      </vt:variant>
      <vt:variant>
        <vt:i4>89</vt:i4>
      </vt:variant>
      <vt:variant>
        <vt:i4>0</vt:i4>
      </vt:variant>
      <vt:variant>
        <vt:i4>5</vt:i4>
      </vt:variant>
      <vt:variant>
        <vt:lpwstr/>
      </vt:variant>
      <vt:variant>
        <vt:lpwstr>_Toc172012999</vt:lpwstr>
      </vt:variant>
      <vt:variant>
        <vt:i4>1769531</vt:i4>
      </vt:variant>
      <vt:variant>
        <vt:i4>83</vt:i4>
      </vt:variant>
      <vt:variant>
        <vt:i4>0</vt:i4>
      </vt:variant>
      <vt:variant>
        <vt:i4>5</vt:i4>
      </vt:variant>
      <vt:variant>
        <vt:lpwstr/>
      </vt:variant>
      <vt:variant>
        <vt:lpwstr>_Toc172012998</vt:lpwstr>
      </vt:variant>
      <vt:variant>
        <vt:i4>1769531</vt:i4>
      </vt:variant>
      <vt:variant>
        <vt:i4>77</vt:i4>
      </vt:variant>
      <vt:variant>
        <vt:i4>0</vt:i4>
      </vt:variant>
      <vt:variant>
        <vt:i4>5</vt:i4>
      </vt:variant>
      <vt:variant>
        <vt:lpwstr/>
      </vt:variant>
      <vt:variant>
        <vt:lpwstr>_Toc172012997</vt:lpwstr>
      </vt:variant>
      <vt:variant>
        <vt:i4>1769531</vt:i4>
      </vt:variant>
      <vt:variant>
        <vt:i4>71</vt:i4>
      </vt:variant>
      <vt:variant>
        <vt:i4>0</vt:i4>
      </vt:variant>
      <vt:variant>
        <vt:i4>5</vt:i4>
      </vt:variant>
      <vt:variant>
        <vt:lpwstr/>
      </vt:variant>
      <vt:variant>
        <vt:lpwstr>_Toc172012996</vt:lpwstr>
      </vt:variant>
      <vt:variant>
        <vt:i4>1769531</vt:i4>
      </vt:variant>
      <vt:variant>
        <vt:i4>65</vt:i4>
      </vt:variant>
      <vt:variant>
        <vt:i4>0</vt:i4>
      </vt:variant>
      <vt:variant>
        <vt:i4>5</vt:i4>
      </vt:variant>
      <vt:variant>
        <vt:lpwstr/>
      </vt:variant>
      <vt:variant>
        <vt:lpwstr>_Toc172012995</vt:lpwstr>
      </vt:variant>
      <vt:variant>
        <vt:i4>1769531</vt:i4>
      </vt:variant>
      <vt:variant>
        <vt:i4>59</vt:i4>
      </vt:variant>
      <vt:variant>
        <vt:i4>0</vt:i4>
      </vt:variant>
      <vt:variant>
        <vt:i4>5</vt:i4>
      </vt:variant>
      <vt:variant>
        <vt:lpwstr/>
      </vt:variant>
      <vt:variant>
        <vt:lpwstr>_Toc172012994</vt:lpwstr>
      </vt:variant>
      <vt:variant>
        <vt:i4>1769531</vt:i4>
      </vt:variant>
      <vt:variant>
        <vt:i4>53</vt:i4>
      </vt:variant>
      <vt:variant>
        <vt:i4>0</vt:i4>
      </vt:variant>
      <vt:variant>
        <vt:i4>5</vt:i4>
      </vt:variant>
      <vt:variant>
        <vt:lpwstr/>
      </vt:variant>
      <vt:variant>
        <vt:lpwstr>_Toc172012993</vt:lpwstr>
      </vt:variant>
      <vt:variant>
        <vt:i4>1769531</vt:i4>
      </vt:variant>
      <vt:variant>
        <vt:i4>47</vt:i4>
      </vt:variant>
      <vt:variant>
        <vt:i4>0</vt:i4>
      </vt:variant>
      <vt:variant>
        <vt:i4>5</vt:i4>
      </vt:variant>
      <vt:variant>
        <vt:lpwstr/>
      </vt:variant>
      <vt:variant>
        <vt:lpwstr>_Toc172012992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your Frontispiece or Quote Page here (if any)</dc:title>
  <dc:creator>Tolulope Olugbenga</dc:creator>
  <cp:lastModifiedBy>Dawn MacIsaac</cp:lastModifiedBy>
  <cp:revision>191</cp:revision>
  <cp:lastPrinted>2007-07-04T16:15:00Z</cp:lastPrinted>
  <dcterms:created xsi:type="dcterms:W3CDTF">2021-09-07T23:48:00Z</dcterms:created>
  <dcterms:modified xsi:type="dcterms:W3CDTF">2021-09-13T13:21:00Z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e46c1570-92dc-3c24-b68d-7f3cfdad2f38</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