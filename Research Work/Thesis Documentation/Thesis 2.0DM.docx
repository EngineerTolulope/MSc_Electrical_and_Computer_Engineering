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AAC9" w14:textId="007BC3D3" w:rsidR="003819CA" w:rsidRPr="009E409F" w:rsidRDefault="009E409F">
      <w:pPr>
        <w:pStyle w:val="ThesisTitle"/>
        <w:rPr>
          <w:sz w:val="28"/>
          <w:szCs w:val="36"/>
        </w:rPr>
      </w:pPr>
      <w:r w:rsidRPr="009E409F">
        <w:rPr>
          <w:sz w:val="28"/>
          <w:szCs w:val="36"/>
        </w:rPr>
        <w:br/>
        <w:t>Deep Learning Techniques for Forecasting Electrical Loads</w:t>
      </w:r>
    </w:p>
    <w:p w14:paraId="6A35CDAA" w14:textId="77777777" w:rsidR="003819CA" w:rsidRDefault="00C262DB">
      <w:pPr>
        <w:jc w:val="center"/>
      </w:pPr>
      <w:r>
        <w:t>by</w:t>
      </w:r>
    </w:p>
    <w:p w14:paraId="2D1FDB49" w14:textId="6C32B87B" w:rsidR="003819CA" w:rsidRDefault="008506F4">
      <w:pPr>
        <w:pStyle w:val="Author"/>
      </w:pPr>
      <w:r w:rsidRPr="008506F4">
        <w:t>Tolulope Oluwaseun Olugbenga</w:t>
      </w:r>
    </w:p>
    <w:p w14:paraId="3A2C41E8" w14:textId="7BC66A2D" w:rsidR="003819CA" w:rsidRPr="00A52D34" w:rsidRDefault="008506F4">
      <w:pPr>
        <w:pStyle w:val="PreDegree"/>
        <w:rPr>
          <w:b w:val="0"/>
        </w:rPr>
      </w:pPr>
      <w:r w:rsidRPr="008506F4">
        <w:rPr>
          <w:b w:val="0"/>
        </w:rPr>
        <w:t>BSc in Computer Science Engineering, University of Debrecen, 2018</w:t>
      </w:r>
    </w:p>
    <w:p w14:paraId="4A2A57CB" w14:textId="77777777" w:rsidR="009E409F" w:rsidRDefault="009E409F" w:rsidP="005D529B">
      <w:pPr>
        <w:pStyle w:val="ThesisNote"/>
        <w:spacing w:line="240" w:lineRule="auto"/>
        <w:jc w:val="center"/>
        <w:rPr>
          <w:bCs/>
        </w:rPr>
      </w:pPr>
    </w:p>
    <w:p w14:paraId="4BBF65A2" w14:textId="77777777" w:rsidR="009E409F" w:rsidRDefault="009E409F" w:rsidP="005D529B">
      <w:pPr>
        <w:pStyle w:val="ThesisNote"/>
        <w:spacing w:line="240" w:lineRule="auto"/>
        <w:jc w:val="center"/>
        <w:rPr>
          <w:bCs/>
        </w:rPr>
      </w:pPr>
    </w:p>
    <w:p w14:paraId="4EE93892" w14:textId="5576DB14" w:rsidR="003819CA" w:rsidRPr="005D529B" w:rsidRDefault="00A52D34" w:rsidP="005D529B">
      <w:pPr>
        <w:pStyle w:val="ThesisNote"/>
        <w:spacing w:line="240" w:lineRule="auto"/>
        <w:jc w:val="center"/>
        <w:rPr>
          <w:bCs/>
        </w:rPr>
      </w:pPr>
      <w:r w:rsidRPr="005D529B">
        <w:rPr>
          <w:bCs/>
        </w:rPr>
        <w:t xml:space="preserve">A Thesis Submitted in Partial Fulfillment </w:t>
      </w:r>
      <w:r w:rsidR="00862138">
        <w:rPr>
          <w:bCs/>
        </w:rPr>
        <w:br/>
      </w:r>
      <w:r w:rsidRPr="005D529B">
        <w:rPr>
          <w:bCs/>
        </w:rPr>
        <w:t xml:space="preserve">of the Requirements for the Degree of </w:t>
      </w:r>
      <w:r w:rsidR="005D529B">
        <w:rPr>
          <w:bCs/>
        </w:rPr>
        <w:br/>
      </w:r>
    </w:p>
    <w:p w14:paraId="642C2A54" w14:textId="58E28D09" w:rsidR="003819CA" w:rsidRDefault="008506F4">
      <w:pPr>
        <w:pStyle w:val="DegreeName"/>
      </w:pPr>
      <w:r w:rsidRPr="008506F4">
        <w:t>Master of Science in Engineering</w:t>
      </w:r>
    </w:p>
    <w:p w14:paraId="0D60CAEF" w14:textId="3EDBA735" w:rsidR="003819CA" w:rsidRPr="00E81C9E" w:rsidRDefault="00862138">
      <w:pPr>
        <w:pStyle w:val="GAU"/>
        <w:rPr>
          <w:b w:val="0"/>
        </w:rPr>
      </w:pPr>
      <w:r>
        <w:rPr>
          <w:b w:val="0"/>
        </w:rPr>
        <w:t>i</w:t>
      </w:r>
      <w:r w:rsidR="00C262DB" w:rsidRPr="00E81C9E">
        <w:rPr>
          <w:b w:val="0"/>
        </w:rPr>
        <w:t xml:space="preserve">n the Graduate Academic Unit of </w:t>
      </w:r>
      <w:r w:rsidR="008506F4" w:rsidRPr="008506F4">
        <w:rPr>
          <w:b w:val="0"/>
        </w:rPr>
        <w:t>Electrical and Computer Engineering</w:t>
      </w:r>
    </w:p>
    <w:p w14:paraId="5555F450" w14:textId="08AAC9C0" w:rsidR="003819CA" w:rsidRDefault="003819CA"/>
    <w:p w14:paraId="1B0A92AF" w14:textId="77777777" w:rsidR="009E409F" w:rsidRDefault="009E409F"/>
    <w:p w14:paraId="5D8A7176" w14:textId="441C12C2" w:rsidR="003819CA" w:rsidRDefault="00C262DB" w:rsidP="00DC6286">
      <w:pPr>
        <w:pStyle w:val="Supervisor"/>
        <w:spacing w:line="240" w:lineRule="auto"/>
      </w:pPr>
      <w:r>
        <w:t>Supervisor</w:t>
      </w:r>
      <w:r w:rsidR="009256BF">
        <w:t>s</w:t>
      </w:r>
      <w:r>
        <w:t xml:space="preserve">:          </w:t>
      </w:r>
      <w:r w:rsidR="008506F4" w:rsidRPr="008506F4">
        <w:t>Dr. Dawn MacIsaac, Ph</w:t>
      </w:r>
      <w:r w:rsidR="00914772">
        <w:t>.D.</w:t>
      </w:r>
      <w:r w:rsidR="008506F4" w:rsidRPr="008506F4">
        <w:t>, Electrical and Computer Engineering</w:t>
      </w:r>
    </w:p>
    <w:p w14:paraId="3F566FE8" w14:textId="435D77C1" w:rsidR="00DC6286" w:rsidRDefault="00DC6286" w:rsidP="00DC6286">
      <w:pPr>
        <w:pStyle w:val="Supervisor"/>
        <w:spacing w:line="240" w:lineRule="auto"/>
      </w:pPr>
      <w:r>
        <w:tab/>
      </w:r>
      <w:r>
        <w:tab/>
        <w:t xml:space="preserve">        </w:t>
      </w:r>
      <w:r w:rsidR="00440BED">
        <w:t xml:space="preserve"> </w:t>
      </w:r>
      <w:r w:rsidR="009256BF">
        <w:tab/>
      </w:r>
      <w:r w:rsidR="009256BF">
        <w:tab/>
      </w:r>
      <w:r w:rsidR="009256BF">
        <w:tab/>
        <w:t xml:space="preserve"> </w:t>
      </w:r>
      <w:r w:rsidR="008506F4" w:rsidRPr="008506F4">
        <w:t>Dr. Julian Cardenas, Ph</w:t>
      </w:r>
      <w:r w:rsidR="00914772">
        <w:t>.D.</w:t>
      </w:r>
      <w:r w:rsidR="008506F4" w:rsidRPr="008506F4">
        <w:t>, Electrical and Computer Engineering</w:t>
      </w:r>
    </w:p>
    <w:p w14:paraId="6C3E2450" w14:textId="77777777" w:rsidR="00C05FA8" w:rsidRDefault="00C05FA8" w:rsidP="00DC6286">
      <w:pPr>
        <w:pStyle w:val="Supervisor"/>
        <w:spacing w:line="240" w:lineRule="auto"/>
      </w:pPr>
    </w:p>
    <w:p w14:paraId="4D965206" w14:textId="77777777" w:rsidR="00DC6286" w:rsidRDefault="00DC6286" w:rsidP="00F6062B">
      <w:pPr>
        <w:pStyle w:val="ExamBoard"/>
        <w:spacing w:line="240" w:lineRule="auto"/>
      </w:pPr>
    </w:p>
    <w:p w14:paraId="232F91E3" w14:textId="4575A70C" w:rsidR="003819CA" w:rsidRDefault="00C262DB" w:rsidP="00F6062B">
      <w:pPr>
        <w:pStyle w:val="ExamBoard"/>
        <w:spacing w:line="240" w:lineRule="auto"/>
      </w:pPr>
      <w:r>
        <w:t xml:space="preserve">Examining Board:   </w:t>
      </w:r>
      <w:r w:rsidR="00F6062B">
        <w:t xml:space="preserve"> </w:t>
      </w:r>
      <w:r w:rsidR="00AF2700">
        <w:fldChar w:fldCharType="begin">
          <w:ffData>
            <w:name w:val="Text8"/>
            <w:enabled/>
            <w:calcOnExit w:val="0"/>
            <w:textInput>
              <w:default w:val="(name, degree, department/field), Chair"/>
            </w:textInput>
          </w:ffData>
        </w:fldChar>
      </w:r>
      <w:bookmarkStart w:id="0" w:name="Text8"/>
      <w:r>
        <w:instrText xml:space="preserve"> FORMTEXT </w:instrText>
      </w:r>
      <w:r w:rsidR="00AF2700">
        <w:fldChar w:fldCharType="separate"/>
      </w:r>
      <w:r>
        <w:rPr>
          <w:noProof/>
        </w:rPr>
        <w:t>(name, degree, department/field), Chair</w:t>
      </w:r>
      <w:r w:rsidR="00AF2700">
        <w:fldChar w:fldCharType="end"/>
      </w:r>
      <w:bookmarkEnd w:id="0"/>
      <w:r>
        <w:tab/>
      </w:r>
      <w:r>
        <w:tab/>
      </w:r>
    </w:p>
    <w:p w14:paraId="72FC7905" w14:textId="77777777" w:rsidR="003819CA" w:rsidRDefault="00AF2700" w:rsidP="00F6062B">
      <w:pPr>
        <w:pStyle w:val="ExamBoard"/>
        <w:spacing w:line="240" w:lineRule="auto"/>
        <w:ind w:left="1985"/>
      </w:pPr>
      <w:r>
        <w:fldChar w:fldCharType="begin">
          <w:ffData>
            <w:name w:val="Text9"/>
            <w:enabled/>
            <w:calcOnExit w:val="0"/>
            <w:textInput>
              <w:default w:val="(name, degree, department/field)"/>
            </w:textInput>
          </w:ffData>
        </w:fldChar>
      </w:r>
      <w:bookmarkStart w:id="1" w:name="Text9"/>
      <w:r w:rsidR="00C262DB" w:rsidRPr="00440BED">
        <w:instrText xml:space="preserve"> FORMTEXT </w:instrText>
      </w:r>
      <w:r>
        <w:fldChar w:fldCharType="separate"/>
      </w:r>
      <w:r w:rsidR="00C262DB">
        <w:rPr>
          <w:noProof/>
        </w:rPr>
        <w:t>(name, degree, department/field)</w:t>
      </w:r>
      <w:r>
        <w:fldChar w:fldCharType="end"/>
      </w:r>
      <w:bookmarkEnd w:id="1"/>
    </w:p>
    <w:p w14:paraId="6B0B95F1" w14:textId="27040D5F" w:rsidR="00862138" w:rsidRDefault="00AF2700" w:rsidP="00DC6286">
      <w:pPr>
        <w:pStyle w:val="ExternalExamPerson"/>
        <w:spacing w:line="240" w:lineRule="auto"/>
        <w:ind w:left="1985"/>
      </w:pPr>
      <w:r>
        <w:fldChar w:fldCharType="begin">
          <w:ffData>
            <w:name w:val="Text10"/>
            <w:enabled/>
            <w:calcOnExit w:val="0"/>
            <w:textInput>
              <w:default w:val="(continue as required)"/>
            </w:textInput>
          </w:ffData>
        </w:fldChar>
      </w:r>
      <w:bookmarkStart w:id="2" w:name="Text10"/>
      <w:r w:rsidR="00C262DB" w:rsidRPr="00DC6286">
        <w:instrText xml:space="preserve"> FORMTEXT </w:instrText>
      </w:r>
      <w:r>
        <w:fldChar w:fldCharType="separate"/>
      </w:r>
      <w:r w:rsidR="00C262DB">
        <w:rPr>
          <w:noProof/>
        </w:rPr>
        <w:t>(continue as required)</w:t>
      </w:r>
      <w:r>
        <w:fldChar w:fldCharType="end"/>
      </w:r>
      <w:bookmarkEnd w:id="2"/>
      <w:r w:rsidR="00862138">
        <w:br/>
      </w:r>
      <w:r w:rsidR="00862138">
        <w:br/>
      </w:r>
    </w:p>
    <w:p w14:paraId="6181B62C" w14:textId="20CF82F2" w:rsidR="00C05FA8" w:rsidRDefault="00C05FA8" w:rsidP="00DC6286">
      <w:pPr>
        <w:pStyle w:val="ExternalExamPerson"/>
        <w:spacing w:line="240" w:lineRule="auto"/>
        <w:ind w:left="1985"/>
      </w:pPr>
    </w:p>
    <w:p w14:paraId="53DF4518" w14:textId="77777777" w:rsidR="009E409F" w:rsidRDefault="009E409F" w:rsidP="00DC6286">
      <w:pPr>
        <w:pStyle w:val="ExternalExamPerson"/>
        <w:spacing w:line="240" w:lineRule="auto"/>
        <w:ind w:left="1985"/>
      </w:pPr>
    </w:p>
    <w:p w14:paraId="36843264" w14:textId="7ED197CE" w:rsidR="003819CA" w:rsidRDefault="00C262DB" w:rsidP="00862138">
      <w:pPr>
        <w:pStyle w:val="ExternalExam"/>
        <w:spacing w:line="240" w:lineRule="auto"/>
        <w:jc w:val="center"/>
      </w:pPr>
      <w:r>
        <w:t>This thesis</w:t>
      </w:r>
      <w:r w:rsidR="005D529B">
        <w:t xml:space="preserve"> </w:t>
      </w:r>
      <w:r>
        <w:t>is accepted by the</w:t>
      </w:r>
    </w:p>
    <w:p w14:paraId="0F7BF1A3" w14:textId="20F1B7E2" w:rsidR="009E409F" w:rsidRDefault="00C262DB" w:rsidP="009E409F">
      <w:pPr>
        <w:pStyle w:val="ThesisNote"/>
        <w:spacing w:line="240" w:lineRule="auto"/>
        <w:jc w:val="center"/>
      </w:pPr>
      <w:r>
        <w:t>Dean of Graduate Studies</w:t>
      </w:r>
      <w:r w:rsidR="005D529B">
        <w:br/>
      </w:r>
      <w:r w:rsidR="005D529B">
        <w:br/>
      </w:r>
    </w:p>
    <w:p w14:paraId="6A44067B" w14:textId="4EB984E9" w:rsidR="009E409F" w:rsidRDefault="009E409F" w:rsidP="00862138">
      <w:pPr>
        <w:pStyle w:val="ThesisNote"/>
        <w:spacing w:line="240" w:lineRule="auto"/>
        <w:jc w:val="center"/>
      </w:pPr>
    </w:p>
    <w:p w14:paraId="116C13CD" w14:textId="77777777" w:rsidR="00E279DB" w:rsidRDefault="00E279DB" w:rsidP="00862138">
      <w:pPr>
        <w:pStyle w:val="ThesisNote"/>
        <w:spacing w:line="240" w:lineRule="auto"/>
        <w:jc w:val="center"/>
      </w:pPr>
    </w:p>
    <w:p w14:paraId="39395FB2" w14:textId="77777777" w:rsidR="003819CA" w:rsidRPr="00E81C9E" w:rsidRDefault="00C262DB">
      <w:pPr>
        <w:pStyle w:val="School"/>
        <w:rPr>
          <w:b w:val="0"/>
        </w:rPr>
      </w:pPr>
      <w:r w:rsidRPr="00E81C9E">
        <w:rPr>
          <w:b w:val="0"/>
        </w:rPr>
        <w:t xml:space="preserve">THE </w:t>
      </w:r>
      <w:smartTag w:uri="urn:schemas-microsoft-com:office:smarttags" w:element="place">
        <w:smartTag w:uri="urn:schemas-microsoft-com:office:smarttags" w:element="PlaceType">
          <w:r w:rsidRPr="00E81C9E">
            <w:rPr>
              <w:b w:val="0"/>
            </w:rPr>
            <w:t>UNIVERSITY</w:t>
          </w:r>
        </w:smartTag>
        <w:r w:rsidRPr="00E81C9E">
          <w:rPr>
            <w:b w:val="0"/>
          </w:rPr>
          <w:t xml:space="preserve"> OF </w:t>
        </w:r>
        <w:smartTag w:uri="urn:schemas-microsoft-com:office:smarttags" w:element="PlaceName">
          <w:r w:rsidRPr="00E81C9E">
            <w:rPr>
              <w:b w:val="0"/>
            </w:rPr>
            <w:t>NEW BRUNSWICK</w:t>
          </w:r>
        </w:smartTag>
      </w:smartTag>
    </w:p>
    <w:p w14:paraId="30728F8E" w14:textId="6B3F118B" w:rsidR="00440BED" w:rsidRDefault="00440BED" w:rsidP="00440BED">
      <w:pPr>
        <w:pStyle w:val="Copyright"/>
      </w:pPr>
      <w:r w:rsidRPr="00440BED">
        <w:t>December 2021</w:t>
      </w:r>
    </w:p>
    <w:p w14:paraId="7F6658DA" w14:textId="5403DB45" w:rsidR="003819CA" w:rsidRDefault="00C262DB">
      <w:pPr>
        <w:pStyle w:val="Copyright"/>
      </w:pPr>
      <w:r>
        <w:t>©</w:t>
      </w:r>
      <w:r w:rsidR="00440BED" w:rsidRPr="00440BED">
        <w:t xml:space="preserve"> Tolulope Oluwaseun Olugbenga, 2021</w:t>
      </w:r>
      <w:r w:rsidR="00440BED">
        <w:t xml:space="preserve"> </w:t>
      </w:r>
    </w:p>
    <w:p w14:paraId="146BA56C" w14:textId="77777777" w:rsidR="003819CA" w:rsidRDefault="003819CA">
      <w:pPr>
        <w:sectPr w:rsidR="003819CA" w:rsidSect="006214A8">
          <w:headerReference w:type="even" r:id="rId8"/>
          <w:footerReference w:type="even" r:id="rId9"/>
          <w:pgSz w:w="12240" w:h="15840" w:code="1"/>
          <w:pgMar w:top="1440" w:right="1440" w:bottom="1440" w:left="2160" w:header="720" w:footer="720" w:gutter="0"/>
          <w:cols w:space="720"/>
          <w:docGrid w:linePitch="360"/>
        </w:sectPr>
      </w:pPr>
    </w:p>
    <w:p w14:paraId="00B5EE64" w14:textId="46C5C0E6" w:rsidR="003819CA" w:rsidRDefault="00C262DB">
      <w:pPr>
        <w:pStyle w:val="Abstract"/>
      </w:pPr>
      <w:bookmarkStart w:id="3" w:name="_Toc82948985"/>
      <w:r>
        <w:lastRenderedPageBreak/>
        <w:t>ABSTRACT</w:t>
      </w:r>
      <w:r w:rsidR="009816F8">
        <w:t xml:space="preserve"> -</w:t>
      </w:r>
      <w:r w:rsidR="00932C39">
        <w:t xml:space="preserve"> </w:t>
      </w:r>
      <w:r w:rsidR="009816F8">
        <w:t>150 words</w:t>
      </w:r>
      <w:bookmarkEnd w:id="3"/>
    </w:p>
    <w:p w14:paraId="1223D637" w14:textId="45565339" w:rsidR="008F5F2A" w:rsidRDefault="008F5F2A" w:rsidP="00DE57EF">
      <w:pPr>
        <w:ind w:firstLine="288"/>
      </w:pPr>
      <w:r>
        <w:t xml:space="preserve">For over a century, load forecasting has been used to plan and operate electric grids. Load aggregators, power marketers, independent system operators, regulatory commissions, industrial/commercial firms all benefit from load forecasting for revenue projection, energy trading, rate design, and other purposes. Load forecasting has been extensively studied in the literature </w:t>
      </w:r>
      <w:r>
        <w:fldChar w:fldCharType="begin" w:fldLock="1"/>
      </w:r>
      <w:r w:rsidR="00634870">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network","type":"paper-conference"},"uris":["http://www.mendeley.com/documents/?uuid=41e30944-66ed-42a8-8466-2bd8ec556f5e"]},{"id":"ITEM-3","itemData":{"DOI":"10.1109/ISIE.2017.8001465","ISBN":"9781509014125","abstract":"Smartgrids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Electronics","id":"ITEM-3","issued":{"date-parts":[["2017"]]},"title":"Deep neural networks for energy load forecasting","type":"paper-conference"},"uris":["http://www.mendeley.com/documents/?uuid=d2b4f58a-e173-4874-a917-8321b05ccde1"]},{"id":"ITEM-4","itemData":{"DOI":"10.1016/j.energy.2018.06.012","ISSN":"03605442","abstract":"Short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-4","issued":{"date-parts":[["2018"]]},"title":"Short term electricity load forecasting using a hybrid model","type":"article-journal"},"uris":["http://www.mendeley.com/documents/?uuid=f8112226-cf65-415b-b92a-11de7f66b4cc"]},{"id":"ITEM-5","itemData":{"DOI":"10.1016/j.scs.2017.08.009","ISSN":"22106707","abstract":"Electricity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Technology","id":"ITEM-6","issued":{"date-parts":[["2020"]]},"title":"Electricity load forecasting: a systematic review","type":"article-journal"},"uris":["http://www.mendeley.com/documents/?uuid=a4a08c2c-096c-4f5a-86be-386f6845def8"]},{"id":"ITEM-7","itemData":{"DOI":"10.1109/ICMLA.2017.0-110","ISBN":"9781538614174","abstract":"The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2017","id":"ITEM-7","issued":{"date-parts":[["2017"]]},"page":"511-516","title":"A review of deep learning methods applied on load forecasting","type":"article-journal","volume":"2017-Decem"},"uris":["http://www.mendeley.com/documents/?uuid=ddd0ca11-3b9c-4e4d-bde0-b315b5d9e154"]},{"id":"ITEM-8","itemData":{"DOI":"10.1016/j.rser.2017.02.023","ISSN":"18790690","abstract":"Electricity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Reviews","id":"ITEM-8","issued":{"date-parts":[["2017"]]},"title":"A review and analysis of regression and machine learning models on commercial building electricity load forecasting","type":"article"},"uris":["http://www.mendeley.com/documents/?uuid=3ed04135-1610-447e-8b7f-927a1b8a387c"]},{"id":"ITEM-9","itemData":{"DOI":"10.1016/j.procs.2015.04.160","ISSN":"18770509","abstract":"The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Science","id":"ITEM-9","issued":{"date-parts":[["2015"]]},"title":"A review of short term load forecasting using artificial neural network models","type":"paper-conference"},"uris":["http://www.mendeley.com/documents/?uuid=551ddfd8-11e8-4840-a0d0-747025f85887"]}],"mendeley":{"formattedCitation":"[1]–[9]","plainTextFormattedCitation":"[1]–[9]","previouslyFormattedCitation":"[1]–[9]"},"properties":{"noteIndex":0},"schema":"https://github.com/citation-style-language/schema/raw/master/csl-citation.json"}</w:instrText>
      </w:r>
      <w:r>
        <w:fldChar w:fldCharType="separate"/>
      </w:r>
      <w:r w:rsidRPr="008F5F2A">
        <w:rPr>
          <w:noProof/>
        </w:rPr>
        <w:t>[1]–[9]</w:t>
      </w:r>
      <w:r>
        <w:fldChar w:fldCharType="end"/>
      </w:r>
      <w:r>
        <w:t>.</w:t>
      </w:r>
      <w:r w:rsidR="009B2F8B">
        <w:t xml:space="preserve"> </w:t>
      </w:r>
      <w:r>
        <w:t>Forecasting load has been done using statistical and machine learning (ML) techniques</w:t>
      </w:r>
      <w:r w:rsidR="006826B9">
        <w:t>,</w:t>
      </w:r>
      <w:r>
        <w:t xml:space="preserve"> and the line between the two is becoming increasingly blurred </w:t>
      </w:r>
      <w:r w:rsidR="00AB140D">
        <w:fldChar w:fldCharType="begin" w:fldLock="1"/>
      </w:r>
      <w:r w:rsidR="00AB140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AB140D">
        <w:fldChar w:fldCharType="separate"/>
      </w:r>
      <w:r w:rsidR="00AB140D" w:rsidRPr="00527687">
        <w:rPr>
          <w:noProof/>
        </w:rPr>
        <w:t>[1]</w:t>
      </w:r>
      <w:r w:rsidR="00AB140D">
        <w:fldChar w:fldCharType="end"/>
      </w:r>
      <w:r>
        <w:t>. However, machine learning algorithms are more intelligent</w:t>
      </w:r>
      <w:r w:rsidR="00914772">
        <w:t xml:space="preserve"> and</w:t>
      </w:r>
      <w:r>
        <w:t xml:space="preserve"> can adapt to complex relationships between load and other influencing factors (weather) </w:t>
      </w:r>
      <w:r>
        <w:fldChar w:fldCharType="begin" w:fldLock="1"/>
      </w:r>
      <w:r w:rsidR="00287359">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8F5F2A">
        <w:rPr>
          <w:noProof/>
        </w:rPr>
        <w:t>[10]</w:t>
      </w:r>
      <w:r>
        <w:fldChar w:fldCharType="end"/>
      </w:r>
      <w:r>
        <w:t xml:space="preserve">. Deep learning approaches like recurrent neural networks (RNN) </w:t>
      </w:r>
      <w:r>
        <w:fldChar w:fldCharType="begin" w:fldLock="1"/>
      </w:r>
      <w:r w:rsidR="00287359">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[11]","plainTextFormattedCitation":"[11]","previouslyFormattedCitation":"[11]"},"properties":{"noteIndex":0},"schema":"https://github.com/citation-style-language/schema/raw/master/csl-citation.json"}</w:instrText>
      </w:r>
      <w:r>
        <w:fldChar w:fldCharType="separate"/>
      </w:r>
      <w:r w:rsidRPr="008F5F2A">
        <w:rPr>
          <w:noProof/>
        </w:rPr>
        <w:t>[11]</w:t>
      </w:r>
      <w:r>
        <w:fldChar w:fldCharType="end"/>
      </w:r>
      <w:r>
        <w:t xml:space="preserve">, long-short-term memory networks (LSTM) </w:t>
      </w:r>
      <w:r>
        <w:fldChar w:fldCharType="begin" w:fldLock="1"/>
      </w:r>
      <w:r w:rsidR="00287359">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[12]","plainTextFormattedCitation":"[12]","previouslyFormattedCitation":"[12]"},"properties":{"noteIndex":0},"schema":"https://github.com/citation-style-language/schema/raw/master/csl-citation.json"}</w:instrText>
      </w:r>
      <w:r>
        <w:fldChar w:fldCharType="separate"/>
      </w:r>
      <w:r w:rsidRPr="008F5F2A">
        <w:rPr>
          <w:noProof/>
        </w:rPr>
        <w:t>[12]</w:t>
      </w:r>
      <w:r>
        <w:fldChar w:fldCharType="end"/>
      </w:r>
      <w:r>
        <w:t xml:space="preserve">, and 1-D convolution neural networks (CNN) </w:t>
      </w:r>
      <w:r>
        <w:fldChar w:fldCharType="begin" w:fldLock="1"/>
      </w:r>
      <w:r w:rsidR="00287359">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[7]","plainTextFormattedCitation":"[3], [7]","previouslyFormattedCitation":"[3], [7]"},"properties":{"noteIndex":0},"schema":"https://github.com/citation-style-language/schema/raw/master/csl-citation.json"}</w:instrText>
      </w:r>
      <w:r>
        <w:fldChar w:fldCharType="separate"/>
      </w:r>
      <w:r w:rsidRPr="008F5F2A">
        <w:rPr>
          <w:noProof/>
        </w:rPr>
        <w:t>[3], [7]</w:t>
      </w:r>
      <w:r>
        <w:fldChar w:fldCharType="end"/>
      </w:r>
      <w:r>
        <w:t xml:space="preserve"> have recently caught the attention of researchers in this field. This study compares deep learning </w:t>
      </w:r>
      <w:r w:rsidR="009C454C">
        <w:t>forecasters</w:t>
      </w:r>
      <w:r>
        <w:t xml:space="preserve"> to some conventional forecasters used by utilities to see if deep learning better suits their needs.</w:t>
      </w:r>
    </w:p>
    <w:p w14:paraId="6AFA092A" w14:textId="77777777" w:rsidR="008F5F2A" w:rsidRDefault="008F5F2A" w:rsidP="00ED1D51">
      <w:pPr>
        <w:pStyle w:val="BodyText"/>
        <w:ind w:firstLine="288"/>
      </w:pPr>
    </w:p>
    <w:p w14:paraId="6ACE2C03" w14:textId="77777777" w:rsidR="00ED1D51" w:rsidRDefault="00ED1D51"/>
    <w:p w14:paraId="7E9A65D9" w14:textId="77777777" w:rsidR="003819CA" w:rsidRDefault="003819CA"/>
    <w:p w14:paraId="044221CF" w14:textId="77777777" w:rsidR="00C92783" w:rsidRDefault="00C92783"/>
    <w:p w14:paraId="7817ABEE" w14:textId="77777777" w:rsidR="00C92783" w:rsidRDefault="00C92783" w:rsidP="00C92783">
      <w:pPr>
        <w:pStyle w:val="Dedication"/>
      </w:pPr>
    </w:p>
    <w:p w14:paraId="3F2BD055" w14:textId="77777777" w:rsidR="00C92783" w:rsidRDefault="00C92783" w:rsidP="00C92783">
      <w:pPr>
        <w:pStyle w:val="Dedication"/>
      </w:pPr>
    </w:p>
    <w:p w14:paraId="0EE424EC" w14:textId="77777777" w:rsidR="00C92783" w:rsidRDefault="00C92783" w:rsidP="00C92783">
      <w:pPr>
        <w:pStyle w:val="Dedication"/>
      </w:pPr>
    </w:p>
    <w:p w14:paraId="6169359E" w14:textId="77777777" w:rsidR="00C92783" w:rsidRDefault="00C92783" w:rsidP="00C92783">
      <w:pPr>
        <w:pStyle w:val="Dedication"/>
      </w:pPr>
    </w:p>
    <w:p w14:paraId="26998456" w14:textId="77777777" w:rsidR="00535E27" w:rsidRPr="00535E27" w:rsidRDefault="00535E27" w:rsidP="00535E27"/>
    <w:p w14:paraId="19623855" w14:textId="77777777" w:rsidR="00C92783" w:rsidRDefault="00C92783" w:rsidP="00C92783">
      <w:pPr>
        <w:pStyle w:val="Dedication"/>
      </w:pPr>
    </w:p>
    <w:p w14:paraId="64B3CC5C" w14:textId="6F1763CA" w:rsidR="00C92783" w:rsidRDefault="00C92783" w:rsidP="00CB319A">
      <w:pPr>
        <w:pStyle w:val="Dedication"/>
        <w:jc w:val="left"/>
      </w:pPr>
    </w:p>
    <w:p w14:paraId="01F09DA3" w14:textId="77777777" w:rsidR="00CB319A" w:rsidRPr="00CB319A" w:rsidRDefault="00CB319A" w:rsidP="00CB319A"/>
    <w:p w14:paraId="60B3CBB3" w14:textId="77777777" w:rsidR="00C92783" w:rsidRDefault="00C92783" w:rsidP="00C92783">
      <w:pPr>
        <w:pStyle w:val="Dedication"/>
      </w:pPr>
    </w:p>
    <w:p w14:paraId="6C9A698B" w14:textId="77777777" w:rsidR="00C92783" w:rsidRDefault="00C92783" w:rsidP="00C92783">
      <w:pPr>
        <w:pStyle w:val="Dedication"/>
      </w:pPr>
    </w:p>
    <w:p w14:paraId="7ACFD953" w14:textId="77777777" w:rsidR="00C92783" w:rsidRDefault="00C92783" w:rsidP="00C92783">
      <w:pPr>
        <w:pStyle w:val="Dedication"/>
      </w:pPr>
      <w:bookmarkStart w:id="4" w:name="_Toc82948986"/>
      <w:r>
        <w:t>DEDICATION</w:t>
      </w:r>
      <w:bookmarkEnd w:id="4"/>
      <w:r>
        <w:t xml:space="preserve"> </w:t>
      </w:r>
    </w:p>
    <w:p w14:paraId="5C218F68" w14:textId="13DF5827" w:rsidR="00914772" w:rsidRDefault="00914772" w:rsidP="0056500B">
      <w:pPr>
        <w:jc w:val="center"/>
        <w:rPr>
          <w:b/>
        </w:rPr>
      </w:pPr>
      <w:r w:rsidRPr="00914772">
        <w:t>T</w:t>
      </w:r>
      <w:r w:rsidR="00242D30">
        <w:t>his</w:t>
      </w:r>
      <w:r w:rsidRPr="00914772">
        <w:t xml:space="preserve"> </w:t>
      </w:r>
      <w:r w:rsidR="00242D30">
        <w:t>t</w:t>
      </w:r>
      <w:r w:rsidRPr="00914772">
        <w:t>hesis is dedicated to my future self; I want him to look back and understand that all his struggle, anguish, and late nights were not in vain. I adore you, and I</w:t>
      </w:r>
      <w:r w:rsidR="00242D30">
        <w:t xml:space="preserve"> a</w:t>
      </w:r>
      <w:r w:rsidRPr="00914772">
        <w:t>m excited to meet the man you</w:t>
      </w:r>
      <w:r w:rsidR="00242D30">
        <w:t xml:space="preserve"> a</w:t>
      </w:r>
      <w:r w:rsidRPr="00914772">
        <w:t>re going to become.</w:t>
      </w:r>
    </w:p>
    <w:p w14:paraId="7DFB7B9B" w14:textId="77777777" w:rsidR="00914772" w:rsidRDefault="00914772">
      <w:pPr>
        <w:spacing w:line="240" w:lineRule="auto"/>
      </w:pPr>
      <w:r>
        <w:rPr>
          <w:b/>
        </w:rPr>
        <w:br w:type="page"/>
      </w:r>
    </w:p>
    <w:p w14:paraId="475BE643" w14:textId="0E877761" w:rsidR="003819CA" w:rsidRDefault="00C262DB">
      <w:pPr>
        <w:pStyle w:val="Acknowledg"/>
      </w:pPr>
      <w:bookmarkStart w:id="5" w:name="_Toc82948987"/>
      <w:r>
        <w:lastRenderedPageBreak/>
        <w:t>ACKNOWLEDGEMENTS</w:t>
      </w:r>
      <w:bookmarkEnd w:id="5"/>
      <w:r>
        <w:t xml:space="preserve"> </w:t>
      </w:r>
    </w:p>
    <w:p w14:paraId="3158186E" w14:textId="56B99B73" w:rsidR="00EA2225" w:rsidRDefault="00EA2225" w:rsidP="00EA2225">
      <w:pPr>
        <w:ind w:firstLine="288"/>
      </w:pPr>
      <w:r>
        <w:t xml:space="preserve">Without a doubt, this is one of the most </w:t>
      </w:r>
      <w:r w:rsidR="0018271C">
        <w:t>challenging</w:t>
      </w:r>
      <w:r>
        <w:t xml:space="preserve"> journeys I</w:t>
      </w:r>
      <w:r w:rsidR="0018271C">
        <w:t xml:space="preserve"> ha</w:t>
      </w:r>
      <w:r>
        <w:t>ve ever undertaken. It has demonstrated how much I can grow and achieve when I believe in myself and put in the effort. It was an eye-opening experience, and I</w:t>
      </w:r>
      <w:r w:rsidR="0018271C">
        <w:t xml:space="preserve"> a</w:t>
      </w:r>
      <w:r>
        <w:t>m grateful that I did</w:t>
      </w:r>
      <w:r w:rsidR="0018271C">
        <w:t xml:space="preserve"> no</w:t>
      </w:r>
      <w:r>
        <w:t xml:space="preserve">t give up and instead persevered in my efforts to cross the finish line. </w:t>
      </w:r>
      <w:r w:rsidR="00BF6708" w:rsidRPr="00BF6708">
        <w:t>When I first arrived at UNB and saw what my colleagues in the lab were working on, I honestly wondered what I had gotten myself into.</w:t>
      </w:r>
      <w:r>
        <w:t xml:space="preserve"> Then, after hearing what other students had to say about how difficult a thesis master's degree is, I began to doubt my abilities and became concerned that I would not be able to finish it.</w:t>
      </w:r>
    </w:p>
    <w:p w14:paraId="7ABC9809" w14:textId="10FF6C32" w:rsidR="00EA2225" w:rsidRDefault="006810A7" w:rsidP="00EA2225">
      <w:pPr>
        <w:ind w:firstLine="288"/>
      </w:pPr>
      <w:r w:rsidRPr="006810A7">
        <w:t>I want to express my gratitude to my supervisors, Dr. Dawn MacIsaac and Dr. Julian Cardenas</w:t>
      </w:r>
      <w:r w:rsidR="00EA2225">
        <w:t xml:space="preserve">; without them, I would not have </w:t>
      </w:r>
      <w:r w:rsidR="0018271C">
        <w:t>completed</w:t>
      </w:r>
      <w:r w:rsidR="00EA2225">
        <w:t xml:space="preserve"> this program. I appreciate your patience and encouraging words, which reminded me that anything is possible and that all I need to do is keep going. I</w:t>
      </w:r>
      <w:r w:rsidR="0018271C">
        <w:t xml:space="preserve"> woul</w:t>
      </w:r>
      <w:r w:rsidR="00EA2225">
        <w:t>d also like to thank my family for always being there for me and constantly motivating me to finish this program.</w:t>
      </w:r>
    </w:p>
    <w:p w14:paraId="657F84D3" w14:textId="14B8D871" w:rsidR="00CB319A" w:rsidRPr="00E279DB" w:rsidRDefault="00EA2225" w:rsidP="00EA2225">
      <w:pPr>
        <w:ind w:firstLine="288"/>
      </w:pPr>
      <w:r>
        <w:t>If I</w:t>
      </w:r>
      <w:r w:rsidR="0018271C">
        <w:t xml:space="preserve"> a</w:t>
      </w:r>
      <w:r>
        <w:t>m completely honest, the person who first entered the lab in December 2018 would not be able to complete this degree. In order to finish, I needed to improve both personally and intellectually.</w:t>
      </w:r>
      <w:r w:rsidR="00F26C8B">
        <w:t xml:space="preserve"> </w:t>
      </w:r>
      <w:r w:rsidR="00F26C8B" w:rsidRPr="00F26C8B">
        <w:t xml:space="preserve">I want to applaud myself for not throwing in the towel and giving up; I want to commend myself for persevering through difficult times and even when the going became tougher. </w:t>
      </w:r>
      <w:r w:rsidR="007F4DB1" w:rsidRPr="007F4DB1">
        <w:t>In short, this has been an educational experience and a game of physical and cognitive development.</w:t>
      </w:r>
      <w:r>
        <w:t xml:space="preserve"> If I had to do it all over again, I would because I would not be the man I am today</w:t>
      </w:r>
      <w:r w:rsidR="00546074">
        <w:t xml:space="preserve"> without it</w:t>
      </w:r>
      <w:r>
        <w:t xml:space="preserve">. </w:t>
      </w:r>
      <w:r w:rsidR="000E0567" w:rsidRPr="000E0567">
        <w:t>As a result, I would like to convey my appreciation to my supervisors and the University of New Brunswick for providing me with this opportunity to learn and develop as a person.</w:t>
      </w:r>
      <w:r w:rsidR="00CB319A">
        <w:br w:type="page"/>
      </w:r>
    </w:p>
    <w:p w14:paraId="22782A93" w14:textId="6F6DE1E2" w:rsidR="003819CA" w:rsidRDefault="00C262DB">
      <w:pPr>
        <w:pStyle w:val="TOC"/>
      </w:pPr>
      <w:bookmarkStart w:id="6" w:name="_Toc82948988"/>
      <w:r>
        <w:lastRenderedPageBreak/>
        <w:t>Table of Contents</w:t>
      </w:r>
      <w:bookmarkEnd w:id="6"/>
    </w:p>
    <w:p w14:paraId="40ABBB98" w14:textId="7C787804" w:rsidR="003665B8" w:rsidRDefault="00AF2700">
      <w:pPr>
        <w:pStyle w:val="TOC1"/>
        <w:rPr>
          <w:rFonts w:asciiTheme="minorHAnsi" w:eastAsiaTheme="minorEastAsia" w:hAnsiTheme="minorHAnsi" w:cstheme="minorBidi"/>
          <w:noProof/>
          <w:sz w:val="22"/>
          <w:szCs w:val="22"/>
          <w:lang w:eastAsia="en-CA"/>
        </w:rPr>
      </w:pPr>
      <w:r>
        <w:fldChar w:fldCharType="begin"/>
      </w:r>
      <w:r w:rsidR="00C262DB">
        <w:instrText xml:space="preserve"> TOC \o "3-3" \h \z \t "Heading 1,1,Heading 2,2,TOC,1,Dedication,1,Abstract,1,Acknowledg,1,ChapterTitle,1,TableList,1,Bibliography,1,FigureList,1,Appendix,1,Abbreviation,1,Glossary,1" </w:instrText>
      </w:r>
      <w:r>
        <w:fldChar w:fldCharType="separate"/>
      </w:r>
      <w:hyperlink w:anchor="_Toc82948985" w:history="1">
        <w:r w:rsidR="003665B8" w:rsidRPr="0013331E">
          <w:rPr>
            <w:rStyle w:val="Hyperlink"/>
            <w:noProof/>
          </w:rPr>
          <w:t>ABSTRACT - 150 words</w:t>
        </w:r>
        <w:r w:rsidR="003665B8">
          <w:rPr>
            <w:noProof/>
            <w:webHidden/>
          </w:rPr>
          <w:tab/>
        </w:r>
        <w:r w:rsidR="003665B8">
          <w:rPr>
            <w:noProof/>
            <w:webHidden/>
          </w:rPr>
          <w:fldChar w:fldCharType="begin"/>
        </w:r>
        <w:r w:rsidR="003665B8">
          <w:rPr>
            <w:noProof/>
            <w:webHidden/>
          </w:rPr>
          <w:instrText xml:space="preserve"> PAGEREF _Toc82948985 \h </w:instrText>
        </w:r>
        <w:r w:rsidR="003665B8">
          <w:rPr>
            <w:noProof/>
            <w:webHidden/>
          </w:rPr>
        </w:r>
        <w:r w:rsidR="003665B8">
          <w:rPr>
            <w:noProof/>
            <w:webHidden/>
          </w:rPr>
          <w:fldChar w:fldCharType="separate"/>
        </w:r>
        <w:r w:rsidR="003665B8">
          <w:rPr>
            <w:noProof/>
            <w:webHidden/>
          </w:rPr>
          <w:t>ii</w:t>
        </w:r>
        <w:r w:rsidR="003665B8">
          <w:rPr>
            <w:noProof/>
            <w:webHidden/>
          </w:rPr>
          <w:fldChar w:fldCharType="end"/>
        </w:r>
      </w:hyperlink>
    </w:p>
    <w:p w14:paraId="17487A55" w14:textId="10DCBC81" w:rsidR="003665B8" w:rsidRDefault="00E25300">
      <w:pPr>
        <w:pStyle w:val="TOC1"/>
        <w:rPr>
          <w:rFonts w:asciiTheme="minorHAnsi" w:eastAsiaTheme="minorEastAsia" w:hAnsiTheme="minorHAnsi" w:cstheme="minorBidi"/>
          <w:noProof/>
          <w:sz w:val="22"/>
          <w:szCs w:val="22"/>
          <w:lang w:eastAsia="en-CA"/>
        </w:rPr>
      </w:pPr>
      <w:hyperlink w:anchor="_Toc82948986" w:history="1">
        <w:r w:rsidR="003665B8" w:rsidRPr="0013331E">
          <w:rPr>
            <w:rStyle w:val="Hyperlink"/>
            <w:noProof/>
          </w:rPr>
          <w:t>DEDICATION</w:t>
        </w:r>
        <w:r w:rsidR="003665B8">
          <w:rPr>
            <w:noProof/>
            <w:webHidden/>
          </w:rPr>
          <w:tab/>
        </w:r>
        <w:r w:rsidR="003665B8">
          <w:rPr>
            <w:noProof/>
            <w:webHidden/>
          </w:rPr>
          <w:fldChar w:fldCharType="begin"/>
        </w:r>
        <w:r w:rsidR="003665B8">
          <w:rPr>
            <w:noProof/>
            <w:webHidden/>
          </w:rPr>
          <w:instrText xml:space="preserve"> PAGEREF _Toc82948986 \h </w:instrText>
        </w:r>
        <w:r w:rsidR="003665B8">
          <w:rPr>
            <w:noProof/>
            <w:webHidden/>
          </w:rPr>
        </w:r>
        <w:r w:rsidR="003665B8">
          <w:rPr>
            <w:noProof/>
            <w:webHidden/>
          </w:rPr>
          <w:fldChar w:fldCharType="separate"/>
        </w:r>
        <w:r w:rsidR="003665B8">
          <w:rPr>
            <w:noProof/>
            <w:webHidden/>
          </w:rPr>
          <w:t>iii</w:t>
        </w:r>
        <w:r w:rsidR="003665B8">
          <w:rPr>
            <w:noProof/>
            <w:webHidden/>
          </w:rPr>
          <w:fldChar w:fldCharType="end"/>
        </w:r>
      </w:hyperlink>
    </w:p>
    <w:p w14:paraId="5289C6A0" w14:textId="03045CF9" w:rsidR="003665B8" w:rsidRDefault="00E25300">
      <w:pPr>
        <w:pStyle w:val="TOC1"/>
        <w:rPr>
          <w:rFonts w:asciiTheme="minorHAnsi" w:eastAsiaTheme="minorEastAsia" w:hAnsiTheme="minorHAnsi" w:cstheme="minorBidi"/>
          <w:noProof/>
          <w:sz w:val="22"/>
          <w:szCs w:val="22"/>
          <w:lang w:eastAsia="en-CA"/>
        </w:rPr>
      </w:pPr>
      <w:hyperlink w:anchor="_Toc82948987" w:history="1">
        <w:r w:rsidR="003665B8" w:rsidRPr="0013331E">
          <w:rPr>
            <w:rStyle w:val="Hyperlink"/>
            <w:noProof/>
          </w:rPr>
          <w:t>ACKNOWLEDGEMENTS</w:t>
        </w:r>
        <w:r w:rsidR="003665B8">
          <w:rPr>
            <w:noProof/>
            <w:webHidden/>
          </w:rPr>
          <w:tab/>
        </w:r>
        <w:r w:rsidR="003665B8">
          <w:rPr>
            <w:noProof/>
            <w:webHidden/>
          </w:rPr>
          <w:fldChar w:fldCharType="begin"/>
        </w:r>
        <w:r w:rsidR="003665B8">
          <w:rPr>
            <w:noProof/>
            <w:webHidden/>
          </w:rPr>
          <w:instrText xml:space="preserve"> PAGEREF _Toc82948987 \h </w:instrText>
        </w:r>
        <w:r w:rsidR="003665B8">
          <w:rPr>
            <w:noProof/>
            <w:webHidden/>
          </w:rPr>
        </w:r>
        <w:r w:rsidR="003665B8">
          <w:rPr>
            <w:noProof/>
            <w:webHidden/>
          </w:rPr>
          <w:fldChar w:fldCharType="separate"/>
        </w:r>
        <w:r w:rsidR="003665B8">
          <w:rPr>
            <w:noProof/>
            <w:webHidden/>
          </w:rPr>
          <w:t>iv</w:t>
        </w:r>
        <w:r w:rsidR="003665B8">
          <w:rPr>
            <w:noProof/>
            <w:webHidden/>
          </w:rPr>
          <w:fldChar w:fldCharType="end"/>
        </w:r>
      </w:hyperlink>
    </w:p>
    <w:p w14:paraId="0A95C75D" w14:textId="2F0CFB24" w:rsidR="003665B8" w:rsidRDefault="00E25300">
      <w:pPr>
        <w:pStyle w:val="TOC1"/>
        <w:rPr>
          <w:rFonts w:asciiTheme="minorHAnsi" w:eastAsiaTheme="minorEastAsia" w:hAnsiTheme="minorHAnsi" w:cstheme="minorBidi"/>
          <w:noProof/>
          <w:sz w:val="22"/>
          <w:szCs w:val="22"/>
          <w:lang w:eastAsia="en-CA"/>
        </w:rPr>
      </w:pPr>
      <w:hyperlink w:anchor="_Toc82948988" w:history="1">
        <w:r w:rsidR="003665B8" w:rsidRPr="0013331E">
          <w:rPr>
            <w:rStyle w:val="Hyperlink"/>
            <w:noProof/>
          </w:rPr>
          <w:t>Table of Contents</w:t>
        </w:r>
        <w:r w:rsidR="003665B8">
          <w:rPr>
            <w:noProof/>
            <w:webHidden/>
          </w:rPr>
          <w:tab/>
        </w:r>
        <w:r w:rsidR="003665B8">
          <w:rPr>
            <w:noProof/>
            <w:webHidden/>
          </w:rPr>
          <w:fldChar w:fldCharType="begin"/>
        </w:r>
        <w:r w:rsidR="003665B8">
          <w:rPr>
            <w:noProof/>
            <w:webHidden/>
          </w:rPr>
          <w:instrText xml:space="preserve"> PAGEREF _Toc82948988 \h </w:instrText>
        </w:r>
        <w:r w:rsidR="003665B8">
          <w:rPr>
            <w:noProof/>
            <w:webHidden/>
          </w:rPr>
        </w:r>
        <w:r w:rsidR="003665B8">
          <w:rPr>
            <w:noProof/>
            <w:webHidden/>
          </w:rPr>
          <w:fldChar w:fldCharType="separate"/>
        </w:r>
        <w:r w:rsidR="003665B8">
          <w:rPr>
            <w:noProof/>
            <w:webHidden/>
          </w:rPr>
          <w:t>v</w:t>
        </w:r>
        <w:r w:rsidR="003665B8">
          <w:rPr>
            <w:noProof/>
            <w:webHidden/>
          </w:rPr>
          <w:fldChar w:fldCharType="end"/>
        </w:r>
      </w:hyperlink>
    </w:p>
    <w:p w14:paraId="2F0DE918" w14:textId="59DAF646" w:rsidR="003665B8" w:rsidRDefault="00E25300">
      <w:pPr>
        <w:pStyle w:val="TOC1"/>
        <w:rPr>
          <w:rFonts w:asciiTheme="minorHAnsi" w:eastAsiaTheme="minorEastAsia" w:hAnsiTheme="minorHAnsi" w:cstheme="minorBidi"/>
          <w:noProof/>
          <w:sz w:val="22"/>
          <w:szCs w:val="22"/>
          <w:lang w:eastAsia="en-CA"/>
        </w:rPr>
      </w:pPr>
      <w:hyperlink w:anchor="_Toc82948989" w:history="1">
        <w:r w:rsidR="003665B8" w:rsidRPr="0013331E">
          <w:rPr>
            <w:rStyle w:val="Hyperlink"/>
            <w:noProof/>
          </w:rPr>
          <w:t>List of Tables</w:t>
        </w:r>
        <w:r w:rsidR="003665B8">
          <w:rPr>
            <w:noProof/>
            <w:webHidden/>
          </w:rPr>
          <w:tab/>
        </w:r>
        <w:r w:rsidR="003665B8">
          <w:rPr>
            <w:noProof/>
            <w:webHidden/>
          </w:rPr>
          <w:fldChar w:fldCharType="begin"/>
        </w:r>
        <w:r w:rsidR="003665B8">
          <w:rPr>
            <w:noProof/>
            <w:webHidden/>
          </w:rPr>
          <w:instrText xml:space="preserve"> PAGEREF _Toc82948989 \h </w:instrText>
        </w:r>
        <w:r w:rsidR="003665B8">
          <w:rPr>
            <w:noProof/>
            <w:webHidden/>
          </w:rPr>
        </w:r>
        <w:r w:rsidR="003665B8">
          <w:rPr>
            <w:noProof/>
            <w:webHidden/>
          </w:rPr>
          <w:fldChar w:fldCharType="separate"/>
        </w:r>
        <w:r w:rsidR="003665B8">
          <w:rPr>
            <w:noProof/>
            <w:webHidden/>
          </w:rPr>
          <w:t>viii</w:t>
        </w:r>
        <w:r w:rsidR="003665B8">
          <w:rPr>
            <w:noProof/>
            <w:webHidden/>
          </w:rPr>
          <w:fldChar w:fldCharType="end"/>
        </w:r>
      </w:hyperlink>
    </w:p>
    <w:p w14:paraId="43B3FAEF" w14:textId="7BD60C45" w:rsidR="003665B8" w:rsidRDefault="00E25300">
      <w:pPr>
        <w:pStyle w:val="TOC1"/>
        <w:rPr>
          <w:rFonts w:asciiTheme="minorHAnsi" w:eastAsiaTheme="minorEastAsia" w:hAnsiTheme="minorHAnsi" w:cstheme="minorBidi"/>
          <w:noProof/>
          <w:sz w:val="22"/>
          <w:szCs w:val="22"/>
          <w:lang w:eastAsia="en-CA"/>
        </w:rPr>
      </w:pPr>
      <w:hyperlink w:anchor="_Toc82948990" w:history="1">
        <w:r w:rsidR="003665B8" w:rsidRPr="0013331E">
          <w:rPr>
            <w:rStyle w:val="Hyperlink"/>
            <w:noProof/>
          </w:rPr>
          <w:t>List of Figures</w:t>
        </w:r>
        <w:r w:rsidR="003665B8">
          <w:rPr>
            <w:noProof/>
            <w:webHidden/>
          </w:rPr>
          <w:tab/>
        </w:r>
        <w:r w:rsidR="003665B8">
          <w:rPr>
            <w:noProof/>
            <w:webHidden/>
          </w:rPr>
          <w:fldChar w:fldCharType="begin"/>
        </w:r>
        <w:r w:rsidR="003665B8">
          <w:rPr>
            <w:noProof/>
            <w:webHidden/>
          </w:rPr>
          <w:instrText xml:space="preserve"> PAGEREF _Toc82948990 \h </w:instrText>
        </w:r>
        <w:r w:rsidR="003665B8">
          <w:rPr>
            <w:noProof/>
            <w:webHidden/>
          </w:rPr>
        </w:r>
        <w:r w:rsidR="003665B8">
          <w:rPr>
            <w:noProof/>
            <w:webHidden/>
          </w:rPr>
          <w:fldChar w:fldCharType="separate"/>
        </w:r>
        <w:r w:rsidR="003665B8">
          <w:rPr>
            <w:noProof/>
            <w:webHidden/>
          </w:rPr>
          <w:t>ix</w:t>
        </w:r>
        <w:r w:rsidR="003665B8">
          <w:rPr>
            <w:noProof/>
            <w:webHidden/>
          </w:rPr>
          <w:fldChar w:fldCharType="end"/>
        </w:r>
      </w:hyperlink>
    </w:p>
    <w:p w14:paraId="6AAE8C05" w14:textId="60219627" w:rsidR="003665B8" w:rsidRDefault="00E25300">
      <w:pPr>
        <w:pStyle w:val="TOC1"/>
        <w:rPr>
          <w:rFonts w:asciiTheme="minorHAnsi" w:eastAsiaTheme="minorEastAsia" w:hAnsiTheme="minorHAnsi" w:cstheme="minorBidi"/>
          <w:noProof/>
          <w:sz w:val="22"/>
          <w:szCs w:val="22"/>
          <w:lang w:eastAsia="en-CA"/>
        </w:rPr>
      </w:pPr>
      <w:hyperlink w:anchor="_Toc82948991" w:history="1">
        <w:r w:rsidR="003665B8" w:rsidRPr="0013331E">
          <w:rPr>
            <w:rStyle w:val="Hyperlink"/>
            <w:noProof/>
          </w:rPr>
          <w:t>List of Abbreviations</w:t>
        </w:r>
        <w:r w:rsidR="003665B8">
          <w:rPr>
            <w:noProof/>
            <w:webHidden/>
          </w:rPr>
          <w:tab/>
        </w:r>
        <w:r w:rsidR="003665B8">
          <w:rPr>
            <w:noProof/>
            <w:webHidden/>
          </w:rPr>
          <w:fldChar w:fldCharType="begin"/>
        </w:r>
        <w:r w:rsidR="003665B8">
          <w:rPr>
            <w:noProof/>
            <w:webHidden/>
          </w:rPr>
          <w:instrText xml:space="preserve"> PAGEREF _Toc82948991 \h </w:instrText>
        </w:r>
        <w:r w:rsidR="003665B8">
          <w:rPr>
            <w:noProof/>
            <w:webHidden/>
          </w:rPr>
        </w:r>
        <w:r w:rsidR="003665B8">
          <w:rPr>
            <w:noProof/>
            <w:webHidden/>
          </w:rPr>
          <w:fldChar w:fldCharType="separate"/>
        </w:r>
        <w:r w:rsidR="003665B8">
          <w:rPr>
            <w:noProof/>
            <w:webHidden/>
          </w:rPr>
          <w:t>x</w:t>
        </w:r>
        <w:r w:rsidR="003665B8">
          <w:rPr>
            <w:noProof/>
            <w:webHidden/>
          </w:rPr>
          <w:fldChar w:fldCharType="end"/>
        </w:r>
      </w:hyperlink>
    </w:p>
    <w:p w14:paraId="453E9CEB" w14:textId="6F8DACCA" w:rsidR="003665B8" w:rsidRDefault="00E25300">
      <w:pPr>
        <w:pStyle w:val="TOC1"/>
        <w:rPr>
          <w:rFonts w:asciiTheme="minorHAnsi" w:eastAsiaTheme="minorEastAsia" w:hAnsiTheme="minorHAnsi" w:cstheme="minorBidi"/>
          <w:noProof/>
          <w:sz w:val="22"/>
          <w:szCs w:val="22"/>
          <w:lang w:eastAsia="en-CA"/>
        </w:rPr>
      </w:pPr>
      <w:hyperlink w:anchor="_Toc82948992" w:history="1">
        <w:r w:rsidR="003665B8" w:rsidRPr="0013331E">
          <w:rPr>
            <w:rStyle w:val="Hyperlink"/>
            <w:noProof/>
          </w:rPr>
          <w:t>1 Introduction</w:t>
        </w:r>
        <w:r w:rsidR="003665B8">
          <w:rPr>
            <w:noProof/>
            <w:webHidden/>
          </w:rPr>
          <w:tab/>
        </w:r>
        <w:r w:rsidR="003665B8">
          <w:rPr>
            <w:noProof/>
            <w:webHidden/>
          </w:rPr>
          <w:fldChar w:fldCharType="begin"/>
        </w:r>
        <w:r w:rsidR="003665B8">
          <w:rPr>
            <w:noProof/>
            <w:webHidden/>
          </w:rPr>
          <w:instrText xml:space="preserve"> PAGEREF _Toc82948992 \h </w:instrText>
        </w:r>
        <w:r w:rsidR="003665B8">
          <w:rPr>
            <w:noProof/>
            <w:webHidden/>
          </w:rPr>
        </w:r>
        <w:r w:rsidR="003665B8">
          <w:rPr>
            <w:noProof/>
            <w:webHidden/>
          </w:rPr>
          <w:fldChar w:fldCharType="separate"/>
        </w:r>
        <w:r w:rsidR="003665B8">
          <w:rPr>
            <w:noProof/>
            <w:webHidden/>
          </w:rPr>
          <w:t>1</w:t>
        </w:r>
        <w:r w:rsidR="003665B8">
          <w:rPr>
            <w:noProof/>
            <w:webHidden/>
          </w:rPr>
          <w:fldChar w:fldCharType="end"/>
        </w:r>
      </w:hyperlink>
    </w:p>
    <w:p w14:paraId="0E16BBF1" w14:textId="5B140FC3" w:rsidR="003665B8" w:rsidRDefault="00E25300">
      <w:pPr>
        <w:pStyle w:val="TOC2"/>
        <w:tabs>
          <w:tab w:val="right" w:leader="dot" w:pos="8630"/>
        </w:tabs>
        <w:rPr>
          <w:rFonts w:asciiTheme="minorHAnsi" w:eastAsiaTheme="minorEastAsia" w:hAnsiTheme="minorHAnsi" w:cstheme="minorBidi"/>
          <w:noProof/>
          <w:sz w:val="22"/>
          <w:szCs w:val="22"/>
          <w:lang w:eastAsia="en-CA"/>
        </w:rPr>
      </w:pPr>
      <w:hyperlink w:anchor="_Toc82948993" w:history="1">
        <w:r w:rsidR="003665B8" w:rsidRPr="0013331E">
          <w:rPr>
            <w:rStyle w:val="Hyperlink"/>
            <w:noProof/>
          </w:rPr>
          <w:t>1.1 Objectives and Contributions</w:t>
        </w:r>
        <w:r w:rsidR="003665B8">
          <w:rPr>
            <w:noProof/>
            <w:webHidden/>
          </w:rPr>
          <w:tab/>
        </w:r>
        <w:r w:rsidR="003665B8">
          <w:rPr>
            <w:noProof/>
            <w:webHidden/>
          </w:rPr>
          <w:fldChar w:fldCharType="begin"/>
        </w:r>
        <w:r w:rsidR="003665B8">
          <w:rPr>
            <w:noProof/>
            <w:webHidden/>
          </w:rPr>
          <w:instrText xml:space="preserve"> PAGEREF _Toc82948993 \h </w:instrText>
        </w:r>
        <w:r w:rsidR="003665B8">
          <w:rPr>
            <w:noProof/>
            <w:webHidden/>
          </w:rPr>
        </w:r>
        <w:r w:rsidR="003665B8">
          <w:rPr>
            <w:noProof/>
            <w:webHidden/>
          </w:rPr>
          <w:fldChar w:fldCharType="separate"/>
        </w:r>
        <w:r w:rsidR="003665B8">
          <w:rPr>
            <w:noProof/>
            <w:webHidden/>
          </w:rPr>
          <w:t>3</w:t>
        </w:r>
        <w:r w:rsidR="003665B8">
          <w:rPr>
            <w:noProof/>
            <w:webHidden/>
          </w:rPr>
          <w:fldChar w:fldCharType="end"/>
        </w:r>
      </w:hyperlink>
    </w:p>
    <w:p w14:paraId="1934B47E" w14:textId="35916C45" w:rsidR="003665B8" w:rsidRDefault="00E25300">
      <w:pPr>
        <w:pStyle w:val="TOC2"/>
        <w:tabs>
          <w:tab w:val="right" w:leader="dot" w:pos="8630"/>
        </w:tabs>
        <w:rPr>
          <w:rFonts w:asciiTheme="minorHAnsi" w:eastAsiaTheme="minorEastAsia" w:hAnsiTheme="minorHAnsi" w:cstheme="minorBidi"/>
          <w:noProof/>
          <w:sz w:val="22"/>
          <w:szCs w:val="22"/>
          <w:lang w:eastAsia="en-CA"/>
        </w:rPr>
      </w:pPr>
      <w:hyperlink w:anchor="_Toc82948994" w:history="1">
        <w:r w:rsidR="003665B8" w:rsidRPr="0013331E">
          <w:rPr>
            <w:rStyle w:val="Hyperlink"/>
            <w:noProof/>
          </w:rPr>
          <w:t>1.2 Outline of the Thesis</w:t>
        </w:r>
        <w:r w:rsidR="003665B8">
          <w:rPr>
            <w:noProof/>
            <w:webHidden/>
          </w:rPr>
          <w:tab/>
        </w:r>
        <w:r w:rsidR="003665B8">
          <w:rPr>
            <w:noProof/>
            <w:webHidden/>
          </w:rPr>
          <w:fldChar w:fldCharType="begin"/>
        </w:r>
        <w:r w:rsidR="003665B8">
          <w:rPr>
            <w:noProof/>
            <w:webHidden/>
          </w:rPr>
          <w:instrText xml:space="preserve"> PAGEREF _Toc82948994 \h </w:instrText>
        </w:r>
        <w:r w:rsidR="003665B8">
          <w:rPr>
            <w:noProof/>
            <w:webHidden/>
          </w:rPr>
        </w:r>
        <w:r w:rsidR="003665B8">
          <w:rPr>
            <w:noProof/>
            <w:webHidden/>
          </w:rPr>
          <w:fldChar w:fldCharType="separate"/>
        </w:r>
        <w:r w:rsidR="003665B8">
          <w:rPr>
            <w:noProof/>
            <w:webHidden/>
          </w:rPr>
          <w:t>4</w:t>
        </w:r>
        <w:r w:rsidR="003665B8">
          <w:rPr>
            <w:noProof/>
            <w:webHidden/>
          </w:rPr>
          <w:fldChar w:fldCharType="end"/>
        </w:r>
      </w:hyperlink>
    </w:p>
    <w:p w14:paraId="15FCF222" w14:textId="4100E89B" w:rsidR="003665B8" w:rsidRDefault="00E25300">
      <w:pPr>
        <w:pStyle w:val="TOC1"/>
        <w:rPr>
          <w:rFonts w:asciiTheme="minorHAnsi" w:eastAsiaTheme="minorEastAsia" w:hAnsiTheme="minorHAnsi" w:cstheme="minorBidi"/>
          <w:noProof/>
          <w:sz w:val="22"/>
          <w:szCs w:val="22"/>
          <w:lang w:eastAsia="en-CA"/>
        </w:rPr>
      </w:pPr>
      <w:hyperlink w:anchor="_Toc82948995" w:history="1">
        <w:r w:rsidR="003665B8" w:rsidRPr="0013331E">
          <w:rPr>
            <w:rStyle w:val="Hyperlink"/>
            <w:noProof/>
          </w:rPr>
          <w:t>2 Overview of Load Forecasting</w:t>
        </w:r>
        <w:r w:rsidR="003665B8">
          <w:rPr>
            <w:noProof/>
            <w:webHidden/>
          </w:rPr>
          <w:tab/>
        </w:r>
        <w:r w:rsidR="003665B8">
          <w:rPr>
            <w:noProof/>
            <w:webHidden/>
          </w:rPr>
          <w:fldChar w:fldCharType="begin"/>
        </w:r>
        <w:r w:rsidR="003665B8">
          <w:rPr>
            <w:noProof/>
            <w:webHidden/>
          </w:rPr>
          <w:instrText xml:space="preserve"> PAGEREF _Toc82948995 \h </w:instrText>
        </w:r>
        <w:r w:rsidR="003665B8">
          <w:rPr>
            <w:noProof/>
            <w:webHidden/>
          </w:rPr>
        </w:r>
        <w:r w:rsidR="003665B8">
          <w:rPr>
            <w:noProof/>
            <w:webHidden/>
          </w:rPr>
          <w:fldChar w:fldCharType="separate"/>
        </w:r>
        <w:r w:rsidR="003665B8">
          <w:rPr>
            <w:noProof/>
            <w:webHidden/>
          </w:rPr>
          <w:t>5</w:t>
        </w:r>
        <w:r w:rsidR="003665B8">
          <w:rPr>
            <w:noProof/>
            <w:webHidden/>
          </w:rPr>
          <w:fldChar w:fldCharType="end"/>
        </w:r>
      </w:hyperlink>
    </w:p>
    <w:p w14:paraId="23E1CA36" w14:textId="394007D4" w:rsidR="003665B8" w:rsidRDefault="00E25300">
      <w:pPr>
        <w:pStyle w:val="TOC2"/>
        <w:tabs>
          <w:tab w:val="right" w:leader="dot" w:pos="8630"/>
        </w:tabs>
        <w:rPr>
          <w:rFonts w:asciiTheme="minorHAnsi" w:eastAsiaTheme="minorEastAsia" w:hAnsiTheme="minorHAnsi" w:cstheme="minorBidi"/>
          <w:noProof/>
          <w:sz w:val="22"/>
          <w:szCs w:val="22"/>
          <w:lang w:eastAsia="en-CA"/>
        </w:rPr>
      </w:pPr>
      <w:hyperlink w:anchor="_Toc82948996" w:history="1">
        <w:r w:rsidR="003665B8" w:rsidRPr="0013331E">
          <w:rPr>
            <w:rStyle w:val="Hyperlink"/>
            <w:noProof/>
          </w:rPr>
          <w:t>2.1 Factors that affect the load demand</w:t>
        </w:r>
        <w:r w:rsidR="003665B8">
          <w:rPr>
            <w:noProof/>
            <w:webHidden/>
          </w:rPr>
          <w:tab/>
        </w:r>
        <w:r w:rsidR="003665B8">
          <w:rPr>
            <w:noProof/>
            <w:webHidden/>
          </w:rPr>
          <w:fldChar w:fldCharType="begin"/>
        </w:r>
        <w:r w:rsidR="003665B8">
          <w:rPr>
            <w:noProof/>
            <w:webHidden/>
          </w:rPr>
          <w:instrText xml:space="preserve"> PAGEREF _Toc82948996 \h </w:instrText>
        </w:r>
        <w:r w:rsidR="003665B8">
          <w:rPr>
            <w:noProof/>
            <w:webHidden/>
          </w:rPr>
        </w:r>
        <w:r w:rsidR="003665B8">
          <w:rPr>
            <w:noProof/>
            <w:webHidden/>
          </w:rPr>
          <w:fldChar w:fldCharType="separate"/>
        </w:r>
        <w:r w:rsidR="003665B8">
          <w:rPr>
            <w:noProof/>
            <w:webHidden/>
          </w:rPr>
          <w:t>5</w:t>
        </w:r>
        <w:r w:rsidR="003665B8">
          <w:rPr>
            <w:noProof/>
            <w:webHidden/>
          </w:rPr>
          <w:fldChar w:fldCharType="end"/>
        </w:r>
      </w:hyperlink>
    </w:p>
    <w:p w14:paraId="28173483" w14:textId="430CDAC7"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8997" w:history="1">
        <w:r w:rsidR="003665B8" w:rsidRPr="0013331E">
          <w:rPr>
            <w:rStyle w:val="Hyperlink"/>
            <w:noProof/>
          </w:rPr>
          <w:t>2.1.1 Historical load</w:t>
        </w:r>
        <w:r w:rsidR="003665B8">
          <w:rPr>
            <w:noProof/>
            <w:webHidden/>
          </w:rPr>
          <w:tab/>
        </w:r>
        <w:r w:rsidR="003665B8">
          <w:rPr>
            <w:noProof/>
            <w:webHidden/>
          </w:rPr>
          <w:fldChar w:fldCharType="begin"/>
        </w:r>
        <w:r w:rsidR="003665B8">
          <w:rPr>
            <w:noProof/>
            <w:webHidden/>
          </w:rPr>
          <w:instrText xml:space="preserve"> PAGEREF _Toc82948997 \h </w:instrText>
        </w:r>
        <w:r w:rsidR="003665B8">
          <w:rPr>
            <w:noProof/>
            <w:webHidden/>
          </w:rPr>
        </w:r>
        <w:r w:rsidR="003665B8">
          <w:rPr>
            <w:noProof/>
            <w:webHidden/>
          </w:rPr>
          <w:fldChar w:fldCharType="separate"/>
        </w:r>
        <w:r w:rsidR="003665B8">
          <w:rPr>
            <w:noProof/>
            <w:webHidden/>
          </w:rPr>
          <w:t>5</w:t>
        </w:r>
        <w:r w:rsidR="003665B8">
          <w:rPr>
            <w:noProof/>
            <w:webHidden/>
          </w:rPr>
          <w:fldChar w:fldCharType="end"/>
        </w:r>
      </w:hyperlink>
    </w:p>
    <w:p w14:paraId="1D465697" w14:textId="67EB15E3"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8998" w:history="1">
        <w:r w:rsidR="003665B8" w:rsidRPr="0013331E">
          <w:rPr>
            <w:rStyle w:val="Hyperlink"/>
            <w:noProof/>
          </w:rPr>
          <w:t>2.1.2 Economic Factors</w:t>
        </w:r>
        <w:r w:rsidR="003665B8">
          <w:rPr>
            <w:noProof/>
            <w:webHidden/>
          </w:rPr>
          <w:tab/>
        </w:r>
        <w:r w:rsidR="003665B8">
          <w:rPr>
            <w:noProof/>
            <w:webHidden/>
          </w:rPr>
          <w:fldChar w:fldCharType="begin"/>
        </w:r>
        <w:r w:rsidR="003665B8">
          <w:rPr>
            <w:noProof/>
            <w:webHidden/>
          </w:rPr>
          <w:instrText xml:space="preserve"> PAGEREF _Toc82948998 \h </w:instrText>
        </w:r>
        <w:r w:rsidR="003665B8">
          <w:rPr>
            <w:noProof/>
            <w:webHidden/>
          </w:rPr>
        </w:r>
        <w:r w:rsidR="003665B8">
          <w:rPr>
            <w:noProof/>
            <w:webHidden/>
          </w:rPr>
          <w:fldChar w:fldCharType="separate"/>
        </w:r>
        <w:r w:rsidR="003665B8">
          <w:rPr>
            <w:noProof/>
            <w:webHidden/>
          </w:rPr>
          <w:t>6</w:t>
        </w:r>
        <w:r w:rsidR="003665B8">
          <w:rPr>
            <w:noProof/>
            <w:webHidden/>
          </w:rPr>
          <w:fldChar w:fldCharType="end"/>
        </w:r>
      </w:hyperlink>
    </w:p>
    <w:p w14:paraId="2E749FE5" w14:textId="180ED5F4"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8999" w:history="1">
        <w:r w:rsidR="003665B8" w:rsidRPr="0013331E">
          <w:rPr>
            <w:rStyle w:val="Hyperlink"/>
            <w:noProof/>
          </w:rPr>
          <w:t>2.1.3 Chronological Factors</w:t>
        </w:r>
        <w:r w:rsidR="003665B8">
          <w:rPr>
            <w:noProof/>
            <w:webHidden/>
          </w:rPr>
          <w:tab/>
        </w:r>
        <w:r w:rsidR="003665B8">
          <w:rPr>
            <w:noProof/>
            <w:webHidden/>
          </w:rPr>
          <w:fldChar w:fldCharType="begin"/>
        </w:r>
        <w:r w:rsidR="003665B8">
          <w:rPr>
            <w:noProof/>
            <w:webHidden/>
          </w:rPr>
          <w:instrText xml:space="preserve"> PAGEREF _Toc82948999 \h </w:instrText>
        </w:r>
        <w:r w:rsidR="003665B8">
          <w:rPr>
            <w:noProof/>
            <w:webHidden/>
          </w:rPr>
        </w:r>
        <w:r w:rsidR="003665B8">
          <w:rPr>
            <w:noProof/>
            <w:webHidden/>
          </w:rPr>
          <w:fldChar w:fldCharType="separate"/>
        </w:r>
        <w:r w:rsidR="003665B8">
          <w:rPr>
            <w:noProof/>
            <w:webHidden/>
          </w:rPr>
          <w:t>6</w:t>
        </w:r>
        <w:r w:rsidR="003665B8">
          <w:rPr>
            <w:noProof/>
            <w:webHidden/>
          </w:rPr>
          <w:fldChar w:fldCharType="end"/>
        </w:r>
      </w:hyperlink>
    </w:p>
    <w:p w14:paraId="4B26E124" w14:textId="232209DF"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00" w:history="1">
        <w:r w:rsidR="003665B8" w:rsidRPr="0013331E">
          <w:rPr>
            <w:rStyle w:val="Hyperlink"/>
            <w:noProof/>
          </w:rPr>
          <w:t>2.1.4 Meteorological Factors</w:t>
        </w:r>
        <w:r w:rsidR="003665B8">
          <w:rPr>
            <w:noProof/>
            <w:webHidden/>
          </w:rPr>
          <w:tab/>
        </w:r>
        <w:r w:rsidR="003665B8">
          <w:rPr>
            <w:noProof/>
            <w:webHidden/>
          </w:rPr>
          <w:fldChar w:fldCharType="begin"/>
        </w:r>
        <w:r w:rsidR="003665B8">
          <w:rPr>
            <w:noProof/>
            <w:webHidden/>
          </w:rPr>
          <w:instrText xml:space="preserve"> PAGEREF _Toc82949000 \h </w:instrText>
        </w:r>
        <w:r w:rsidR="003665B8">
          <w:rPr>
            <w:noProof/>
            <w:webHidden/>
          </w:rPr>
        </w:r>
        <w:r w:rsidR="003665B8">
          <w:rPr>
            <w:noProof/>
            <w:webHidden/>
          </w:rPr>
          <w:fldChar w:fldCharType="separate"/>
        </w:r>
        <w:r w:rsidR="003665B8">
          <w:rPr>
            <w:noProof/>
            <w:webHidden/>
          </w:rPr>
          <w:t>7</w:t>
        </w:r>
        <w:r w:rsidR="003665B8">
          <w:rPr>
            <w:noProof/>
            <w:webHidden/>
          </w:rPr>
          <w:fldChar w:fldCharType="end"/>
        </w:r>
      </w:hyperlink>
    </w:p>
    <w:p w14:paraId="2D9810D3" w14:textId="55FC6284"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01" w:history="1">
        <w:r w:rsidR="003665B8" w:rsidRPr="0013331E">
          <w:rPr>
            <w:rStyle w:val="Hyperlink"/>
            <w:noProof/>
          </w:rPr>
          <w:t>2.1.5 Random Factors</w:t>
        </w:r>
        <w:r w:rsidR="003665B8">
          <w:rPr>
            <w:noProof/>
            <w:webHidden/>
          </w:rPr>
          <w:tab/>
        </w:r>
        <w:r w:rsidR="003665B8">
          <w:rPr>
            <w:noProof/>
            <w:webHidden/>
          </w:rPr>
          <w:fldChar w:fldCharType="begin"/>
        </w:r>
        <w:r w:rsidR="003665B8">
          <w:rPr>
            <w:noProof/>
            <w:webHidden/>
          </w:rPr>
          <w:instrText xml:space="preserve"> PAGEREF _Toc82949001 \h </w:instrText>
        </w:r>
        <w:r w:rsidR="003665B8">
          <w:rPr>
            <w:noProof/>
            <w:webHidden/>
          </w:rPr>
        </w:r>
        <w:r w:rsidR="003665B8">
          <w:rPr>
            <w:noProof/>
            <w:webHidden/>
          </w:rPr>
          <w:fldChar w:fldCharType="separate"/>
        </w:r>
        <w:r w:rsidR="003665B8">
          <w:rPr>
            <w:noProof/>
            <w:webHidden/>
          </w:rPr>
          <w:t>9</w:t>
        </w:r>
        <w:r w:rsidR="003665B8">
          <w:rPr>
            <w:noProof/>
            <w:webHidden/>
          </w:rPr>
          <w:fldChar w:fldCharType="end"/>
        </w:r>
      </w:hyperlink>
    </w:p>
    <w:p w14:paraId="3DCA33F6" w14:textId="5755C805" w:rsidR="003665B8" w:rsidRDefault="00E25300">
      <w:pPr>
        <w:pStyle w:val="TOC2"/>
        <w:tabs>
          <w:tab w:val="right" w:leader="dot" w:pos="8630"/>
        </w:tabs>
        <w:rPr>
          <w:rFonts w:asciiTheme="minorHAnsi" w:eastAsiaTheme="minorEastAsia" w:hAnsiTheme="minorHAnsi" w:cstheme="minorBidi"/>
          <w:noProof/>
          <w:sz w:val="22"/>
          <w:szCs w:val="22"/>
          <w:lang w:eastAsia="en-CA"/>
        </w:rPr>
      </w:pPr>
      <w:hyperlink w:anchor="_Toc82949002" w:history="1">
        <w:r w:rsidR="003665B8" w:rsidRPr="0013331E">
          <w:rPr>
            <w:rStyle w:val="Hyperlink"/>
            <w:noProof/>
          </w:rPr>
          <w:t>2.2 Load Forecasting Horizons</w:t>
        </w:r>
        <w:r w:rsidR="003665B8">
          <w:rPr>
            <w:noProof/>
            <w:webHidden/>
          </w:rPr>
          <w:tab/>
        </w:r>
        <w:r w:rsidR="003665B8">
          <w:rPr>
            <w:noProof/>
            <w:webHidden/>
          </w:rPr>
          <w:fldChar w:fldCharType="begin"/>
        </w:r>
        <w:r w:rsidR="003665B8">
          <w:rPr>
            <w:noProof/>
            <w:webHidden/>
          </w:rPr>
          <w:instrText xml:space="preserve"> PAGEREF _Toc82949002 \h </w:instrText>
        </w:r>
        <w:r w:rsidR="003665B8">
          <w:rPr>
            <w:noProof/>
            <w:webHidden/>
          </w:rPr>
        </w:r>
        <w:r w:rsidR="003665B8">
          <w:rPr>
            <w:noProof/>
            <w:webHidden/>
          </w:rPr>
          <w:fldChar w:fldCharType="separate"/>
        </w:r>
        <w:r w:rsidR="003665B8">
          <w:rPr>
            <w:noProof/>
            <w:webHidden/>
          </w:rPr>
          <w:t>9</w:t>
        </w:r>
        <w:r w:rsidR="003665B8">
          <w:rPr>
            <w:noProof/>
            <w:webHidden/>
          </w:rPr>
          <w:fldChar w:fldCharType="end"/>
        </w:r>
      </w:hyperlink>
    </w:p>
    <w:p w14:paraId="11383EE2" w14:textId="1D28DAD6"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03" w:history="1">
        <w:r w:rsidR="003665B8" w:rsidRPr="0013331E">
          <w:rPr>
            <w:rStyle w:val="Hyperlink"/>
            <w:noProof/>
          </w:rPr>
          <w:t>2.2.1 Very Short-Term Load Forecasting (VSTLF)</w:t>
        </w:r>
        <w:r w:rsidR="003665B8">
          <w:rPr>
            <w:noProof/>
            <w:webHidden/>
          </w:rPr>
          <w:tab/>
        </w:r>
        <w:r w:rsidR="003665B8">
          <w:rPr>
            <w:noProof/>
            <w:webHidden/>
          </w:rPr>
          <w:fldChar w:fldCharType="begin"/>
        </w:r>
        <w:r w:rsidR="003665B8">
          <w:rPr>
            <w:noProof/>
            <w:webHidden/>
          </w:rPr>
          <w:instrText xml:space="preserve"> PAGEREF _Toc82949003 \h </w:instrText>
        </w:r>
        <w:r w:rsidR="003665B8">
          <w:rPr>
            <w:noProof/>
            <w:webHidden/>
          </w:rPr>
        </w:r>
        <w:r w:rsidR="003665B8">
          <w:rPr>
            <w:noProof/>
            <w:webHidden/>
          </w:rPr>
          <w:fldChar w:fldCharType="separate"/>
        </w:r>
        <w:r w:rsidR="003665B8">
          <w:rPr>
            <w:noProof/>
            <w:webHidden/>
          </w:rPr>
          <w:t>10</w:t>
        </w:r>
        <w:r w:rsidR="003665B8">
          <w:rPr>
            <w:noProof/>
            <w:webHidden/>
          </w:rPr>
          <w:fldChar w:fldCharType="end"/>
        </w:r>
      </w:hyperlink>
    </w:p>
    <w:p w14:paraId="35D127C3" w14:textId="152B268C"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04" w:history="1">
        <w:r w:rsidR="003665B8" w:rsidRPr="0013331E">
          <w:rPr>
            <w:rStyle w:val="Hyperlink"/>
            <w:noProof/>
          </w:rPr>
          <w:t>2.2.2 Short Term Load Forecasting (STLF)</w:t>
        </w:r>
        <w:r w:rsidR="003665B8">
          <w:rPr>
            <w:noProof/>
            <w:webHidden/>
          </w:rPr>
          <w:tab/>
        </w:r>
        <w:r w:rsidR="003665B8">
          <w:rPr>
            <w:noProof/>
            <w:webHidden/>
          </w:rPr>
          <w:fldChar w:fldCharType="begin"/>
        </w:r>
        <w:r w:rsidR="003665B8">
          <w:rPr>
            <w:noProof/>
            <w:webHidden/>
          </w:rPr>
          <w:instrText xml:space="preserve"> PAGEREF _Toc82949004 \h </w:instrText>
        </w:r>
        <w:r w:rsidR="003665B8">
          <w:rPr>
            <w:noProof/>
            <w:webHidden/>
          </w:rPr>
        </w:r>
        <w:r w:rsidR="003665B8">
          <w:rPr>
            <w:noProof/>
            <w:webHidden/>
          </w:rPr>
          <w:fldChar w:fldCharType="separate"/>
        </w:r>
        <w:r w:rsidR="003665B8">
          <w:rPr>
            <w:noProof/>
            <w:webHidden/>
          </w:rPr>
          <w:t>11</w:t>
        </w:r>
        <w:r w:rsidR="003665B8">
          <w:rPr>
            <w:noProof/>
            <w:webHidden/>
          </w:rPr>
          <w:fldChar w:fldCharType="end"/>
        </w:r>
      </w:hyperlink>
    </w:p>
    <w:p w14:paraId="33EF3E81" w14:textId="440C7F59"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05" w:history="1">
        <w:r w:rsidR="003665B8" w:rsidRPr="0013331E">
          <w:rPr>
            <w:rStyle w:val="Hyperlink"/>
            <w:noProof/>
          </w:rPr>
          <w:t>2.2.3 Medium-Term Load Forecasting (MTLF)</w:t>
        </w:r>
        <w:r w:rsidR="003665B8">
          <w:rPr>
            <w:noProof/>
            <w:webHidden/>
          </w:rPr>
          <w:tab/>
        </w:r>
        <w:r w:rsidR="003665B8">
          <w:rPr>
            <w:noProof/>
            <w:webHidden/>
          </w:rPr>
          <w:fldChar w:fldCharType="begin"/>
        </w:r>
        <w:r w:rsidR="003665B8">
          <w:rPr>
            <w:noProof/>
            <w:webHidden/>
          </w:rPr>
          <w:instrText xml:space="preserve"> PAGEREF _Toc82949005 \h </w:instrText>
        </w:r>
        <w:r w:rsidR="003665B8">
          <w:rPr>
            <w:noProof/>
            <w:webHidden/>
          </w:rPr>
        </w:r>
        <w:r w:rsidR="003665B8">
          <w:rPr>
            <w:noProof/>
            <w:webHidden/>
          </w:rPr>
          <w:fldChar w:fldCharType="separate"/>
        </w:r>
        <w:r w:rsidR="003665B8">
          <w:rPr>
            <w:noProof/>
            <w:webHidden/>
          </w:rPr>
          <w:t>11</w:t>
        </w:r>
        <w:r w:rsidR="003665B8">
          <w:rPr>
            <w:noProof/>
            <w:webHidden/>
          </w:rPr>
          <w:fldChar w:fldCharType="end"/>
        </w:r>
      </w:hyperlink>
    </w:p>
    <w:p w14:paraId="7C3DAC75" w14:textId="5CA7DD8E"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06" w:history="1">
        <w:r w:rsidR="003665B8" w:rsidRPr="0013331E">
          <w:rPr>
            <w:rStyle w:val="Hyperlink"/>
            <w:noProof/>
          </w:rPr>
          <w:t>2.2.4 Long Term Load Forecasting (LTLF)</w:t>
        </w:r>
        <w:r w:rsidR="003665B8">
          <w:rPr>
            <w:noProof/>
            <w:webHidden/>
          </w:rPr>
          <w:tab/>
        </w:r>
        <w:r w:rsidR="003665B8">
          <w:rPr>
            <w:noProof/>
            <w:webHidden/>
          </w:rPr>
          <w:fldChar w:fldCharType="begin"/>
        </w:r>
        <w:r w:rsidR="003665B8">
          <w:rPr>
            <w:noProof/>
            <w:webHidden/>
          </w:rPr>
          <w:instrText xml:space="preserve"> PAGEREF _Toc82949006 \h </w:instrText>
        </w:r>
        <w:r w:rsidR="003665B8">
          <w:rPr>
            <w:noProof/>
            <w:webHidden/>
          </w:rPr>
        </w:r>
        <w:r w:rsidR="003665B8">
          <w:rPr>
            <w:noProof/>
            <w:webHidden/>
          </w:rPr>
          <w:fldChar w:fldCharType="separate"/>
        </w:r>
        <w:r w:rsidR="003665B8">
          <w:rPr>
            <w:noProof/>
            <w:webHidden/>
          </w:rPr>
          <w:t>12</w:t>
        </w:r>
        <w:r w:rsidR="003665B8">
          <w:rPr>
            <w:noProof/>
            <w:webHidden/>
          </w:rPr>
          <w:fldChar w:fldCharType="end"/>
        </w:r>
      </w:hyperlink>
    </w:p>
    <w:p w14:paraId="650DFD49" w14:textId="6359A37D" w:rsidR="003665B8" w:rsidRDefault="00E25300">
      <w:pPr>
        <w:pStyle w:val="TOC2"/>
        <w:tabs>
          <w:tab w:val="right" w:leader="dot" w:pos="8630"/>
        </w:tabs>
        <w:rPr>
          <w:rFonts w:asciiTheme="minorHAnsi" w:eastAsiaTheme="minorEastAsia" w:hAnsiTheme="minorHAnsi" w:cstheme="minorBidi"/>
          <w:noProof/>
          <w:sz w:val="22"/>
          <w:szCs w:val="22"/>
          <w:lang w:eastAsia="en-CA"/>
        </w:rPr>
      </w:pPr>
      <w:hyperlink w:anchor="_Toc82949007" w:history="1">
        <w:r w:rsidR="003665B8" w:rsidRPr="0013331E">
          <w:rPr>
            <w:rStyle w:val="Hyperlink"/>
            <w:noProof/>
          </w:rPr>
          <w:t>2.3 Overview of Load Forecasting Techniques</w:t>
        </w:r>
        <w:r w:rsidR="003665B8">
          <w:rPr>
            <w:noProof/>
            <w:webHidden/>
          </w:rPr>
          <w:tab/>
        </w:r>
        <w:r w:rsidR="003665B8">
          <w:rPr>
            <w:noProof/>
            <w:webHidden/>
          </w:rPr>
          <w:fldChar w:fldCharType="begin"/>
        </w:r>
        <w:r w:rsidR="003665B8">
          <w:rPr>
            <w:noProof/>
            <w:webHidden/>
          </w:rPr>
          <w:instrText xml:space="preserve"> PAGEREF _Toc82949007 \h </w:instrText>
        </w:r>
        <w:r w:rsidR="003665B8">
          <w:rPr>
            <w:noProof/>
            <w:webHidden/>
          </w:rPr>
        </w:r>
        <w:r w:rsidR="003665B8">
          <w:rPr>
            <w:noProof/>
            <w:webHidden/>
          </w:rPr>
          <w:fldChar w:fldCharType="separate"/>
        </w:r>
        <w:r w:rsidR="003665B8">
          <w:rPr>
            <w:noProof/>
            <w:webHidden/>
          </w:rPr>
          <w:t>13</w:t>
        </w:r>
        <w:r w:rsidR="003665B8">
          <w:rPr>
            <w:noProof/>
            <w:webHidden/>
          </w:rPr>
          <w:fldChar w:fldCharType="end"/>
        </w:r>
      </w:hyperlink>
    </w:p>
    <w:p w14:paraId="64BAD23A" w14:textId="4FA80E72"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08" w:history="1">
        <w:r w:rsidR="003665B8" w:rsidRPr="0013331E">
          <w:rPr>
            <w:rStyle w:val="Hyperlink"/>
            <w:noProof/>
          </w:rPr>
          <w:t>2.3.1 Statistical and Machine Learning Techniques</w:t>
        </w:r>
        <w:r w:rsidR="003665B8">
          <w:rPr>
            <w:noProof/>
            <w:webHidden/>
          </w:rPr>
          <w:tab/>
        </w:r>
        <w:r w:rsidR="003665B8">
          <w:rPr>
            <w:noProof/>
            <w:webHidden/>
          </w:rPr>
          <w:fldChar w:fldCharType="begin"/>
        </w:r>
        <w:r w:rsidR="003665B8">
          <w:rPr>
            <w:noProof/>
            <w:webHidden/>
          </w:rPr>
          <w:instrText xml:space="preserve"> PAGEREF _Toc82949008 \h </w:instrText>
        </w:r>
        <w:r w:rsidR="003665B8">
          <w:rPr>
            <w:noProof/>
            <w:webHidden/>
          </w:rPr>
        </w:r>
        <w:r w:rsidR="003665B8">
          <w:rPr>
            <w:noProof/>
            <w:webHidden/>
          </w:rPr>
          <w:fldChar w:fldCharType="separate"/>
        </w:r>
        <w:r w:rsidR="003665B8">
          <w:rPr>
            <w:noProof/>
            <w:webHidden/>
          </w:rPr>
          <w:t>13</w:t>
        </w:r>
        <w:r w:rsidR="003665B8">
          <w:rPr>
            <w:noProof/>
            <w:webHidden/>
          </w:rPr>
          <w:fldChar w:fldCharType="end"/>
        </w:r>
      </w:hyperlink>
    </w:p>
    <w:p w14:paraId="6E1FECCF" w14:textId="38525661"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09" w:history="1">
        <w:r w:rsidR="003665B8" w:rsidRPr="0013331E">
          <w:rPr>
            <w:rStyle w:val="Hyperlink"/>
            <w:noProof/>
          </w:rPr>
          <w:t>2.3.2 Deep Learning Techniques</w:t>
        </w:r>
        <w:r w:rsidR="003665B8">
          <w:rPr>
            <w:noProof/>
            <w:webHidden/>
          </w:rPr>
          <w:tab/>
        </w:r>
        <w:r w:rsidR="003665B8">
          <w:rPr>
            <w:noProof/>
            <w:webHidden/>
          </w:rPr>
          <w:fldChar w:fldCharType="begin"/>
        </w:r>
        <w:r w:rsidR="003665B8">
          <w:rPr>
            <w:noProof/>
            <w:webHidden/>
          </w:rPr>
          <w:instrText xml:space="preserve"> PAGEREF _Toc82949009 \h </w:instrText>
        </w:r>
        <w:r w:rsidR="003665B8">
          <w:rPr>
            <w:noProof/>
            <w:webHidden/>
          </w:rPr>
        </w:r>
        <w:r w:rsidR="003665B8">
          <w:rPr>
            <w:noProof/>
            <w:webHidden/>
          </w:rPr>
          <w:fldChar w:fldCharType="separate"/>
        </w:r>
        <w:r w:rsidR="003665B8">
          <w:rPr>
            <w:noProof/>
            <w:webHidden/>
          </w:rPr>
          <w:t>14</w:t>
        </w:r>
        <w:r w:rsidR="003665B8">
          <w:rPr>
            <w:noProof/>
            <w:webHidden/>
          </w:rPr>
          <w:fldChar w:fldCharType="end"/>
        </w:r>
      </w:hyperlink>
    </w:p>
    <w:p w14:paraId="59CCB70F" w14:textId="3522F4F3"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10" w:history="1">
        <w:r w:rsidR="003665B8" w:rsidRPr="0013331E">
          <w:rPr>
            <w:rStyle w:val="Hyperlink"/>
            <w:noProof/>
          </w:rPr>
          <w:t>2.3.3 The Myth of Finding the One Size Fits All Technique</w:t>
        </w:r>
        <w:r w:rsidR="003665B8">
          <w:rPr>
            <w:noProof/>
            <w:webHidden/>
          </w:rPr>
          <w:tab/>
        </w:r>
        <w:r w:rsidR="003665B8">
          <w:rPr>
            <w:noProof/>
            <w:webHidden/>
          </w:rPr>
          <w:fldChar w:fldCharType="begin"/>
        </w:r>
        <w:r w:rsidR="003665B8">
          <w:rPr>
            <w:noProof/>
            <w:webHidden/>
          </w:rPr>
          <w:instrText xml:space="preserve"> PAGEREF _Toc82949010 \h </w:instrText>
        </w:r>
        <w:r w:rsidR="003665B8">
          <w:rPr>
            <w:noProof/>
            <w:webHidden/>
          </w:rPr>
        </w:r>
        <w:r w:rsidR="003665B8">
          <w:rPr>
            <w:noProof/>
            <w:webHidden/>
          </w:rPr>
          <w:fldChar w:fldCharType="separate"/>
        </w:r>
        <w:r w:rsidR="003665B8">
          <w:rPr>
            <w:noProof/>
            <w:webHidden/>
          </w:rPr>
          <w:t>15</w:t>
        </w:r>
        <w:r w:rsidR="003665B8">
          <w:rPr>
            <w:noProof/>
            <w:webHidden/>
          </w:rPr>
          <w:fldChar w:fldCharType="end"/>
        </w:r>
      </w:hyperlink>
    </w:p>
    <w:p w14:paraId="1D97B004" w14:textId="5EB1EC91" w:rsidR="003665B8" w:rsidRDefault="00E25300">
      <w:pPr>
        <w:pStyle w:val="TOC2"/>
        <w:tabs>
          <w:tab w:val="right" w:leader="dot" w:pos="8630"/>
        </w:tabs>
        <w:rPr>
          <w:rFonts w:asciiTheme="minorHAnsi" w:eastAsiaTheme="minorEastAsia" w:hAnsiTheme="minorHAnsi" w:cstheme="minorBidi"/>
          <w:noProof/>
          <w:sz w:val="22"/>
          <w:szCs w:val="22"/>
          <w:lang w:eastAsia="en-CA"/>
        </w:rPr>
      </w:pPr>
      <w:hyperlink w:anchor="_Toc82949011" w:history="1">
        <w:r w:rsidR="003665B8" w:rsidRPr="0013331E">
          <w:rPr>
            <w:rStyle w:val="Hyperlink"/>
            <w:noProof/>
          </w:rPr>
          <w:t>2.4 Description of the Benchmark Techniques</w:t>
        </w:r>
        <w:r w:rsidR="003665B8">
          <w:rPr>
            <w:noProof/>
            <w:webHidden/>
          </w:rPr>
          <w:tab/>
        </w:r>
        <w:r w:rsidR="003665B8">
          <w:rPr>
            <w:noProof/>
            <w:webHidden/>
          </w:rPr>
          <w:fldChar w:fldCharType="begin"/>
        </w:r>
        <w:r w:rsidR="003665B8">
          <w:rPr>
            <w:noProof/>
            <w:webHidden/>
          </w:rPr>
          <w:instrText xml:space="preserve"> PAGEREF _Toc82949011 \h </w:instrText>
        </w:r>
        <w:r w:rsidR="003665B8">
          <w:rPr>
            <w:noProof/>
            <w:webHidden/>
          </w:rPr>
        </w:r>
        <w:r w:rsidR="003665B8">
          <w:rPr>
            <w:noProof/>
            <w:webHidden/>
          </w:rPr>
          <w:fldChar w:fldCharType="separate"/>
        </w:r>
        <w:r w:rsidR="003665B8">
          <w:rPr>
            <w:noProof/>
            <w:webHidden/>
          </w:rPr>
          <w:t>16</w:t>
        </w:r>
        <w:r w:rsidR="003665B8">
          <w:rPr>
            <w:noProof/>
            <w:webHidden/>
          </w:rPr>
          <w:fldChar w:fldCharType="end"/>
        </w:r>
      </w:hyperlink>
    </w:p>
    <w:p w14:paraId="5F483CB4" w14:textId="4A36EE14"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12" w:history="1">
        <w:r w:rsidR="003665B8" w:rsidRPr="0013331E">
          <w:rPr>
            <w:rStyle w:val="Hyperlink"/>
            <w:noProof/>
          </w:rPr>
          <w:t>2.4.1 The Seasonal Naïve Forecaster (SNF)</w:t>
        </w:r>
        <w:r w:rsidR="003665B8">
          <w:rPr>
            <w:noProof/>
            <w:webHidden/>
          </w:rPr>
          <w:tab/>
        </w:r>
        <w:r w:rsidR="003665B8">
          <w:rPr>
            <w:noProof/>
            <w:webHidden/>
          </w:rPr>
          <w:fldChar w:fldCharType="begin"/>
        </w:r>
        <w:r w:rsidR="003665B8">
          <w:rPr>
            <w:noProof/>
            <w:webHidden/>
          </w:rPr>
          <w:instrText xml:space="preserve"> PAGEREF _Toc82949012 \h </w:instrText>
        </w:r>
        <w:r w:rsidR="003665B8">
          <w:rPr>
            <w:noProof/>
            <w:webHidden/>
          </w:rPr>
        </w:r>
        <w:r w:rsidR="003665B8">
          <w:rPr>
            <w:noProof/>
            <w:webHidden/>
          </w:rPr>
          <w:fldChar w:fldCharType="separate"/>
        </w:r>
        <w:r w:rsidR="003665B8">
          <w:rPr>
            <w:noProof/>
            <w:webHidden/>
          </w:rPr>
          <w:t>16</w:t>
        </w:r>
        <w:r w:rsidR="003665B8">
          <w:rPr>
            <w:noProof/>
            <w:webHidden/>
          </w:rPr>
          <w:fldChar w:fldCharType="end"/>
        </w:r>
      </w:hyperlink>
    </w:p>
    <w:p w14:paraId="714DA885" w14:textId="266F35E8"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13" w:history="1">
        <w:r w:rsidR="003665B8" w:rsidRPr="0013331E">
          <w:rPr>
            <w:rStyle w:val="Hyperlink"/>
            <w:noProof/>
          </w:rPr>
          <w:t>2.4.2 The Multiple Linear Regression Forecaster (MLR)</w:t>
        </w:r>
        <w:r w:rsidR="003665B8">
          <w:rPr>
            <w:noProof/>
            <w:webHidden/>
          </w:rPr>
          <w:tab/>
        </w:r>
        <w:r w:rsidR="003665B8">
          <w:rPr>
            <w:noProof/>
            <w:webHidden/>
          </w:rPr>
          <w:fldChar w:fldCharType="begin"/>
        </w:r>
        <w:r w:rsidR="003665B8">
          <w:rPr>
            <w:noProof/>
            <w:webHidden/>
          </w:rPr>
          <w:instrText xml:space="preserve"> PAGEREF _Toc82949013 \h </w:instrText>
        </w:r>
        <w:r w:rsidR="003665B8">
          <w:rPr>
            <w:noProof/>
            <w:webHidden/>
          </w:rPr>
        </w:r>
        <w:r w:rsidR="003665B8">
          <w:rPr>
            <w:noProof/>
            <w:webHidden/>
          </w:rPr>
          <w:fldChar w:fldCharType="separate"/>
        </w:r>
        <w:r w:rsidR="003665B8">
          <w:rPr>
            <w:noProof/>
            <w:webHidden/>
          </w:rPr>
          <w:t>17</w:t>
        </w:r>
        <w:r w:rsidR="003665B8">
          <w:rPr>
            <w:noProof/>
            <w:webHidden/>
          </w:rPr>
          <w:fldChar w:fldCharType="end"/>
        </w:r>
      </w:hyperlink>
    </w:p>
    <w:p w14:paraId="4B46DC12" w14:textId="2214CE9E"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14" w:history="1">
        <w:r w:rsidR="003665B8" w:rsidRPr="0013331E">
          <w:rPr>
            <w:rStyle w:val="Hyperlink"/>
            <w:noProof/>
          </w:rPr>
          <w:t>2.4.3 The Auto-Regressive Integrated Moving Average Forecaster (ARIMA)</w:t>
        </w:r>
        <w:r w:rsidR="003665B8">
          <w:rPr>
            <w:noProof/>
            <w:webHidden/>
          </w:rPr>
          <w:tab/>
        </w:r>
        <w:r w:rsidR="003665B8">
          <w:rPr>
            <w:noProof/>
            <w:webHidden/>
          </w:rPr>
          <w:fldChar w:fldCharType="begin"/>
        </w:r>
        <w:r w:rsidR="003665B8">
          <w:rPr>
            <w:noProof/>
            <w:webHidden/>
          </w:rPr>
          <w:instrText xml:space="preserve"> PAGEREF _Toc82949014 \h </w:instrText>
        </w:r>
        <w:r w:rsidR="003665B8">
          <w:rPr>
            <w:noProof/>
            <w:webHidden/>
          </w:rPr>
        </w:r>
        <w:r w:rsidR="003665B8">
          <w:rPr>
            <w:noProof/>
            <w:webHidden/>
          </w:rPr>
          <w:fldChar w:fldCharType="separate"/>
        </w:r>
        <w:r w:rsidR="003665B8">
          <w:rPr>
            <w:noProof/>
            <w:webHidden/>
          </w:rPr>
          <w:t>19</w:t>
        </w:r>
        <w:r w:rsidR="003665B8">
          <w:rPr>
            <w:noProof/>
            <w:webHidden/>
          </w:rPr>
          <w:fldChar w:fldCharType="end"/>
        </w:r>
      </w:hyperlink>
    </w:p>
    <w:p w14:paraId="78756BC9" w14:textId="26B72B72"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15" w:history="1">
        <w:r w:rsidR="003665B8" w:rsidRPr="0013331E">
          <w:rPr>
            <w:rStyle w:val="Hyperlink"/>
            <w:noProof/>
          </w:rPr>
          <w:t>2.4.4 Artificial Neural Networks (ANNs)</w:t>
        </w:r>
        <w:r w:rsidR="003665B8">
          <w:rPr>
            <w:noProof/>
            <w:webHidden/>
          </w:rPr>
          <w:tab/>
        </w:r>
        <w:r w:rsidR="003665B8">
          <w:rPr>
            <w:noProof/>
            <w:webHidden/>
          </w:rPr>
          <w:fldChar w:fldCharType="begin"/>
        </w:r>
        <w:r w:rsidR="003665B8">
          <w:rPr>
            <w:noProof/>
            <w:webHidden/>
          </w:rPr>
          <w:instrText xml:space="preserve"> PAGEREF _Toc82949015 \h </w:instrText>
        </w:r>
        <w:r w:rsidR="003665B8">
          <w:rPr>
            <w:noProof/>
            <w:webHidden/>
          </w:rPr>
        </w:r>
        <w:r w:rsidR="003665B8">
          <w:rPr>
            <w:noProof/>
            <w:webHidden/>
          </w:rPr>
          <w:fldChar w:fldCharType="separate"/>
        </w:r>
        <w:r w:rsidR="003665B8">
          <w:rPr>
            <w:noProof/>
            <w:webHidden/>
          </w:rPr>
          <w:t>21</w:t>
        </w:r>
        <w:r w:rsidR="003665B8">
          <w:rPr>
            <w:noProof/>
            <w:webHidden/>
          </w:rPr>
          <w:fldChar w:fldCharType="end"/>
        </w:r>
      </w:hyperlink>
    </w:p>
    <w:p w14:paraId="4BB508A3" w14:textId="5EA8C523" w:rsidR="003665B8" w:rsidRDefault="00E25300">
      <w:pPr>
        <w:pStyle w:val="TOC1"/>
        <w:rPr>
          <w:rFonts w:asciiTheme="minorHAnsi" w:eastAsiaTheme="minorEastAsia" w:hAnsiTheme="minorHAnsi" w:cstheme="minorBidi"/>
          <w:noProof/>
          <w:sz w:val="22"/>
          <w:szCs w:val="22"/>
          <w:lang w:eastAsia="en-CA"/>
        </w:rPr>
      </w:pPr>
      <w:hyperlink w:anchor="_Toc82949016" w:history="1">
        <w:r w:rsidR="003665B8" w:rsidRPr="0013331E">
          <w:rPr>
            <w:rStyle w:val="Hyperlink"/>
            <w:noProof/>
          </w:rPr>
          <w:t>3 Investigation</w:t>
        </w:r>
        <w:r w:rsidR="003665B8">
          <w:rPr>
            <w:noProof/>
            <w:webHidden/>
          </w:rPr>
          <w:tab/>
        </w:r>
        <w:r w:rsidR="003665B8">
          <w:rPr>
            <w:noProof/>
            <w:webHidden/>
          </w:rPr>
          <w:fldChar w:fldCharType="begin"/>
        </w:r>
        <w:r w:rsidR="003665B8">
          <w:rPr>
            <w:noProof/>
            <w:webHidden/>
          </w:rPr>
          <w:instrText xml:space="preserve"> PAGEREF _Toc82949016 \h </w:instrText>
        </w:r>
        <w:r w:rsidR="003665B8">
          <w:rPr>
            <w:noProof/>
            <w:webHidden/>
          </w:rPr>
        </w:r>
        <w:r w:rsidR="003665B8">
          <w:rPr>
            <w:noProof/>
            <w:webHidden/>
          </w:rPr>
          <w:fldChar w:fldCharType="separate"/>
        </w:r>
        <w:r w:rsidR="003665B8">
          <w:rPr>
            <w:noProof/>
            <w:webHidden/>
          </w:rPr>
          <w:t>29</w:t>
        </w:r>
        <w:r w:rsidR="003665B8">
          <w:rPr>
            <w:noProof/>
            <w:webHidden/>
          </w:rPr>
          <w:fldChar w:fldCharType="end"/>
        </w:r>
      </w:hyperlink>
    </w:p>
    <w:p w14:paraId="7B19308D" w14:textId="0A0416F5" w:rsidR="003665B8" w:rsidRDefault="00E25300">
      <w:pPr>
        <w:pStyle w:val="TOC2"/>
        <w:tabs>
          <w:tab w:val="right" w:leader="dot" w:pos="8630"/>
        </w:tabs>
        <w:rPr>
          <w:rFonts w:asciiTheme="minorHAnsi" w:eastAsiaTheme="minorEastAsia" w:hAnsiTheme="minorHAnsi" w:cstheme="minorBidi"/>
          <w:noProof/>
          <w:sz w:val="22"/>
          <w:szCs w:val="22"/>
          <w:lang w:eastAsia="en-CA"/>
        </w:rPr>
      </w:pPr>
      <w:hyperlink w:anchor="_Toc82949017" w:history="1">
        <w:r w:rsidR="003665B8" w:rsidRPr="0013331E">
          <w:rPr>
            <w:rStyle w:val="Hyperlink"/>
            <w:noProof/>
          </w:rPr>
          <w:t>3.1 The Deep Learning Techniques</w:t>
        </w:r>
        <w:r w:rsidR="003665B8">
          <w:rPr>
            <w:noProof/>
            <w:webHidden/>
          </w:rPr>
          <w:tab/>
        </w:r>
        <w:r w:rsidR="003665B8">
          <w:rPr>
            <w:noProof/>
            <w:webHidden/>
          </w:rPr>
          <w:fldChar w:fldCharType="begin"/>
        </w:r>
        <w:r w:rsidR="003665B8">
          <w:rPr>
            <w:noProof/>
            <w:webHidden/>
          </w:rPr>
          <w:instrText xml:space="preserve"> PAGEREF _Toc82949017 \h </w:instrText>
        </w:r>
        <w:r w:rsidR="003665B8">
          <w:rPr>
            <w:noProof/>
            <w:webHidden/>
          </w:rPr>
        </w:r>
        <w:r w:rsidR="003665B8">
          <w:rPr>
            <w:noProof/>
            <w:webHidden/>
          </w:rPr>
          <w:fldChar w:fldCharType="separate"/>
        </w:r>
        <w:r w:rsidR="003665B8">
          <w:rPr>
            <w:noProof/>
            <w:webHidden/>
          </w:rPr>
          <w:t>30</w:t>
        </w:r>
        <w:r w:rsidR="003665B8">
          <w:rPr>
            <w:noProof/>
            <w:webHidden/>
          </w:rPr>
          <w:fldChar w:fldCharType="end"/>
        </w:r>
      </w:hyperlink>
    </w:p>
    <w:p w14:paraId="10687B2D" w14:textId="6983E455"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18" w:history="1">
        <w:r w:rsidR="003665B8" w:rsidRPr="0013331E">
          <w:rPr>
            <w:rStyle w:val="Hyperlink"/>
            <w:noProof/>
          </w:rPr>
          <w:t>3.1.1 The Long Short Term Memory Forecaster (LSTM)</w:t>
        </w:r>
        <w:r w:rsidR="003665B8">
          <w:rPr>
            <w:noProof/>
            <w:webHidden/>
          </w:rPr>
          <w:tab/>
        </w:r>
        <w:r w:rsidR="003665B8">
          <w:rPr>
            <w:noProof/>
            <w:webHidden/>
          </w:rPr>
          <w:fldChar w:fldCharType="begin"/>
        </w:r>
        <w:r w:rsidR="003665B8">
          <w:rPr>
            <w:noProof/>
            <w:webHidden/>
          </w:rPr>
          <w:instrText xml:space="preserve"> PAGEREF _Toc82949018 \h </w:instrText>
        </w:r>
        <w:r w:rsidR="003665B8">
          <w:rPr>
            <w:noProof/>
            <w:webHidden/>
          </w:rPr>
        </w:r>
        <w:r w:rsidR="003665B8">
          <w:rPr>
            <w:noProof/>
            <w:webHidden/>
          </w:rPr>
          <w:fldChar w:fldCharType="separate"/>
        </w:r>
        <w:r w:rsidR="003665B8">
          <w:rPr>
            <w:noProof/>
            <w:webHidden/>
          </w:rPr>
          <w:t>34</w:t>
        </w:r>
        <w:r w:rsidR="003665B8">
          <w:rPr>
            <w:noProof/>
            <w:webHidden/>
          </w:rPr>
          <w:fldChar w:fldCharType="end"/>
        </w:r>
      </w:hyperlink>
    </w:p>
    <w:p w14:paraId="134A1AD5" w14:textId="0D08ED12"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19" w:history="1">
        <w:r w:rsidR="003665B8" w:rsidRPr="0013331E">
          <w:rPr>
            <w:rStyle w:val="Hyperlink"/>
            <w:noProof/>
          </w:rPr>
          <w:t>3.1.2 The Convolutional Neural Network Forecaster (CNN)</w:t>
        </w:r>
        <w:r w:rsidR="003665B8">
          <w:rPr>
            <w:noProof/>
            <w:webHidden/>
          </w:rPr>
          <w:tab/>
        </w:r>
        <w:r w:rsidR="003665B8">
          <w:rPr>
            <w:noProof/>
            <w:webHidden/>
          </w:rPr>
          <w:fldChar w:fldCharType="begin"/>
        </w:r>
        <w:r w:rsidR="003665B8">
          <w:rPr>
            <w:noProof/>
            <w:webHidden/>
          </w:rPr>
          <w:instrText xml:space="preserve"> PAGEREF _Toc82949019 \h </w:instrText>
        </w:r>
        <w:r w:rsidR="003665B8">
          <w:rPr>
            <w:noProof/>
            <w:webHidden/>
          </w:rPr>
        </w:r>
        <w:r w:rsidR="003665B8">
          <w:rPr>
            <w:noProof/>
            <w:webHidden/>
          </w:rPr>
          <w:fldChar w:fldCharType="separate"/>
        </w:r>
        <w:r w:rsidR="003665B8">
          <w:rPr>
            <w:noProof/>
            <w:webHidden/>
          </w:rPr>
          <w:t>37</w:t>
        </w:r>
        <w:r w:rsidR="003665B8">
          <w:rPr>
            <w:noProof/>
            <w:webHidden/>
          </w:rPr>
          <w:fldChar w:fldCharType="end"/>
        </w:r>
      </w:hyperlink>
    </w:p>
    <w:p w14:paraId="1CF41AAC" w14:textId="0D9C78D2" w:rsidR="003665B8" w:rsidRDefault="00E25300">
      <w:pPr>
        <w:pStyle w:val="TOC2"/>
        <w:tabs>
          <w:tab w:val="right" w:leader="dot" w:pos="8630"/>
        </w:tabs>
        <w:rPr>
          <w:rFonts w:asciiTheme="minorHAnsi" w:eastAsiaTheme="minorEastAsia" w:hAnsiTheme="minorHAnsi" w:cstheme="minorBidi"/>
          <w:noProof/>
          <w:sz w:val="22"/>
          <w:szCs w:val="22"/>
          <w:lang w:eastAsia="en-CA"/>
        </w:rPr>
      </w:pPr>
      <w:hyperlink w:anchor="_Toc82949020" w:history="1">
        <w:r w:rsidR="003665B8" w:rsidRPr="0013331E">
          <w:rPr>
            <w:rStyle w:val="Hyperlink"/>
            <w:noProof/>
          </w:rPr>
          <w:t>3.2 Specifications for the Algorithms</w:t>
        </w:r>
        <w:r w:rsidR="003665B8">
          <w:rPr>
            <w:noProof/>
            <w:webHidden/>
          </w:rPr>
          <w:tab/>
        </w:r>
        <w:r w:rsidR="003665B8">
          <w:rPr>
            <w:noProof/>
            <w:webHidden/>
          </w:rPr>
          <w:fldChar w:fldCharType="begin"/>
        </w:r>
        <w:r w:rsidR="003665B8">
          <w:rPr>
            <w:noProof/>
            <w:webHidden/>
          </w:rPr>
          <w:instrText xml:space="preserve"> PAGEREF _Toc82949020 \h </w:instrText>
        </w:r>
        <w:r w:rsidR="003665B8">
          <w:rPr>
            <w:noProof/>
            <w:webHidden/>
          </w:rPr>
        </w:r>
        <w:r w:rsidR="003665B8">
          <w:rPr>
            <w:noProof/>
            <w:webHidden/>
          </w:rPr>
          <w:fldChar w:fldCharType="separate"/>
        </w:r>
        <w:r w:rsidR="003665B8">
          <w:rPr>
            <w:noProof/>
            <w:webHidden/>
          </w:rPr>
          <w:t>40</w:t>
        </w:r>
        <w:r w:rsidR="003665B8">
          <w:rPr>
            <w:noProof/>
            <w:webHidden/>
          </w:rPr>
          <w:fldChar w:fldCharType="end"/>
        </w:r>
      </w:hyperlink>
    </w:p>
    <w:p w14:paraId="5BB0024A" w14:textId="7CBBFCF8"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21" w:history="1">
        <w:r w:rsidR="003665B8" w:rsidRPr="0013331E">
          <w:rPr>
            <w:rStyle w:val="Hyperlink"/>
            <w:noProof/>
          </w:rPr>
          <w:t>3.2.1 The MLR Forecaster</w:t>
        </w:r>
        <w:r w:rsidR="003665B8">
          <w:rPr>
            <w:noProof/>
            <w:webHidden/>
          </w:rPr>
          <w:tab/>
        </w:r>
        <w:r w:rsidR="003665B8">
          <w:rPr>
            <w:noProof/>
            <w:webHidden/>
          </w:rPr>
          <w:fldChar w:fldCharType="begin"/>
        </w:r>
        <w:r w:rsidR="003665B8">
          <w:rPr>
            <w:noProof/>
            <w:webHidden/>
          </w:rPr>
          <w:instrText xml:space="preserve"> PAGEREF _Toc82949021 \h </w:instrText>
        </w:r>
        <w:r w:rsidR="003665B8">
          <w:rPr>
            <w:noProof/>
            <w:webHidden/>
          </w:rPr>
        </w:r>
        <w:r w:rsidR="003665B8">
          <w:rPr>
            <w:noProof/>
            <w:webHidden/>
          </w:rPr>
          <w:fldChar w:fldCharType="separate"/>
        </w:r>
        <w:r w:rsidR="003665B8">
          <w:rPr>
            <w:noProof/>
            <w:webHidden/>
          </w:rPr>
          <w:t>41</w:t>
        </w:r>
        <w:r w:rsidR="003665B8">
          <w:rPr>
            <w:noProof/>
            <w:webHidden/>
          </w:rPr>
          <w:fldChar w:fldCharType="end"/>
        </w:r>
      </w:hyperlink>
    </w:p>
    <w:p w14:paraId="0A54A781" w14:textId="6A33A5BA"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22" w:history="1">
        <w:r w:rsidR="003665B8" w:rsidRPr="0013331E">
          <w:rPr>
            <w:rStyle w:val="Hyperlink"/>
            <w:noProof/>
          </w:rPr>
          <w:t>3.2.2 The ANNSTLF-G3 Forecaster</w:t>
        </w:r>
        <w:r w:rsidR="003665B8">
          <w:rPr>
            <w:noProof/>
            <w:webHidden/>
          </w:rPr>
          <w:tab/>
        </w:r>
        <w:r w:rsidR="003665B8">
          <w:rPr>
            <w:noProof/>
            <w:webHidden/>
          </w:rPr>
          <w:fldChar w:fldCharType="begin"/>
        </w:r>
        <w:r w:rsidR="003665B8">
          <w:rPr>
            <w:noProof/>
            <w:webHidden/>
          </w:rPr>
          <w:instrText xml:space="preserve"> PAGEREF _Toc82949022 \h </w:instrText>
        </w:r>
        <w:r w:rsidR="003665B8">
          <w:rPr>
            <w:noProof/>
            <w:webHidden/>
          </w:rPr>
        </w:r>
        <w:r w:rsidR="003665B8">
          <w:rPr>
            <w:noProof/>
            <w:webHidden/>
          </w:rPr>
          <w:fldChar w:fldCharType="separate"/>
        </w:r>
        <w:r w:rsidR="003665B8">
          <w:rPr>
            <w:noProof/>
            <w:webHidden/>
          </w:rPr>
          <w:t>41</w:t>
        </w:r>
        <w:r w:rsidR="003665B8">
          <w:rPr>
            <w:noProof/>
            <w:webHidden/>
          </w:rPr>
          <w:fldChar w:fldCharType="end"/>
        </w:r>
      </w:hyperlink>
    </w:p>
    <w:p w14:paraId="6CAAB270" w14:textId="73A1AAAA"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23" w:history="1">
        <w:r w:rsidR="003665B8" w:rsidRPr="0013331E">
          <w:rPr>
            <w:rStyle w:val="Hyperlink"/>
            <w:noProof/>
          </w:rPr>
          <w:t>3.2.3 The LSTM Forecaster</w:t>
        </w:r>
        <w:r w:rsidR="003665B8">
          <w:rPr>
            <w:noProof/>
            <w:webHidden/>
          </w:rPr>
          <w:tab/>
        </w:r>
        <w:r w:rsidR="003665B8">
          <w:rPr>
            <w:noProof/>
            <w:webHidden/>
          </w:rPr>
          <w:fldChar w:fldCharType="begin"/>
        </w:r>
        <w:r w:rsidR="003665B8">
          <w:rPr>
            <w:noProof/>
            <w:webHidden/>
          </w:rPr>
          <w:instrText xml:space="preserve"> PAGEREF _Toc82949023 \h </w:instrText>
        </w:r>
        <w:r w:rsidR="003665B8">
          <w:rPr>
            <w:noProof/>
            <w:webHidden/>
          </w:rPr>
        </w:r>
        <w:r w:rsidR="003665B8">
          <w:rPr>
            <w:noProof/>
            <w:webHidden/>
          </w:rPr>
          <w:fldChar w:fldCharType="separate"/>
        </w:r>
        <w:r w:rsidR="003665B8">
          <w:rPr>
            <w:noProof/>
            <w:webHidden/>
          </w:rPr>
          <w:t>42</w:t>
        </w:r>
        <w:r w:rsidR="003665B8">
          <w:rPr>
            <w:noProof/>
            <w:webHidden/>
          </w:rPr>
          <w:fldChar w:fldCharType="end"/>
        </w:r>
      </w:hyperlink>
    </w:p>
    <w:p w14:paraId="6B8C63D4" w14:textId="5BECA8BB" w:rsidR="003665B8" w:rsidRDefault="00E25300">
      <w:pPr>
        <w:pStyle w:val="TOC3"/>
        <w:tabs>
          <w:tab w:val="right" w:leader="dot" w:pos="8630"/>
        </w:tabs>
        <w:rPr>
          <w:rFonts w:asciiTheme="minorHAnsi" w:eastAsiaTheme="minorEastAsia" w:hAnsiTheme="minorHAnsi" w:cstheme="minorBidi"/>
          <w:noProof/>
          <w:sz w:val="22"/>
          <w:szCs w:val="22"/>
          <w:lang w:eastAsia="en-CA"/>
        </w:rPr>
      </w:pPr>
      <w:hyperlink w:anchor="_Toc82949024" w:history="1">
        <w:r w:rsidR="003665B8" w:rsidRPr="0013331E">
          <w:rPr>
            <w:rStyle w:val="Hyperlink"/>
            <w:noProof/>
          </w:rPr>
          <w:t>3.2.4 The CNN Forecaster</w:t>
        </w:r>
        <w:r w:rsidR="003665B8">
          <w:rPr>
            <w:noProof/>
            <w:webHidden/>
          </w:rPr>
          <w:tab/>
        </w:r>
        <w:r w:rsidR="003665B8">
          <w:rPr>
            <w:noProof/>
            <w:webHidden/>
          </w:rPr>
          <w:fldChar w:fldCharType="begin"/>
        </w:r>
        <w:r w:rsidR="003665B8">
          <w:rPr>
            <w:noProof/>
            <w:webHidden/>
          </w:rPr>
          <w:instrText xml:space="preserve"> PAGEREF _Toc82949024 \h </w:instrText>
        </w:r>
        <w:r w:rsidR="003665B8">
          <w:rPr>
            <w:noProof/>
            <w:webHidden/>
          </w:rPr>
        </w:r>
        <w:r w:rsidR="003665B8">
          <w:rPr>
            <w:noProof/>
            <w:webHidden/>
          </w:rPr>
          <w:fldChar w:fldCharType="separate"/>
        </w:r>
        <w:r w:rsidR="003665B8">
          <w:rPr>
            <w:noProof/>
            <w:webHidden/>
          </w:rPr>
          <w:t>42</w:t>
        </w:r>
        <w:r w:rsidR="003665B8">
          <w:rPr>
            <w:noProof/>
            <w:webHidden/>
          </w:rPr>
          <w:fldChar w:fldCharType="end"/>
        </w:r>
      </w:hyperlink>
    </w:p>
    <w:p w14:paraId="03DEA0A6" w14:textId="60CA8FCF" w:rsidR="003665B8" w:rsidRDefault="00E25300">
      <w:pPr>
        <w:pStyle w:val="TOC2"/>
        <w:tabs>
          <w:tab w:val="right" w:leader="dot" w:pos="8630"/>
        </w:tabs>
        <w:rPr>
          <w:rFonts w:asciiTheme="minorHAnsi" w:eastAsiaTheme="minorEastAsia" w:hAnsiTheme="minorHAnsi" w:cstheme="minorBidi"/>
          <w:noProof/>
          <w:sz w:val="22"/>
          <w:szCs w:val="22"/>
          <w:lang w:eastAsia="en-CA"/>
        </w:rPr>
      </w:pPr>
      <w:hyperlink w:anchor="_Toc82949025" w:history="1">
        <w:r w:rsidR="003665B8" w:rsidRPr="0013331E">
          <w:rPr>
            <w:rStyle w:val="Hyperlink"/>
            <w:noProof/>
          </w:rPr>
          <w:t>3.3 How our Results Were Analyzed</w:t>
        </w:r>
        <w:r w:rsidR="003665B8">
          <w:rPr>
            <w:noProof/>
            <w:webHidden/>
          </w:rPr>
          <w:tab/>
        </w:r>
        <w:r w:rsidR="003665B8">
          <w:rPr>
            <w:noProof/>
            <w:webHidden/>
          </w:rPr>
          <w:fldChar w:fldCharType="begin"/>
        </w:r>
        <w:r w:rsidR="003665B8">
          <w:rPr>
            <w:noProof/>
            <w:webHidden/>
          </w:rPr>
          <w:instrText xml:space="preserve"> PAGEREF _Toc82949025 \h </w:instrText>
        </w:r>
        <w:r w:rsidR="003665B8">
          <w:rPr>
            <w:noProof/>
            <w:webHidden/>
          </w:rPr>
        </w:r>
        <w:r w:rsidR="003665B8">
          <w:rPr>
            <w:noProof/>
            <w:webHidden/>
          </w:rPr>
          <w:fldChar w:fldCharType="separate"/>
        </w:r>
        <w:r w:rsidR="003665B8">
          <w:rPr>
            <w:noProof/>
            <w:webHidden/>
          </w:rPr>
          <w:t>43</w:t>
        </w:r>
        <w:r w:rsidR="003665B8">
          <w:rPr>
            <w:noProof/>
            <w:webHidden/>
          </w:rPr>
          <w:fldChar w:fldCharType="end"/>
        </w:r>
      </w:hyperlink>
    </w:p>
    <w:p w14:paraId="0EC5B1B0" w14:textId="31488A10" w:rsidR="003665B8" w:rsidRDefault="00E25300">
      <w:pPr>
        <w:pStyle w:val="TOC1"/>
        <w:rPr>
          <w:rFonts w:asciiTheme="minorHAnsi" w:eastAsiaTheme="minorEastAsia" w:hAnsiTheme="minorHAnsi" w:cstheme="minorBidi"/>
          <w:noProof/>
          <w:sz w:val="22"/>
          <w:szCs w:val="22"/>
          <w:lang w:eastAsia="en-CA"/>
        </w:rPr>
      </w:pPr>
      <w:hyperlink w:anchor="_Toc82949026" w:history="1">
        <w:r w:rsidR="003665B8" w:rsidRPr="0013331E">
          <w:rPr>
            <w:rStyle w:val="Hyperlink"/>
            <w:noProof/>
          </w:rPr>
          <w:t>4 Results and Discussion</w:t>
        </w:r>
        <w:r w:rsidR="003665B8">
          <w:rPr>
            <w:noProof/>
            <w:webHidden/>
          </w:rPr>
          <w:tab/>
        </w:r>
        <w:r w:rsidR="003665B8">
          <w:rPr>
            <w:noProof/>
            <w:webHidden/>
          </w:rPr>
          <w:fldChar w:fldCharType="begin"/>
        </w:r>
        <w:r w:rsidR="003665B8">
          <w:rPr>
            <w:noProof/>
            <w:webHidden/>
          </w:rPr>
          <w:instrText xml:space="preserve"> PAGEREF _Toc82949026 \h </w:instrText>
        </w:r>
        <w:r w:rsidR="003665B8">
          <w:rPr>
            <w:noProof/>
            <w:webHidden/>
          </w:rPr>
        </w:r>
        <w:r w:rsidR="003665B8">
          <w:rPr>
            <w:noProof/>
            <w:webHidden/>
          </w:rPr>
          <w:fldChar w:fldCharType="separate"/>
        </w:r>
        <w:r w:rsidR="003665B8">
          <w:rPr>
            <w:noProof/>
            <w:webHidden/>
          </w:rPr>
          <w:t>44</w:t>
        </w:r>
        <w:r w:rsidR="003665B8">
          <w:rPr>
            <w:noProof/>
            <w:webHidden/>
          </w:rPr>
          <w:fldChar w:fldCharType="end"/>
        </w:r>
      </w:hyperlink>
    </w:p>
    <w:p w14:paraId="513E54F3" w14:textId="68AD8950" w:rsidR="003665B8" w:rsidRDefault="00E25300">
      <w:pPr>
        <w:pStyle w:val="TOC2"/>
        <w:tabs>
          <w:tab w:val="right" w:leader="dot" w:pos="8630"/>
        </w:tabs>
        <w:rPr>
          <w:rFonts w:asciiTheme="minorHAnsi" w:eastAsiaTheme="minorEastAsia" w:hAnsiTheme="minorHAnsi" w:cstheme="minorBidi"/>
          <w:noProof/>
          <w:sz w:val="22"/>
          <w:szCs w:val="22"/>
          <w:lang w:eastAsia="en-CA"/>
        </w:rPr>
      </w:pPr>
      <w:hyperlink w:anchor="_Toc82949027" w:history="1">
        <w:r w:rsidR="003665B8" w:rsidRPr="0013331E">
          <w:rPr>
            <w:rStyle w:val="Hyperlink"/>
            <w:noProof/>
          </w:rPr>
          <w:t>4.1 Performance Metrics</w:t>
        </w:r>
        <w:r w:rsidR="003665B8">
          <w:rPr>
            <w:noProof/>
            <w:webHidden/>
          </w:rPr>
          <w:tab/>
        </w:r>
        <w:r w:rsidR="003665B8">
          <w:rPr>
            <w:noProof/>
            <w:webHidden/>
          </w:rPr>
          <w:fldChar w:fldCharType="begin"/>
        </w:r>
        <w:r w:rsidR="003665B8">
          <w:rPr>
            <w:noProof/>
            <w:webHidden/>
          </w:rPr>
          <w:instrText xml:space="preserve"> PAGEREF _Toc82949027 \h </w:instrText>
        </w:r>
        <w:r w:rsidR="003665B8">
          <w:rPr>
            <w:noProof/>
            <w:webHidden/>
          </w:rPr>
        </w:r>
        <w:r w:rsidR="003665B8">
          <w:rPr>
            <w:noProof/>
            <w:webHidden/>
          </w:rPr>
          <w:fldChar w:fldCharType="separate"/>
        </w:r>
        <w:r w:rsidR="003665B8">
          <w:rPr>
            <w:noProof/>
            <w:webHidden/>
          </w:rPr>
          <w:t>44</w:t>
        </w:r>
        <w:r w:rsidR="003665B8">
          <w:rPr>
            <w:noProof/>
            <w:webHidden/>
          </w:rPr>
          <w:fldChar w:fldCharType="end"/>
        </w:r>
      </w:hyperlink>
    </w:p>
    <w:p w14:paraId="5F4DC7F7" w14:textId="0F1321FD" w:rsidR="003665B8" w:rsidRDefault="00E25300">
      <w:pPr>
        <w:pStyle w:val="TOC1"/>
        <w:rPr>
          <w:rFonts w:asciiTheme="minorHAnsi" w:eastAsiaTheme="minorEastAsia" w:hAnsiTheme="minorHAnsi" w:cstheme="minorBidi"/>
          <w:noProof/>
          <w:sz w:val="22"/>
          <w:szCs w:val="22"/>
          <w:lang w:eastAsia="en-CA"/>
        </w:rPr>
      </w:pPr>
      <w:hyperlink w:anchor="_Toc82949028" w:history="1">
        <w:r w:rsidR="003665B8" w:rsidRPr="0013331E">
          <w:rPr>
            <w:rStyle w:val="Hyperlink"/>
            <w:noProof/>
          </w:rPr>
          <w:t>5 Conclusion</w:t>
        </w:r>
        <w:r w:rsidR="003665B8">
          <w:rPr>
            <w:noProof/>
            <w:webHidden/>
          </w:rPr>
          <w:tab/>
        </w:r>
        <w:r w:rsidR="003665B8">
          <w:rPr>
            <w:noProof/>
            <w:webHidden/>
          </w:rPr>
          <w:fldChar w:fldCharType="begin"/>
        </w:r>
        <w:r w:rsidR="003665B8">
          <w:rPr>
            <w:noProof/>
            <w:webHidden/>
          </w:rPr>
          <w:instrText xml:space="preserve"> PAGEREF _Toc82949028 \h </w:instrText>
        </w:r>
        <w:r w:rsidR="003665B8">
          <w:rPr>
            <w:noProof/>
            <w:webHidden/>
          </w:rPr>
        </w:r>
        <w:r w:rsidR="003665B8">
          <w:rPr>
            <w:noProof/>
            <w:webHidden/>
          </w:rPr>
          <w:fldChar w:fldCharType="separate"/>
        </w:r>
        <w:r w:rsidR="003665B8">
          <w:rPr>
            <w:noProof/>
            <w:webHidden/>
          </w:rPr>
          <w:t>47</w:t>
        </w:r>
        <w:r w:rsidR="003665B8">
          <w:rPr>
            <w:noProof/>
            <w:webHidden/>
          </w:rPr>
          <w:fldChar w:fldCharType="end"/>
        </w:r>
      </w:hyperlink>
    </w:p>
    <w:p w14:paraId="45FD38D4" w14:textId="4381B456" w:rsidR="003665B8" w:rsidRDefault="00E25300">
      <w:pPr>
        <w:pStyle w:val="TOC2"/>
        <w:tabs>
          <w:tab w:val="right" w:leader="dot" w:pos="8630"/>
        </w:tabs>
        <w:rPr>
          <w:rFonts w:asciiTheme="minorHAnsi" w:eastAsiaTheme="minorEastAsia" w:hAnsiTheme="minorHAnsi" w:cstheme="minorBidi"/>
          <w:noProof/>
          <w:sz w:val="22"/>
          <w:szCs w:val="22"/>
          <w:lang w:eastAsia="en-CA"/>
        </w:rPr>
      </w:pPr>
      <w:hyperlink w:anchor="_Toc82949029" w:history="1">
        <w:r w:rsidR="003665B8" w:rsidRPr="0013331E">
          <w:rPr>
            <w:rStyle w:val="Hyperlink"/>
            <w:noProof/>
          </w:rPr>
          <w:t>5.1 Contributions</w:t>
        </w:r>
        <w:r w:rsidR="003665B8">
          <w:rPr>
            <w:noProof/>
            <w:webHidden/>
          </w:rPr>
          <w:tab/>
        </w:r>
        <w:r w:rsidR="003665B8">
          <w:rPr>
            <w:noProof/>
            <w:webHidden/>
          </w:rPr>
          <w:fldChar w:fldCharType="begin"/>
        </w:r>
        <w:r w:rsidR="003665B8">
          <w:rPr>
            <w:noProof/>
            <w:webHidden/>
          </w:rPr>
          <w:instrText xml:space="preserve"> PAGEREF _Toc82949029 \h </w:instrText>
        </w:r>
        <w:r w:rsidR="003665B8">
          <w:rPr>
            <w:noProof/>
            <w:webHidden/>
          </w:rPr>
        </w:r>
        <w:r w:rsidR="003665B8">
          <w:rPr>
            <w:noProof/>
            <w:webHidden/>
          </w:rPr>
          <w:fldChar w:fldCharType="separate"/>
        </w:r>
        <w:r w:rsidR="003665B8">
          <w:rPr>
            <w:noProof/>
            <w:webHidden/>
          </w:rPr>
          <w:t>47</w:t>
        </w:r>
        <w:r w:rsidR="003665B8">
          <w:rPr>
            <w:noProof/>
            <w:webHidden/>
          </w:rPr>
          <w:fldChar w:fldCharType="end"/>
        </w:r>
      </w:hyperlink>
    </w:p>
    <w:p w14:paraId="1E79FEA6" w14:textId="74D2F0B5" w:rsidR="003665B8" w:rsidRDefault="00E25300">
      <w:pPr>
        <w:pStyle w:val="TOC2"/>
        <w:tabs>
          <w:tab w:val="right" w:leader="dot" w:pos="8630"/>
        </w:tabs>
        <w:rPr>
          <w:rFonts w:asciiTheme="minorHAnsi" w:eastAsiaTheme="minorEastAsia" w:hAnsiTheme="minorHAnsi" w:cstheme="minorBidi"/>
          <w:noProof/>
          <w:sz w:val="22"/>
          <w:szCs w:val="22"/>
          <w:lang w:eastAsia="en-CA"/>
        </w:rPr>
      </w:pPr>
      <w:hyperlink w:anchor="_Toc82949030" w:history="1">
        <w:r w:rsidR="003665B8" w:rsidRPr="0013331E">
          <w:rPr>
            <w:rStyle w:val="Hyperlink"/>
            <w:noProof/>
          </w:rPr>
          <w:t>5.2 Future Work</w:t>
        </w:r>
        <w:r w:rsidR="003665B8">
          <w:rPr>
            <w:noProof/>
            <w:webHidden/>
          </w:rPr>
          <w:tab/>
        </w:r>
        <w:r w:rsidR="003665B8">
          <w:rPr>
            <w:noProof/>
            <w:webHidden/>
          </w:rPr>
          <w:fldChar w:fldCharType="begin"/>
        </w:r>
        <w:r w:rsidR="003665B8">
          <w:rPr>
            <w:noProof/>
            <w:webHidden/>
          </w:rPr>
          <w:instrText xml:space="preserve"> PAGEREF _Toc82949030 \h </w:instrText>
        </w:r>
        <w:r w:rsidR="003665B8">
          <w:rPr>
            <w:noProof/>
            <w:webHidden/>
          </w:rPr>
        </w:r>
        <w:r w:rsidR="003665B8">
          <w:rPr>
            <w:noProof/>
            <w:webHidden/>
          </w:rPr>
          <w:fldChar w:fldCharType="separate"/>
        </w:r>
        <w:r w:rsidR="003665B8">
          <w:rPr>
            <w:noProof/>
            <w:webHidden/>
          </w:rPr>
          <w:t>47</w:t>
        </w:r>
        <w:r w:rsidR="003665B8">
          <w:rPr>
            <w:noProof/>
            <w:webHidden/>
          </w:rPr>
          <w:fldChar w:fldCharType="end"/>
        </w:r>
      </w:hyperlink>
    </w:p>
    <w:p w14:paraId="492AF3C8" w14:textId="05E19CA7" w:rsidR="003665B8" w:rsidRDefault="00E25300">
      <w:pPr>
        <w:pStyle w:val="TOC1"/>
        <w:rPr>
          <w:rFonts w:asciiTheme="minorHAnsi" w:eastAsiaTheme="minorEastAsia" w:hAnsiTheme="minorHAnsi" w:cstheme="minorBidi"/>
          <w:noProof/>
          <w:sz w:val="22"/>
          <w:szCs w:val="22"/>
          <w:lang w:eastAsia="en-CA"/>
        </w:rPr>
      </w:pPr>
      <w:hyperlink w:anchor="_Toc82949031" w:history="1">
        <w:r w:rsidR="003665B8" w:rsidRPr="0013331E">
          <w:rPr>
            <w:rStyle w:val="Hyperlink"/>
            <w:noProof/>
          </w:rPr>
          <w:t>Bibliography</w:t>
        </w:r>
        <w:r w:rsidR="003665B8">
          <w:rPr>
            <w:noProof/>
            <w:webHidden/>
          </w:rPr>
          <w:tab/>
        </w:r>
        <w:r w:rsidR="003665B8">
          <w:rPr>
            <w:noProof/>
            <w:webHidden/>
          </w:rPr>
          <w:fldChar w:fldCharType="begin"/>
        </w:r>
        <w:r w:rsidR="003665B8">
          <w:rPr>
            <w:noProof/>
            <w:webHidden/>
          </w:rPr>
          <w:instrText xml:space="preserve"> PAGEREF _Toc82949031 \h </w:instrText>
        </w:r>
        <w:r w:rsidR="003665B8">
          <w:rPr>
            <w:noProof/>
            <w:webHidden/>
          </w:rPr>
        </w:r>
        <w:r w:rsidR="003665B8">
          <w:rPr>
            <w:noProof/>
            <w:webHidden/>
          </w:rPr>
          <w:fldChar w:fldCharType="separate"/>
        </w:r>
        <w:r w:rsidR="003665B8">
          <w:rPr>
            <w:noProof/>
            <w:webHidden/>
          </w:rPr>
          <w:t>48</w:t>
        </w:r>
        <w:r w:rsidR="003665B8">
          <w:rPr>
            <w:noProof/>
            <w:webHidden/>
          </w:rPr>
          <w:fldChar w:fldCharType="end"/>
        </w:r>
      </w:hyperlink>
    </w:p>
    <w:p w14:paraId="0FD71275" w14:textId="662518D6" w:rsidR="003665B8" w:rsidRDefault="00E25300">
      <w:pPr>
        <w:pStyle w:val="TOC1"/>
        <w:rPr>
          <w:rFonts w:asciiTheme="minorHAnsi" w:eastAsiaTheme="minorEastAsia" w:hAnsiTheme="minorHAnsi" w:cstheme="minorBidi"/>
          <w:noProof/>
          <w:sz w:val="22"/>
          <w:szCs w:val="22"/>
          <w:lang w:eastAsia="en-CA"/>
        </w:rPr>
      </w:pPr>
      <w:hyperlink w:anchor="_Toc82949032" w:history="1">
        <w:r w:rsidR="003665B8" w:rsidRPr="0013331E">
          <w:rPr>
            <w:rStyle w:val="Hyperlink"/>
            <w:noProof/>
          </w:rPr>
          <w:t>Appendix Title</w:t>
        </w:r>
        <w:r w:rsidR="003665B8">
          <w:rPr>
            <w:noProof/>
            <w:webHidden/>
          </w:rPr>
          <w:tab/>
        </w:r>
        <w:r w:rsidR="003665B8">
          <w:rPr>
            <w:noProof/>
            <w:webHidden/>
          </w:rPr>
          <w:fldChar w:fldCharType="begin"/>
        </w:r>
        <w:r w:rsidR="003665B8">
          <w:rPr>
            <w:noProof/>
            <w:webHidden/>
          </w:rPr>
          <w:instrText xml:space="preserve"> PAGEREF _Toc82949032 \h </w:instrText>
        </w:r>
        <w:r w:rsidR="003665B8">
          <w:rPr>
            <w:noProof/>
            <w:webHidden/>
          </w:rPr>
        </w:r>
        <w:r w:rsidR="003665B8">
          <w:rPr>
            <w:noProof/>
            <w:webHidden/>
          </w:rPr>
          <w:fldChar w:fldCharType="separate"/>
        </w:r>
        <w:r w:rsidR="003665B8">
          <w:rPr>
            <w:noProof/>
            <w:webHidden/>
          </w:rPr>
          <w:t>68</w:t>
        </w:r>
        <w:r w:rsidR="003665B8">
          <w:rPr>
            <w:noProof/>
            <w:webHidden/>
          </w:rPr>
          <w:fldChar w:fldCharType="end"/>
        </w:r>
      </w:hyperlink>
    </w:p>
    <w:p w14:paraId="48EBBAF7" w14:textId="3593F7F6" w:rsidR="003665B8" w:rsidRDefault="00E25300">
      <w:pPr>
        <w:pStyle w:val="TOC1"/>
        <w:rPr>
          <w:rFonts w:asciiTheme="minorHAnsi" w:eastAsiaTheme="minorEastAsia" w:hAnsiTheme="minorHAnsi" w:cstheme="minorBidi"/>
          <w:noProof/>
          <w:sz w:val="22"/>
          <w:szCs w:val="22"/>
          <w:lang w:eastAsia="en-CA"/>
        </w:rPr>
      </w:pPr>
      <w:hyperlink w:anchor="_Toc82949033" w:history="1">
        <w:r w:rsidR="003665B8" w:rsidRPr="0013331E">
          <w:rPr>
            <w:rStyle w:val="Hyperlink"/>
            <w:noProof/>
          </w:rPr>
          <w:t>Glossary</w:t>
        </w:r>
        <w:r w:rsidR="003665B8">
          <w:rPr>
            <w:noProof/>
            <w:webHidden/>
          </w:rPr>
          <w:tab/>
        </w:r>
        <w:r w:rsidR="003665B8">
          <w:rPr>
            <w:noProof/>
            <w:webHidden/>
          </w:rPr>
          <w:fldChar w:fldCharType="begin"/>
        </w:r>
        <w:r w:rsidR="003665B8">
          <w:rPr>
            <w:noProof/>
            <w:webHidden/>
          </w:rPr>
          <w:instrText xml:space="preserve"> PAGEREF _Toc82949033 \h </w:instrText>
        </w:r>
        <w:r w:rsidR="003665B8">
          <w:rPr>
            <w:noProof/>
            <w:webHidden/>
          </w:rPr>
        </w:r>
        <w:r w:rsidR="003665B8">
          <w:rPr>
            <w:noProof/>
            <w:webHidden/>
          </w:rPr>
          <w:fldChar w:fldCharType="separate"/>
        </w:r>
        <w:r w:rsidR="003665B8">
          <w:rPr>
            <w:noProof/>
            <w:webHidden/>
          </w:rPr>
          <w:t>69</w:t>
        </w:r>
        <w:r w:rsidR="003665B8">
          <w:rPr>
            <w:noProof/>
            <w:webHidden/>
          </w:rPr>
          <w:fldChar w:fldCharType="end"/>
        </w:r>
      </w:hyperlink>
    </w:p>
    <w:p w14:paraId="43376AB8" w14:textId="167072DF" w:rsidR="003819CA" w:rsidRDefault="00AF2700" w:rsidP="00E85A44">
      <w:pPr>
        <w:spacing w:before="120"/>
      </w:pPr>
      <w:r>
        <w:fldChar w:fldCharType="end"/>
      </w:r>
      <w:r w:rsidR="00E85A44" w:rsidRPr="006269F5">
        <w:t>Curriculum Vitae</w:t>
      </w:r>
    </w:p>
    <w:p w14:paraId="709A5F3D" w14:textId="77777777" w:rsidR="005413B6" w:rsidRDefault="005413B6">
      <w:pPr>
        <w:spacing w:line="240" w:lineRule="auto"/>
        <w:rPr>
          <w:b/>
          <w:sz w:val="28"/>
        </w:rPr>
      </w:pPr>
      <w:r>
        <w:br w:type="page"/>
      </w:r>
    </w:p>
    <w:p w14:paraId="1D5ED8CD" w14:textId="62F575EF" w:rsidR="003819CA" w:rsidRDefault="00C262DB" w:rsidP="00FD52FC">
      <w:pPr>
        <w:pStyle w:val="TableList"/>
      </w:pPr>
      <w:bookmarkStart w:id="7" w:name="_Toc82948989"/>
      <w:r>
        <w:lastRenderedPageBreak/>
        <w:t>List of Tables</w:t>
      </w:r>
      <w:bookmarkEnd w:id="7"/>
      <w:r>
        <w:t xml:space="preserve"> </w:t>
      </w:r>
    </w:p>
    <w:p w14:paraId="31F6D782" w14:textId="0B5B8DE3" w:rsidR="003665B8" w:rsidRDefault="00FD52FC">
      <w:pPr>
        <w:pStyle w:val="TableofFigures"/>
        <w:tabs>
          <w:tab w:val="right" w:leader="dot" w:pos="8630"/>
        </w:tabs>
        <w:rPr>
          <w:rFonts w:asciiTheme="minorHAnsi" w:eastAsiaTheme="minorEastAsia" w:hAnsiTheme="minorHAnsi" w:cstheme="minorBidi"/>
          <w:noProof/>
          <w:sz w:val="22"/>
          <w:szCs w:val="22"/>
          <w:lang w:eastAsia="en-CA"/>
        </w:rPr>
      </w:pPr>
      <w:r>
        <w:fldChar w:fldCharType="begin"/>
      </w:r>
      <w:r>
        <w:instrText xml:space="preserve"> TOC \h \z \c "Table" </w:instrText>
      </w:r>
      <w:r>
        <w:fldChar w:fldCharType="separate"/>
      </w:r>
      <w:hyperlink w:anchor="_Toc82949034" w:history="1">
        <w:r w:rsidR="003665B8" w:rsidRPr="00C42F4F">
          <w:rPr>
            <w:rStyle w:val="Hyperlink"/>
            <w:noProof/>
          </w:rPr>
          <w:t>Table 1</w:t>
        </w:r>
        <w:r w:rsidR="003665B8">
          <w:rPr>
            <w:noProof/>
            <w:webHidden/>
          </w:rPr>
          <w:tab/>
        </w:r>
        <w:r w:rsidR="003665B8">
          <w:rPr>
            <w:noProof/>
            <w:webHidden/>
          </w:rPr>
          <w:fldChar w:fldCharType="begin"/>
        </w:r>
        <w:r w:rsidR="003665B8">
          <w:rPr>
            <w:noProof/>
            <w:webHidden/>
          </w:rPr>
          <w:instrText xml:space="preserve"> PAGEREF _Toc82949034 \h </w:instrText>
        </w:r>
        <w:r w:rsidR="003665B8">
          <w:rPr>
            <w:noProof/>
            <w:webHidden/>
          </w:rPr>
        </w:r>
        <w:r w:rsidR="003665B8">
          <w:rPr>
            <w:noProof/>
            <w:webHidden/>
          </w:rPr>
          <w:fldChar w:fldCharType="separate"/>
        </w:r>
        <w:r w:rsidR="003665B8">
          <w:rPr>
            <w:noProof/>
            <w:webHidden/>
          </w:rPr>
          <w:t>44</w:t>
        </w:r>
        <w:r w:rsidR="003665B8">
          <w:rPr>
            <w:noProof/>
            <w:webHidden/>
          </w:rPr>
          <w:fldChar w:fldCharType="end"/>
        </w:r>
      </w:hyperlink>
    </w:p>
    <w:p w14:paraId="41310AC4" w14:textId="65B66B0B" w:rsidR="00FD52FC" w:rsidRDefault="00FD52FC">
      <w:pPr>
        <w:sectPr w:rsidR="00FD52FC" w:rsidSect="006214A8">
          <w:footerReference w:type="default" r:id="rId10"/>
          <w:pgSz w:w="12240" w:h="15840" w:code="1"/>
          <w:pgMar w:top="1440" w:right="1440" w:bottom="1440" w:left="2160" w:header="720" w:footer="720" w:gutter="0"/>
          <w:pgNumType w:fmt="lowerRoman"/>
          <w:cols w:space="720"/>
          <w:docGrid w:linePitch="360"/>
        </w:sectPr>
      </w:pPr>
      <w:r>
        <w:fldChar w:fldCharType="end"/>
      </w:r>
    </w:p>
    <w:p w14:paraId="1176E084" w14:textId="77777777" w:rsidR="003819CA" w:rsidRDefault="00C262DB">
      <w:pPr>
        <w:pStyle w:val="FigureList"/>
      </w:pPr>
      <w:bookmarkStart w:id="8" w:name="_Toc82948990"/>
      <w:r>
        <w:lastRenderedPageBreak/>
        <w:t>List of Figures</w:t>
      </w:r>
      <w:bookmarkEnd w:id="8"/>
      <w:r>
        <w:t xml:space="preserve"> </w:t>
      </w:r>
    </w:p>
    <w:p w14:paraId="7D135A4D" w14:textId="0F746DDD" w:rsidR="003665B8" w:rsidRDefault="00562D90">
      <w:pPr>
        <w:pStyle w:val="TableofFigures"/>
        <w:tabs>
          <w:tab w:val="right" w:leader="dot" w:pos="8630"/>
        </w:tabs>
        <w:rPr>
          <w:rFonts w:asciiTheme="minorHAnsi" w:eastAsiaTheme="minorEastAsia" w:hAnsiTheme="minorHAnsi" w:cstheme="minorBidi"/>
          <w:noProof/>
          <w:sz w:val="22"/>
          <w:szCs w:val="22"/>
          <w:lang w:eastAsia="en-CA"/>
        </w:rPr>
      </w:pPr>
      <w:r>
        <w:fldChar w:fldCharType="begin"/>
      </w:r>
      <w:r>
        <w:instrText xml:space="preserve"> TOC \h \z \c "Figure" </w:instrText>
      </w:r>
      <w:r>
        <w:fldChar w:fldCharType="separate"/>
      </w:r>
      <w:hyperlink w:anchor="_Toc82949035" w:history="1">
        <w:r w:rsidR="003665B8" w:rsidRPr="008E3717">
          <w:rPr>
            <w:rStyle w:val="Hyperlink"/>
            <w:noProof/>
          </w:rPr>
          <w:t>Figure 1 - An artificial neuron’s workflow</w:t>
        </w:r>
        <w:r w:rsidR="003665B8">
          <w:rPr>
            <w:noProof/>
            <w:webHidden/>
          </w:rPr>
          <w:tab/>
        </w:r>
        <w:r w:rsidR="003665B8">
          <w:rPr>
            <w:noProof/>
            <w:webHidden/>
          </w:rPr>
          <w:fldChar w:fldCharType="begin"/>
        </w:r>
        <w:r w:rsidR="003665B8">
          <w:rPr>
            <w:noProof/>
            <w:webHidden/>
          </w:rPr>
          <w:instrText xml:space="preserve"> PAGEREF _Toc82949035 \h </w:instrText>
        </w:r>
        <w:r w:rsidR="003665B8">
          <w:rPr>
            <w:noProof/>
            <w:webHidden/>
          </w:rPr>
        </w:r>
        <w:r w:rsidR="003665B8">
          <w:rPr>
            <w:noProof/>
            <w:webHidden/>
          </w:rPr>
          <w:fldChar w:fldCharType="separate"/>
        </w:r>
        <w:r w:rsidR="003665B8">
          <w:rPr>
            <w:noProof/>
            <w:webHidden/>
          </w:rPr>
          <w:t>22</w:t>
        </w:r>
        <w:r w:rsidR="003665B8">
          <w:rPr>
            <w:noProof/>
            <w:webHidden/>
          </w:rPr>
          <w:fldChar w:fldCharType="end"/>
        </w:r>
      </w:hyperlink>
    </w:p>
    <w:p w14:paraId="6A7C422B" w14:textId="13C1D3E9" w:rsidR="003665B8" w:rsidRDefault="00E25300">
      <w:pPr>
        <w:pStyle w:val="TableofFigures"/>
        <w:tabs>
          <w:tab w:val="right" w:leader="dot" w:pos="8630"/>
        </w:tabs>
        <w:rPr>
          <w:rFonts w:asciiTheme="minorHAnsi" w:eastAsiaTheme="minorEastAsia" w:hAnsiTheme="minorHAnsi" w:cstheme="minorBidi"/>
          <w:noProof/>
          <w:sz w:val="22"/>
          <w:szCs w:val="22"/>
          <w:lang w:eastAsia="en-CA"/>
        </w:rPr>
      </w:pPr>
      <w:hyperlink w:anchor="_Toc82949036" w:history="1">
        <w:r w:rsidR="003665B8" w:rsidRPr="008E3717">
          <w:rPr>
            <w:rStyle w:val="Hyperlink"/>
            <w:noProof/>
          </w:rPr>
          <w:t>Figure 2 - Examples of the most frequently used ANN activation functions [111]</w:t>
        </w:r>
        <w:r w:rsidR="003665B8">
          <w:rPr>
            <w:noProof/>
            <w:webHidden/>
          </w:rPr>
          <w:tab/>
        </w:r>
        <w:r w:rsidR="003665B8">
          <w:rPr>
            <w:noProof/>
            <w:webHidden/>
          </w:rPr>
          <w:fldChar w:fldCharType="begin"/>
        </w:r>
        <w:r w:rsidR="003665B8">
          <w:rPr>
            <w:noProof/>
            <w:webHidden/>
          </w:rPr>
          <w:instrText xml:space="preserve"> PAGEREF _Toc82949036 \h </w:instrText>
        </w:r>
        <w:r w:rsidR="003665B8">
          <w:rPr>
            <w:noProof/>
            <w:webHidden/>
          </w:rPr>
        </w:r>
        <w:r w:rsidR="003665B8">
          <w:rPr>
            <w:noProof/>
            <w:webHidden/>
          </w:rPr>
          <w:fldChar w:fldCharType="separate"/>
        </w:r>
        <w:r w:rsidR="003665B8">
          <w:rPr>
            <w:noProof/>
            <w:webHidden/>
          </w:rPr>
          <w:t>23</w:t>
        </w:r>
        <w:r w:rsidR="003665B8">
          <w:rPr>
            <w:noProof/>
            <w:webHidden/>
          </w:rPr>
          <w:fldChar w:fldCharType="end"/>
        </w:r>
      </w:hyperlink>
    </w:p>
    <w:p w14:paraId="3C0351C0" w14:textId="25749FF2" w:rsidR="003665B8" w:rsidRDefault="00E25300">
      <w:pPr>
        <w:pStyle w:val="TableofFigures"/>
        <w:tabs>
          <w:tab w:val="right" w:leader="dot" w:pos="8630"/>
        </w:tabs>
        <w:rPr>
          <w:rFonts w:asciiTheme="minorHAnsi" w:eastAsiaTheme="minorEastAsia" w:hAnsiTheme="minorHAnsi" w:cstheme="minorBidi"/>
          <w:noProof/>
          <w:sz w:val="22"/>
          <w:szCs w:val="22"/>
          <w:lang w:eastAsia="en-CA"/>
        </w:rPr>
      </w:pPr>
      <w:hyperlink w:anchor="_Toc82949037" w:history="1">
        <w:r w:rsidR="003665B8" w:rsidRPr="008E3717">
          <w:rPr>
            <w:rStyle w:val="Hyperlink"/>
            <w:noProof/>
          </w:rPr>
          <w:t>Figure 3 - The Structure of a simple feed-forward ANN [112]</w:t>
        </w:r>
        <w:r w:rsidR="003665B8">
          <w:rPr>
            <w:noProof/>
            <w:webHidden/>
          </w:rPr>
          <w:tab/>
        </w:r>
        <w:r w:rsidR="003665B8">
          <w:rPr>
            <w:noProof/>
            <w:webHidden/>
          </w:rPr>
          <w:fldChar w:fldCharType="begin"/>
        </w:r>
        <w:r w:rsidR="003665B8">
          <w:rPr>
            <w:noProof/>
            <w:webHidden/>
          </w:rPr>
          <w:instrText xml:space="preserve"> PAGEREF _Toc82949037 \h </w:instrText>
        </w:r>
        <w:r w:rsidR="003665B8">
          <w:rPr>
            <w:noProof/>
            <w:webHidden/>
          </w:rPr>
        </w:r>
        <w:r w:rsidR="003665B8">
          <w:rPr>
            <w:noProof/>
            <w:webHidden/>
          </w:rPr>
          <w:fldChar w:fldCharType="separate"/>
        </w:r>
        <w:r w:rsidR="003665B8">
          <w:rPr>
            <w:noProof/>
            <w:webHidden/>
          </w:rPr>
          <w:t>24</w:t>
        </w:r>
        <w:r w:rsidR="003665B8">
          <w:rPr>
            <w:noProof/>
            <w:webHidden/>
          </w:rPr>
          <w:fldChar w:fldCharType="end"/>
        </w:r>
      </w:hyperlink>
    </w:p>
    <w:p w14:paraId="6663FC54" w14:textId="1B4BCB85" w:rsidR="003665B8" w:rsidRDefault="00E25300">
      <w:pPr>
        <w:pStyle w:val="TableofFigures"/>
        <w:tabs>
          <w:tab w:val="right" w:leader="dot" w:pos="8630"/>
        </w:tabs>
        <w:rPr>
          <w:rFonts w:asciiTheme="minorHAnsi" w:eastAsiaTheme="minorEastAsia" w:hAnsiTheme="minorHAnsi" w:cstheme="minorBidi"/>
          <w:noProof/>
          <w:sz w:val="22"/>
          <w:szCs w:val="22"/>
          <w:lang w:eastAsia="en-CA"/>
        </w:rPr>
      </w:pPr>
      <w:hyperlink w:anchor="_Toc82949038" w:history="1">
        <w:r w:rsidR="003665B8" w:rsidRPr="008E3717">
          <w:rPr>
            <w:rStyle w:val="Hyperlink"/>
            <w:noProof/>
          </w:rPr>
          <w:t>Figure 4 - The Block Diagram of the third generation ANNSTLF [37]</w:t>
        </w:r>
        <w:r w:rsidR="003665B8">
          <w:rPr>
            <w:noProof/>
            <w:webHidden/>
          </w:rPr>
          <w:tab/>
        </w:r>
        <w:r w:rsidR="003665B8">
          <w:rPr>
            <w:noProof/>
            <w:webHidden/>
          </w:rPr>
          <w:fldChar w:fldCharType="begin"/>
        </w:r>
        <w:r w:rsidR="003665B8">
          <w:rPr>
            <w:noProof/>
            <w:webHidden/>
          </w:rPr>
          <w:instrText xml:space="preserve"> PAGEREF _Toc82949038 \h </w:instrText>
        </w:r>
        <w:r w:rsidR="003665B8">
          <w:rPr>
            <w:noProof/>
            <w:webHidden/>
          </w:rPr>
        </w:r>
        <w:r w:rsidR="003665B8">
          <w:rPr>
            <w:noProof/>
            <w:webHidden/>
          </w:rPr>
          <w:fldChar w:fldCharType="separate"/>
        </w:r>
        <w:r w:rsidR="003665B8">
          <w:rPr>
            <w:noProof/>
            <w:webHidden/>
          </w:rPr>
          <w:t>27</w:t>
        </w:r>
        <w:r w:rsidR="003665B8">
          <w:rPr>
            <w:noProof/>
            <w:webHidden/>
          </w:rPr>
          <w:fldChar w:fldCharType="end"/>
        </w:r>
      </w:hyperlink>
    </w:p>
    <w:p w14:paraId="24D40A98" w14:textId="477D4777" w:rsidR="003665B8" w:rsidRDefault="00E25300">
      <w:pPr>
        <w:pStyle w:val="TableofFigures"/>
        <w:tabs>
          <w:tab w:val="right" w:leader="dot" w:pos="8630"/>
        </w:tabs>
        <w:rPr>
          <w:rFonts w:asciiTheme="minorHAnsi" w:eastAsiaTheme="minorEastAsia" w:hAnsiTheme="minorHAnsi" w:cstheme="minorBidi"/>
          <w:noProof/>
          <w:sz w:val="22"/>
          <w:szCs w:val="22"/>
          <w:lang w:eastAsia="en-CA"/>
        </w:rPr>
      </w:pPr>
      <w:hyperlink w:anchor="_Toc82949039" w:history="1">
        <w:r w:rsidR="003665B8" w:rsidRPr="008E3717">
          <w:rPr>
            <w:rStyle w:val="Hyperlink"/>
            <w:noProof/>
          </w:rPr>
          <w:t>Figure 5 – A simple network versus a deep learning network [130]</w:t>
        </w:r>
        <w:r w:rsidR="003665B8">
          <w:rPr>
            <w:noProof/>
            <w:webHidden/>
          </w:rPr>
          <w:tab/>
        </w:r>
        <w:r w:rsidR="003665B8">
          <w:rPr>
            <w:noProof/>
            <w:webHidden/>
          </w:rPr>
          <w:fldChar w:fldCharType="begin"/>
        </w:r>
        <w:r w:rsidR="003665B8">
          <w:rPr>
            <w:noProof/>
            <w:webHidden/>
          </w:rPr>
          <w:instrText xml:space="preserve"> PAGEREF _Toc82949039 \h </w:instrText>
        </w:r>
        <w:r w:rsidR="003665B8">
          <w:rPr>
            <w:noProof/>
            <w:webHidden/>
          </w:rPr>
        </w:r>
        <w:r w:rsidR="003665B8">
          <w:rPr>
            <w:noProof/>
            <w:webHidden/>
          </w:rPr>
          <w:fldChar w:fldCharType="separate"/>
        </w:r>
        <w:r w:rsidR="003665B8">
          <w:rPr>
            <w:noProof/>
            <w:webHidden/>
          </w:rPr>
          <w:t>31</w:t>
        </w:r>
        <w:r w:rsidR="003665B8">
          <w:rPr>
            <w:noProof/>
            <w:webHidden/>
          </w:rPr>
          <w:fldChar w:fldCharType="end"/>
        </w:r>
      </w:hyperlink>
    </w:p>
    <w:p w14:paraId="75A72828" w14:textId="255D03CD" w:rsidR="003665B8" w:rsidRDefault="00E25300">
      <w:pPr>
        <w:pStyle w:val="TableofFigures"/>
        <w:tabs>
          <w:tab w:val="right" w:leader="dot" w:pos="8630"/>
        </w:tabs>
        <w:rPr>
          <w:rFonts w:asciiTheme="minorHAnsi" w:eastAsiaTheme="minorEastAsia" w:hAnsiTheme="minorHAnsi" w:cstheme="minorBidi"/>
          <w:noProof/>
          <w:sz w:val="22"/>
          <w:szCs w:val="22"/>
          <w:lang w:eastAsia="en-CA"/>
        </w:rPr>
      </w:pPr>
      <w:hyperlink w:anchor="_Toc82949040" w:history="1">
        <w:r w:rsidR="003665B8" w:rsidRPr="008E3717">
          <w:rPr>
            <w:rStyle w:val="Hyperlink"/>
            <w:noProof/>
          </w:rPr>
          <w:t>Figure 6 - The Long Short-Term Memory Structure  [147]</w:t>
        </w:r>
        <w:r w:rsidR="003665B8">
          <w:rPr>
            <w:noProof/>
            <w:webHidden/>
          </w:rPr>
          <w:tab/>
        </w:r>
        <w:r w:rsidR="003665B8">
          <w:rPr>
            <w:noProof/>
            <w:webHidden/>
          </w:rPr>
          <w:fldChar w:fldCharType="begin"/>
        </w:r>
        <w:r w:rsidR="003665B8">
          <w:rPr>
            <w:noProof/>
            <w:webHidden/>
          </w:rPr>
          <w:instrText xml:space="preserve"> PAGEREF _Toc82949040 \h </w:instrText>
        </w:r>
        <w:r w:rsidR="003665B8">
          <w:rPr>
            <w:noProof/>
            <w:webHidden/>
          </w:rPr>
        </w:r>
        <w:r w:rsidR="003665B8">
          <w:rPr>
            <w:noProof/>
            <w:webHidden/>
          </w:rPr>
          <w:fldChar w:fldCharType="separate"/>
        </w:r>
        <w:r w:rsidR="003665B8">
          <w:rPr>
            <w:noProof/>
            <w:webHidden/>
          </w:rPr>
          <w:t>35</w:t>
        </w:r>
        <w:r w:rsidR="003665B8">
          <w:rPr>
            <w:noProof/>
            <w:webHidden/>
          </w:rPr>
          <w:fldChar w:fldCharType="end"/>
        </w:r>
      </w:hyperlink>
    </w:p>
    <w:p w14:paraId="28BC768D" w14:textId="08387E35" w:rsidR="003665B8" w:rsidRDefault="00E25300">
      <w:pPr>
        <w:pStyle w:val="TableofFigures"/>
        <w:tabs>
          <w:tab w:val="right" w:leader="dot" w:pos="8630"/>
        </w:tabs>
        <w:rPr>
          <w:rFonts w:asciiTheme="minorHAnsi" w:eastAsiaTheme="minorEastAsia" w:hAnsiTheme="minorHAnsi" w:cstheme="minorBidi"/>
          <w:noProof/>
          <w:sz w:val="22"/>
          <w:szCs w:val="22"/>
          <w:lang w:eastAsia="en-CA"/>
        </w:rPr>
      </w:pPr>
      <w:hyperlink w:anchor="_Toc82949041" w:history="1">
        <w:r w:rsidR="003665B8" w:rsidRPr="008E3717">
          <w:rPr>
            <w:rStyle w:val="Hyperlink"/>
            <w:noProof/>
          </w:rPr>
          <w:t xml:space="preserve">Figure 7 - </w:t>
        </w:r>
        <w:r w:rsidR="003665B8" w:rsidRPr="008E3717">
          <w:rPr>
            <w:rStyle w:val="Hyperlink"/>
            <w:rFonts w:cstheme="minorHAnsi"/>
            <w:noProof/>
          </w:rPr>
          <w:t>An Architecture of a one-dimensional CNN for time series data [162]</w:t>
        </w:r>
        <w:r w:rsidR="003665B8">
          <w:rPr>
            <w:noProof/>
            <w:webHidden/>
          </w:rPr>
          <w:tab/>
        </w:r>
        <w:r w:rsidR="003665B8">
          <w:rPr>
            <w:noProof/>
            <w:webHidden/>
          </w:rPr>
          <w:fldChar w:fldCharType="begin"/>
        </w:r>
        <w:r w:rsidR="003665B8">
          <w:rPr>
            <w:noProof/>
            <w:webHidden/>
          </w:rPr>
          <w:instrText xml:space="preserve"> PAGEREF _Toc82949041 \h </w:instrText>
        </w:r>
        <w:r w:rsidR="003665B8">
          <w:rPr>
            <w:noProof/>
            <w:webHidden/>
          </w:rPr>
        </w:r>
        <w:r w:rsidR="003665B8">
          <w:rPr>
            <w:noProof/>
            <w:webHidden/>
          </w:rPr>
          <w:fldChar w:fldCharType="separate"/>
        </w:r>
        <w:r w:rsidR="003665B8">
          <w:rPr>
            <w:noProof/>
            <w:webHidden/>
          </w:rPr>
          <w:t>38</w:t>
        </w:r>
        <w:r w:rsidR="003665B8">
          <w:rPr>
            <w:noProof/>
            <w:webHidden/>
          </w:rPr>
          <w:fldChar w:fldCharType="end"/>
        </w:r>
      </w:hyperlink>
    </w:p>
    <w:p w14:paraId="611CC7FA" w14:textId="574489AD" w:rsidR="003665B8" w:rsidRDefault="00E25300">
      <w:pPr>
        <w:pStyle w:val="TableofFigures"/>
        <w:tabs>
          <w:tab w:val="right" w:leader="dot" w:pos="8630"/>
        </w:tabs>
        <w:rPr>
          <w:rFonts w:asciiTheme="minorHAnsi" w:eastAsiaTheme="minorEastAsia" w:hAnsiTheme="minorHAnsi" w:cstheme="minorBidi"/>
          <w:noProof/>
          <w:sz w:val="22"/>
          <w:szCs w:val="22"/>
          <w:lang w:eastAsia="en-CA"/>
        </w:rPr>
      </w:pPr>
      <w:hyperlink w:anchor="_Toc82949042" w:history="1">
        <w:r w:rsidR="003665B8" w:rsidRPr="008E3717">
          <w:rPr>
            <w:rStyle w:val="Hyperlink"/>
            <w:noProof/>
          </w:rPr>
          <w:t>Figure 8 – The Rectified Linear Unit Activation Function [163]</w:t>
        </w:r>
        <w:r w:rsidR="003665B8">
          <w:rPr>
            <w:noProof/>
            <w:webHidden/>
          </w:rPr>
          <w:tab/>
        </w:r>
        <w:r w:rsidR="003665B8">
          <w:rPr>
            <w:noProof/>
            <w:webHidden/>
          </w:rPr>
          <w:fldChar w:fldCharType="begin"/>
        </w:r>
        <w:r w:rsidR="003665B8">
          <w:rPr>
            <w:noProof/>
            <w:webHidden/>
          </w:rPr>
          <w:instrText xml:space="preserve"> PAGEREF _Toc82949042 \h </w:instrText>
        </w:r>
        <w:r w:rsidR="003665B8">
          <w:rPr>
            <w:noProof/>
            <w:webHidden/>
          </w:rPr>
        </w:r>
        <w:r w:rsidR="003665B8">
          <w:rPr>
            <w:noProof/>
            <w:webHidden/>
          </w:rPr>
          <w:fldChar w:fldCharType="separate"/>
        </w:r>
        <w:r w:rsidR="003665B8">
          <w:rPr>
            <w:noProof/>
            <w:webHidden/>
          </w:rPr>
          <w:t>39</w:t>
        </w:r>
        <w:r w:rsidR="003665B8">
          <w:rPr>
            <w:noProof/>
            <w:webHidden/>
          </w:rPr>
          <w:fldChar w:fldCharType="end"/>
        </w:r>
      </w:hyperlink>
    </w:p>
    <w:p w14:paraId="2830A9F9" w14:textId="3544E1B0" w:rsidR="003665B8" w:rsidRDefault="00E25300">
      <w:pPr>
        <w:pStyle w:val="TableofFigures"/>
        <w:tabs>
          <w:tab w:val="right" w:leader="dot" w:pos="8630"/>
        </w:tabs>
        <w:rPr>
          <w:rFonts w:asciiTheme="minorHAnsi" w:eastAsiaTheme="minorEastAsia" w:hAnsiTheme="minorHAnsi" w:cstheme="minorBidi"/>
          <w:noProof/>
          <w:sz w:val="22"/>
          <w:szCs w:val="22"/>
          <w:lang w:eastAsia="en-CA"/>
        </w:rPr>
      </w:pPr>
      <w:hyperlink w:anchor="_Toc82949043" w:history="1">
        <w:r w:rsidR="003665B8" w:rsidRPr="008E3717">
          <w:rPr>
            <w:rStyle w:val="Hyperlink"/>
            <w:noProof/>
          </w:rPr>
          <w:t>Figure 9 – Examples of Max and Average Pooling [164]</w:t>
        </w:r>
        <w:r w:rsidR="003665B8">
          <w:rPr>
            <w:noProof/>
            <w:webHidden/>
          </w:rPr>
          <w:tab/>
        </w:r>
        <w:r w:rsidR="003665B8">
          <w:rPr>
            <w:noProof/>
            <w:webHidden/>
          </w:rPr>
          <w:fldChar w:fldCharType="begin"/>
        </w:r>
        <w:r w:rsidR="003665B8">
          <w:rPr>
            <w:noProof/>
            <w:webHidden/>
          </w:rPr>
          <w:instrText xml:space="preserve"> PAGEREF _Toc82949043 \h </w:instrText>
        </w:r>
        <w:r w:rsidR="003665B8">
          <w:rPr>
            <w:noProof/>
            <w:webHidden/>
          </w:rPr>
        </w:r>
        <w:r w:rsidR="003665B8">
          <w:rPr>
            <w:noProof/>
            <w:webHidden/>
          </w:rPr>
          <w:fldChar w:fldCharType="separate"/>
        </w:r>
        <w:r w:rsidR="003665B8">
          <w:rPr>
            <w:noProof/>
            <w:webHidden/>
          </w:rPr>
          <w:t>39</w:t>
        </w:r>
        <w:r w:rsidR="003665B8">
          <w:rPr>
            <w:noProof/>
            <w:webHidden/>
          </w:rPr>
          <w:fldChar w:fldCharType="end"/>
        </w:r>
      </w:hyperlink>
    </w:p>
    <w:p w14:paraId="6DF57B5D" w14:textId="6E8F183B" w:rsidR="003665B8" w:rsidRDefault="00E25300">
      <w:pPr>
        <w:pStyle w:val="TableofFigures"/>
        <w:tabs>
          <w:tab w:val="right" w:leader="dot" w:pos="8630"/>
        </w:tabs>
        <w:rPr>
          <w:rFonts w:asciiTheme="minorHAnsi" w:eastAsiaTheme="minorEastAsia" w:hAnsiTheme="minorHAnsi" w:cstheme="minorBidi"/>
          <w:noProof/>
          <w:sz w:val="22"/>
          <w:szCs w:val="22"/>
          <w:lang w:eastAsia="en-CA"/>
        </w:rPr>
      </w:pPr>
      <w:hyperlink w:anchor="_Toc82949044" w:history="1">
        <w:r w:rsidR="003665B8" w:rsidRPr="008E3717">
          <w:rPr>
            <w:rStyle w:val="Hyperlink"/>
            <w:noProof/>
          </w:rPr>
          <w:t>Figure 10 – The structure of the BLF and CLF network</w:t>
        </w:r>
        <w:r w:rsidR="003665B8">
          <w:rPr>
            <w:noProof/>
            <w:webHidden/>
          </w:rPr>
          <w:tab/>
        </w:r>
        <w:r w:rsidR="003665B8">
          <w:rPr>
            <w:noProof/>
            <w:webHidden/>
          </w:rPr>
          <w:fldChar w:fldCharType="begin"/>
        </w:r>
        <w:r w:rsidR="003665B8">
          <w:rPr>
            <w:noProof/>
            <w:webHidden/>
          </w:rPr>
          <w:instrText xml:space="preserve"> PAGEREF _Toc82949044 \h </w:instrText>
        </w:r>
        <w:r w:rsidR="003665B8">
          <w:rPr>
            <w:noProof/>
            <w:webHidden/>
          </w:rPr>
        </w:r>
        <w:r w:rsidR="003665B8">
          <w:rPr>
            <w:noProof/>
            <w:webHidden/>
          </w:rPr>
          <w:fldChar w:fldCharType="separate"/>
        </w:r>
        <w:r w:rsidR="003665B8">
          <w:rPr>
            <w:noProof/>
            <w:webHidden/>
          </w:rPr>
          <w:t>42</w:t>
        </w:r>
        <w:r w:rsidR="003665B8">
          <w:rPr>
            <w:noProof/>
            <w:webHidden/>
          </w:rPr>
          <w:fldChar w:fldCharType="end"/>
        </w:r>
      </w:hyperlink>
    </w:p>
    <w:p w14:paraId="6226D987" w14:textId="7D8A8AAE" w:rsidR="00562D90" w:rsidRDefault="00562D90">
      <w:pPr>
        <w:sectPr w:rsidR="00562D90" w:rsidSect="006214A8">
          <w:pgSz w:w="12240" w:h="15840" w:code="1"/>
          <w:pgMar w:top="1440" w:right="1440" w:bottom="1440" w:left="2160" w:header="720" w:footer="720" w:gutter="0"/>
          <w:pgNumType w:fmt="lowerRoman"/>
          <w:cols w:space="720"/>
          <w:docGrid w:linePitch="360"/>
        </w:sectPr>
      </w:pPr>
      <w:r>
        <w:fldChar w:fldCharType="end"/>
      </w:r>
    </w:p>
    <w:p w14:paraId="0773F99F" w14:textId="77777777" w:rsidR="003819CA" w:rsidRDefault="00C262DB">
      <w:pPr>
        <w:pStyle w:val="Abbreviation"/>
      </w:pPr>
      <w:bookmarkStart w:id="9" w:name="_Toc82948991"/>
      <w:r>
        <w:lastRenderedPageBreak/>
        <w:t>List of Abbreviations</w:t>
      </w:r>
      <w:bookmarkEnd w:id="9"/>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320"/>
        <w:gridCol w:w="4320"/>
      </w:tblGrid>
      <w:tr w:rsidR="000E2104" w:rsidRPr="000E2104" w14:paraId="6D4B63F0" w14:textId="77777777" w:rsidTr="006027DE">
        <w:tc>
          <w:tcPr>
            <w:tcW w:w="2500" w:type="pct"/>
          </w:tcPr>
          <w:p w14:paraId="278D098F" w14:textId="2A5F23A7" w:rsidR="000E2104" w:rsidRPr="000E2104" w:rsidRDefault="000E2104" w:rsidP="000E2104">
            <w:pPr>
              <w:rPr>
                <w:rFonts w:ascii="Times New Roman" w:hAnsi="Times New Roman"/>
              </w:rPr>
            </w:pPr>
            <w:r w:rsidRPr="000E2104">
              <w:rPr>
                <w:rFonts w:ascii="Times New Roman" w:hAnsi="Times New Roman"/>
              </w:rPr>
              <w:t>SNF – Seasonal Naïve Forecaster</w:t>
            </w:r>
          </w:p>
        </w:tc>
        <w:tc>
          <w:tcPr>
            <w:tcW w:w="2500" w:type="pct"/>
          </w:tcPr>
          <w:p w14:paraId="68B47077" w14:textId="2D1532C5" w:rsidR="000E2104" w:rsidRPr="000E2104" w:rsidRDefault="000E2104" w:rsidP="000E2104">
            <w:pPr>
              <w:rPr>
                <w:rFonts w:ascii="Times New Roman" w:hAnsi="Times New Roman"/>
              </w:rPr>
            </w:pPr>
            <w:r w:rsidRPr="000E2104">
              <w:rPr>
                <w:rFonts w:ascii="Times New Roman" w:hAnsi="Times New Roman"/>
              </w:rPr>
              <w:t>SVM – Support Vector Machine</w:t>
            </w:r>
          </w:p>
        </w:tc>
      </w:tr>
      <w:tr w:rsidR="000E2104" w:rsidRPr="000E2104" w14:paraId="65256400" w14:textId="77777777" w:rsidTr="006027DE">
        <w:tc>
          <w:tcPr>
            <w:tcW w:w="2500" w:type="pct"/>
          </w:tcPr>
          <w:p w14:paraId="0045DECF" w14:textId="1EE794F6" w:rsidR="000E2104" w:rsidRPr="000E2104" w:rsidRDefault="000E2104" w:rsidP="000E2104">
            <w:pPr>
              <w:rPr>
                <w:rFonts w:ascii="Times New Roman" w:hAnsi="Times New Roman"/>
              </w:rPr>
            </w:pPr>
            <w:r w:rsidRPr="000E2104">
              <w:rPr>
                <w:rFonts w:ascii="Times New Roman" w:hAnsi="Times New Roman"/>
              </w:rPr>
              <w:t>MLR – Multiple Linear Regression</w:t>
            </w:r>
          </w:p>
        </w:tc>
        <w:tc>
          <w:tcPr>
            <w:tcW w:w="2500" w:type="pct"/>
          </w:tcPr>
          <w:p w14:paraId="13815EFA" w14:textId="14C5EB69" w:rsidR="000E2104" w:rsidRPr="000E2104" w:rsidRDefault="000E2104" w:rsidP="000E2104">
            <w:pPr>
              <w:rPr>
                <w:rFonts w:ascii="Times New Roman" w:hAnsi="Times New Roman"/>
              </w:rPr>
            </w:pPr>
            <w:r w:rsidRPr="000E2104">
              <w:rPr>
                <w:rFonts w:ascii="Times New Roman" w:hAnsi="Times New Roman"/>
              </w:rPr>
              <w:t>MAE – Mean Absolute Error</w:t>
            </w:r>
          </w:p>
        </w:tc>
      </w:tr>
      <w:tr w:rsidR="000E2104" w:rsidRPr="000E2104" w14:paraId="31EC1AEA" w14:textId="77777777" w:rsidTr="006027DE">
        <w:tc>
          <w:tcPr>
            <w:tcW w:w="2500" w:type="pct"/>
          </w:tcPr>
          <w:p w14:paraId="667A51A2" w14:textId="354A6C4C" w:rsidR="000E2104" w:rsidRPr="000E2104" w:rsidRDefault="000E2104" w:rsidP="000E2104">
            <w:pPr>
              <w:rPr>
                <w:rFonts w:ascii="Times New Roman" w:hAnsi="Times New Roman"/>
              </w:rPr>
            </w:pPr>
            <w:r w:rsidRPr="000E2104">
              <w:rPr>
                <w:rFonts w:ascii="Times New Roman" w:hAnsi="Times New Roman"/>
              </w:rPr>
              <w:t>ARIMA – Auto-Regressive Integrated Moving Average</w:t>
            </w:r>
          </w:p>
        </w:tc>
        <w:tc>
          <w:tcPr>
            <w:tcW w:w="2500" w:type="pct"/>
          </w:tcPr>
          <w:p w14:paraId="7D9AAD02" w14:textId="2282596A" w:rsidR="000E2104" w:rsidRPr="000E2104" w:rsidRDefault="000E2104" w:rsidP="000E2104">
            <w:pPr>
              <w:rPr>
                <w:rFonts w:ascii="Times New Roman" w:hAnsi="Times New Roman"/>
              </w:rPr>
            </w:pPr>
            <w:r w:rsidRPr="000E2104">
              <w:rPr>
                <w:rFonts w:ascii="Times New Roman" w:hAnsi="Times New Roman"/>
              </w:rPr>
              <w:t>MAPE – Mean Absolute Percentage Error</w:t>
            </w:r>
          </w:p>
        </w:tc>
      </w:tr>
      <w:tr w:rsidR="000E2104" w:rsidRPr="000E2104" w14:paraId="53C3DB71" w14:textId="77777777" w:rsidTr="006027DE">
        <w:tc>
          <w:tcPr>
            <w:tcW w:w="2500" w:type="pct"/>
          </w:tcPr>
          <w:p w14:paraId="49D16025" w14:textId="03296BAA" w:rsidR="000E2104" w:rsidRPr="000E2104" w:rsidRDefault="000E2104" w:rsidP="000E2104">
            <w:pPr>
              <w:rPr>
                <w:rFonts w:ascii="Times New Roman" w:hAnsi="Times New Roman"/>
              </w:rPr>
            </w:pPr>
            <w:r w:rsidRPr="000E2104">
              <w:rPr>
                <w:rFonts w:ascii="Times New Roman" w:hAnsi="Times New Roman"/>
              </w:rPr>
              <w:t>ML - Machine Learning</w:t>
            </w:r>
          </w:p>
        </w:tc>
        <w:tc>
          <w:tcPr>
            <w:tcW w:w="2500" w:type="pct"/>
          </w:tcPr>
          <w:p w14:paraId="00623CD1" w14:textId="7DACF086" w:rsidR="000E2104" w:rsidRPr="000E2104" w:rsidRDefault="000E2104" w:rsidP="000E2104">
            <w:pPr>
              <w:rPr>
                <w:rFonts w:ascii="Times New Roman" w:hAnsi="Times New Roman"/>
              </w:rPr>
            </w:pPr>
            <w:r w:rsidRPr="000E2104">
              <w:rPr>
                <w:rFonts w:ascii="Times New Roman" w:hAnsi="Times New Roman"/>
              </w:rPr>
              <w:t>MBE – Mean Biased Error</w:t>
            </w:r>
          </w:p>
        </w:tc>
      </w:tr>
      <w:tr w:rsidR="000E2104" w:rsidRPr="000E2104" w14:paraId="1C97ACF4" w14:textId="77777777" w:rsidTr="006027DE">
        <w:tc>
          <w:tcPr>
            <w:tcW w:w="2500" w:type="pct"/>
          </w:tcPr>
          <w:p w14:paraId="1BC65CC4" w14:textId="67141A3E" w:rsidR="000E2104" w:rsidRPr="000E2104" w:rsidRDefault="000E2104" w:rsidP="000E2104">
            <w:pPr>
              <w:rPr>
                <w:rFonts w:ascii="Times New Roman" w:hAnsi="Times New Roman"/>
              </w:rPr>
            </w:pPr>
            <w:r w:rsidRPr="000E2104">
              <w:rPr>
                <w:rFonts w:ascii="Times New Roman" w:hAnsi="Times New Roman"/>
              </w:rPr>
              <w:t>RNN – Recurrent Neural Networks</w:t>
            </w:r>
          </w:p>
        </w:tc>
        <w:tc>
          <w:tcPr>
            <w:tcW w:w="2500" w:type="pct"/>
          </w:tcPr>
          <w:p w14:paraId="23E17D7B" w14:textId="6E944DA5" w:rsidR="000E2104" w:rsidRPr="000E2104" w:rsidRDefault="000E2104" w:rsidP="000E2104">
            <w:pPr>
              <w:rPr>
                <w:rFonts w:ascii="Times New Roman" w:hAnsi="Times New Roman"/>
              </w:rPr>
            </w:pPr>
            <w:r w:rsidRPr="000E2104">
              <w:rPr>
                <w:rFonts w:ascii="Times New Roman" w:hAnsi="Times New Roman"/>
              </w:rPr>
              <w:t>MSE – Mean Squared Error</w:t>
            </w:r>
          </w:p>
        </w:tc>
      </w:tr>
      <w:tr w:rsidR="000E2104" w:rsidRPr="000E2104" w14:paraId="381746DA" w14:textId="77777777" w:rsidTr="006027DE">
        <w:tc>
          <w:tcPr>
            <w:tcW w:w="2500" w:type="pct"/>
          </w:tcPr>
          <w:p w14:paraId="01D2DB3F" w14:textId="093FB34A" w:rsidR="000E2104" w:rsidRPr="000E2104" w:rsidRDefault="000E2104" w:rsidP="000E2104">
            <w:pPr>
              <w:rPr>
                <w:rFonts w:ascii="Times New Roman" w:hAnsi="Times New Roman"/>
              </w:rPr>
            </w:pPr>
            <w:r w:rsidRPr="000E2104">
              <w:rPr>
                <w:rFonts w:ascii="Times New Roman" w:hAnsi="Times New Roman"/>
              </w:rPr>
              <w:t>LSTM – Long Short-Term Memory networks</w:t>
            </w:r>
          </w:p>
        </w:tc>
        <w:tc>
          <w:tcPr>
            <w:tcW w:w="2500" w:type="pct"/>
          </w:tcPr>
          <w:p w14:paraId="1131A1C2" w14:textId="4A73B4A4" w:rsidR="000E2104" w:rsidRPr="000E2104" w:rsidRDefault="000E2104" w:rsidP="000E2104">
            <w:pPr>
              <w:rPr>
                <w:rFonts w:ascii="Times New Roman" w:hAnsi="Times New Roman"/>
              </w:rPr>
            </w:pPr>
            <w:r w:rsidRPr="000E2104">
              <w:rPr>
                <w:rFonts w:ascii="Times New Roman" w:hAnsi="Times New Roman"/>
              </w:rPr>
              <w:t>RMSE – Root Mean Square Error</w:t>
            </w:r>
          </w:p>
        </w:tc>
      </w:tr>
      <w:tr w:rsidR="000E2104" w:rsidRPr="000E2104" w14:paraId="23FD7158" w14:textId="77777777" w:rsidTr="006027DE">
        <w:tc>
          <w:tcPr>
            <w:tcW w:w="2500" w:type="pct"/>
          </w:tcPr>
          <w:p w14:paraId="7005EC97" w14:textId="6BCDE48A" w:rsidR="000E2104" w:rsidRPr="000E2104" w:rsidRDefault="000E2104" w:rsidP="000E2104">
            <w:pPr>
              <w:rPr>
                <w:rFonts w:ascii="Times New Roman" w:hAnsi="Times New Roman"/>
              </w:rPr>
            </w:pPr>
            <w:r w:rsidRPr="000E2104">
              <w:rPr>
                <w:rFonts w:ascii="Times New Roman" w:hAnsi="Times New Roman"/>
              </w:rPr>
              <w:t>CNN – Convolutional Neural Networks</w:t>
            </w:r>
          </w:p>
        </w:tc>
        <w:tc>
          <w:tcPr>
            <w:tcW w:w="2500" w:type="pct"/>
          </w:tcPr>
          <w:p w14:paraId="2E523D11" w14:textId="53E5E19A" w:rsidR="000E2104" w:rsidRPr="000E2104" w:rsidRDefault="000E2104" w:rsidP="000E2104">
            <w:pPr>
              <w:rPr>
                <w:rFonts w:ascii="Times New Roman" w:hAnsi="Times New Roman"/>
              </w:rPr>
            </w:pPr>
            <w:r w:rsidRPr="000E2104">
              <w:rPr>
                <w:rFonts w:ascii="Times New Roman" w:hAnsi="Times New Roman"/>
              </w:rPr>
              <w:t>SD – Standard Deviation</w:t>
            </w:r>
          </w:p>
        </w:tc>
      </w:tr>
      <w:tr w:rsidR="000E2104" w:rsidRPr="000E2104" w14:paraId="181C1663" w14:textId="77777777" w:rsidTr="006027DE">
        <w:tc>
          <w:tcPr>
            <w:tcW w:w="2500" w:type="pct"/>
          </w:tcPr>
          <w:p w14:paraId="4CF21156" w14:textId="54C566FC" w:rsidR="000E2104" w:rsidRPr="000E2104" w:rsidRDefault="000E2104" w:rsidP="000E2104">
            <w:pPr>
              <w:rPr>
                <w:rFonts w:ascii="Times New Roman" w:hAnsi="Times New Roman"/>
              </w:rPr>
            </w:pPr>
            <w:r w:rsidRPr="000E2104">
              <w:rPr>
                <w:rFonts w:ascii="Times New Roman" w:hAnsi="Times New Roman"/>
              </w:rPr>
              <w:t>ANN – Artificial Neural Networks</w:t>
            </w:r>
          </w:p>
        </w:tc>
        <w:tc>
          <w:tcPr>
            <w:tcW w:w="2500" w:type="pct"/>
          </w:tcPr>
          <w:p w14:paraId="7D8FFE4F" w14:textId="350CAB9C" w:rsidR="000E2104" w:rsidRPr="000E2104" w:rsidRDefault="000E2104" w:rsidP="000E2104">
            <w:pPr>
              <w:rPr>
                <w:rFonts w:ascii="Times New Roman" w:hAnsi="Times New Roman"/>
              </w:rPr>
            </w:pPr>
            <w:r w:rsidRPr="000E2104">
              <w:rPr>
                <w:rFonts w:ascii="Times New Roman" w:hAnsi="Times New Roman"/>
              </w:rPr>
              <w:t>UNB – University of New Brunswick</w:t>
            </w:r>
          </w:p>
        </w:tc>
      </w:tr>
      <w:tr w:rsidR="000E2104" w:rsidRPr="000E2104" w14:paraId="05DD9E01" w14:textId="77777777" w:rsidTr="006027DE">
        <w:tc>
          <w:tcPr>
            <w:tcW w:w="2500" w:type="pct"/>
          </w:tcPr>
          <w:p w14:paraId="4CC40279" w14:textId="340CBE45" w:rsidR="000E2104" w:rsidRPr="000E2104" w:rsidRDefault="000E2104" w:rsidP="000E2104">
            <w:pPr>
              <w:rPr>
                <w:rFonts w:ascii="Times New Roman" w:hAnsi="Times New Roman"/>
              </w:rPr>
            </w:pPr>
            <w:r w:rsidRPr="000E2104">
              <w:rPr>
                <w:rFonts w:ascii="Times New Roman" w:hAnsi="Times New Roman"/>
              </w:rPr>
              <w:t>BLF – Base Load Forecaster</w:t>
            </w:r>
          </w:p>
        </w:tc>
        <w:tc>
          <w:tcPr>
            <w:tcW w:w="2500" w:type="pct"/>
          </w:tcPr>
          <w:p w14:paraId="169FA730" w14:textId="2C79A6C1" w:rsidR="000E2104" w:rsidRPr="000E2104" w:rsidRDefault="00FF5974" w:rsidP="000E2104">
            <w:pPr>
              <w:rPr>
                <w:rFonts w:ascii="Times New Roman" w:hAnsi="Times New Roman"/>
              </w:rPr>
            </w:pPr>
            <w:r>
              <w:rPr>
                <w:rFonts w:ascii="Times New Roman" w:hAnsi="Times New Roman"/>
              </w:rPr>
              <w:t>MLP – Multilayer Perceptron</w:t>
            </w:r>
          </w:p>
        </w:tc>
      </w:tr>
      <w:tr w:rsidR="000E2104" w:rsidRPr="000E2104" w14:paraId="08A0D6F5" w14:textId="77777777" w:rsidTr="006027DE">
        <w:tc>
          <w:tcPr>
            <w:tcW w:w="2500" w:type="pct"/>
          </w:tcPr>
          <w:p w14:paraId="16C3CCF8" w14:textId="67EC260B" w:rsidR="000E2104" w:rsidRPr="000E2104" w:rsidRDefault="000E2104" w:rsidP="000E2104">
            <w:pPr>
              <w:rPr>
                <w:rFonts w:ascii="Times New Roman" w:hAnsi="Times New Roman"/>
              </w:rPr>
            </w:pPr>
            <w:r w:rsidRPr="000E2104">
              <w:rPr>
                <w:rFonts w:ascii="Times New Roman" w:hAnsi="Times New Roman"/>
              </w:rPr>
              <w:t>CLF – Change in Load Forecaster</w:t>
            </w:r>
          </w:p>
        </w:tc>
        <w:tc>
          <w:tcPr>
            <w:tcW w:w="2500" w:type="pct"/>
          </w:tcPr>
          <w:p w14:paraId="709B15D1" w14:textId="7004B770" w:rsidR="000E2104" w:rsidRPr="000E2104" w:rsidRDefault="00B90D62" w:rsidP="000E2104">
            <w:pPr>
              <w:rPr>
                <w:rFonts w:ascii="Times New Roman" w:hAnsi="Times New Roman"/>
              </w:rPr>
            </w:pPr>
            <w:r>
              <w:rPr>
                <w:rFonts w:ascii="Times New Roman" w:hAnsi="Times New Roman"/>
              </w:rPr>
              <w:t xml:space="preserve">MW </w:t>
            </w:r>
            <w:r w:rsidR="007068A4">
              <w:rPr>
                <w:rFonts w:ascii="Times New Roman" w:hAnsi="Times New Roman"/>
              </w:rPr>
              <w:t>–</w:t>
            </w:r>
            <w:r>
              <w:rPr>
                <w:rFonts w:ascii="Times New Roman" w:hAnsi="Times New Roman"/>
              </w:rPr>
              <w:t xml:space="preserve"> Mega</w:t>
            </w:r>
            <w:r w:rsidR="007068A4">
              <w:rPr>
                <w:rFonts w:ascii="Times New Roman" w:hAnsi="Times New Roman"/>
              </w:rPr>
              <w:t>-</w:t>
            </w:r>
            <w:r>
              <w:rPr>
                <w:rFonts w:ascii="Times New Roman" w:hAnsi="Times New Roman"/>
              </w:rPr>
              <w:t>Watt</w:t>
            </w:r>
          </w:p>
        </w:tc>
      </w:tr>
      <w:tr w:rsidR="000E2104" w:rsidRPr="000E2104" w14:paraId="45A760E5" w14:textId="77777777" w:rsidTr="006027DE">
        <w:tc>
          <w:tcPr>
            <w:tcW w:w="2500" w:type="pct"/>
          </w:tcPr>
          <w:p w14:paraId="1D633B5D" w14:textId="697C710D" w:rsidR="000E2104" w:rsidRPr="000E2104" w:rsidRDefault="000E2104" w:rsidP="000E2104">
            <w:pPr>
              <w:rPr>
                <w:rFonts w:ascii="Times New Roman" w:hAnsi="Times New Roman"/>
              </w:rPr>
            </w:pPr>
            <w:r w:rsidRPr="000E2104">
              <w:rPr>
                <w:rFonts w:ascii="Times New Roman" w:hAnsi="Times New Roman"/>
              </w:rPr>
              <w:t>RLS – Recursive Least Squares</w:t>
            </w:r>
          </w:p>
        </w:tc>
        <w:tc>
          <w:tcPr>
            <w:tcW w:w="2500" w:type="pct"/>
          </w:tcPr>
          <w:p w14:paraId="02E927C5" w14:textId="77777777" w:rsidR="000E2104" w:rsidRPr="000E2104" w:rsidRDefault="000E2104" w:rsidP="000E2104">
            <w:pPr>
              <w:rPr>
                <w:rFonts w:ascii="Times New Roman" w:hAnsi="Times New Roman"/>
              </w:rPr>
            </w:pPr>
          </w:p>
        </w:tc>
      </w:tr>
      <w:tr w:rsidR="000E2104" w:rsidRPr="000E2104" w14:paraId="6A991798" w14:textId="77777777" w:rsidTr="006027DE">
        <w:tc>
          <w:tcPr>
            <w:tcW w:w="2500" w:type="pct"/>
          </w:tcPr>
          <w:p w14:paraId="413D111A" w14:textId="6609DFA1" w:rsidR="000E2104" w:rsidRPr="000E2104" w:rsidRDefault="000E2104" w:rsidP="000E2104">
            <w:pPr>
              <w:rPr>
                <w:rFonts w:ascii="Times New Roman" w:hAnsi="Times New Roman"/>
              </w:rPr>
            </w:pPr>
            <w:r w:rsidRPr="000E2104">
              <w:rPr>
                <w:rFonts w:ascii="Times New Roman" w:hAnsi="Times New Roman"/>
              </w:rPr>
              <w:t>STLF – Short Term Load Forecasting</w:t>
            </w:r>
          </w:p>
        </w:tc>
        <w:tc>
          <w:tcPr>
            <w:tcW w:w="2500" w:type="pct"/>
          </w:tcPr>
          <w:p w14:paraId="5EC5F01B" w14:textId="77777777" w:rsidR="000E2104" w:rsidRPr="000E2104" w:rsidRDefault="000E2104" w:rsidP="000E2104">
            <w:pPr>
              <w:rPr>
                <w:rFonts w:ascii="Times New Roman" w:hAnsi="Times New Roman"/>
              </w:rPr>
            </w:pPr>
          </w:p>
        </w:tc>
      </w:tr>
      <w:tr w:rsidR="000E2104" w:rsidRPr="000E2104" w14:paraId="79A67D1C" w14:textId="77777777" w:rsidTr="006027DE">
        <w:tc>
          <w:tcPr>
            <w:tcW w:w="2500" w:type="pct"/>
          </w:tcPr>
          <w:p w14:paraId="0E2B0F9E" w14:textId="0614C553" w:rsidR="000E2104" w:rsidRPr="000E2104" w:rsidRDefault="000E2104" w:rsidP="000E2104">
            <w:pPr>
              <w:rPr>
                <w:rFonts w:ascii="Times New Roman" w:hAnsi="Times New Roman"/>
              </w:rPr>
            </w:pPr>
            <w:r w:rsidRPr="000E2104">
              <w:rPr>
                <w:rFonts w:ascii="Times New Roman" w:hAnsi="Times New Roman"/>
              </w:rPr>
              <w:t>MTLF – Medium</w:t>
            </w:r>
            <w:r w:rsidR="00830B80">
              <w:rPr>
                <w:rFonts w:ascii="Times New Roman" w:hAnsi="Times New Roman"/>
              </w:rPr>
              <w:t>-</w:t>
            </w:r>
            <w:r w:rsidRPr="000E2104">
              <w:rPr>
                <w:rFonts w:ascii="Times New Roman" w:hAnsi="Times New Roman"/>
              </w:rPr>
              <w:t>Term Load Forecasting</w:t>
            </w:r>
          </w:p>
        </w:tc>
        <w:tc>
          <w:tcPr>
            <w:tcW w:w="2500" w:type="pct"/>
          </w:tcPr>
          <w:p w14:paraId="2502DB5E" w14:textId="77777777" w:rsidR="000E2104" w:rsidRPr="000E2104" w:rsidRDefault="000E2104" w:rsidP="000E2104">
            <w:pPr>
              <w:rPr>
                <w:rFonts w:ascii="Times New Roman" w:hAnsi="Times New Roman"/>
              </w:rPr>
            </w:pPr>
          </w:p>
        </w:tc>
      </w:tr>
      <w:tr w:rsidR="000E2104" w:rsidRPr="000E2104" w14:paraId="7DB96958" w14:textId="77777777" w:rsidTr="006027DE">
        <w:tc>
          <w:tcPr>
            <w:tcW w:w="2500" w:type="pct"/>
          </w:tcPr>
          <w:p w14:paraId="031AA4D2" w14:textId="3FE73015" w:rsidR="000E2104" w:rsidRPr="000E2104" w:rsidRDefault="000E2104" w:rsidP="000E2104">
            <w:pPr>
              <w:rPr>
                <w:rFonts w:ascii="Times New Roman" w:hAnsi="Times New Roman"/>
              </w:rPr>
            </w:pPr>
            <w:r w:rsidRPr="000E2104">
              <w:rPr>
                <w:rFonts w:ascii="Times New Roman" w:hAnsi="Times New Roman"/>
              </w:rPr>
              <w:t>LTLF – Long Term Load Forecasting</w:t>
            </w:r>
          </w:p>
        </w:tc>
        <w:tc>
          <w:tcPr>
            <w:tcW w:w="2500" w:type="pct"/>
          </w:tcPr>
          <w:p w14:paraId="3031B354" w14:textId="77777777" w:rsidR="000E2104" w:rsidRPr="000E2104" w:rsidRDefault="000E2104" w:rsidP="000E2104">
            <w:pPr>
              <w:rPr>
                <w:rFonts w:ascii="Times New Roman" w:hAnsi="Times New Roman"/>
              </w:rPr>
            </w:pPr>
          </w:p>
        </w:tc>
      </w:tr>
      <w:tr w:rsidR="000E2104" w:rsidRPr="000E2104" w14:paraId="29C4CEA3" w14:textId="77777777" w:rsidTr="006027DE">
        <w:tc>
          <w:tcPr>
            <w:tcW w:w="2500" w:type="pct"/>
          </w:tcPr>
          <w:p w14:paraId="4D0B3EEB" w14:textId="232C5BD7" w:rsidR="000E2104" w:rsidRPr="000E2104" w:rsidRDefault="000E2104" w:rsidP="000E2104">
            <w:pPr>
              <w:rPr>
                <w:rFonts w:ascii="Times New Roman" w:hAnsi="Times New Roman"/>
              </w:rPr>
            </w:pPr>
            <w:r w:rsidRPr="000E2104">
              <w:rPr>
                <w:rFonts w:ascii="Times New Roman" w:hAnsi="Times New Roman"/>
              </w:rPr>
              <w:t>VMD - Variational Mode Decomposition</w:t>
            </w:r>
          </w:p>
        </w:tc>
        <w:tc>
          <w:tcPr>
            <w:tcW w:w="2500" w:type="pct"/>
          </w:tcPr>
          <w:p w14:paraId="43799137" w14:textId="77777777" w:rsidR="000E2104" w:rsidRPr="000E2104" w:rsidRDefault="000E2104" w:rsidP="000E2104">
            <w:pPr>
              <w:rPr>
                <w:rFonts w:ascii="Times New Roman" w:hAnsi="Times New Roman"/>
              </w:rPr>
            </w:pPr>
          </w:p>
        </w:tc>
      </w:tr>
      <w:tr w:rsidR="000E2104" w:rsidRPr="000E2104" w14:paraId="21EC2E44" w14:textId="77777777" w:rsidTr="006027DE">
        <w:tc>
          <w:tcPr>
            <w:tcW w:w="2500" w:type="pct"/>
          </w:tcPr>
          <w:p w14:paraId="7E380D04" w14:textId="77CC0225" w:rsidR="000E2104" w:rsidRPr="000E2104" w:rsidRDefault="000E2104" w:rsidP="000E2104">
            <w:pPr>
              <w:rPr>
                <w:rFonts w:ascii="Times New Roman" w:hAnsi="Times New Roman"/>
              </w:rPr>
            </w:pPr>
            <w:r w:rsidRPr="000E2104">
              <w:rPr>
                <w:rFonts w:ascii="Times New Roman" w:hAnsi="Times New Roman"/>
              </w:rPr>
              <w:t>GRU – Gated Neural Networks</w:t>
            </w:r>
          </w:p>
        </w:tc>
        <w:tc>
          <w:tcPr>
            <w:tcW w:w="2500" w:type="pct"/>
          </w:tcPr>
          <w:p w14:paraId="47584F6F" w14:textId="77777777" w:rsidR="000E2104" w:rsidRPr="000E2104" w:rsidRDefault="000E2104" w:rsidP="000E2104">
            <w:pPr>
              <w:rPr>
                <w:rFonts w:ascii="Times New Roman" w:hAnsi="Times New Roman"/>
              </w:rPr>
            </w:pPr>
          </w:p>
        </w:tc>
      </w:tr>
      <w:tr w:rsidR="000E2104" w:rsidRPr="000E2104" w14:paraId="34AD3510" w14:textId="77777777" w:rsidTr="006027DE">
        <w:tc>
          <w:tcPr>
            <w:tcW w:w="2500" w:type="pct"/>
          </w:tcPr>
          <w:p w14:paraId="7CB7B17A" w14:textId="687B4ABD" w:rsidR="000E2104" w:rsidRPr="000E2104" w:rsidRDefault="000E2104" w:rsidP="000E2104">
            <w:pPr>
              <w:rPr>
                <w:rFonts w:ascii="Times New Roman" w:hAnsi="Times New Roman"/>
              </w:rPr>
            </w:pPr>
            <w:r w:rsidRPr="000E2104">
              <w:rPr>
                <w:rFonts w:ascii="Times New Roman" w:hAnsi="Times New Roman"/>
              </w:rPr>
              <w:t>MLP – Multilayer Perceptron</w:t>
            </w:r>
          </w:p>
        </w:tc>
        <w:tc>
          <w:tcPr>
            <w:tcW w:w="2500" w:type="pct"/>
          </w:tcPr>
          <w:p w14:paraId="2E20A02A" w14:textId="77777777" w:rsidR="000E2104" w:rsidRPr="000E2104" w:rsidRDefault="000E2104" w:rsidP="000E2104">
            <w:pPr>
              <w:rPr>
                <w:rFonts w:ascii="Times New Roman" w:hAnsi="Times New Roman"/>
              </w:rPr>
            </w:pPr>
          </w:p>
        </w:tc>
      </w:tr>
      <w:tr w:rsidR="000E2104" w:rsidRPr="000E2104" w14:paraId="195B11C6" w14:textId="77777777" w:rsidTr="006027DE">
        <w:tc>
          <w:tcPr>
            <w:tcW w:w="2500" w:type="pct"/>
          </w:tcPr>
          <w:p w14:paraId="73D97D6D" w14:textId="5CEF13E4" w:rsidR="000E2104" w:rsidRPr="000E2104" w:rsidRDefault="000E2104" w:rsidP="000E2104">
            <w:pPr>
              <w:rPr>
                <w:rFonts w:ascii="Times New Roman" w:hAnsi="Times New Roman"/>
              </w:rPr>
            </w:pPr>
            <w:r w:rsidRPr="000E2104">
              <w:rPr>
                <w:rFonts w:ascii="Times New Roman" w:hAnsi="Times New Roman"/>
              </w:rPr>
              <w:t>ReLU – Rectified Linear Unit</w:t>
            </w:r>
          </w:p>
        </w:tc>
        <w:tc>
          <w:tcPr>
            <w:tcW w:w="2500" w:type="pct"/>
          </w:tcPr>
          <w:p w14:paraId="79ADBDE6" w14:textId="77777777" w:rsidR="000E2104" w:rsidRPr="000E2104" w:rsidRDefault="000E2104" w:rsidP="000E2104">
            <w:pPr>
              <w:rPr>
                <w:rFonts w:ascii="Times New Roman" w:hAnsi="Times New Roman"/>
              </w:rPr>
            </w:pPr>
          </w:p>
        </w:tc>
      </w:tr>
    </w:tbl>
    <w:p w14:paraId="4157CA00" w14:textId="77777777" w:rsidR="000E2104" w:rsidRPr="000E2104" w:rsidRDefault="000E2104" w:rsidP="000E2104"/>
    <w:p w14:paraId="1CF74944" w14:textId="100EBF81" w:rsidR="001D1BCA" w:rsidRDefault="001D1BCA">
      <w:pPr>
        <w:spacing w:line="240" w:lineRule="auto"/>
        <w:jc w:val="left"/>
      </w:pPr>
    </w:p>
    <w:p w14:paraId="1C092799" w14:textId="77777777" w:rsidR="003819CA" w:rsidRDefault="003819CA">
      <w:pPr>
        <w:sectPr w:rsidR="003819CA" w:rsidSect="006214A8">
          <w:pgSz w:w="12240" w:h="15840" w:code="1"/>
          <w:pgMar w:top="1440" w:right="1440" w:bottom="1440" w:left="2160" w:header="720" w:footer="720" w:gutter="0"/>
          <w:pgNumType w:fmt="lowerRoman"/>
          <w:cols w:space="720"/>
          <w:docGrid w:linePitch="360"/>
        </w:sectPr>
      </w:pPr>
    </w:p>
    <w:p w14:paraId="115B70B3" w14:textId="55C85CDD" w:rsidR="00FF1E34" w:rsidRDefault="006052A7" w:rsidP="006052A7">
      <w:pPr>
        <w:pStyle w:val="Heading1"/>
        <w:ind w:left="360"/>
      </w:pPr>
      <w:bookmarkStart w:id="10" w:name="_Toc82948992"/>
      <w:r>
        <w:lastRenderedPageBreak/>
        <w:t xml:space="preserve">1 </w:t>
      </w:r>
      <w:r w:rsidR="0056500B" w:rsidRPr="007229D8">
        <w:t>Introduction</w:t>
      </w:r>
      <w:bookmarkEnd w:id="10"/>
    </w:p>
    <w:p w14:paraId="6D7E2E65" w14:textId="265D7DC0" w:rsidR="00BA3F19" w:rsidRDefault="00BA3F19" w:rsidP="00BA3F19">
      <w:pPr>
        <w:ind w:firstLine="288"/>
      </w:pPr>
      <w:r w:rsidRPr="0096205B">
        <w:t xml:space="preserve">Load forecasting is a critical component of </w:t>
      </w:r>
      <w:r>
        <w:t xml:space="preserve">electric utility design, planning, and operation; it has played a vital role in the power industry for over a century </w:t>
      </w:r>
      <w:r>
        <w:fldChar w:fldCharType="begin" w:fldLock="1"/>
      </w:r>
      <w:r w:rsidR="00CC591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review","type":"article"},"uris":["http://www.mendeley.com/documents/?uuid=615d987e-400a-4457-a9c1-e419ac8b1f00"]},{"id":"ITEM-4","itemData":{"DOI":"10.1016/j.procs.2017.11.374","ISSN":"18770509","abstract":"Nowadays,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Science","id":"ITEM-4","issued":{"date-parts":[["2017"]]},"title":"Load Forecasting via Deep Neural Networks","type":"paper-conference"},"uris":["http://www.mendeley.com/documents/?uuid=014fdec6-7155-40c4-b39e-f1220c791961"]},{"id":"ITEM-5","itemData":{"DOI":"10.1109/CISS.2017.7926112","ISBN":"9781509047802","abstract":"Electric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2017","id":"ITEM-5","issued":{"date-parts":[["2017"]]},"title":"Electric load forecasting in smart grids using Long-Short-Term-Memory based Recurrent Neural Network","type":"paper-conference"},"uris":["http://www.mendeley.com/documents/?uuid=f39208cb-b734-42fa-9351-8d49873de0c0"]},{"id":"ITEM-6","itemData":{"DOI":"10.1109/IECON.2016.7793413","ISBN":"9781509034741","abstract":"Ensuring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Conference)","id":"ITEM-6","issued":{"date-parts":[["2016"]]},"page":"7046-7051","publisher":"IEEE","title":"Building energy load forecasting using Deep Neural Networks","type":"article-journal"},"uris":["http://www.mendeley.com/documents/?uuid=12620318-32f1-43d1-aec2-4fa619a96a50"]},{"id":"ITEM-7","itemData":{"DOI":"10.1109/ICMLA.2017.0-110","ISBN":"9781538614174","abstract":"The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2017","id":"ITEM-7","issued":{"date-parts":[["2017"]]},"page":"511-516","title":"A review of deep learning methods applied on load forecasting","type":"article-journal","volume":"2017-Decem"},"uris":["http://www.mendeley.com/documents/?uuid=ddd0ca11-3b9c-4e4d-bde0-b315b5d9e154"]},{"id":"ITEM-8","itemData":{"DOI":"10.1109/TSG.2017.2753802","ISSN":"19493053","abstract":"As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Grid","id":"ITEM-8","issue":"1","issued":{"date-parts":[["2019"]]},"page":"841-851","publisher":"IEEE","title":"Short-Term Residential Load Forecasting Based on LSTM Recurrent Neural Network","type":"article-journal","volume":"10"},"uris":["http://www.mendeley.com/documents/?uuid=fc9701ee-7484-462b-9344-5acb030501e0"]}],"mendeley":{"formattedCitation":"[1], [3], [5], [7], [11]–[14]","plainTextFormattedCitation":"[1], [3], [5], [7], [11]–[14]","previouslyFormattedCitation":"[1], [3], [5], [7], [11]–[14]"},"properties":{"noteIndex":0},"schema":"https://github.com/citation-style-language/schema/raw/master/csl-citation.json"}</w:instrText>
      </w:r>
      <w:r>
        <w:fldChar w:fldCharType="separate"/>
      </w:r>
      <w:r w:rsidRPr="004F744F">
        <w:rPr>
          <w:noProof/>
        </w:rPr>
        <w:t>[1], [3], [5], [7], [11]–[14]</w:t>
      </w:r>
      <w:r>
        <w:fldChar w:fldCharType="end"/>
      </w:r>
      <w:r>
        <w:t xml:space="preserve">. </w:t>
      </w:r>
      <w:r w:rsidR="00C12576" w:rsidRPr="00C12576">
        <w:t xml:space="preserve">Load forecasting is a critical building component for power system operators to ensure the network is </w:t>
      </w:r>
      <w:r w:rsidR="00830B80">
        <w:t>continuously</w:t>
      </w:r>
      <w:r w:rsidR="00185A6C" w:rsidRPr="00C12576">
        <w:t xml:space="preserve"> </w:t>
      </w:r>
      <w:del w:id="11" w:author="Dawn MacIsaac" w:date="2021-10-05T06:51:00Z">
        <w:r w:rsidR="00185A6C" w:rsidRPr="00C12576" w:rsidDel="001A1B12">
          <w:delText xml:space="preserve">operated </w:delText>
        </w:r>
      </w:del>
      <w:ins w:id="12" w:author="Dawn MacIsaac" w:date="2021-10-05T06:51:00Z">
        <w:r w:rsidR="001A1B12" w:rsidRPr="00C12576">
          <w:t>operat</w:t>
        </w:r>
        <w:r w:rsidR="001A1B12">
          <w:t>ing</w:t>
        </w:r>
        <w:r w:rsidR="001A1B12" w:rsidRPr="00C12576">
          <w:t xml:space="preserve"> </w:t>
        </w:r>
      </w:ins>
      <w:r w:rsidR="00185A6C" w:rsidRPr="00C12576">
        <w:t>and managed safely and efficiently</w:t>
      </w:r>
      <w:r w:rsidR="00C12576" w:rsidRPr="00C12576">
        <w:t>. A</w:t>
      </w:r>
      <w:r w:rsidR="00185A6C">
        <w:t>n</w:t>
      </w:r>
      <w:r w:rsidR="00C12576" w:rsidRPr="00C12576">
        <w:t xml:space="preserve"> important objective </w:t>
      </w:r>
      <w:ins w:id="13" w:author="Dawn MacIsaac" w:date="2021-10-05T06:51:00Z">
        <w:r w:rsidR="001A1B12">
          <w:t xml:space="preserve">for load forecasting </w:t>
        </w:r>
      </w:ins>
      <w:r w:rsidR="00C12576" w:rsidRPr="00C12576">
        <w:t xml:space="preserve">is to ensure that consumers have an adequate </w:t>
      </w:r>
      <w:r w:rsidR="00830B80">
        <w:t>energy suppl</w:t>
      </w:r>
      <w:r w:rsidR="00C12576" w:rsidRPr="00C12576">
        <w:t xml:space="preserve">y </w:t>
      </w:r>
      <w:r w:rsidR="00D1555D" w:rsidRPr="00C12576">
        <w:t>to</w:t>
      </w:r>
      <w:r w:rsidR="00C12576" w:rsidRPr="00C12576">
        <w:t xml:space="preserve"> maintain the balance of supply and demand. </w:t>
      </w:r>
      <w:r>
        <w:t xml:space="preserve">However, load forecasting can also be helpful to organizations other than electric utilities, such as load aggregators, power marketers, independent system operators, regulatory commissions, and even industrial/commercial companies, banks, trading firms, and insurance companies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network","type":"paper-conference"},"uris":["http://www.mendeley.com/documents/?uuid=41e30944-66ed-42a8-8466-2bd8ec556f5e"]}],"mendeley":{"formattedCitation":"[1], [2]","plainTextFormattedCitation":"[1], [2]","previouslyFormattedCitation":"[1], [2]"},"properties":{"noteIndex":0},"schema":"https://github.com/citation-style-language/schema/raw/master/csl-citation.json"}</w:instrText>
      </w:r>
      <w:r>
        <w:fldChar w:fldCharType="separate"/>
      </w:r>
      <w:r w:rsidRPr="004552EB">
        <w:rPr>
          <w:noProof/>
        </w:rPr>
        <w:t>[1], [2]</w:t>
      </w:r>
      <w:r>
        <w:fldChar w:fldCharType="end"/>
      </w:r>
      <w:r>
        <w:t xml:space="preserve">. These organizations use load forecasting in power systems planning/operations, revenue projection, rate design, energy trading, and other activities </w:t>
      </w:r>
      <w:r>
        <w:fldChar w:fldCharType="begin" w:fldLock="1"/>
      </w:r>
      <w: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fldChar w:fldCharType="separate"/>
      </w:r>
      <w:r w:rsidRPr="00527687">
        <w:rPr>
          <w:noProof/>
        </w:rPr>
        <w:t>[3]–[5]</w:t>
      </w:r>
      <w:r>
        <w:fldChar w:fldCharType="end"/>
      </w:r>
      <w:r>
        <w:t xml:space="preserve">. </w:t>
      </w:r>
    </w:p>
    <w:p w14:paraId="4A61672C" w14:textId="54FFF2F1" w:rsidR="00BA3F19" w:rsidRDefault="005C72F2" w:rsidP="00FE1556">
      <w:pPr>
        <w:ind w:firstLine="288"/>
      </w:pPr>
      <w:r w:rsidRPr="005C72F2">
        <w:t>Over the last decade, there has been a surge in the adoption of renewable energy and distributed generation sources</w:t>
      </w:r>
      <w:r w:rsidR="00830B80">
        <w:t xml:space="preserve"> and the</w:t>
      </w:r>
      <w:r w:rsidRPr="005C72F2">
        <w:t xml:space="preserve"> advancement and implementation of smart grids and buildings to </w:t>
      </w:r>
      <w:r w:rsidR="00830B80">
        <w:t>meet growing energy demands effectively</w:t>
      </w:r>
      <w:r w:rsidR="00BA3F19" w:rsidRPr="00AD1DC4">
        <w:t xml:space="preserve">. </w:t>
      </w:r>
      <w:r w:rsidR="00655E04" w:rsidRPr="00655E04">
        <w:t xml:space="preserve">To integrate the </w:t>
      </w:r>
      <w:r w:rsidR="000D2A41">
        <w:t>preced</w:t>
      </w:r>
      <w:r w:rsidR="00655E04" w:rsidRPr="00655E04">
        <w:t>ing without causing system disruptions, it is necessary to have reliable load forecasting across multiple time horizons</w:t>
      </w:r>
      <w:r w:rsidR="00655E04">
        <w:t xml:space="preserve"> </w:t>
      </w:r>
      <w:r w:rsidR="00BA3F19">
        <w:fldChar w:fldCharType="begin" w:fldLock="1"/>
      </w:r>
      <w:r w:rsidR="00CC5911">
        <w:instrText xml:space="preserve">ADDIN CSL_CITATION {"citationItems":[{"id":"ITEM-1","itemData":{"DOI":"10.1016/j.apenergy.2017.12.051","ISSN":"03062619","abstract":"This paper presents a recurrent neural network model to make medium-to-long term predictions, i.e. time horizon of </w:instrText>
      </w:r>
      <w:r w:rsidR="00CC5911">
        <w:rPr>
          <w:rFonts w:ascii="Cambria Math" w:hAnsi="Cambria Math" w:cs="Cambria Math"/>
        </w:rPr>
        <w:instrText>⩾</w:instrText>
      </w:r>
      <w:r w:rsidR="00CC5911">
        <w:instrText>1 week, of electricity consumption profiles in commercial and residential buildings at one-hour resolution. Residential and commercial buildings are responsible for a significant fraction of the overall energy consumption in the U.S. With advances in sensors and smart technologies, there is a need for medium to long-term prediction of electricity consumption in residential and commercial buildings at hourly intervals to support decision making pertaining to operations, demand response strategies, and installation of distributed generation systems. The modeler may have limited access to information about building's schedules and equipment, making data-driven machine learning models attractive. The energy consumption data that is available may also contain blocks of missing data, making time-series predictions difficult. Thus, the main objectives of this paper are: (a) Develop and optimize novel deep recurrent neural network (RNN) models aimed at medium to long term electric load prediction at one-hour resolution; (b) Analyze the relative performance of the model for different types of electricity consumption patterns; and (c) Use the deep NN to perform imputation on an electricity consumption dataset containing segments of missing values. The proposed models were used to predict hourly electricity consumption for the Public Safety Building in Salt Lake City, Utah, and for aggregated hourly electricity consumption in residential buildings in Austin, Texas. For predicting the commercial building's load profiles, the proposed RNN sequence-to-sequence models generally correspond to lower relative error when compared with the conventional multi-layered perceptron neural network. For predicting aggregate electricity consumption in residential buildings, the proposed model generally does not provide gains in accuracy compared to the multi-layered perceptron model.","author":[{"dropping-particle":"","family":"Rahman","given":"Aowabin","non-dropping-particle":"","parse-names":false,"suffix":""},{"dropping-particle":"","family":"Srikumar","given":"Vivek","non-dropping-particle":"","parse-names":false,"suffix":""},{"dropping-particle":"","family":"Smith","given":"Amanda D.","non-dropping-particle":"","parse-names":false,"suffix":""}],"container-title":"Applied Energy","id":"ITEM-1","issued":{"date-parts":[["2018"]]},"title":"Predicting electricity consumption for commercial and residential buildings using deep recurrent neural networks","type":"article-journal"},"uris":["http://www.mendeley.com/documents/?uuid=dda72e80-fead-47cf-b715-bd249eb23da5"]}],"mendeley":{"formattedCitation":"[15]","plainTextFormattedCitation":"[15]","previouslyFormattedCitation":"[15]"},"properties":{"noteIndex":0},"schema":"https://github.com/citation-style-language/schema/raw/master/csl-citation.json"}</w:instrText>
      </w:r>
      <w:r w:rsidR="00BA3F19">
        <w:fldChar w:fldCharType="separate"/>
      </w:r>
      <w:r w:rsidR="00BA3F19" w:rsidRPr="004F744F">
        <w:rPr>
          <w:noProof/>
        </w:rPr>
        <w:t>[15]</w:t>
      </w:r>
      <w:r w:rsidR="00BA3F19">
        <w:fldChar w:fldCharType="end"/>
      </w:r>
      <w:r w:rsidR="00BA3F19" w:rsidRPr="00AD1DC4">
        <w:t>.</w:t>
      </w:r>
      <w:r w:rsidR="00BA3F19">
        <w:t xml:space="preserve"> Electric load forecasting is well studied </w:t>
      </w:r>
      <w:r w:rsidR="00BA3F19">
        <w:fldChar w:fldCharType="begin" w:fldLock="1"/>
      </w:r>
      <w:r w:rsidR="00BA3F19">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[7]–[9]","plainTextFormattedCitation":"[1], [7]–[9]","previouslyFormattedCitation":"[1], [7]–[9]"},"properties":{"noteIndex":0},"schema":"https://github.com/citation-style-language/schema/raw/master/csl-citation.json"}</w:instrText>
      </w:r>
      <w:r w:rsidR="00BA3F19">
        <w:fldChar w:fldCharType="separate"/>
      </w:r>
      <w:r w:rsidR="00BA3F19" w:rsidRPr="000D662F">
        <w:rPr>
          <w:noProof/>
        </w:rPr>
        <w:t>[1], [7]–[9]</w:t>
      </w:r>
      <w:r w:rsidR="00BA3F19">
        <w:fldChar w:fldCharType="end"/>
      </w:r>
      <w:r w:rsidR="00BA3F19">
        <w:t xml:space="preserve">, and most current research focuses on developing more accurate forecasts. The demand patterns used to drive </w:t>
      </w:r>
      <w:del w:id="14" w:author="Dawn MacIsaac" w:date="2021-10-05T06:53:00Z">
        <w:r w:rsidR="00BA3F19" w:rsidDel="001A1B12">
          <w:delText xml:space="preserve">these </w:delText>
        </w:r>
      </w:del>
      <w:ins w:id="15" w:author="Dawn MacIsaac" w:date="2021-10-05T06:53:00Z">
        <w:r w:rsidR="001A1B12">
          <w:t>modern</w:t>
        </w:r>
        <w:r w:rsidR="001A1B12">
          <w:t xml:space="preserve"> </w:t>
        </w:r>
      </w:ins>
      <w:r w:rsidR="00BA3F19">
        <w:t xml:space="preserve">technologies are complex due to the deregulation of energy markets and </w:t>
      </w:r>
      <w:r>
        <w:t>several</w:t>
      </w:r>
      <w:r w:rsidR="0078166C">
        <w:t xml:space="preserve"> random factors</w:t>
      </w:r>
      <w:r w:rsidR="00BA3F19">
        <w:t>, often governed by human behavio</w:t>
      </w:r>
      <w:r w:rsidR="000D2A41">
        <w:t>u</w:t>
      </w:r>
      <w:r w:rsidR="00BA3F19">
        <w:t xml:space="preserve">r, which </w:t>
      </w:r>
      <w:r w:rsidR="000D2A41">
        <w:t>must</w:t>
      </w:r>
      <w:r w:rsidR="00BA3F19">
        <w:t xml:space="preserve"> be considered to predict future electricity demand. </w:t>
      </w:r>
      <w:r>
        <w:t>Therefore, d</w:t>
      </w:r>
      <w:r w:rsidR="00BA3F19" w:rsidRPr="00D60826">
        <w:t>eveloping a forecasting model appropriate for a particular power network is not a simple task</w:t>
      </w:r>
      <w:r w:rsidR="00BA3F19">
        <w:t xml:space="preserve"> </w:t>
      </w:r>
      <w:r w:rsidR="00BA3F19">
        <w:fldChar w:fldCharType="begin" w:fldLock="1"/>
      </w:r>
      <w:r w:rsidR="00BA3F19">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[6]","plainTextFormattedCitation":"[4]–[6]","previouslyFormattedCitation":"[4]–[6]"},"properties":{"noteIndex":0},"schema":"https://github.com/citation-style-language/schema/raw/master/csl-citation.json"}</w:instrText>
      </w:r>
      <w:r w:rsidR="00BA3F19">
        <w:fldChar w:fldCharType="separate"/>
      </w:r>
      <w:r w:rsidR="00BA3F19" w:rsidRPr="000D662F">
        <w:rPr>
          <w:noProof/>
        </w:rPr>
        <w:t>[4]–[6]</w:t>
      </w:r>
      <w:r w:rsidR="00BA3F19">
        <w:fldChar w:fldCharType="end"/>
      </w:r>
      <w:r w:rsidR="00BA3F19">
        <w:t xml:space="preserve">. </w:t>
      </w:r>
      <w:r w:rsidR="00D96D8D" w:rsidRPr="00D96D8D">
        <w:t>From a financial standpoint, over-</w:t>
      </w:r>
      <w:r w:rsidR="00D96D8D" w:rsidRPr="00D96D8D">
        <w:lastRenderedPageBreak/>
        <w:t xml:space="preserve">forecasting, or forecasting more power than </w:t>
      </w:r>
      <w:r w:rsidR="000D2A41">
        <w:t xml:space="preserve">required, results in the </w:t>
      </w:r>
      <w:r w:rsidR="003665B8">
        <w:t>start-up</w:t>
      </w:r>
      <w:r w:rsidR="000D2A41">
        <w:t xml:space="preserve"> of an excessive number of generating units, resulting in over-</w:t>
      </w:r>
      <w:r w:rsidR="00D96D8D" w:rsidRPr="00D96D8D">
        <w:t xml:space="preserve">production and unnecessary expense. </w:t>
      </w:r>
      <w:ins w:id="16" w:author="Dawn MacIsaac" w:date="2021-10-05T06:54:00Z">
        <w:r w:rsidR="001A1B12">
          <w:t xml:space="preserve">Conversely, </w:t>
        </w:r>
      </w:ins>
      <w:del w:id="17" w:author="Dawn MacIsaac" w:date="2021-10-05T06:54:00Z">
        <w:r w:rsidR="00D96D8D" w:rsidRPr="00D96D8D" w:rsidDel="001A1B12">
          <w:delText>Underestimating</w:delText>
        </w:r>
        <w:r w:rsidR="004C52EE" w:rsidDel="001A1B12">
          <w:delText xml:space="preserve"> </w:delText>
        </w:r>
      </w:del>
      <w:ins w:id="18" w:author="Dawn MacIsaac" w:date="2021-10-05T06:54:00Z">
        <w:r w:rsidR="001A1B12">
          <w:t>u</w:t>
        </w:r>
        <w:r w:rsidR="001A1B12" w:rsidRPr="00D96D8D">
          <w:t>nderestimating</w:t>
        </w:r>
        <w:r w:rsidR="001A1B12">
          <w:t xml:space="preserve"> </w:t>
        </w:r>
      </w:ins>
      <w:r w:rsidR="004C52EE">
        <w:t>the</w:t>
      </w:r>
      <w:r w:rsidR="00D96D8D" w:rsidRPr="00D96D8D">
        <w:t xml:space="preserve"> required demand is a result of a higher load than expected and </w:t>
      </w:r>
      <w:del w:id="19" w:author="Dawn MacIsaac" w:date="2021-10-05T06:54:00Z">
        <w:r w:rsidR="00D96D8D" w:rsidRPr="00D96D8D" w:rsidDel="001A1B12">
          <w:delText xml:space="preserve">a </w:delText>
        </w:r>
      </w:del>
      <w:r w:rsidR="00D96D8D" w:rsidRPr="00D96D8D">
        <w:t>result</w:t>
      </w:r>
      <w:del w:id="20" w:author="Dawn MacIsaac" w:date="2021-10-05T06:55:00Z">
        <w:r w:rsidR="00D96D8D" w:rsidRPr="00D96D8D" w:rsidDel="001A1B12">
          <w:delText>ing</w:delText>
        </w:r>
      </w:del>
      <w:ins w:id="21" w:author="Dawn MacIsaac" w:date="2021-10-05T06:55:00Z">
        <w:r w:rsidR="001A1B12">
          <w:t>s</w:t>
        </w:r>
      </w:ins>
      <w:r w:rsidR="00D96D8D" w:rsidRPr="00D96D8D">
        <w:t xml:space="preserve"> </w:t>
      </w:r>
      <w:ins w:id="22" w:author="Dawn MacIsaac" w:date="2021-10-05T06:55:00Z">
        <w:r w:rsidR="001A1B12">
          <w:t xml:space="preserve">in </w:t>
        </w:r>
      </w:ins>
      <w:r w:rsidR="00D96D8D" w:rsidRPr="00D96D8D">
        <w:t xml:space="preserve">electricity deficit. When this occurs, the system operator is forced to purchase potentially pricey peaking power to cover the difference </w:t>
      </w:r>
      <w:ins w:id="23" w:author="Dawn MacIsaac" w:date="2021-10-05T06:55:00Z">
        <w:r w:rsidR="001A1B12">
          <w:t xml:space="preserve">at </w:t>
        </w:r>
      </w:ins>
      <w:r w:rsidR="00D96D8D" w:rsidRPr="00D96D8D">
        <w:t xml:space="preserve">significantly higher than the market price. </w:t>
      </w:r>
      <w:r w:rsidR="00046639" w:rsidRPr="00D96D8D">
        <w:t>Both</w:t>
      </w:r>
      <w:r w:rsidR="00D96D8D" w:rsidRPr="00D96D8D">
        <w:t xml:space="preserve"> situations result in suboptimal generation scheduling and present technical challenges to the operator.</w:t>
      </w:r>
    </w:p>
    <w:p w14:paraId="44D38A71" w14:textId="1697F05D" w:rsidR="00D1555D" w:rsidRDefault="00D1555D" w:rsidP="00FE1556">
      <w:pPr>
        <w:ind w:firstLine="288"/>
      </w:pPr>
      <w:r w:rsidRPr="00D1555D">
        <w:t xml:space="preserve">In </w:t>
      </w:r>
      <w:r>
        <w:t xml:space="preserve">February </w:t>
      </w:r>
      <w:r w:rsidRPr="00D1555D">
        <w:t>2008, </w:t>
      </w:r>
      <w:r w:rsidR="000D2A41">
        <w:t xml:space="preserve">the </w:t>
      </w:r>
      <w:r w:rsidRPr="00D1555D">
        <w:t>Electric Reliability Council of Texas</w:t>
      </w:r>
      <w:r w:rsidR="009F5BD5">
        <w:t xml:space="preserve"> </w:t>
      </w:r>
      <w:del w:id="24" w:author="Dawn MacIsaac" w:date="2021-10-05T06:56:00Z">
        <w:r w:rsidR="009F5BD5" w:rsidDel="001A1B12">
          <w:fldChar w:fldCharType="begin" w:fldLock="1"/>
        </w:r>
        <w:r w:rsidR="00FD43F2" w:rsidDel="001A1B12">
          <w:delInstrText>ADDIN CSL_CITATION {"citationItems":[{"id":"ITEM-1","itemData":{"author":[{"dropping-particle":"","family":"Ela","given":"E","non-dropping-particle":"","parse-names":false,"suffix":""},{"dropping-particle":"","family":"Kirby","given":"B","non-dropping-particle":"","parse-names":false,"suffix":""}],"id":"ITEM-1","issued":{"date-parts":[["2008"]]},"title":"ERCOT Event on February 26, 2008: Lessons Learned","type":"article-journal"},"uris":["http://www.mendeley.com/documents/?uuid=37210032-6f3b-3bcd-9e68-b7b1725ff07b"]}],"mendeley":{"formattedCitation":"[16]","plainTextFormattedCitation":"[16]","previouslyFormattedCitation":"[16]"},"properties":{"noteIndex":0},"schema":"https://github.com/citation-style-language/schema/raw/master/csl-citation.json"}</w:delInstrText>
        </w:r>
        <w:r w:rsidR="009F5BD5" w:rsidDel="001A1B12">
          <w:fldChar w:fldCharType="separate"/>
        </w:r>
        <w:r w:rsidR="009F5BD5" w:rsidRPr="009F5BD5" w:rsidDel="001A1B12">
          <w:rPr>
            <w:noProof/>
          </w:rPr>
          <w:delText>[16]</w:delText>
        </w:r>
        <w:r w:rsidR="009F5BD5" w:rsidDel="001A1B12">
          <w:fldChar w:fldCharType="end"/>
        </w:r>
        <w:r w:rsidRPr="00D1555D" w:rsidDel="001A1B12">
          <w:delText xml:space="preserve"> </w:delText>
        </w:r>
      </w:del>
      <w:r w:rsidRPr="00D1555D">
        <w:t>documented a power system incident that prompted them to respond to a big ramp down of wind generation by ramping up evening demand more quickly than predicted to maintain load/generation balance</w:t>
      </w:r>
      <w:ins w:id="25" w:author="Dawn MacIsaac" w:date="2021-10-05T06:57:00Z">
        <w:r w:rsidR="001A1B12">
          <w:t xml:space="preserve"> </w:t>
        </w:r>
        <w:r w:rsidR="001A1B12">
          <w:fldChar w:fldCharType="begin" w:fldLock="1"/>
        </w:r>
        <w:r w:rsidR="001A1B12">
          <w:instrText>ADDIN CSL_CITATION {"citationItems":[{"id":"ITEM-1","itemData":{"author":[{"dropping-particle":"","family":"Ela","given":"E","non-dropping-particle":"","parse-names":false,"suffix":""},{"dropping-particle":"","family":"Kirby","given":"B","non-dropping-particle":"","parse-names":false,"suffix":""}],"id":"ITEM-1","issued":{"date-parts":[["2008"]]},"title":"ERCOT Event on February 26, 2008: Lessons Learned","type":"article-journal"},"uris":["http://www.mendeley.com/documents/?uuid=37210032-6f3b-3bcd-9e68-b7b1725ff07b"]}],"mendeley":{"formattedCitation":"[16]","plainTextFormattedCitation":"[16]","previouslyFormattedCitation":"[16]"},"properties":{"noteIndex":0},"schema":"https://github.com/citation-style-language/schema/raw/master/csl-citation.json"}</w:instrText>
        </w:r>
        <w:r w:rsidR="001A1B12">
          <w:fldChar w:fldCharType="separate"/>
        </w:r>
        <w:r w:rsidR="001A1B12" w:rsidRPr="009F5BD5">
          <w:rPr>
            <w:noProof/>
          </w:rPr>
          <w:t>[16]</w:t>
        </w:r>
        <w:r w:rsidR="001A1B12">
          <w:fldChar w:fldCharType="end"/>
        </w:r>
      </w:ins>
      <w:r w:rsidRPr="00D1555D">
        <w:t xml:space="preserve">. They drew on reserve power and relieved the load of power consumers who agreed to act as temporary curtailment loads during the event. </w:t>
      </w:r>
      <w:del w:id="26" w:author="Dawn MacIsaac" w:date="2021-10-05T06:57:00Z">
        <w:r w:rsidRPr="00D1555D" w:rsidDel="001A1B12">
          <w:delText xml:space="preserve">The </w:delText>
        </w:r>
      </w:del>
      <w:ins w:id="27" w:author="Dawn MacIsaac" w:date="2021-10-05T06:57:00Z">
        <w:r w:rsidR="001A1B12">
          <w:t>After-incident</w:t>
        </w:r>
        <w:r w:rsidR="001A1B12" w:rsidRPr="00D1555D">
          <w:t xml:space="preserve"> </w:t>
        </w:r>
      </w:ins>
      <w:r w:rsidRPr="00D1555D">
        <w:t>analysis indicate</w:t>
      </w:r>
      <w:ins w:id="28" w:author="Dawn MacIsaac" w:date="2021-10-05T06:58:00Z">
        <w:r w:rsidR="001A1B12">
          <w:t>s</w:t>
        </w:r>
      </w:ins>
      <w:del w:id="29" w:author="Dawn MacIsaac" w:date="2021-10-05T06:57:00Z">
        <w:r w:rsidRPr="00D1555D" w:rsidDel="001A1B12">
          <w:delText>s</w:delText>
        </w:r>
      </w:del>
      <w:r w:rsidRPr="00D1555D">
        <w:t xml:space="preserve"> that more precise forecasting of generation and demand may easily have averted the need for an emergency reaction. In September 2011, a heatwave in South Korea increased </w:t>
      </w:r>
      <w:r w:rsidR="000D2A41">
        <w:t>the electricity demand</w:t>
      </w:r>
      <w:r w:rsidRPr="00D1555D">
        <w:t xml:space="preserve"> significantly. Due to a lack of available energy to satisfy the uptick caused by the heatwave, South Korea's power supply was disrupted for nearly 1.5 million people </w:t>
      </w:r>
      <w:r w:rsidR="00FD43F2">
        <w:fldChar w:fldCharType="begin" w:fldLock="1"/>
      </w:r>
      <w:r w:rsidR="0084460F">
        <w:instrText>ADDIN CSL_CITATION {"citationItems":[{"id":"ITEM-1","itemData":{"URL":"http://english.chosun.com/site/data/html_dir/2011/09/16/2011091600558.html","accessed":{"date-parts":[["2021","9","17"]]},"id":"ITEM-1","issued":{"date-parts":[["2011"]]},"title":"Freak Blackouts Plunge Korea into Darkness - The Chosun Ilbo (English Edition): Daily News from Korea - national/politics &gt; national","type":"webpage"},"uris":["http://www.mendeley.com/documents/?uuid=14907752-f1a4-3e7e-8038-10a72337094f"]}],"mendeley":{"formattedCitation":"[17]","plainTextFormattedCitation":"[17]","previouslyFormattedCitation":"[17]"},"properties":{"noteIndex":0},"schema":"https://github.com/citation-style-language/schema/raw/master/csl-citation.json"}</w:instrText>
      </w:r>
      <w:r w:rsidR="00FD43F2">
        <w:fldChar w:fldCharType="separate"/>
      </w:r>
      <w:r w:rsidR="00FD43F2" w:rsidRPr="00FD43F2">
        <w:rPr>
          <w:noProof/>
        </w:rPr>
        <w:t>[17]</w:t>
      </w:r>
      <w:r w:rsidR="00FD43F2">
        <w:fldChar w:fldCharType="end"/>
      </w:r>
      <w:r w:rsidRPr="00D1555D">
        <w:t xml:space="preserve">. Although </w:t>
      </w:r>
      <w:r w:rsidR="002013C6">
        <w:t>these</w:t>
      </w:r>
      <w:r w:rsidRPr="00D1555D">
        <w:t xml:space="preserve"> scenarios are uncommon, they provide extreme illustrations of the potential repercussions of imbalance and, hence, the significant importance of </w:t>
      </w:r>
      <w:r w:rsidR="00ED0C8A">
        <w:t>accurate</w:t>
      </w:r>
      <w:r w:rsidRPr="00D1555D">
        <w:t xml:space="preserve"> load forecasting.</w:t>
      </w:r>
    </w:p>
    <w:p w14:paraId="17612DC7" w14:textId="7283C3FC" w:rsidR="00F24181" w:rsidRDefault="00E646CD" w:rsidP="00F24181">
      <w:pPr>
        <w:ind w:firstLine="288"/>
      </w:pPr>
      <w:r>
        <w:t>In load</w:t>
      </w:r>
      <w:r w:rsidR="00FE1556" w:rsidRPr="00FE1556">
        <w:t xml:space="preserve"> forecasting, statistical and machine learning (ML) techniques have been applied. Deep learning techniques have gained popularity in recent years due to their ability to </w:t>
      </w:r>
      <w:r w:rsidR="000D2A41">
        <w:t>better interpret complex relationships in the data</w:t>
      </w:r>
      <w:r w:rsidR="001C43DF">
        <w:t xml:space="preserve"> </w:t>
      </w:r>
      <w:r w:rsidR="00CC5911">
        <w:fldChar w:fldCharType="begin" w:fldLock="1"/>
      </w:r>
      <w:r w:rsidR="00CA11EE">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Computing","id":"ITEM-2","issued":{"date-parts":[["2019"]]},"title":"Electricity Load Forecasting for Each Day of Week Using Deep CNN","type":"paper-conference"},"uris":["http://www.mendeley.com/documents/?uuid=4d0f7756-490c-4e08-a555-dd1307469290"]}],"mendeley":{"formattedCitation":"[3], [18]","plainTextFormattedCitation":"[3], [18]","previouslyFormattedCitation":"[3], [18]"},"properties":{"noteIndex":0},"schema":"https://github.com/citation-style-language/schema/raw/master/csl-citation.json"}</w:instrText>
      </w:r>
      <w:r w:rsidR="00CC5911">
        <w:fldChar w:fldCharType="separate"/>
      </w:r>
      <w:r w:rsidR="00FD43F2" w:rsidRPr="00FD43F2">
        <w:rPr>
          <w:noProof/>
        </w:rPr>
        <w:t>[3], [18]</w:t>
      </w:r>
      <w:r w:rsidR="00CC5911">
        <w:fldChar w:fldCharType="end"/>
      </w:r>
      <w:r w:rsidR="00FE1556" w:rsidRPr="00FE1556">
        <w:t>.</w:t>
      </w:r>
      <w:r w:rsidR="00F24181">
        <w:t xml:space="preserve"> The purpose of this work is to compare deep learning forecasting techniques against some conventional forecasters in use by </w:t>
      </w:r>
      <w:r w:rsidR="00F24181">
        <w:lastRenderedPageBreak/>
        <w:t xml:space="preserve">specific utilities to determine if deep learning can better suit their needs. </w:t>
      </w:r>
      <w:commentRangeStart w:id="30"/>
      <w:r w:rsidR="00F24181" w:rsidRPr="00326997">
        <w:t xml:space="preserve">Overall accuracy and accuracy in peak detection </w:t>
      </w:r>
      <w:r w:rsidR="00F24181">
        <w:t>were</w:t>
      </w:r>
      <w:r w:rsidR="00F24181" w:rsidRPr="00326997">
        <w:t xml:space="preserve"> compared. </w:t>
      </w:r>
      <w:r w:rsidR="009D5440">
        <w:t>The p</w:t>
      </w:r>
      <w:r w:rsidR="00F24181" w:rsidRPr="00326997">
        <w:t>eak demand forecasts are critical for securing adequate generation, transmission, and distribution capacity. Accurate peak forecasts improve capital expenditure, decision making and system reliability</w:t>
      </w:r>
      <w:commentRangeEnd w:id="30"/>
      <w:r w:rsidR="00920FA3">
        <w:rPr>
          <w:rStyle w:val="CommentReference"/>
        </w:rPr>
        <w:commentReference w:id="30"/>
      </w:r>
      <w:r w:rsidR="00F24181" w:rsidRPr="00326997">
        <w:t xml:space="preserve">.  </w:t>
      </w:r>
    </w:p>
    <w:p w14:paraId="566A07B6" w14:textId="64F970C8" w:rsidR="003545F4" w:rsidRDefault="003545F4" w:rsidP="003545F4">
      <w:pPr>
        <w:pStyle w:val="Heading2"/>
      </w:pPr>
      <w:bookmarkStart w:id="31" w:name="_Toc82948993"/>
      <w:r>
        <w:t>1.</w:t>
      </w:r>
      <w:r w:rsidR="00D630B9">
        <w:t>1</w:t>
      </w:r>
      <w:r>
        <w:t xml:space="preserve"> Objectives</w:t>
      </w:r>
      <w:r w:rsidR="00604151">
        <w:t xml:space="preserve"> and Contributions</w:t>
      </w:r>
      <w:bookmarkEnd w:id="31"/>
    </w:p>
    <w:p w14:paraId="042E6618" w14:textId="4ECE69F5" w:rsidR="003545F4" w:rsidRDefault="00BA2E9A" w:rsidP="000372F7">
      <w:pPr>
        <w:ind w:firstLine="288"/>
      </w:pPr>
      <w:commentRangeStart w:id="32"/>
      <w:r w:rsidRPr="00BA2E9A">
        <w:t>This section include</w:t>
      </w:r>
      <w:r>
        <w:t>s</w:t>
      </w:r>
      <w:r w:rsidRPr="00BA2E9A">
        <w:t xml:space="preserve"> a list of the objectives</w:t>
      </w:r>
      <w:r w:rsidR="000372F7">
        <w:t xml:space="preserve"> and contributions</w:t>
      </w:r>
      <w:r w:rsidRPr="00BA2E9A">
        <w:t xml:space="preserve"> we hope to accomplish </w:t>
      </w:r>
      <w:r w:rsidR="006C5A64">
        <w:t>through</w:t>
      </w:r>
      <w:r w:rsidR="006119F4">
        <w:t xml:space="preserve"> </w:t>
      </w:r>
      <w:r w:rsidRPr="00BA2E9A">
        <w:t>this work</w:t>
      </w:r>
      <w:commentRangeEnd w:id="32"/>
      <w:r w:rsidR="00920FA3">
        <w:rPr>
          <w:rStyle w:val="CommentReference"/>
        </w:rPr>
        <w:commentReference w:id="32"/>
      </w:r>
      <w:r w:rsidRPr="00BA2E9A">
        <w:t>.</w:t>
      </w:r>
    </w:p>
    <w:p w14:paraId="48047DFD" w14:textId="2F59F324" w:rsidR="00D11DE9" w:rsidRDefault="00604151" w:rsidP="00604151">
      <w:pPr>
        <w:pStyle w:val="ListParagraph"/>
        <w:numPr>
          <w:ilvl w:val="0"/>
          <w:numId w:val="30"/>
        </w:numPr>
      </w:pPr>
      <w:commentRangeStart w:id="33"/>
      <w:commentRangeStart w:id="34"/>
      <w:r w:rsidRPr="00604151">
        <w:t xml:space="preserve">Deep learning techniques are considered, as they have demonstrated remarkable results when applied to </w:t>
      </w:r>
      <w:r w:rsidR="000D2A41">
        <w:t>various</w:t>
      </w:r>
      <w:r w:rsidRPr="00604151">
        <w:t xml:space="preserve"> problems. </w:t>
      </w:r>
      <w:commentRangeEnd w:id="33"/>
      <w:r w:rsidR="00920FA3">
        <w:rPr>
          <w:rStyle w:val="CommentReference"/>
        </w:rPr>
        <w:commentReference w:id="33"/>
      </w:r>
    </w:p>
    <w:p w14:paraId="24BA6F28" w14:textId="77777777" w:rsidR="00D11DE9" w:rsidRDefault="00604151" w:rsidP="00604151">
      <w:pPr>
        <w:pStyle w:val="ListParagraph"/>
        <w:numPr>
          <w:ilvl w:val="0"/>
          <w:numId w:val="30"/>
        </w:numPr>
      </w:pPr>
      <w:r w:rsidRPr="00604151">
        <w:t xml:space="preserve">Two types of models are implemented that have been determined to have the potential to produce promising results in load forecasting: CNNs and LSTMs. </w:t>
      </w:r>
    </w:p>
    <w:p w14:paraId="5F066394" w14:textId="07A9C9F4" w:rsidR="00604151" w:rsidRDefault="00604151" w:rsidP="00604151">
      <w:pPr>
        <w:pStyle w:val="ListParagraph"/>
        <w:numPr>
          <w:ilvl w:val="0"/>
          <w:numId w:val="30"/>
        </w:numPr>
      </w:pPr>
      <w:r w:rsidRPr="00604151">
        <w:t xml:space="preserve">This contributes to the maturation of the ongoing debate over deep learning methods that have not been </w:t>
      </w:r>
      <w:r w:rsidR="000D2A41">
        <w:t>thorough</w:t>
      </w:r>
      <w:r w:rsidRPr="00604151">
        <w:t>ly tested in load forecasting.</w:t>
      </w:r>
    </w:p>
    <w:p w14:paraId="1152C7BA" w14:textId="1CA1763B" w:rsidR="002876F1" w:rsidRDefault="00010F51" w:rsidP="00D11DE9">
      <w:pPr>
        <w:pStyle w:val="ListParagraph"/>
        <w:numPr>
          <w:ilvl w:val="0"/>
          <w:numId w:val="30"/>
        </w:numPr>
      </w:pPr>
      <w:r w:rsidRPr="00010F51">
        <w:t xml:space="preserve">We will investigate the added value provided by </w:t>
      </w:r>
      <w:r w:rsidR="00D11DE9">
        <w:t xml:space="preserve">the </w:t>
      </w:r>
      <w:r w:rsidRPr="00010F51">
        <w:t>deep learning algorithms in comparison to conventional forecasters.</w:t>
      </w:r>
      <w:r w:rsidR="00604151">
        <w:t xml:space="preserve"> </w:t>
      </w:r>
      <w:r w:rsidR="002876F1" w:rsidRPr="002876F1">
        <w:t>We</w:t>
      </w:r>
      <w:r w:rsidR="002876F1">
        <w:t xml:space="preserve"> will</w:t>
      </w:r>
      <w:r w:rsidR="002876F1" w:rsidRPr="002876F1">
        <w:t xml:space="preserve"> compare both overall and peak detection accuracy.</w:t>
      </w:r>
    </w:p>
    <w:p w14:paraId="60D71FBD" w14:textId="756CC48B" w:rsidR="00D638FB" w:rsidRDefault="00D638FB" w:rsidP="00010F51">
      <w:pPr>
        <w:pStyle w:val="ListParagraph"/>
        <w:numPr>
          <w:ilvl w:val="0"/>
          <w:numId w:val="30"/>
        </w:numPr>
      </w:pPr>
      <w:r w:rsidRPr="00D638FB">
        <w:t xml:space="preserve">We plan to test deep learning </w:t>
      </w:r>
      <w:r w:rsidR="00D11DE9">
        <w:t>techniques</w:t>
      </w:r>
      <w:r w:rsidRPr="00D638FB">
        <w:t xml:space="preserve"> for their adaptability to external factors like annual increases in power demand or temperature shifts.</w:t>
      </w:r>
    </w:p>
    <w:p w14:paraId="3D537DB8" w14:textId="7079A81F" w:rsidR="00B66F24" w:rsidRDefault="007B48A9" w:rsidP="00010F51">
      <w:pPr>
        <w:pStyle w:val="ListParagraph"/>
        <w:numPr>
          <w:ilvl w:val="0"/>
          <w:numId w:val="30"/>
        </w:numPr>
      </w:pPr>
      <w:r>
        <w:t>We intend</w:t>
      </w:r>
      <w:r w:rsidR="00B66F24" w:rsidRPr="00B66F24">
        <w:t xml:space="preserve"> to develop forecasters that </w:t>
      </w:r>
      <w:r w:rsidR="00D638FB" w:rsidRPr="00B66F24">
        <w:t>can adapt</w:t>
      </w:r>
      <w:r w:rsidR="00B66F24" w:rsidRPr="00B66F24">
        <w:t xml:space="preserve"> to complex data relationships without explicit user intervention.</w:t>
      </w:r>
    </w:p>
    <w:p w14:paraId="16F85B93" w14:textId="3580DB45" w:rsidR="008C1960" w:rsidRPr="003545F4" w:rsidRDefault="00D638FB" w:rsidP="00010F51">
      <w:pPr>
        <w:pStyle w:val="ListParagraph"/>
        <w:numPr>
          <w:ilvl w:val="0"/>
          <w:numId w:val="30"/>
        </w:numPr>
      </w:pPr>
      <w:r>
        <w:t>Lastly, b</w:t>
      </w:r>
      <w:r w:rsidR="00FB508D" w:rsidRPr="00FB508D">
        <w:t>ecause we used publicly available data, this work will be reproducible and serve as a benchmark for future research within and beyond our smart-grid team.</w:t>
      </w:r>
      <w:commentRangeEnd w:id="34"/>
      <w:r w:rsidR="00920FA3">
        <w:rPr>
          <w:rStyle w:val="CommentReference"/>
        </w:rPr>
        <w:commentReference w:id="34"/>
      </w:r>
    </w:p>
    <w:p w14:paraId="663BAB38" w14:textId="3CD502AF" w:rsidR="00F24181" w:rsidRDefault="00F24181" w:rsidP="00F24181">
      <w:pPr>
        <w:pStyle w:val="Heading2"/>
      </w:pPr>
      <w:bookmarkStart w:id="35" w:name="_Toc82948994"/>
      <w:r>
        <w:lastRenderedPageBreak/>
        <w:t>1.</w:t>
      </w:r>
      <w:r w:rsidR="00D630B9">
        <w:t>2</w:t>
      </w:r>
      <w:r>
        <w:t xml:space="preserve"> Outline of the Thesis</w:t>
      </w:r>
      <w:bookmarkEnd w:id="35"/>
    </w:p>
    <w:p w14:paraId="2315D38B" w14:textId="7F1E46E1" w:rsidR="00F24181" w:rsidRDefault="00F24181" w:rsidP="0078166C">
      <w:r>
        <w:t>// To be filled</w:t>
      </w:r>
    </w:p>
    <w:p w14:paraId="33F68C34" w14:textId="77777777" w:rsidR="0036025F" w:rsidRDefault="0036025F">
      <w:pPr>
        <w:spacing w:line="240" w:lineRule="auto"/>
        <w:jc w:val="left"/>
        <w:rPr>
          <w:rFonts w:cs="Arial"/>
          <w:b/>
          <w:bCs/>
          <w:kern w:val="32"/>
          <w:sz w:val="28"/>
          <w:szCs w:val="32"/>
        </w:rPr>
      </w:pPr>
      <w:r>
        <w:br w:type="page"/>
      </w:r>
    </w:p>
    <w:p w14:paraId="53981F3B" w14:textId="198239F8" w:rsidR="00DE6AC4" w:rsidRDefault="00CC7F1A" w:rsidP="00DE6AC4">
      <w:pPr>
        <w:pStyle w:val="Heading1"/>
      </w:pPr>
      <w:bookmarkStart w:id="36" w:name="_Toc82948995"/>
      <w:r>
        <w:lastRenderedPageBreak/>
        <w:t xml:space="preserve">2 </w:t>
      </w:r>
      <w:r w:rsidRPr="00CC7F1A">
        <w:t>Overview of Load Forecasting</w:t>
      </w:r>
      <w:bookmarkEnd w:id="36"/>
    </w:p>
    <w:p w14:paraId="5A06BA38" w14:textId="425A79AC" w:rsidR="00DE6AC4" w:rsidRPr="00DE6AC4" w:rsidRDefault="00DE6AC4" w:rsidP="00DE6AC4">
      <w:pPr>
        <w:pStyle w:val="Heading2"/>
      </w:pPr>
      <w:bookmarkStart w:id="37" w:name="_Toc82948996"/>
      <w:commentRangeStart w:id="38"/>
      <w:r>
        <w:t>2.1 Factors that affect the load demand</w:t>
      </w:r>
      <w:bookmarkEnd w:id="37"/>
      <w:commentRangeEnd w:id="38"/>
      <w:r w:rsidR="00920FA3">
        <w:rPr>
          <w:rStyle w:val="CommentReference"/>
          <w:rFonts w:cs="Times New Roman"/>
          <w:b w:val="0"/>
          <w:bCs w:val="0"/>
          <w:iCs w:val="0"/>
        </w:rPr>
        <w:commentReference w:id="38"/>
      </w:r>
    </w:p>
    <w:p w14:paraId="0194D9F8" w14:textId="0B12EE69" w:rsidR="006A6F53" w:rsidRDefault="007229D8" w:rsidP="00DE6AC4">
      <w:pPr>
        <w:ind w:firstLine="288"/>
      </w:pPr>
      <w:r>
        <w:t xml:space="preserve">Different factors can affect </w:t>
      </w:r>
      <w:del w:id="39" w:author="Dawn MacIsaac" w:date="2021-10-05T07:08:00Z">
        <w:r w:rsidR="00B37AEB" w:rsidDel="00920FA3">
          <w:delText xml:space="preserve">the </w:delText>
        </w:r>
      </w:del>
      <w:r>
        <w:t xml:space="preserve">load </w:t>
      </w:r>
      <w:r w:rsidR="00AB3F89">
        <w:t>demand</w:t>
      </w:r>
      <w:r>
        <w:t xml:space="preserve">, such as </w:t>
      </w:r>
      <w:r w:rsidR="00B37AEB">
        <w:t>the region in question</w:t>
      </w:r>
      <w:r>
        <w:t xml:space="preserve">, the type of customers in the region, weather factors (e.g., temperature), the time of the day, day of the week, and other unpredictable factors (i.e., coronavirus outbreak).  </w:t>
      </w:r>
      <w:r w:rsidR="00DE6AC4" w:rsidRPr="00DE6AC4">
        <w:t>The</w:t>
      </w:r>
      <w:r w:rsidR="00FA6D9A">
        <w:t>se factors</w:t>
      </w:r>
      <w:r w:rsidR="00DE6AC4" w:rsidRPr="00DE6AC4">
        <w:t xml:space="preserve"> can be classified into </w:t>
      </w:r>
      <w:r w:rsidR="00FA6D9A">
        <w:t>five</w:t>
      </w:r>
      <w:r w:rsidR="00DE6AC4" w:rsidRPr="00DE6AC4">
        <w:t xml:space="preserve"> distinct categories:</w:t>
      </w:r>
      <w:r w:rsidR="00CD0EF4">
        <w:t xml:space="preserve"> historical</w:t>
      </w:r>
      <w:r w:rsidR="00DE3A0A">
        <w:t xml:space="preserve"> </w:t>
      </w:r>
      <w:r w:rsidR="00FA6D9A">
        <w:t>load,</w:t>
      </w:r>
      <w:r w:rsidR="00DE6AC4" w:rsidRPr="00DE6AC4">
        <w:t xml:space="preserve"> economic, chronological, meteorological, and random.</w:t>
      </w:r>
    </w:p>
    <w:p w14:paraId="46382004" w14:textId="126AF4E5" w:rsidR="00660715" w:rsidRDefault="00660715" w:rsidP="00660715">
      <w:pPr>
        <w:pStyle w:val="Heading3"/>
      </w:pPr>
      <w:bookmarkStart w:id="40" w:name="_Toc82948997"/>
      <w:r>
        <w:t>2.1.1 Historical load</w:t>
      </w:r>
      <w:bookmarkEnd w:id="40"/>
    </w:p>
    <w:p w14:paraId="38CCEDDB" w14:textId="2A3AD5BB" w:rsidR="005F7F3D" w:rsidRDefault="005F7F3D" w:rsidP="005F7F3D">
      <w:pPr>
        <w:ind w:firstLine="288"/>
      </w:pPr>
      <w:r>
        <w:t xml:space="preserve">Because load at any given hour is </w:t>
      </w:r>
      <w:commentRangeStart w:id="41"/>
      <w:r>
        <w:t xml:space="preserve">reliant on </w:t>
      </w:r>
      <w:r w:rsidR="000D2A41">
        <w:t xml:space="preserve">the </w:t>
      </w:r>
      <w:r>
        <w:t xml:space="preserve">load at the preceding hour </w:t>
      </w:r>
      <w:commentRangeEnd w:id="41"/>
      <w:r w:rsidR="007C487D">
        <w:rPr>
          <w:rStyle w:val="CommentReference"/>
        </w:rPr>
        <w:commentReference w:id="41"/>
      </w:r>
      <w:r>
        <w:fldChar w:fldCharType="begin" w:fldLock="1"/>
      </w:r>
      <w:r w:rsidR="00CA11EE">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[19]","plainTextFormattedCitation":"[19]","previouslyFormattedCitation":"[19]"},"properties":{"noteIndex":0},"schema":"https://github.com/citation-style-language/schema/raw/master/csl-citation.json"}</w:instrText>
      </w:r>
      <w:r>
        <w:fldChar w:fldCharType="separate"/>
      </w:r>
      <w:r w:rsidR="00FD43F2" w:rsidRPr="00FD43F2">
        <w:rPr>
          <w:noProof/>
        </w:rPr>
        <w:t>[19]</w:t>
      </w:r>
      <w:r>
        <w:fldChar w:fldCharType="end"/>
      </w:r>
      <w:r>
        <w:t>, historical load data is utilized as input to short</w:t>
      </w:r>
      <w:r w:rsidR="000D2A41">
        <w:t>-</w:t>
      </w:r>
      <w:r>
        <w:t xml:space="preserve">term load forecasting models. Additionally, </w:t>
      </w:r>
      <w:r w:rsidR="000D2A41">
        <w:t xml:space="preserve">the </w:t>
      </w:r>
      <w:r>
        <w:t xml:space="preserve">load may have connections with historical load at various lags, such as the prior week or load at the same time yesterday. As a result, the literature makes use of a variety of input variables. For example, Houimli et al. </w:t>
      </w:r>
      <w:r w:rsidR="006D6FDA">
        <w:fldChar w:fldCharType="begin" w:fldLock="1"/>
      </w:r>
      <w:r w:rsidR="00CA11EE">
        <w:instrText>ADDIN CSL_CITATION {"citationItems":[{"id":"ITEM-1","itemData":{"DOI":"10.1007/s12667-019-00324-4","ISSN":"18683975","abstract":"The accuracy of short-term electricity load forecasting is of great interest since it allows avoiding unexpected blackouts and lowering operating costs. In this paper, we aim to implement the artificial neural networks to model and forecast the half-hourly electric load demand in Tunisia over the period 2000–2008. To improve the quality of forecasts, the proposed artificial neural network model uses not only past electric load values as inputs, but also climatic and calendar variables. To determine the optimal structure of the neural network model, this paper employs the pattern search algorithm. Moreover, the neural network model is equipped with the Levenberg–Marquardt learning algorithm. Our findings confirm the performance of this algorithm to the view of evaluation indicators since the mean absolute percentage error values range between 1.1 and 3.4%. The analysis also shows the superiority of the Levenberg–Marquardt algorithm compared to the resilient back propagation algorithm and the conjugate gradient algorithm. In the light of the current research, we stress the aptness of the proposed artificial neural network model in forecasting short-term electricity demand.","author":[{"dropping-particle":"","family":"Houimli","given":"Rim","non-dropping-particle":"","parse-names":false,"suffix":""},{"dropping-particle":"","family":"Zmami","given":"Mourad","non-dropping-particle":"","parse-names":false,"suffix":""},{"dropping-particle":"","family":"Ben-Salha","given":"Ousama","non-dropping-particle":"","parse-names":false,"suffix":""}],"container-title":"Energy Systems","id":"ITEM-1","issued":{"date-parts":[["2020"]]},"title":"Short-term electric load forecasting in Tunisia using artificial neural networks","type":"article-journal"},"uris":["http://www.mendeley.com/documents/?uuid=c8d2684d-3071-43ef-adaa-f26af78f6f1c"]}],"mendeley":{"formattedCitation":"[20]","plainTextFormattedCitation":"[20]","previouslyFormattedCitation":"[20]"},"properties":{"noteIndex":0},"schema":"https://github.com/citation-style-language/schema/raw/master/csl-citation.json"}</w:instrText>
      </w:r>
      <w:r w:rsidR="006D6FDA">
        <w:fldChar w:fldCharType="separate"/>
      </w:r>
      <w:r w:rsidR="00FD43F2" w:rsidRPr="00FD43F2">
        <w:rPr>
          <w:noProof/>
        </w:rPr>
        <w:t>[20]</w:t>
      </w:r>
      <w:r w:rsidR="006D6FDA">
        <w:fldChar w:fldCharType="end"/>
      </w:r>
      <w:r w:rsidR="006D6FDA">
        <w:t xml:space="preserve"> </w:t>
      </w:r>
      <w:r>
        <w:t>forecast</w:t>
      </w:r>
      <w:r w:rsidR="006D6FDA">
        <w:t>ed</w:t>
      </w:r>
      <w:r>
        <w:t xml:space="preserve"> the </w:t>
      </w:r>
      <w:r w:rsidR="000D2A41">
        <w:t>subsequen</w:t>
      </w:r>
      <w:r>
        <w:t xml:space="preserve">t 48 half-hourly loads using the previous 48 half-hourly loads, Park et al. </w:t>
      </w:r>
      <w:r w:rsidR="006D6FDA">
        <w:fldChar w:fldCharType="begin" w:fldLock="1"/>
      </w:r>
      <w:r w:rsidR="00CA11EE">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mendeley":{"formattedCitation":"[21]","plainTextFormattedCitation":"[21]","previouslyFormattedCitation":"[21]"},"properties":{"noteIndex":0},"schema":"https://github.com/citation-style-language/schema/raw/master/csl-citation.json"}</w:instrText>
      </w:r>
      <w:r w:rsidR="006D6FDA">
        <w:fldChar w:fldCharType="separate"/>
      </w:r>
      <w:r w:rsidR="00FD43F2" w:rsidRPr="00FD43F2">
        <w:rPr>
          <w:noProof/>
        </w:rPr>
        <w:t>[21]</w:t>
      </w:r>
      <w:r w:rsidR="006D6FDA">
        <w:fldChar w:fldCharType="end"/>
      </w:r>
      <w:r>
        <w:t xml:space="preserve"> use</w:t>
      </w:r>
      <w:r w:rsidR="006D6FDA">
        <w:t>d</w:t>
      </w:r>
      <w:r>
        <w:t xml:space="preserve"> the previous two hours of load data to forecast the next hour, Bakirtz</w:t>
      </w:r>
      <w:r w:rsidR="006D6FDA">
        <w:t>i</w:t>
      </w:r>
      <w:r>
        <w:t xml:space="preserve">s et al. </w:t>
      </w:r>
      <w:r w:rsidR="006D6FDA">
        <w:fldChar w:fldCharType="begin" w:fldLock="1"/>
      </w:r>
      <w:r w:rsidR="00CA11EE">
        <w:instrText>ADDIN CSL_CITATION {"citationItems":[{"id":"ITEM-1","itemData":{"DOI":"10.1109/59.496166","ISSN":"08858950","abstract":"This paper presents the development of an Artificial Neural Network (ANN) based short-term load forecasting model for the Energy Control Center of the Greek Public Power Corporation (PPC). The model can forecast daily load profiles with a lead time of one to seven days. Attention was paid for the accurate modeling of holidays. Experiences gained during the development of the model regarding the selection of the input variables, the ANN structure, and the training data set are described in the paper. The results indicate that the load forecasting mode developed provides accurate forecasts. © 1995 IEEE.","author":[{"dropping-particle":"","family":"Bakirtzis","given":"A. G.","non-dropping-particle":"","parse-names":false,"suffix":""},{"dropping-particle":"","family":"Petridis","given":"V.","non-dropping-particle":"","parse-names":false,"suffix":""},{"dropping-particle":"","family":"Klartzis","given":"S. J.","non-dropping-particle":"","parse-names":false,"suffix":""},{"dropping-particle":"","family":"Alexiadis","given":"M. C.","non-dropping-particle":"","parse-names":false,"suffix":""},{"dropping-particle":"","family":"Maissis","given":"A. H.","non-dropping-particle":"","parse-names":false,"suffix":""}],"container-title":"IEEE Transactions on Power Systems","id":"ITEM-1","issued":{"date-parts":[["1996"]]},"title":"A neural network short term load forecasting model for the greek power system","type":"article-journal"},"uris":["http://www.mendeley.com/documents/?uuid=456dddda-a72a-4b9f-9cad-6ea34687b92b"]}],"mendeley":{"formattedCitation":"[22]","plainTextFormattedCitation":"[22]","previouslyFormattedCitation":"[22]"},"properties":{"noteIndex":0},"schema":"https://github.com/citation-style-language/schema/raw/master/csl-citation.json"}</w:instrText>
      </w:r>
      <w:r w:rsidR="006D6FDA">
        <w:fldChar w:fldCharType="separate"/>
      </w:r>
      <w:r w:rsidR="00FD43F2" w:rsidRPr="00FD43F2">
        <w:rPr>
          <w:noProof/>
        </w:rPr>
        <w:t>[22]</w:t>
      </w:r>
      <w:r w:rsidR="006D6FDA">
        <w:fldChar w:fldCharType="end"/>
      </w:r>
      <w:r>
        <w:t xml:space="preserve"> use</w:t>
      </w:r>
      <w:r w:rsidR="00A9791B">
        <w:t>d</w:t>
      </w:r>
      <w:r>
        <w:t xml:space="preserve"> the previous two days of hourly load data to forecast the next day's hourly load, and Velasco et al. </w:t>
      </w:r>
      <w:r w:rsidR="00EB51A5">
        <w:fldChar w:fldCharType="begin" w:fldLock="1"/>
      </w:r>
      <w:r w:rsidR="00CA11EE">
        <w:instrText>ADDIN CSL_CITATION {"citationItems":[{"id":"ITEM-1","itemData":{"DOI":"10.1109/HNICEM.2015.7393166","ISBN":"9781509003594","abstract":"The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2015","id":"ITEM-1","issued":{"date-parts":[["2016"]]},"title":"Next day electric load forecasting using Artificial Neural Networks","type":"paper-conference"},"uris":["http://www.mendeley.com/documents/?uuid=12680df7-986c-407d-a6fa-e0dbbc4eeb91"]}],"mendeley":{"formattedCitation":"[23]","plainTextFormattedCitation":"[23]","previouslyFormattedCitation":"[23]"},"properties":{"noteIndex":0},"schema":"https://github.com/citation-style-language/schema/raw/master/csl-citation.json"}</w:instrText>
      </w:r>
      <w:r w:rsidR="00EB51A5">
        <w:fldChar w:fldCharType="separate"/>
      </w:r>
      <w:r w:rsidR="00FD43F2" w:rsidRPr="00FD43F2">
        <w:rPr>
          <w:noProof/>
        </w:rPr>
        <w:t>[23]</w:t>
      </w:r>
      <w:r w:rsidR="00EB51A5">
        <w:fldChar w:fldCharType="end"/>
      </w:r>
      <w:r>
        <w:t xml:space="preserve"> use</w:t>
      </w:r>
      <w:r w:rsidR="00A9791B">
        <w:t>d</w:t>
      </w:r>
      <w:r>
        <w:t xml:space="preserve"> the previous 24 hours of load data to forecast the next. As demonstrated, the literature uses a wide variety of historical load input data, but there is agreement that some sort of historical load input is</w:t>
      </w:r>
      <w:r w:rsidR="00EB51A5">
        <w:t xml:space="preserve"> </w:t>
      </w:r>
      <w:r>
        <w:t>necessary.</w:t>
      </w:r>
    </w:p>
    <w:p w14:paraId="0C2B75EA" w14:textId="4AEB6364" w:rsidR="00660715" w:rsidRDefault="00660715" w:rsidP="00660715">
      <w:pPr>
        <w:pStyle w:val="Heading3"/>
      </w:pPr>
      <w:bookmarkStart w:id="42" w:name="_Toc82948998"/>
      <w:r>
        <w:lastRenderedPageBreak/>
        <w:t>2.1.2 Economic Factors</w:t>
      </w:r>
      <w:bookmarkEnd w:id="42"/>
    </w:p>
    <w:p w14:paraId="0B223C6B" w14:textId="1FC3B338" w:rsidR="00EB3414" w:rsidRDefault="00EB3414" w:rsidP="00210FB0">
      <w:pPr>
        <w:ind w:firstLine="288"/>
      </w:pPr>
      <w:r w:rsidRPr="00EB3414">
        <w:t xml:space="preserve">Economic factors include capital expenditure in the facility's infrastructure </w:t>
      </w:r>
      <w:r w:rsidR="000D2A41">
        <w:t>by constructing</w:t>
      </w:r>
      <w:r w:rsidRPr="00EB3414">
        <w:t xml:space="preserve"> new buildings, laboratories, and experiments that increase </w:t>
      </w:r>
      <w:r w:rsidR="000D2A41">
        <w:t xml:space="preserve">the </w:t>
      </w:r>
      <w:r w:rsidRPr="00EB3414">
        <w:t xml:space="preserve">load to the electric grid. The location's funding profile dictates what equipment, processes, and experiments can be conducted and when. Demand pricing and demand management programs </w:t>
      </w:r>
      <w:r w:rsidR="009D397C" w:rsidRPr="00EB3414">
        <w:t>influence</w:t>
      </w:r>
      <w:r w:rsidRPr="00EB3414">
        <w:t xml:space="preserve"> how customers use electricity during system peaking </w:t>
      </w:r>
      <w:r w:rsidR="009D397C">
        <w:fldChar w:fldCharType="begin" w:fldLock="1"/>
      </w:r>
      <w:r w:rsidR="00CA11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[24]","plainTextFormattedCitation":"[24]","previouslyFormattedCitation":"[24]"},"properties":{"noteIndex":0},"schema":"https://github.com/citation-style-language/schema/raw/master/csl-citation.json"}</w:instrText>
      </w:r>
      <w:r w:rsidR="009D397C">
        <w:fldChar w:fldCharType="separate"/>
      </w:r>
      <w:r w:rsidR="00FD43F2" w:rsidRPr="00FD43F2">
        <w:rPr>
          <w:noProof/>
        </w:rPr>
        <w:t>[24]</w:t>
      </w:r>
      <w:r w:rsidR="009D397C">
        <w:fldChar w:fldCharType="end"/>
      </w:r>
      <w:r w:rsidRPr="00EB3414">
        <w:t xml:space="preserve">. Economic factors will have little effect on </w:t>
      </w:r>
      <w:r w:rsidR="000D2A41">
        <w:t>short-</w:t>
      </w:r>
      <w:r w:rsidRPr="00EB3414">
        <w:t xml:space="preserve">term load forecasting because they </w:t>
      </w:r>
      <w:r w:rsidR="000D2A41">
        <w:t>usu</w:t>
      </w:r>
      <w:r w:rsidRPr="00EB3414">
        <w:t xml:space="preserve">ally affect consumption patterns over a </w:t>
      </w:r>
      <w:r w:rsidR="000D2A41">
        <w:t>more extended</w:t>
      </w:r>
      <w:r w:rsidRPr="00EB3414">
        <w:t xml:space="preserve"> period </w:t>
      </w:r>
      <w:r w:rsidR="009D397C">
        <w:fldChar w:fldCharType="begin" w:fldLock="1"/>
      </w:r>
      <w:r w:rsidR="005F7F3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9D397C">
        <w:fldChar w:fldCharType="separate"/>
      </w:r>
      <w:r w:rsidR="009D397C" w:rsidRPr="009D397C">
        <w:rPr>
          <w:noProof/>
        </w:rPr>
        <w:t>[1]</w:t>
      </w:r>
      <w:r w:rsidR="009D397C">
        <w:fldChar w:fldCharType="end"/>
      </w:r>
      <w:r w:rsidRPr="00EB3414">
        <w:t>. However, economic factors might serve as an impetus for examining a system's load pattern and adopting load reduction strategies.</w:t>
      </w:r>
    </w:p>
    <w:p w14:paraId="69B561EA" w14:textId="18D99C63" w:rsidR="000904D6" w:rsidRDefault="000904D6" w:rsidP="000904D6">
      <w:pPr>
        <w:pStyle w:val="Heading3"/>
      </w:pPr>
      <w:bookmarkStart w:id="43" w:name="_Toc82948999"/>
      <w:r>
        <w:t xml:space="preserve">2.1.3 </w:t>
      </w:r>
      <w:r w:rsidRPr="00DE6AC4">
        <w:t>Chronological</w:t>
      </w:r>
      <w:r>
        <w:t xml:space="preserve"> Factors</w:t>
      </w:r>
      <w:bookmarkEnd w:id="43"/>
    </w:p>
    <w:p w14:paraId="7A365181" w14:textId="3FCDA5B7" w:rsidR="00DE3A0A" w:rsidRDefault="0086570D" w:rsidP="0077009A">
      <w:pPr>
        <w:ind w:firstLine="288"/>
      </w:pPr>
      <w:r>
        <w:t>Seasonal, weekly, and daily cycles</w:t>
      </w:r>
      <w:r w:rsidR="000D2A41">
        <w:t xml:space="preserve"> and holidays</w:t>
      </w:r>
      <w:r>
        <w:t xml:space="preserve"> can influence load </w:t>
      </w:r>
      <w:r>
        <w:fldChar w:fldCharType="begin" w:fldLock="1"/>
      </w:r>
      <w:r w:rsidR="00CA11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FORECASTING.","type":"article-journal"},"uris":["http://www.mendeley.com/documents/?uuid=4a588825-511c-4b80-89f1-de2c12df2d4f"]},{"id":"ITEM-2","itemData":{"DOI":"10.1007/978-3-642-12686-4_5","abstract":"In this paper, the three main forecasting topics that are currently\ngetting the most attention in electric power systems are addressed:\nload, wind power and electricity prices. Each of these time series\nexhibits its own stylized features and is therefore forecasted in a very\ndifferent manner. The complete set of forecasting models and techniques\nincluded in this revision constitute a guided tour in power systems\nforecasting.","author":[{"dropping-particle":"","family":"Muñoz","given":"Antonio","non-dropping-particle":"","parse-names":false,"suffix":""},{"dropping-particle":"","family":"Sánchez-Úbeda","given":"Eugenio F.","non-dropping-particle":"","parse-names":false,"suffix":""},{"dropping-particle":"","family":"Cruz","given":"Alberto","non-dropping-particle":"","parse-names":false,"suffix":""},{"dropping-particle":"","family":"Marín","given":"Juan","non-dropping-particle":"","parse-names":false,"suffix":""}],"id":"ITEM-2","issued":{"date-parts":[["2010"]]},"title":"Short-term Forecasting in Power Systems: A Guided Tour","type":"chapter"},"uris":["http://www.mendeley.com/documents/?uuid=5dda9d41-8e44-449c-95a9-68dbbf915508"]}],"mendeley":{"formattedCitation":"[24], [25]","plainTextFormattedCitation":"[24], [25]","previouslyFormattedCitation":"[24], [25]"},"properties":{"noteIndex":0},"schema":"https://github.com/citation-style-language/schema/raw/master/csl-citation.json"}</w:instrText>
      </w:r>
      <w:r>
        <w:fldChar w:fldCharType="separate"/>
      </w:r>
      <w:r w:rsidR="00FD43F2" w:rsidRPr="00FD43F2">
        <w:rPr>
          <w:noProof/>
        </w:rPr>
        <w:t>[24], [25]</w:t>
      </w:r>
      <w:r>
        <w:fldChar w:fldCharType="end"/>
      </w:r>
      <w:r>
        <w:t xml:space="preserve">. Autumn and spring often have </w:t>
      </w:r>
      <w:r w:rsidR="000D2A41">
        <w:t xml:space="preserve">a </w:t>
      </w:r>
      <w:r>
        <w:t>lower load</w:t>
      </w:r>
      <w:r w:rsidR="00B72BEE">
        <w:t xml:space="preserve">. </w:t>
      </w:r>
      <w:r>
        <w:t>Weekdays differ from weekends, with weekends having a lighter load</w:t>
      </w:r>
      <w:r w:rsidR="00B72BEE">
        <w:t xml:space="preserve"> </w:t>
      </w:r>
      <w:r w:rsidR="00B72BEE">
        <w:fldChar w:fldCharType="begin" w:fldLock="1"/>
      </w:r>
      <w:r w:rsidR="00CA11EE">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evaluation","type":"article-journal"},"uris":["http://www.mendeley.com/documents/?uuid=6e737726-7930-4ada-87b9-8aae66e0cc41"]},{"id":"ITEM-2","itemData":{"DOI":"10.1007/978-3-642-12686-4_5","abstract":"In this paper, the three main forecasting topics that are currently\ngetting the most attention in electric power systems are addressed:\nload, wind power and electricity prices. Each of these time series\nexhibits its own stylized features and is therefore forecasted in a very\ndifferent manner. The complete set of forecasting models and techniques\nincluded in this revision constitute a guided tour in power systems\nforecasting.","author":[{"dropping-particle":"","family":"Muñoz","given":"Antonio","non-dropping-particle":"","parse-names":false,"suffix":""},{"dropping-particle":"","family":"Sánchez-Úbeda","given":"Eugenio F.","non-dropping-particle":"","parse-names":false,"suffix":""},{"dropping-particle":"","family":"Cruz","given":"Alberto","non-dropping-particle":"","parse-names":false,"suffix":""},{"dropping-particle":"","family":"Marín","given":"Juan","non-dropping-particle":"","parse-names":false,"suffix":""}],"id":"ITEM-2","issued":{"date-parts":[["2010"]]},"title":"Short-term Forecasting in Power Systems: A Guided Tour","type":"chapter"},"uris":["http://www.mendeley.com/documents/?uuid=5dda9d41-8e44-449c-95a9-68dbbf915508"]}],"mendeley":{"formattedCitation":"[19], [25]","plainTextFormattedCitation":"[19], [25]","previouslyFormattedCitation":"[19], [25]"},"properties":{"noteIndex":0},"schema":"https://github.com/citation-style-language/schema/raw/master/csl-citation.json"}</w:instrText>
      </w:r>
      <w:r w:rsidR="00B72BEE">
        <w:fldChar w:fldCharType="separate"/>
      </w:r>
      <w:r w:rsidR="00FD43F2" w:rsidRPr="00FD43F2">
        <w:rPr>
          <w:noProof/>
        </w:rPr>
        <w:t>[19], [25]</w:t>
      </w:r>
      <w:r w:rsidR="00B72BEE">
        <w:fldChar w:fldCharType="end"/>
      </w:r>
      <w:r>
        <w:t xml:space="preserve">. In general, public holidays have a lower load than weekdays and are more comparable to weekends. The load on days immediately preceding and following the holiday is also impacted </w:t>
      </w:r>
      <w:r w:rsidR="008F168D">
        <w:fldChar w:fldCharType="begin" w:fldLock="1"/>
      </w:r>
      <w:r w:rsidR="00CA11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[24]","plainTextFormattedCitation":"[24]","previouslyFormattedCitation":"[24]"},"properties":{"noteIndex":0},"schema":"https://github.com/citation-style-language/schema/raw/master/csl-citation.json"}</w:instrText>
      </w:r>
      <w:r w:rsidR="008F168D">
        <w:fldChar w:fldCharType="separate"/>
      </w:r>
      <w:r w:rsidR="00FD43F2" w:rsidRPr="00FD43F2">
        <w:rPr>
          <w:noProof/>
        </w:rPr>
        <w:t>[24]</w:t>
      </w:r>
      <w:r w:rsidR="008F168D">
        <w:fldChar w:fldCharType="end"/>
      </w:r>
      <w:r>
        <w:t>.</w:t>
      </w:r>
      <w:r w:rsidR="0077009A">
        <w:t xml:space="preserve"> </w:t>
      </w:r>
      <w:r>
        <w:t xml:space="preserve">Because time </w:t>
      </w:r>
      <w:r w:rsidR="00136209">
        <w:t>influences</w:t>
      </w:r>
      <w:r>
        <w:t xml:space="preserve"> how electricity is used, it is incorporated into load forecast models using calendar data</w:t>
      </w:r>
      <w:r w:rsidR="00F04D0F">
        <w:t xml:space="preserve"> </w:t>
      </w:r>
      <w:r w:rsidR="00F04D0F">
        <w:fldChar w:fldCharType="begin" w:fldLock="1"/>
      </w:r>
      <w:r w:rsidR="009D39CB">
        <w:instrText>ADDIN CSL_CITATION {"citationItems":[{"id":"ITEM-1","itemData":{"DOI":"10.14288/1.0397471","author":[{"dropping-particle":"","family":"Wicksteed","given":"Evelyn Julia","non-dropping-particle":"","parse-names":false,"suffix":""}],"id":"ITEM-1","issued":{"date-parts":[["2021"]]},"publisher":"University of British Columbia","title":"Short term electric load forecasting for British Columbia, Canada: an exploration of the use of numerical weather prediction data as a predictor in an artificial neural network","type":"thesis"},"uris":["http://www.mendeley.com/documents/?uuid=d12a513a-3c63-3dc3-9c38-a47e64051e9e"]}],"mendeley":{"formattedCitation":"[26]","plainTextFormattedCitation":"[26]","previouslyFormattedCitation":"[26]"},"properties":{"noteIndex":0},"schema":"https://github.com/citation-style-language/schema/raw/master/csl-citation.json"}</w:instrText>
      </w:r>
      <w:r w:rsidR="00F04D0F">
        <w:fldChar w:fldCharType="separate"/>
      </w:r>
      <w:r w:rsidR="00F04D0F" w:rsidRPr="00F04D0F">
        <w:rPr>
          <w:noProof/>
        </w:rPr>
        <w:t>[26]</w:t>
      </w:r>
      <w:r w:rsidR="00F04D0F">
        <w:fldChar w:fldCharType="end"/>
      </w:r>
      <w:r>
        <w:t>. Some, or all, of the patterns</w:t>
      </w:r>
      <w:r w:rsidR="000D2A41">
        <w:t>,</w:t>
      </w:r>
      <w:r>
        <w:t xml:space="preserve"> might be considered. The pattern of weekday-weekend/holiday can be explained by establishing distinct models for each category</w:t>
      </w:r>
      <w:r w:rsidR="00136209">
        <w:t xml:space="preserve"> </w:t>
      </w:r>
      <w:r w:rsidR="00136209">
        <w:fldChar w:fldCharType="begin" w:fldLock="1"/>
      </w:r>
      <w:r w:rsidR="009D39CB">
        <w:instrText>ADDIN CSL_CITATION {"citationItems":[{"id":"ITEM-1","itemData":{"DOI":"10.1109/icsmc.1995.538416","ISSN":"08843627","abstract":"Economically efficient operation of electric power systems necessitates close tracking of the overall load by the system generation at all times. A wide range of methodologies and models have been developed over the years to predict the future load with reasonable accuracy and reliability. Several research groups have studied the use of artificial neural networks for this application and reported superior results compared to the conventional approaches. Application of fuzzy systems has also been proposed to include imprecise and probabilistic information in the input data. Recently, synthesis of these two complementary technologies has emerged as a highly promising approach for electric load forecasting. This paper aims to provide an overview of the published literature on this topic, highlighting common features and drawing out some important aspects of the methodology used.","author":[{"dropping-particle":"","family":"Srinivasan","given":"Dipti","non-dropping-particle":"","parse-names":false,"suffix":""},{"dropping-particle":"","family":"Lee","given":"Michael A.","non-dropping-particle":"","parse-names":false,"suffix":""}],"container-title":"Proceedings of the IEEE International Conference on Systems, Man and Cybernetics","id":"ITEM-1","issued":{"date-parts":[["1995"]]},"title":"Survey of hybrid fuzzy neural approaches to electric load forecasting","type":"paper-conference"},"uris":["http://www.mendeley.com/documents/?uuid=3a69f549-179e-4d37-b1e9-73153d601a13"]}],"mendeley":{"formattedCitation":"[27]","plainTextFormattedCitation":"[27]","previouslyFormattedCitation":"[27]"},"properties":{"noteIndex":0},"schema":"https://github.com/citation-style-language/schema/raw/master/csl-citation.json"}</w:instrText>
      </w:r>
      <w:r w:rsidR="00136209">
        <w:fldChar w:fldCharType="separate"/>
      </w:r>
      <w:r w:rsidR="00F04D0F" w:rsidRPr="00F04D0F">
        <w:rPr>
          <w:noProof/>
        </w:rPr>
        <w:t>[27]</w:t>
      </w:r>
      <w:r w:rsidR="00136209">
        <w:fldChar w:fldCharType="end"/>
      </w:r>
      <w:r>
        <w:t>. Alternatively, many indicator variables could be used</w:t>
      </w:r>
      <w:r w:rsidR="00136209">
        <w:t xml:space="preserve"> </w:t>
      </w:r>
      <w:r w:rsidR="00136209">
        <w:fldChar w:fldCharType="begin" w:fldLock="1"/>
      </w:r>
      <w:r w:rsidR="00CA11EE">
        <w:instrText>ADDIN CSL_CITATION {"citationItems":[{"id":"ITEM-1","itemData":{"DOI":"10.1109/ICIIP.2017.8313703","ISBN":"9781509067343","abstract":"Short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2017","id":"ITEM-1","issued":{"date-parts":[["2018"]]},"page":"159-163","title":"Short term load forecasting using artificial neural network","type":"paper-conference"},"uris":["http://www.mendeley.com/documents/?uuid=41e30944-66ed-42a8-8466-2bd8ec556f5e"]},{"id":"ITEM-2","itemData":{"DOI":"10.1109/HNICEM.2015.7393166","ISBN":"9781509003594","abstract":"The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2015","id":"ITEM-2","issued":{"date-parts":[["2016"]]},"title":"Next day electric load forecasting using Artificial Neural Networks","type":"paper-conference"},"uris":["http://www.mendeley.com/documents/?uuid=12680df7-986c-407d-a6fa-e0dbbc4eeb91"]}],"mendeley":{"formattedCitation":"[2], [23]","plainTextFormattedCitation":"[2], [23]","previouslyFormattedCitation":"[2], [23]"},"properties":{"noteIndex":0},"schema":"https://github.com/citation-style-language/schema/raw/master/csl-citation.json"}</w:instrText>
      </w:r>
      <w:r w:rsidR="00136209">
        <w:fldChar w:fldCharType="separate"/>
      </w:r>
      <w:r w:rsidR="00FD43F2" w:rsidRPr="00FD43F2">
        <w:rPr>
          <w:noProof/>
        </w:rPr>
        <w:t>[2], [23]</w:t>
      </w:r>
      <w:r w:rsidR="00136209">
        <w:fldChar w:fldCharType="end"/>
      </w:r>
      <w:r>
        <w:t>. Weekends and holidays are particularly difficult for studies that do not differentiate between these days</w:t>
      </w:r>
      <w:r w:rsidR="00136209">
        <w:t xml:space="preserve"> </w:t>
      </w:r>
      <w:r>
        <w:t xml:space="preserve"> </w:t>
      </w:r>
      <w:r w:rsidR="00136209">
        <w:fldChar w:fldCharType="begin" w:fldLock="1"/>
      </w:r>
      <w:r w:rsidR="009D39CB">
        <w:instrText>ADDIN CSL_CITATION {"citationItems":[{"id":"ITEM-1","itemData":{"DOI":"10.1109/59.221223","ISSN":"15580679","abstract":"The artificial neural network (ANN) technique for short term load forecasting (STLF) has been proposed by several authors, and gained a lot of attention recently. In order to evaluate ANN as a viable technique for STLF, one has to evaluate the performance of ANN methodology for practical considerations of STLF problems. This paper makes an attempt to address these issues. The paper presents the results of a study to investigate whether the ANN model is system dependent, and/or case dependent. Data from two utilities were used in modeling and forecasting. In addition, the effectiveness of a next 24 hour ANN model in predicting 24 hour load profile at one time was compared with the traditional next one hour ANN model. © 1993 IEEE","author":[{"dropping-particle":"","family":"Lu","given":"C. N.","non-dropping-particle":"","parse-names":false,"suffix":""},{"dropping-particle":"","family":"Wu","given":"H. T.","non-dropping-particle":"","parse-names":false,"suffix":""},{"dropping-particle":"","family":"Vemuri","given":"S.","non-dropping-particle":"","parse-names":false,"suffix":""}],"container-title":"IEEE Transactions on Power Systems","id":"ITEM-1","issued":{"date-parts":[["1993"]]},"title":"Neural Network Based Short Term Load Forecasting","type":"article-journal"},"uris":["http://www.mendeley.com/documents/?uuid=5a54d13e-9265-40c7-a3f7-ead5cef48d69"]}],"mendeley":{"formattedCitation":"[28]","plainTextFormattedCitation":"[28]","previouslyFormattedCitation":"[28]"},"properties":{"noteIndex":0},"schema":"https://github.com/citation-style-language/schema/raw/master/csl-citation.json"}</w:instrText>
      </w:r>
      <w:r w:rsidR="00136209">
        <w:fldChar w:fldCharType="separate"/>
      </w:r>
      <w:r w:rsidR="00F04D0F" w:rsidRPr="00F04D0F">
        <w:rPr>
          <w:noProof/>
        </w:rPr>
        <w:t>[28]</w:t>
      </w:r>
      <w:r w:rsidR="00136209">
        <w:fldChar w:fldCharType="end"/>
      </w:r>
      <w:r>
        <w:t xml:space="preserve">. Other patterns are accounted for </w:t>
      </w:r>
      <w:r>
        <w:lastRenderedPageBreak/>
        <w:t>using variables such as the hour of the day, the day of the week, the month, and the week number</w:t>
      </w:r>
      <w:r w:rsidR="00136209">
        <w:t xml:space="preserve"> </w:t>
      </w:r>
      <w:r w:rsidR="00136209">
        <w:fldChar w:fldCharType="begin" w:fldLock="1"/>
      </w:r>
      <w:r w:rsidR="00CA11EE">
        <w:instrText>ADDIN CSL_CITATION {"citationItems":[{"id":"ITEM-1","itemData":{"DOI":"10.1007/s12667-019-00324-4","ISSN":"18683975","abstract":"The accuracy of short-term electricity load forecasting is of great interest since it allows avoiding unexpected blackouts and lowering operating costs. In this paper, we aim to implement the artificial neural networks to model and forecast the half-hourly electric load demand in Tunisia over the period 2000–2008. To improve the quality of forecasts, the proposed artificial neural network model uses not only past electric load values as inputs, but also climatic and calendar variables. To determine the optimal structure of the neural network model, this paper employs the pattern search algorithm. Moreover, the neural network model is equipped with the Levenberg–Marquardt learning algorithm. Our findings confirm the performance of this algorithm to the view of evaluation indicators since the mean absolute percentage error values range between 1.1 and 3.4%. The analysis also shows the superiority of the Levenberg–Marquardt algorithm compared to the resilient back propagation algorithm and the conjugate gradient algorithm. In the light of the current research, we stress the aptness of the proposed artificial neural network model in forecasting short-term electricity demand.","author":[{"dropping-particle":"","family":"Houimli","given":"Rim","non-dropping-particle":"","parse-names":false,"suffix":""},{"dropping-particle":"","family":"Zmami","given":"Mourad","non-dropping-particle":"","parse-names":false,"suffix":""},{"dropping-particle":"","family":"Ben-Salha","given":"Ousama","non-dropping-particle":"","parse-names":false,"suffix":""}],"container-title":"Energy Systems","id":"ITEM-1","issued":{"date-parts":[["2020"]]},"title":"Short-term electric load forecasting in Tunisia using artificial neural networks","type":"article-journal"},"uris":["http://www.mendeley.com/documents/?uuid=c8d2684d-3071-43ef-adaa-f26af78f6f1c"]},{"id":"ITEM-2","itemData":{"DOI":"10.1109/HNICEM.2015.7393166","ISBN":"9781509003594","abstract":"The use of Artificial Neural Networks (ANN) by power distribution companies has gained a wide reception due to its ability to predict close to accurate forecasted electric load consumption. A local power utility company in the Philippines has existing data of its electric load consumption however there is no ANN model that can process this data to produce close to accurate forecasted load which is the requirement of their electric market in nominating electric load. To solve this problem, this study developed an electric load forecasting model using ANN. Electric load data preparation, neural network model integration using the Fast Artificial Neural Network (FANN) library and testing using Root Mean Squared Error (RMSE) and Mean Absolute Percentage Error (MAPE) as error measures were conducted. Results showed that the electric load forecasting model yielded a MAPE of less than 1% and a RMSE that is close to 0. The results obtained clearly suggest that ANN model is a viable forecasting technique for a next day electric load forecasting system.","author":[{"dropping-particle":"","family":"Velasco","given":"Lemuel Clark P.","non-dropping-particle":"","parse-names":false,"suffix":""},{"dropping-particle":"","family":"Villezas","given":"Christelle R.","non-dropping-particle":"","parse-names":false,"suffix":""},{"dropping-particle":"","family":"Palahang","given":"Prinz Nikko C.","non-dropping-particle":"","parse-names":false,"suffix":""},{"dropping-particle":"","family":"Dagaang","given":"Jerald Aldin A.","non-dropping-particle":"","parse-names":false,"suffix":""}],"container-title":"8th International Conference on Humanoid, Nanotechnology, Information Technology, Communication and Control, Environment and Management, HNICEM 2015","id":"ITEM-2","issued":{"date-parts":[["2016"]]},"title":"Next day electric load forecasting using Artificial Neural Networks","type":"paper-conference"},"uris":["http://www.mendeley.com/documents/?uuid=12680df7-986c-407d-a6fa-e0dbbc4eeb91"]},{"id":"ITEM-3","itemData":{"DOI":"10.1109/ICIIP.2017.8313703","ISBN":"9781509067343","abstract":"Short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2017","id":"ITEM-3","issued":{"date-parts":[["2018"]]},"page":"159-163","title":"Short term load forecasting using artificial neural network","type":"paper-conference"},"uris":["http://www.mendeley.com/documents/?uuid=41e30944-66ed-42a8-8466-2bd8ec556f5e"]}],"mendeley":{"formattedCitation":"[2], [20], [23]","plainTextFormattedCitation":"[2], [20], [23]","previouslyFormattedCitation":"[2], [20], [23]"},"properties":{"noteIndex":0},"schema":"https://github.com/citation-style-language/schema/raw/master/csl-citation.json"}</w:instrText>
      </w:r>
      <w:r w:rsidR="00136209">
        <w:fldChar w:fldCharType="separate"/>
      </w:r>
      <w:r w:rsidR="00FD43F2" w:rsidRPr="00FD43F2">
        <w:rPr>
          <w:noProof/>
        </w:rPr>
        <w:t>[2], [20], [23]</w:t>
      </w:r>
      <w:r w:rsidR="00136209">
        <w:fldChar w:fldCharType="end"/>
      </w:r>
    </w:p>
    <w:p w14:paraId="77CF265C" w14:textId="71B4A567" w:rsidR="00660715" w:rsidRDefault="00991829" w:rsidP="008F3EF6">
      <w:pPr>
        <w:pStyle w:val="Heading3"/>
      </w:pPr>
      <w:bookmarkStart w:id="44" w:name="_Toc82949000"/>
      <w:r>
        <w:t xml:space="preserve">2.1.4 </w:t>
      </w:r>
      <w:r w:rsidR="00F21445">
        <w:t>M</w:t>
      </w:r>
      <w:r w:rsidR="00F21445" w:rsidRPr="00DE6AC4">
        <w:t>eteorological</w:t>
      </w:r>
      <w:r w:rsidR="00F21445">
        <w:t xml:space="preserve"> </w:t>
      </w:r>
      <w:r w:rsidR="008F3EF6">
        <w:t>Factors</w:t>
      </w:r>
      <w:bookmarkEnd w:id="44"/>
    </w:p>
    <w:p w14:paraId="269B1951" w14:textId="0B4ABB6D" w:rsidR="002C131F" w:rsidRDefault="00F02791" w:rsidP="002C131F">
      <w:r>
        <w:tab/>
      </w:r>
      <w:r w:rsidRPr="00F02791">
        <w:t xml:space="preserve">The most frequently used and most significant weather variable is temperature </w:t>
      </w:r>
      <w:r>
        <w:fldChar w:fldCharType="begin" w:fldLock="1"/>
      </w:r>
      <w:r w:rsidR="009D39CB">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on","type":"article-journal"},"uris":["http://www.mendeley.com/documents/?uuid=527c9df5-866e-467a-a2f9-57187b7d3428"]},{"id":"ITEM-2","itemData":{"DOI":"10.1109/59.910780","ISSN":"08858950","abstract":"Load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Systems","id":"ITEM-2","issued":{"date-parts":[["2001"]]},"title":"Neural networks for short-term load forecasting: A review and evaluation","type":"article-journal"},"uris":["http://www.mendeley.com/documents/?uuid=6e737726-7930-4ada-87b9-8aae66e0cc41"]},{"id":"ITEM-3","itemData":{"DOI":"10.1109/PROC.1987.13927","ISSN":"00189219","abstract":"The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IEEE","id":"ITEM-3","issued":{"date-parts":[["1987"]]},"title":"SHORT-TERM LOAD FORECASTING.","type":"article-journal"},"uris":["http://www.mendeley.com/documents/?uuid=4a588825-511c-4b80-89f1-de2c12df2d4f"]},{"id":"ITEM-4","itemData":{"DOI":"10.1016/j.ejor.2009.01.062","ISSN":"03772217","abstract":"For decision makers in the electricity sector, the decision process is complex with several different levels that have to be taken into consideration. These comprise for instance the planning of facilities and an optimal day-to-day operation of the power plant. These decisions address widely different time-horizons and aspects of the system. For accomplishing these tasks load forecasts are very important. Therefore, finding an appropriate approach and model is at core of the decision process. Due to the deregulation of energy markets, load forecasting has gained even more importance. In this article, we give an overview over the various models and methods used to predict future load demands. © 2009 Elsevier B.V. All rights reserved.","author":[{"dropping-particle":"","family":"Hahn","given":"Heiko","non-dropping-particle":"","parse-names":false,"suffix":""},{"dropping-particle":"","family":"Meyer-Nieberg","given":"Silja","non-dropping-particle":"","parse-names":false,"suffix":""},{"dropping-particle":"","family":"Pickl","given":"Stefan","non-dropping-particle":"","parse-names":false,"suffix":""}],"container-title":"European Journal of Operational Research","id":"ITEM-4","issued":{"date-parts":[["2009"]]},"title":"Electric load forecasting methods: Tools for decision making","type":"article-journal"},"uris":["http://www.mendeley.com/documents/?uuid=cd146fe5-13af-49bb-a2d9-13f6d5133645"]},{"id":"ITEM-5","itemData":{"ISBN":"978-1-124-47772-5","ISSN":"1098-6596","PMID":"25246403","abstract":"Load forecasting has been a conventional and important process in electric utilities since the early 20th century. Due to the deregulation of the electric utility industry, the utilities tend to be conservative about infrastructure upgrade, which leads to stressed utilization of the equipment. Consequently, the traditional business needs of load forecasting, such as planning, operations and maintenance, become more crucial than before. In addition, participation in the electricity market requires the utilities to forecast their loads accurately. Nowadays, with the promotion of smart grid technologies, load forecasting is of even greater importance due to its applications in the planning of demand side management, electric vehicles, distributed energy resources, etc. In today’s practice, many business areas of the utilities produce their own load forecasts, which results in the inefficient and ineffective use of resources. This dissertation proposes an integrated forecasting framework with the concentration on the short term load forecasting (STLF) engine that can easily link to various other forecasts. Although dozens of techniques have been developed, studied, and applied to STLF, there are still many challenging issues in the field, such as lack of benchmark and the systematic approach of building the STLF models. This dissertation disassembles the major techniques that have been applied to STLF and reported in the literature, and reassembles the key elements to come up with a methodology to analyze STLF problems and develop STLF models. Multiple linear regression (MLR) analysis, as one of the earliest and widest applied techniques for STLF, is deployed in the case study of a US utility. The resulting models have outperformed the forecasts developed by several other internal and external parties and been in production use since 2009 with excellent performance. Through the presented study, the knowledge of applying MLR to STLF has been advanced by bringing in interaction effects. Meanwhile, a benchmarking model is developed for a wide range of utilities. Furthermore, possibilistic linear regression, as one of the emerging techniques in the field of STLF, is investigated, compared with MLR, and enhanced for the STLF application. Since artificial neural networks (ANN) have been popular in the STLF research community over the past two","author":[{"dropping-particle":"","family":"Hong","given":"Tao","non-dropping-particle":"","parse-names":false,"suffix":""}],"container-title":"3442639","id":"ITEM-5","issued":{"date-parts":[["2010"]]},"title":"Short Term Electric Load Forecasting dissertation","type":"article-journal"},"uris":["http://www.mendeley.com/documents/?uuid=198918e7-1c69-4cc5-a630-d2f92115df84"]}],"mendeley":{"formattedCitation":"[19], [21], [24], [29], [30]","plainTextFormattedCitation":"[19], [21], [24], [29], [30]","previouslyFormattedCitation":"[19], [21], [24], [29], [30]"},"properties":{"noteIndex":0},"schema":"https://github.com/citation-style-language/schema/raw/master/csl-citation.json"}</w:instrText>
      </w:r>
      <w:r>
        <w:fldChar w:fldCharType="separate"/>
      </w:r>
      <w:r w:rsidR="00F04D0F" w:rsidRPr="00F04D0F">
        <w:rPr>
          <w:noProof/>
        </w:rPr>
        <w:t>[19], [21], [24], [29], [30]</w:t>
      </w:r>
      <w:r>
        <w:fldChar w:fldCharType="end"/>
      </w:r>
      <w:r>
        <w:t>.</w:t>
      </w:r>
      <w:r w:rsidRPr="00F02791">
        <w:t xml:space="preserve"> </w:t>
      </w:r>
      <w:r w:rsidR="00CC5DBA" w:rsidRPr="00CC5DBA">
        <w:t>The majority of load forecasting models incorporate one or more temperature-related variables</w:t>
      </w:r>
      <w:r w:rsidR="00456BF7">
        <w:t xml:space="preserve"> </w:t>
      </w:r>
      <w:r w:rsidR="00456BF7">
        <w:fldChar w:fldCharType="begin" w:fldLock="1"/>
      </w:r>
      <w:r w:rsidR="0084460F">
        <w:instrText>ADDIN CSL_CITATION {"citationItems":[{"id":"ITEM-1","itemData":{"author":[{"dropping-particle":"","family":"Foster","given":"Judith","non-dropping-particle":"","parse-names":false,"suffix":""}],"id":"ITEM-1","issued":{"date-parts":[["2020"]]},"publisher":"Queen’s University","title":"Electric load forecasting with increased embedded renewable generation","type":"thesis"},"uris":["http://www.mendeley.com/documents/?uuid=ab848f68-1c28-39df-a1f6-83371f9953ec"]}],"mendeley":{"formattedCitation":"[31]","plainTextFormattedCitation":"[31]","previouslyFormattedCitation":"[31]"},"properties":{"noteIndex":0},"schema":"https://github.com/citation-style-language/schema/raw/master/csl-citation.json"}</w:instrText>
      </w:r>
      <w:r w:rsidR="00456BF7">
        <w:fldChar w:fldCharType="separate"/>
      </w:r>
      <w:r w:rsidR="00F04D0F" w:rsidRPr="00F04D0F">
        <w:rPr>
          <w:noProof/>
        </w:rPr>
        <w:t>[31]</w:t>
      </w:r>
      <w:r w:rsidR="00456BF7">
        <w:fldChar w:fldCharType="end"/>
      </w:r>
      <w:r w:rsidR="00CC5DBA" w:rsidRPr="00CC5DBA">
        <w:t>.</w:t>
      </w:r>
      <w:r w:rsidR="00CC5DBA">
        <w:t xml:space="preserve"> </w:t>
      </w:r>
      <w:r w:rsidRPr="00F02791">
        <w:t>The relation</w:t>
      </w:r>
      <w:r>
        <w:t>ship</w:t>
      </w:r>
      <w:r w:rsidRPr="00F02791">
        <w:t xml:space="preserve"> between temperature and load is non-linear.</w:t>
      </w:r>
      <w:r w:rsidR="001F59E9">
        <w:t xml:space="preserve"> A</w:t>
      </w:r>
      <w:r w:rsidR="001F59E9" w:rsidRPr="00CA11EE">
        <w:t xml:space="preserve">ccording to Hong and Shahidehpour </w:t>
      </w:r>
      <w:r w:rsidR="001F59E9">
        <w:fldChar w:fldCharType="begin" w:fldLock="1"/>
      </w:r>
      <w:r w:rsidR="009D39CB">
        <w:instrText>ADDIN CSL_CITATION {"citationItems":[{"id":"ITEM-1","itemData":{"abstract":"University of North Carolina at Charlotte (UNCC) teamed with Illinois Institute of Technology (IIT), ISO-New England, and North Carolina Electric Membership Corporation (NCEMC) to prepare a Load Forecasting Case Study for the Eastern Interconnection States’ Planning Council (EISPC) in response to the NARUC solicitation NARUC-2014-RFP042–DE0316. The work was supported by the Department of Energy, National Energy Technology Laboratory, under Award Number DE-OE0000316. The study includes two parts: 1) A comprehensive review of load forecasting topics for states, planning coordinators, and others. This was covered in Chapters 1 through 6. In addition, a list of recommended actions is summarized in Chapter 8. 2) Three case studies in three regions to assist Planning Coordinators and their relevant states with applying state-of-the-art concepts, tools, and analysis to their forecasting regime. The case study is presented in Chapter 7 and a glossary of terms can be found in Chapter 9. This study is intended to be both a primer on load forecasting as well as provide an in-depth discussion of load forecasting topics with a real-world demonstration that will be useful to state commissioners, planning coordinators, utilities, legislators, researchers, and others. This study is also intended to simplify and demystify the many complex concepts, terms, and statistics used in load forecasting. A few key takeaways from this study include: 1) Load forecasting is the foundation for utility planning and it is a fundamental business problem in the utility industry. Especially with the extraordinary risks confronting the electric utility industry due to a potentially significant change in the resource mix resulting from environmental regulation, aging infrastructure, the projected low cost of natural gas, and decreasing costs of renewable technologies, it is crucial for utilities to have accurate load forecasts for resource planning, rate cases, designing rate structures, financial planning, and so forth. 2) The states have varying degrees of authority to foster improvements in the databases, the forecasting tools, and the forecasting processes. A comprehensive load forecasting process often involves complicated data requirements, reliable software packages, advanced statistical methods, and solid documentation to construct credible narratives to explain the potential future energy use of customers. Load forecasting is not a static process. Rather, utilities and policymaker…","author":[{"dropping-particle":"","family":"Hong","given":"Tao","non-dropping-particle":"","parse-names":false,"suffix":""},{"dropping-particle":"","family":"Shahidehpour","given":"Mohammad","non-dropping-particle":"","parse-names":false,"suffix":""}],"container-title":"U.S. Department of Energy","id":"ITEM-1","issued":{"date-parts":[["2015"]]},"title":"Load Forecasting Case Study","type":"article-journal"},"uris":["http://www.mendeley.com/documents/?uuid=42b74d45-48b9-4231-b924-e82c782e5296"]}],"mendeley":{"formattedCitation":"[32]","plainTextFormattedCitation":"[32]","previouslyFormattedCitation":"[32]"},"properties":{"noteIndex":0},"schema":"https://github.com/citation-style-language/schema/raw/master/csl-citation.json"}</w:instrText>
      </w:r>
      <w:r w:rsidR="001F59E9">
        <w:fldChar w:fldCharType="separate"/>
      </w:r>
      <w:r w:rsidR="00F04D0F" w:rsidRPr="00F04D0F">
        <w:rPr>
          <w:noProof/>
        </w:rPr>
        <w:t>[32]</w:t>
      </w:r>
      <w:r w:rsidR="001F59E9">
        <w:fldChar w:fldCharType="end"/>
      </w:r>
      <w:r w:rsidR="001F59E9" w:rsidRPr="00CA11EE">
        <w:t>, temperature factors alone can account for more than 70% of the variability in load.</w:t>
      </w:r>
      <w:r w:rsidR="001F59E9">
        <w:t xml:space="preserve"> </w:t>
      </w:r>
      <w:r w:rsidRPr="00F02791">
        <w:t xml:space="preserve">This nonlinear relationship contributes to the widespread use of nonlinear approaches for load forecasting </w:t>
      </w:r>
      <w:r w:rsidR="005B275F">
        <w:fldChar w:fldCharType="begin" w:fldLock="1"/>
      </w:r>
      <w:r w:rsidR="00CA11EE">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evaluation","type":"article-journal"},"uris":["http://www.mendeley.com/documents/?uuid=6e737726-7930-4ada-87b9-8aae66e0cc41"]},{"id":"ITEM-2","itemData":{"DOI":"10.1016/j.ijforecast.2015.11.011","ISSN":"01692070","abstract":"Load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Forecasting","id":"ITEM-2","issue":"3","issued":{"date-parts":[["2016"]]},"page":"914-938","title":"Probabilistic electric load forecasting: A tutorial review","type":"article-journal","volume":"32"},"uris":["http://www.mendeley.com/documents/?uuid=91cda470-9778-4f49-a8d8-e05029ecce55"]}],"mendeley":{"formattedCitation":"[1], [19]","plainTextFormattedCitation":"[1], [19]","previouslyFormattedCitation":"[1], [19]"},"properties":{"noteIndex":0},"schema":"https://github.com/citation-style-language/schema/raw/master/csl-citation.json"}</w:instrText>
      </w:r>
      <w:r w:rsidR="005B275F">
        <w:fldChar w:fldCharType="separate"/>
      </w:r>
      <w:r w:rsidR="00FD43F2" w:rsidRPr="00FD43F2">
        <w:rPr>
          <w:noProof/>
        </w:rPr>
        <w:t>[1], [19]</w:t>
      </w:r>
      <w:r w:rsidR="005B275F">
        <w:fldChar w:fldCharType="end"/>
      </w:r>
      <w:r w:rsidR="005B275F">
        <w:t>.</w:t>
      </w:r>
      <w:r w:rsidR="00F11E0B">
        <w:t xml:space="preserve"> </w:t>
      </w:r>
      <w:r w:rsidR="002004B1" w:rsidRPr="002004B1">
        <w:t>Since the early 1930s, the relation between temperature and load has been recognized</w:t>
      </w:r>
      <w:r w:rsidR="002004B1">
        <w:t xml:space="preserve"> </w:t>
      </w:r>
      <w:r w:rsidR="002004B1">
        <w:fldChar w:fldCharType="begin" w:fldLock="1"/>
      </w:r>
      <w:r w:rsidR="00A62245">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[19]","plainTextFormattedCitation":"[19]","previouslyFormattedCitation":"[19]"},"properties":{"noteIndex":0},"schema":"https://github.com/citation-style-language/schema/raw/master/csl-citation.json"}</w:instrText>
      </w:r>
      <w:r w:rsidR="002004B1">
        <w:fldChar w:fldCharType="separate"/>
      </w:r>
      <w:r w:rsidR="002004B1" w:rsidRPr="002004B1">
        <w:rPr>
          <w:noProof/>
        </w:rPr>
        <w:t>[19]</w:t>
      </w:r>
      <w:r w:rsidR="002004B1">
        <w:fldChar w:fldCharType="end"/>
      </w:r>
      <w:r w:rsidR="002004B1" w:rsidRPr="002004B1">
        <w:t>.</w:t>
      </w:r>
    </w:p>
    <w:p w14:paraId="406BB183" w14:textId="1F7A640B" w:rsidR="00DE3A0A" w:rsidRDefault="00DE3A0A" w:rsidP="002C131F">
      <w:pPr>
        <w:ind w:firstLine="288"/>
      </w:pPr>
      <w:r w:rsidRPr="00DE3A0A">
        <w:t xml:space="preserve">Humidity, solar irradiance, wind speed, barometric pressure, and precipitation are other weather variables that might alter the electric hourly load profile. Days with high humidity require cooling equipment to operate at a higher duty cycle </w:t>
      </w:r>
      <w:r w:rsidR="00F11E0B" w:rsidRPr="00DE3A0A">
        <w:t>to</w:t>
      </w:r>
      <w:r w:rsidRPr="00DE3A0A">
        <w:t xml:space="preserve"> remove surplus moisture from the conditioned air</w:t>
      </w:r>
      <w:r w:rsidR="00270EBE">
        <w:t xml:space="preserve"> </w:t>
      </w:r>
      <w:r w:rsidR="00270EBE">
        <w:fldChar w:fldCharType="begin" w:fldLock="1"/>
      </w:r>
      <w:r w:rsidR="00E646CD">
        <w:instrText>ADDIN CSL_CITATION {"citationItems":[{"id":"ITEM-1","itemData":{"author":[{"dropping-particle":"","family":"Taylor","given":"Eric","non-dropping-particle":"","parse-names":false,"suffix":""}],"container-title":"Masters Theses","id":"ITEM-1","issued":{"date-parts":[["2013","8","1"]]},"publisher":"The University of Tennessee","publisher-place":"Knoxville","title":"Short-term Electrical Load Forecasting for an Institutional/Industrial Power System Using an Artificial Neural Network","type":"thesis"},"uris":["http://www.mendeley.com/documents/?uuid=1ea18368-2152-386b-96c5-1966b295f92c"]}],"mendeley":{"formattedCitation":"[33]","plainTextFormattedCitation":"[33]","previouslyFormattedCitation":"[33]"},"properties":{"noteIndex":0},"schema":"https://github.com/citation-style-language/schema/raw/master/csl-citation.json"}</w:instrText>
      </w:r>
      <w:r w:rsidR="00270EBE">
        <w:fldChar w:fldCharType="separate"/>
      </w:r>
      <w:r w:rsidR="00270EBE" w:rsidRPr="00270EBE">
        <w:rPr>
          <w:noProof/>
        </w:rPr>
        <w:t>[33]</w:t>
      </w:r>
      <w:r w:rsidR="00270EBE">
        <w:fldChar w:fldCharType="end"/>
      </w:r>
      <w:r w:rsidRPr="00DE3A0A">
        <w:t xml:space="preserve">. Long periods of high sun irradiation will radiantly heat the interiors of buildings, requiring cooling systems to run longer and with less diversity. Precipitation has a propensity to chill the air, hence decreasing the cooling load </w:t>
      </w:r>
      <w:r w:rsidR="005F7F3D">
        <w:fldChar w:fldCharType="begin" w:fldLock="1"/>
      </w:r>
      <w:r w:rsidR="00CA11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[24]","plainTextFormattedCitation":"[24]","previouslyFormattedCitation":"[24]"},"properties":{"noteIndex":0},"schema":"https://github.com/citation-style-language/schema/raw/master/csl-citation.json"}</w:instrText>
      </w:r>
      <w:r w:rsidR="005F7F3D">
        <w:fldChar w:fldCharType="separate"/>
      </w:r>
      <w:r w:rsidR="00FD43F2" w:rsidRPr="00FD43F2">
        <w:rPr>
          <w:noProof/>
        </w:rPr>
        <w:t>[24]</w:t>
      </w:r>
      <w:r w:rsidR="005F7F3D">
        <w:fldChar w:fldCharType="end"/>
      </w:r>
      <w:r w:rsidRPr="00DE3A0A">
        <w:t xml:space="preserve">. Wind speed and barometric pressure can also </w:t>
      </w:r>
      <w:r w:rsidR="00F11E0B" w:rsidRPr="00DE3A0A">
        <w:t>influence</w:t>
      </w:r>
      <w:r w:rsidRPr="00DE3A0A">
        <w:t xml:space="preserve"> the hourly load profile and frequently do so in conjunction with other variables such as precipitation.</w:t>
      </w:r>
      <w:r w:rsidR="001634DB">
        <w:t xml:space="preserve"> </w:t>
      </w:r>
      <w:r w:rsidR="001634DB" w:rsidRPr="001634DB">
        <w:t>Wind speeds may amplify the effect of low temperatures, resulting in a greater wind chill index as well as increased demand. Wind speeds greater than 15 mph generate renewable energy, reducing the reliance on central sources of generation.</w:t>
      </w:r>
    </w:p>
    <w:p w14:paraId="5E3A0CD3" w14:textId="22F329F7" w:rsidR="00453436" w:rsidRDefault="00453436" w:rsidP="00F11E0B">
      <w:r>
        <w:lastRenderedPageBreak/>
        <w:tab/>
      </w:r>
      <w:r w:rsidRPr="00453436">
        <w:t>Janicki provides an in-depth description of the many types of meteorological variables that are utilized in load forecasting, as well as instances of their application in the literature</w:t>
      </w:r>
      <w:r>
        <w:t xml:space="preserve"> </w:t>
      </w:r>
      <w:r>
        <w:fldChar w:fldCharType="begin" w:fldLock="1"/>
      </w:r>
      <w:r w:rsidR="00E646CD">
        <w:instrText>ADDIN CSL_CITATION {"citationItems":[{"id":"ITEM-1","itemData":{"DOI":"10.15199/48.2017.04.18","ISSN":"0033-2097","abstract":"Short-term load forecasting (STLF) is a problem of noticeable significance for operation of power systems. Wide range of methodologies for STLF is given in the literature - univariate models as well as multivariate ones (mostly extended with weather variables). This paper is an attempt to categorize various approaches of introducing exogenous variables into models. Different classifications of this aspect are created and described in an effort to demonstrate the problem from various perspectives. Finally, the advantages and disadvantages of reviewed solutions are discussed.","author":[{"dropping-particle":"","family":"JANICKI","given":"Marcin","non-dropping-particle":"","parse-names":false,"suffix":""}],"container-title":"PRZEGLĄD ELEKTROTECHNICZNY","id":"ITEM-1","issued":{"date-parts":[["2017"]]},"title":"Methods of weather variables introduction into short-term electric load forecasting models - a review","type":"article-journal"},"uris":["http://www.mendeley.com/documents/?uuid=18274f7e-94cc-4cf3-8bda-7e7be72a096e"]}],"mendeley":{"formattedCitation":"[34]","plainTextFormattedCitation":"[34]","previouslyFormattedCitation":"[34]"},"properties":{"noteIndex":0},"schema":"https://github.com/citation-style-language/schema/raw/master/csl-citation.json"}</w:instrText>
      </w:r>
      <w:r>
        <w:fldChar w:fldCharType="separate"/>
      </w:r>
      <w:r w:rsidR="00270EBE" w:rsidRPr="00270EBE">
        <w:rPr>
          <w:noProof/>
        </w:rPr>
        <w:t>[34]</w:t>
      </w:r>
      <w:r>
        <w:fldChar w:fldCharType="end"/>
      </w:r>
      <w:r w:rsidR="00E65D0C">
        <w:t>.</w:t>
      </w:r>
      <w:r w:rsidR="00F3690F">
        <w:t xml:space="preserve"> The efficacy of these variables in forecasting load varies according to geographic location, industry, and regional climate. Friedrich and Afshari </w:t>
      </w:r>
      <w:r w:rsidR="00F3690F">
        <w:fldChar w:fldCharType="begin" w:fldLock="1"/>
      </w:r>
      <w:r w:rsidR="00E646CD">
        <w:instrText>ADDIN CSL_CITATION {"citationItems":[{"id":"ITEM-1","itemData":{"DOI":"10.1016/j.egypro.2015.07.616","ISSN":"18766102","abstract":"Short term load forecasting, ranging from a few hours ahead to a few weeks ahead has great importance in the operations and planning of the electric power system. As forecast accuracy increases, the overall system can be operated closer to its optimal point, directly affecting its profitability and stability. In this paper, measured hourly weather variables (temperature, specific humidity, Global Horizontal Irradiation and wind speed) were used for modelling and forecasting the electricity load for the city of Abu Dhabi, ARE. A Transfer Function (TF) model was developed and its average accuracy measured using 30 one-week forecasts generated every day over a period of one month. The accuracy of the TF method was compared to an Autoregressive Integrated Moving Average (ARIMA) model and to an Artificial Neural Network (ANN) model based on the same exogenous variables. When perfect knowledge of the exogenous variables over the forecasting horizon was assumed, the TF model had better accuracy for one-and two-day forecasts, while the ANN was more accurate for one-week ahead forecasts. With a more realistic scenario, where the exogenous variables are not known over the forecasting horizon and have to be forecasted before being used in the load forecast, the TF model had better accuracy than the ANN approach for all three tested forecasting horizons. Average accuracy of the preferred Transfer Function method is better than 1.5% for 24-hour horizon, better than 2.5% for 48-hour horizon and better than 4% for 168-hour horizon. With the added uncertainty of forecasted weather drivers, the accuracy of the proposed method degrades only slightly, while the neural network approach degrades rapidly and becomes unusable beyond a two-day horizon.","author":[{"dropping-particle":"","family":"Friedrich","given":"Luiz","non-dropping-particle":"","parse-names":false,"suffix":""},{"dropping-particle":"","family":"Afshari","given":"Afshin","non-dropping-particle":"","parse-names":false,"suffix":""}],"container-title":"Energy Procedia","id":"ITEM-1","issued":{"date-parts":[["2015"]]},"title":"Short-term Forecasting of the Abu Dhabi Electricity Load Using Multiple Weather Variables","type":"paper-conference"},"uris":["http://www.mendeley.com/documents/?uuid=0806e8b1-246c-4f91-b6bd-6386a94f96ab"]}],"mendeley":{"formattedCitation":"[35]","plainTextFormattedCitation":"[35]","previouslyFormattedCitation":"[35]"},"properties":{"noteIndex":0},"schema":"https://github.com/citation-style-language/schema/raw/master/csl-citation.json"}</w:instrText>
      </w:r>
      <w:r w:rsidR="00F3690F">
        <w:fldChar w:fldCharType="separate"/>
      </w:r>
      <w:r w:rsidR="00270EBE" w:rsidRPr="00270EBE">
        <w:rPr>
          <w:noProof/>
        </w:rPr>
        <w:t>[35]</w:t>
      </w:r>
      <w:r w:rsidR="00F3690F">
        <w:fldChar w:fldCharType="end"/>
      </w:r>
      <w:r w:rsidR="00F3690F">
        <w:t xml:space="preserve"> discovered that incorporating four meteorological variables (temperature, specific humidity, wind speed, and sun irradiation) produced more accurate findings than relying solely on temperature. This was not a direct comparison because the models were of two distinct types (ANN vs. transfer function). Taylor and Buizza </w:t>
      </w:r>
      <w:r w:rsidR="00F3690F">
        <w:fldChar w:fldCharType="begin" w:fldLock="1"/>
      </w:r>
      <w:r w:rsidR="00E646CD">
        <w:instrText>ADDIN CSL_CITATION {"citationItems":[{"id":"ITEM-1","itemData":{"DOI":"10.1109/TPWRS.2002.800906","ISSN":"08858950","abstract":"In recent years, a large amount of literature has evolved on the use of artificial neural networks (ANNs) for electric load forecasting. ANNs are particularly appealing because of their ability to model an unspecified nonlinear relationship between load and weather variables. Weather forecasts are a key input when the ANN is used for forecasting. This paper investigates the use of weather ensemble predictions in the application of ANNs to load forecasting for lead times from one to ten days ahead. A weather ensemble prediction consists of multiple scenarios for a weather variable. We use these scenarios to produce multiple scenarios for load. The results show that the average of the load scenarios is a more accurate load forecast than that produced using traditional weather forecasts. We use the load scenarios to estimate the uncertainty in the ANN load forecast. This compares favorably with estimates based solely on historical load forecast errors.","author":[{"dropping-particle":"","family":"Taylor","given":"James W.","non-dropping-particle":"","parse-names":false,"suffix":""},{"dropping-particle":"","family":"Buizza","given":"Roberto","non-dropping-particle":"","parse-names":false,"suffix":""}],"container-title":"IEEE Transactions on Power Systems","id":"ITEM-1","issued":{"date-parts":[["2002"]]},"title":"Neural network load forecasting with weather ensemble predictions","type":"article-journal"},"uris":["http://www.mendeley.com/documents/?uuid=0cd215ba-db31-49b2-992c-902a094262cd"]}],"mendeley":{"formattedCitation":"[36]","plainTextFormattedCitation":"[36]","previouslyFormattedCitation":"[36]"},"properties":{"noteIndex":0},"schema":"https://github.com/citation-style-language/schema/raw/master/csl-citation.json"}</w:instrText>
      </w:r>
      <w:r w:rsidR="00F3690F">
        <w:fldChar w:fldCharType="separate"/>
      </w:r>
      <w:r w:rsidR="00270EBE" w:rsidRPr="00270EBE">
        <w:rPr>
          <w:noProof/>
        </w:rPr>
        <w:t>[36]</w:t>
      </w:r>
      <w:r w:rsidR="00F3690F">
        <w:fldChar w:fldCharType="end"/>
      </w:r>
      <w:r w:rsidR="00F3690F">
        <w:t xml:space="preserve"> employ a variety of meteorological factors. They modify </w:t>
      </w:r>
      <w:r w:rsidR="000D2A41">
        <w:t>the model's temperature, wind speed, and cloud cover</w:t>
      </w:r>
      <w:r w:rsidR="00F3690F">
        <w:t xml:space="preserve"> to employ effective temperature, wind cooling power, and lighting. They do not make comparisons to a model based solely on temperature. Khotanzad et al. </w:t>
      </w:r>
      <w:r w:rsidR="00F3690F">
        <w:fldChar w:fldCharType="begin" w:fldLock="1"/>
      </w:r>
      <w:r w:rsidR="00E646CD">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[37]","plainTextFormattedCitation":"[37]","previouslyFormattedCitation":"[37]"},"properties":{"noteIndex":0},"schema":"https://github.com/citation-style-language/schema/raw/master/csl-citation.json"}</w:instrText>
      </w:r>
      <w:r w:rsidR="00F3690F">
        <w:fldChar w:fldCharType="separate"/>
      </w:r>
      <w:r w:rsidR="00270EBE" w:rsidRPr="00270EBE">
        <w:rPr>
          <w:noProof/>
        </w:rPr>
        <w:t>[37]</w:t>
      </w:r>
      <w:r w:rsidR="00F3690F">
        <w:fldChar w:fldCharType="end"/>
      </w:r>
      <w:r w:rsidR="00F3690F">
        <w:t xml:space="preserve"> use an effective temperature to adjust for humidity and wind speed. </w:t>
      </w:r>
      <w:r w:rsidR="000D2A41">
        <w:t>Specific</w:t>
      </w:r>
      <w:r w:rsidR="001F59E9" w:rsidRPr="001F59E9">
        <w:t xml:space="preserve"> studies </w:t>
      </w:r>
      <w:r w:rsidR="000D2A41">
        <w:t>concentrating</w:t>
      </w:r>
      <w:r w:rsidR="001F59E9" w:rsidRPr="001F59E9">
        <w:t xml:space="preserve"> exclusively on temperature imply that additional weather variables could be incorporated to improve forecasts</w:t>
      </w:r>
      <w:r w:rsidR="001F59E9">
        <w:t xml:space="preserve"> </w:t>
      </w:r>
      <w:r w:rsidR="00E63C63">
        <w:fldChar w:fldCharType="begin" w:fldLock="1"/>
      </w:r>
      <w:r w:rsidR="00E63C63">
        <w:instrText>ADDIN CSL_CITATION {"citationItems":[{"id":"ITEM-1","itemData":{"ISSN":"08858950","abstract":"This paper presents an artificial neural network(ANN) approach to electric load forecasting. The ANN is used to learn the relationship among past, current and future temperatures and loads. In order to provide the fore- casted load, the ANN interpolates among the load and temperature data in a training data set. The average absolute errors of the one-hour and 24-hour ahead fore- casts in our test on actual utility data are shown to be 1.40% and 2.06%, respectively. This compares with an average error of 4.22% for 24hour ahead forecasts with a currently used forecasting technique applied to the same data.","author":[{"dropping-particle":"","family":"Park","given":"D C","non-dropping-particle":"","parse-names":false,"suffix":""},{"dropping-particle":"","family":"Marks","given":"R J","non-dropping-particle":"","parse-names":false,"suffix":""},{"dropping-particle":"","family":"Atlas","given":"L E","non-dropping-particle":"","parse-names":false,"suffix":""},{"dropping-particle":"","family":"Damborg","given":"M J","non-dropping-particle":"","parse-names":false,"suffix":""}],"container-title":"IEEE Transadions on Power Systems","id":"ITEM-1","issued":{"date-parts":[["1991"]]},"title":"Electric load forecasting using an artificial neural network - Power Systems, IEEE Transactions on","type":"article-journal"},"uris":["http://www.mendeley.com/documents/?uuid=527c9df5-866e-467a-a2f9-57187b7d3428"]},{"id":"ITEM-2","itemData":{"DOI":"10.1109/ICIIP.2017.8313703","ISBN":"9781509067343","abstract":"Short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network","type":"paper-conference"},"uris":["http://www.mendeley.com/documents/?uuid=41e30944-66ed-42a8-8466-2bd8ec556f5e"]}],"mendeley":{"formattedCitation":"[2], [21]","plainTextFormattedCitation":"[2], [21]","previouslyFormattedCitation":"[2], [21]"},"properties":{"noteIndex":0},"schema":"https://github.com/citation-style-language/schema/raw/master/csl-citation.json"}</w:instrText>
      </w:r>
      <w:r w:rsidR="00E63C63">
        <w:fldChar w:fldCharType="separate"/>
      </w:r>
      <w:r w:rsidR="00E63C63" w:rsidRPr="00FD43F2">
        <w:rPr>
          <w:noProof/>
        </w:rPr>
        <w:t>[2], [21]</w:t>
      </w:r>
      <w:r w:rsidR="00E63C63">
        <w:fldChar w:fldCharType="end"/>
      </w:r>
      <w:r w:rsidR="00E63C63">
        <w:t>.</w:t>
      </w:r>
    </w:p>
    <w:p w14:paraId="202E4EA8" w14:textId="6B0E2875" w:rsidR="00957973" w:rsidRDefault="00957973" w:rsidP="00F11E0B">
      <w:r>
        <w:tab/>
      </w:r>
      <w:r w:rsidRPr="00957973">
        <w:t xml:space="preserve">For load forecasting, the location of the weather data input must be determined. Forecasting loads can be </w:t>
      </w:r>
      <w:r w:rsidR="000D2A41">
        <w:t>pretty</w:t>
      </w:r>
      <w:r w:rsidRPr="00957973">
        <w:t xml:space="preserve"> location-specific, such as forecasting for individual buildings or local regions. This form of forecasting is possible due to the availability of smart grid data, although system load forecasting is still required. Utilizing weather data for a significant load center is one approach of selecting weather data (</w:t>
      </w:r>
      <w:r w:rsidR="00DD0DF8" w:rsidRPr="00957973">
        <w:t>e.g.,</w:t>
      </w:r>
      <w:r w:rsidRPr="00957973">
        <w:t xml:space="preserve"> Toronto used for Ontario). Weather stations located throughout a region can</w:t>
      </w:r>
      <w:r w:rsidR="00A0114A">
        <w:t xml:space="preserve"> also</w:t>
      </w:r>
      <w:r w:rsidRPr="00957973">
        <w:t xml:space="preserve"> be averaged to provide a single input variable </w:t>
      </w:r>
      <w:r>
        <w:fldChar w:fldCharType="begin" w:fldLock="1"/>
      </w:r>
      <w:r w:rsidR="00E646CD">
        <w:instrText>ADDIN CSL_CITATION {"citationItems":[{"id":"ITEM-1","itemData":{"DOI":"10.3390/en12081510","ISSN":"19961073","abstract":"Weather is a key factor affecting electricity demand. Many load forecasting models rely on weather variables. Weather stations provide point measurements of weather conditions in a service area. Since the load is spread geographically, a single weather station may not sufficiently explain the variations of the load over a vast area. Therefore, a proper combination of multiple weather stations plays a vital role in load forecasting. This paper answers the question: given a number of weather stations, how should they be combined for load forecasting? Simple averaging has been a commonly used and effective method in the literature. In this paper, we compared the performance of seven alternative methods with simple averaging as the benchmark using the data of the Global Energy Forecasting Competition 2012. The results demonstrate that some of the methods outperform the benchmark in combining weather stations. In addition, averaging the forecasts from these methods outperforms most individual methods.","author":[{"dropping-particle":"","family":"Sobhani","given":"Masoud","non-dropping-particle":"","parse-names":false,"suffix":""},{"dropping-particle":"","family":"Campbell","given":"Allison","non-dropping-particle":"","parse-names":false,"suffix":""},{"dropping-particle":"","family":"Sangamwar","given":"Saurabh","non-dropping-particle":"","parse-names":false,"suffix":""},{"dropping-particle":"","family":"Li","given":"Changlin","non-dropping-particle":"","parse-names":false,"suffix":""},{"dropping-particle":"","family":"Hong","given":"Tao","non-dropping-particle":"","parse-names":false,"suffix":""}],"container-title":"Energies","id":"ITEM-1","issued":{"date-parts":[["2019"]]},"title":"Combining weather stations for electric load forecasting","type":"article-journal"},"uris":["http://www.mendeley.com/documents/?uuid=e04dc322-d606-42af-95b2-e73ac743d892"]}],"mendeley":{"formattedCitation":"[38]","plainTextFormattedCitation":"[38]","previouslyFormattedCitation":"[38]"},"properties":{"noteIndex":0},"schema":"https://github.com/citation-style-language/schema/raw/master/csl-citation.json"}</w:instrText>
      </w:r>
      <w:r>
        <w:fldChar w:fldCharType="separate"/>
      </w:r>
      <w:r w:rsidR="00270EBE" w:rsidRPr="00270EBE">
        <w:rPr>
          <w:noProof/>
        </w:rPr>
        <w:t>[38]</w:t>
      </w:r>
      <w:r>
        <w:fldChar w:fldCharType="end"/>
      </w:r>
      <w:r>
        <w:t>.</w:t>
      </w:r>
      <w:r w:rsidRPr="00957973">
        <w:t xml:space="preserve"> Additionally, weather station selection can be used to discover which stations are the most accurate predictors of load </w:t>
      </w:r>
      <w:r>
        <w:fldChar w:fldCharType="begin" w:fldLock="1"/>
      </w:r>
      <w:r w:rsidR="00E646CD">
        <w:instrText>ADDIN CSL_CITATION {"citationItems":[{"id":"ITEM-1","itemData":{"DOI":"10.1016/j.ijforecast.2014.07.001","ISSN":"01692070","abstract":"Weather is a major driving factor of electricity demand. The selection of weather station(s) plays a vital role in electric load forecasting. Nevertheless, minimal research efforts have been devoted to weather station selection. In the smart grid era, hierarchical load forecasting, which provides load forecasts throughout the utility system hierarchy, is emerging as an important topic. Since there are many nodes to forecast in the hierarchy, it is no longer feasible for forecasting analysts to figure out the best weather stations for each node manually. A commonly used solution framework involves assigning the same number of weather stations to all nodes at the same level of the hierarchy. This framework was also adopted by all four of the winning teams of the Global Energy Forecasting Competition 2012 (GEFCom2012) in the hierarchical load forecasting track. In this paper, we propose a weather station selection framework to determine how many and which weather stations to use for a territory of interest. We also present a practical, transparent and reproducible implementation of the proposed framework. We demonstrate the application of the proposed approach to the forecasting of electricity at different levels in the hierarchies of two US utilities. One of them is a large US generation and transmission cooperative that has deployed the proposed framework. The other one is from GEFCom2012. In both case studies, we compare our unconstrained approach with four other alternatives based on the common practice mentioned above. We show that the forecasting accuracy can be improved by removing the constraint on the fixed number of weather stations.","author":[{"dropping-particle":"","family":"Hong","given":"Tao","non-dropping-particle":"","parse-names":false,"suffix":""},{"dropping-particle":"","family":"Wang","given":"Pu","non-dropping-particle":"","parse-names":false,"suffix":""},{"dropping-particle":"","family":"White","given":"Laura","non-dropping-particle":"","parse-names":false,"suffix":""}],"container-title":"International Journal of Forecasting","id":"ITEM-1","issued":{"date-parts":[["2015"]]},"title":"Weather station selection for electric load forecasting","type":"article-journal"},"uris":["http://www.mendeley.com/documents/?uuid=a6e42d11-0e25-43f3-bda7-3447f17927ab"]},{"id":"ITEM-2","itemData":{"DOI":"10.3390/en12030393","ISSN":"19961073","abstract":"Electricity demand forecasting has been a real challenge for power system scheduling in different levels of energy sectors. Various computational intelligence techniques and methodologies have been employed in the electricity market for short-term load forecasting, although scant evidence is available about the feasibility of these methods considering the type of data and other potential factors. This work introduces several scientific, technical rationales behind short-term load forecasting methodologies based on works of previous researchers in the energy field. Fundamental benefits and drawbacks of these methods are discussed to represent the efficiency of each approach in various circumstances. Finally, a hybrid strategy is proposed.","author":[{"dropping-particle":"","family":"Fallah","given":"Seyedeh Narjes","non-dropping-particle":"","parse-names":false,"suffix":""},{"dropping-particle":"","family":"Ganjkhani","given":"Mehdi","non-dropping-particle":"","parse-names":false,"suffix":""},{"dropping-particle":"","family":"Shamshirband","given":"Shahaboddin","non-dropping-particle":"","parse-names":false,"suffix":""},{"dropping-particle":"","family":"Chau","given":"Kwok wing","non-dropping-particle":"","parse-names":false,"suffix":""}],"container-title":"Energies","id":"ITEM-2","issued":{"date-parts":[["2019"]]},"title":"Computational intelligence on short-term load forecasting: A methodological overview","type":"article"},"uris":["http://www.mendeley.com/documents/?uuid=e025f865-9b57-417a-be42-cd54c381e2b4"]},{"id":"ITEM-3","itemData":{"DOI":"10.1016/j.ijforecast.2019.08.008","ISSN":"01692070","abstract":"Demand forecasting is and has been for years a topic of great interest in the electricity sector, being the temperature one of its major drivers. Indeed, one of the challenges when modelling the load is to choose the right weather station, or set of stations, for a given load time series. However, only a few research papers have been devoted to this topic. This paper reviews the most relevant methods that were applied during the Global Energy Forecasting Competition of 2014 (GEFCom2014) and presents a new approach to weather station selection, based on Genetic Algorithms (GA), which allows finding the best set of stations for any demand forecasting model, and outperforms the results of existing methods. Furthermore its performance has also been tested using GEFCom2012 data, providing significant error improvements. Finally, the possibility of combining the weather stations selected by the proposed GA using the BFGS algorithm is briefly tested, providing promising results.","author":[{"dropping-particle":"","family":"Moreno-Carbonell","given":"Santiago","non-dropping-particle":"","parse-names":false,"suffix":""},{"dropping-particle":"","family":"Sánchez-Úbeda","given":"Eugenio F.","non-dropping-particle":"","parse-names":false,"suffix":""},{"dropping-particle":"","family":"Muñoz","given":"Antonio","non-dropping-particle":"","parse-names":false,"suffix":""}],"container-title":"International Journal of Forecasting","id":"ITEM-3","issued":{"date-parts":[["2020"]]},"title":"Rethinking weather station selection for electric load forecasting using genetic algorithms","type":"article-journal"},"uris":["http://www.mendeley.com/documents/?uuid=5ce4f603-c6aa-42bb-a326-585a9e79c8a2"]}],"mendeley":{"formattedCitation":"[39]–[41]","plainTextFormattedCitation":"[39]–[41]","previouslyFormattedCitation":"[39]–[41]"},"properties":{"noteIndex":0},"schema":"https://github.com/citation-style-language/schema/raw/master/csl-citation.json"}</w:instrText>
      </w:r>
      <w:r>
        <w:fldChar w:fldCharType="separate"/>
      </w:r>
      <w:r w:rsidR="00270EBE" w:rsidRPr="00270EBE">
        <w:rPr>
          <w:noProof/>
        </w:rPr>
        <w:t>[39]–[41]</w:t>
      </w:r>
      <w:r>
        <w:fldChar w:fldCharType="end"/>
      </w:r>
      <w:r>
        <w:t>.</w:t>
      </w:r>
      <w:r w:rsidRPr="00957973">
        <w:t xml:space="preserve"> Distributed or multi-</w:t>
      </w:r>
      <w:r w:rsidRPr="00957973">
        <w:lastRenderedPageBreak/>
        <w:t>region forecasting is a technique for anticipating load by utilizing meteorological data from different locations</w:t>
      </w:r>
      <w:r w:rsidR="00776981">
        <w:t xml:space="preserve"> </w:t>
      </w:r>
      <w:r w:rsidR="00776981">
        <w:fldChar w:fldCharType="begin" w:fldLock="1"/>
      </w:r>
      <w:r w:rsidR="00E646CD">
        <w:instrText>ADDIN CSL_CITATION {"citationItems":[{"id":"ITEM-1","itemData":{"DOI":"10.1109/ICPS.2008.4606287","ISBN":"9781424420940","abstract":"In a power system covering large geographical area, a single model for overall load forecasting of the entire area sometimes can not guarantee satisfactory forecasting accuracy. One of the major reasons is due to the load diversity, usually caused by weather diversity, throughout the area. Multi-area load forecasting will be a feasible and effective solution to generate more accurate forecasting results, as well as provide regional forecasts for the utilities. However, the major challenge is how to optimally partition/merge the areas according to the load and weather conditions. This paper investigates the electricity demand and weather data from an electric utility in Midwest US. Based on the data analysis, we demonstrate the existence of weather and load diversity within its control area, and then develop a short-term adaptive multi-area load forecasting system based on support vector regression (SVR) for day-ahead operation and market. The proposed multi-area forecasting system can find the optimal area partition under diverse weather and load conditions, and finally achieve more accurate aggregate load forecasts. The proposed forecasting system has been tested by using the real data from the system. The numerical results obtained for different area partition schemes validate the effectiveness of the proposed multi-area forecasting system. The detailed discussions on the forecasting results have also been given in this paper.","author":[{"dropping-particle":"","family":"Fan","given":"S.","non-dropping-particle":"","parse-names":false,"suffix":""},{"dropping-particle":"","family":"Methaprayoon","given":"K.","non-dropping-particle":"","parse-names":false,"suffix":""},{"dropping-particle":"","family":"Lee","given":"W. J.","non-dropping-particle":"","parse-names":false,"suffix":""}],"container-title":"Conference Record - Industrial and Commercial Power Systems Technical Conference","id":"ITEM-1","issued":{"date-parts":[["2008"]]},"title":"Multi-area load forecasting for system with large geographical area","type":"paper-conference"},"uris":["http://www.mendeley.com/documents/?uuid=65c2d67f-f83b-4e2c-8a4f-2f77f2b89379"]}],"mendeley":{"formattedCitation":"[42]","plainTextFormattedCitation":"[42]","previouslyFormattedCitation":"[42]"},"properties":{"noteIndex":0},"schema":"https://github.com/citation-style-language/schema/raw/master/csl-citation.json"}</w:instrText>
      </w:r>
      <w:r w:rsidR="00776981">
        <w:fldChar w:fldCharType="separate"/>
      </w:r>
      <w:r w:rsidR="00270EBE" w:rsidRPr="00270EBE">
        <w:rPr>
          <w:noProof/>
        </w:rPr>
        <w:t>[42]</w:t>
      </w:r>
      <w:r w:rsidR="00776981">
        <w:fldChar w:fldCharType="end"/>
      </w:r>
      <w:r w:rsidR="00776981">
        <w:t xml:space="preserve">, </w:t>
      </w:r>
      <w:r w:rsidRPr="00957973">
        <w:t>which is particularly useful in vast geographic areas.</w:t>
      </w:r>
    </w:p>
    <w:p w14:paraId="3F7B27DE" w14:textId="591EC838" w:rsidR="008F3EF6" w:rsidRDefault="00453436" w:rsidP="008F3EF6">
      <w:pPr>
        <w:pStyle w:val="Heading3"/>
      </w:pPr>
      <w:bookmarkStart w:id="45" w:name="_Toc82949001"/>
      <w:r>
        <w:t xml:space="preserve">2.1.5 </w:t>
      </w:r>
      <w:r w:rsidR="008F3EF6">
        <w:t>Random Factors</w:t>
      </w:r>
      <w:bookmarkEnd w:id="45"/>
    </w:p>
    <w:p w14:paraId="593590D1" w14:textId="6241F948" w:rsidR="005F7F3D" w:rsidRDefault="005F7F3D" w:rsidP="00EB3414">
      <w:pPr>
        <w:ind w:firstLine="288"/>
      </w:pPr>
      <w:r w:rsidRPr="005F7F3D">
        <w:t xml:space="preserve">Random factors affecting the electrical load profile are other random disruptions in the load pattern that cannot be described by the preceding factors </w:t>
      </w:r>
      <w:r>
        <w:fldChar w:fldCharType="begin" w:fldLock="1"/>
      </w:r>
      <w:r w:rsidR="00CA11EE">
        <w:instrText>ADDIN CSL_CITATION {"citationItems":[{"id":"ITEM-1","itemData":{"DOI":"10.1109/PROC.1987.13927","ISSN":"00189219","abstract":"The authors discuss the state of the art in short-term load forecasting (STLF), that is, the prediction of the system load over intervals ranging from one hour to one week. The role of STLF in the online scheduling and security functions of an energy management system (EMS) is reviewed. The nature of the load and the different factors influencing its behavior are considered. A classification of the types of load modeling and forecasting techniques is presented, accompanied by recommendations and by references to the literature which support or expand the discussion. Practical aspects for the development and usage of STLF models and packages are outlined.","author":[{"dropping-particle":"","family":"Gross","given":"George","non-dropping-particle":"","parse-names":false,"suffix":""},{"dropping-particle":"","family":"Galiana","given":"Francisco D.","non-dropping-particle":"","parse-names":false,"suffix":""}],"container-title":"Proceedings of the IEEE","id":"ITEM-1","issued":{"date-parts":[["1987"]]},"title":"SHORT-TERM LOAD FORECASTING.","type":"article-journal"},"uris":["http://www.mendeley.com/documents/?uuid=4a588825-511c-4b80-89f1-de2c12df2d4f"]}],"mendeley":{"formattedCitation":"[24]","plainTextFormattedCitation":"[24]","previouslyFormattedCitation":"[24]"},"properties":{"noteIndex":0},"schema":"https://github.com/citation-style-language/schema/raw/master/csl-citation.json"}</w:instrText>
      </w:r>
      <w:r>
        <w:fldChar w:fldCharType="separate"/>
      </w:r>
      <w:r w:rsidR="00FD43F2" w:rsidRPr="00FD43F2">
        <w:rPr>
          <w:noProof/>
        </w:rPr>
        <w:t>[24]</w:t>
      </w:r>
      <w:r>
        <w:fldChar w:fldCharType="end"/>
      </w:r>
      <w:r w:rsidRPr="005F7F3D">
        <w:t>. These disturbances might include considerable loads that operate on an ad hoc basis, making prediction impossible</w:t>
      </w:r>
      <w:r w:rsidR="009D39CB">
        <w:t xml:space="preserve"> </w:t>
      </w:r>
      <w:r w:rsidR="009D39CB">
        <w:fldChar w:fldCharType="begin" w:fldLock="1"/>
      </w:r>
      <w:r w:rsidR="00E646CD">
        <w:instrText>ADDIN CSL_CITATION {"citationItems":[{"id":"ITEM-1","itemData":{"author":[{"dropping-particle":"","family":"Taylor","given":"Eric Lynn","non-dropping-particle":"","parse-names":false,"suffix":""}],"id":"ITEM-1","issued":{"date-parts":[["2013"]]},"publisher":"University of Tennessee","title":"Short-term Electrical Load Forecasting for an Institutional/ Industrial Power System Using an Artificial Neural Network","type":"thesis"},"uris":["http://www.mendeley.com/documents/?uuid=39a9403a-6386-3193-a820-7d021daafeea"]}],"mendeley":{"formattedCitation":"[43]","plainTextFormattedCitation":"[43]","previouslyFormattedCitation":"[43]"},"properties":{"noteIndex":0},"schema":"https://github.com/citation-style-language/schema/raw/master/csl-citation.json"}</w:instrText>
      </w:r>
      <w:r w:rsidR="009D39CB">
        <w:fldChar w:fldCharType="separate"/>
      </w:r>
      <w:r w:rsidR="00270EBE" w:rsidRPr="00270EBE">
        <w:rPr>
          <w:noProof/>
        </w:rPr>
        <w:t>[43]</w:t>
      </w:r>
      <w:r w:rsidR="009D39CB">
        <w:fldChar w:fldCharType="end"/>
      </w:r>
      <w:r w:rsidRPr="005F7F3D">
        <w:t xml:space="preserve">. Other disruptions, such as extensive employee absenteeism (due to illness, severe weather, etc.) and planned or unforeseen power system outages can </w:t>
      </w:r>
      <w:r w:rsidR="000D2A41">
        <w:t>substantially impact the facility's load profile</w:t>
      </w:r>
      <w:r w:rsidRPr="005F7F3D">
        <w:t>.</w:t>
      </w:r>
    </w:p>
    <w:p w14:paraId="1BF4E2E1" w14:textId="77777777" w:rsidR="00430E64" w:rsidRDefault="00430E64" w:rsidP="00EB3414">
      <w:pPr>
        <w:ind w:firstLine="288"/>
      </w:pPr>
    </w:p>
    <w:p w14:paraId="7DF4E2DF" w14:textId="37170302" w:rsidR="00FD5248" w:rsidRDefault="00FD5248" w:rsidP="003D0652">
      <w:pPr>
        <w:pStyle w:val="Heading2"/>
      </w:pPr>
      <w:bookmarkStart w:id="46" w:name="_Toc82949002"/>
      <w:r>
        <w:t>2.</w:t>
      </w:r>
      <w:r w:rsidR="00DE6AC4">
        <w:t>2</w:t>
      </w:r>
      <w:r>
        <w:t xml:space="preserve"> Load Forecasting Horizons</w:t>
      </w:r>
      <w:bookmarkEnd w:id="46"/>
    </w:p>
    <w:p w14:paraId="5EACCD82" w14:textId="369A7BC3" w:rsidR="004F00AD" w:rsidRDefault="007229D8" w:rsidP="003F4538">
      <w:pPr>
        <w:ind w:firstLine="288"/>
      </w:pPr>
      <w:r>
        <w:t>Electricity demand can be assessed periodically</w:t>
      </w:r>
      <w:r w:rsidR="006826B9">
        <w:t xml:space="preserve"> - h</w:t>
      </w:r>
      <w:r>
        <w:t>ourly, daily, weekly, monthly, or yearly</w:t>
      </w:r>
      <w:ins w:id="47" w:author="Dawn MacIsaac" w:date="2021-10-05T07:13:00Z">
        <w:r w:rsidR="007C487D">
          <w:t xml:space="preserve"> and </w:t>
        </w:r>
      </w:ins>
      <w:del w:id="48" w:author="Dawn MacIsaac" w:date="2021-10-05T07:13:00Z">
        <w:r w:rsidR="006826B9" w:rsidDel="007C487D">
          <w:delText>. F</w:delText>
        </w:r>
      </w:del>
      <w:ins w:id="49" w:author="Dawn MacIsaac" w:date="2021-10-05T07:13:00Z">
        <w:r w:rsidR="007C487D">
          <w:t>f</w:t>
        </w:r>
      </w:ins>
      <w:r>
        <w:t xml:space="preserve">orecasting </w:t>
      </w:r>
      <w:del w:id="50" w:author="Dawn MacIsaac" w:date="2021-10-05T07:13:00Z">
        <w:r w:rsidDel="007C487D">
          <w:delText xml:space="preserve">processes </w:delText>
        </w:r>
      </w:del>
      <w:r>
        <w:t xml:space="preserve">can be applied to various horizons: very short-term load forecasting (VSTLF, &lt;1-day), short-term load forecasting (STLF, &lt;2-weeks), medium-term load forecasting (MTLF &lt;3-years), and long-term load forecasting (LTLF &gt;3years) </w:t>
      </w:r>
      <w:r>
        <w:fldChar w:fldCharType="begin" w:fldLock="1"/>
      </w:r>
      <w: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Pr="00527687">
        <w:rPr>
          <w:noProof/>
        </w:rPr>
        <w:t>[10]</w:t>
      </w:r>
      <w:r>
        <w:fldChar w:fldCharType="end"/>
      </w:r>
      <w:r w:rsidR="006847F3">
        <w:t xml:space="preserve">. </w:t>
      </w:r>
      <w:commentRangeStart w:id="51"/>
      <w:r>
        <w:t xml:space="preserve">Short-term forecasting has been the focus in most current research, concentrating on horizons of less than two weeks </w:t>
      </w:r>
      <w:r>
        <w:fldChar w:fldCharType="begin" w:fldLock="1"/>
      </w:r>
      <w:r w:rsidR="00E646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[44]","plainTextFormattedCitation":"[1], [10], [44]","previouslyFormattedCitation":"[1], [10], [44]"},"properties":{"noteIndex":0},"schema":"https://github.com/citation-style-language/schema/raw/master/csl-citation.json"}</w:instrText>
      </w:r>
      <w:r>
        <w:fldChar w:fldCharType="separate"/>
      </w:r>
      <w:r w:rsidR="00270EBE" w:rsidRPr="00270EBE">
        <w:rPr>
          <w:noProof/>
        </w:rPr>
        <w:t>[1], [10], [44]</w:t>
      </w:r>
      <w:r>
        <w:fldChar w:fldCharType="end"/>
      </w:r>
      <w:commentRangeEnd w:id="51"/>
      <w:r w:rsidR="007C487D">
        <w:rPr>
          <w:rStyle w:val="CommentReference"/>
        </w:rPr>
        <w:commentReference w:id="51"/>
      </w:r>
      <w:r>
        <w:t>.</w:t>
      </w:r>
      <w:r w:rsidDel="002271BE">
        <w:t xml:space="preserve"> </w:t>
      </w:r>
      <w:r w:rsidR="004F00AD">
        <w:t xml:space="preserve"> </w:t>
      </w:r>
      <w:del w:id="52" w:author="Dawn MacIsaac" w:date="2021-10-05T07:13:00Z">
        <w:r w:rsidR="001D0821" w:rsidRPr="001D0821" w:rsidDel="007C487D">
          <w:delText>The d</w:delText>
        </w:r>
      </w:del>
      <w:ins w:id="53" w:author="Dawn MacIsaac" w:date="2021-10-05T07:13:00Z">
        <w:r w:rsidR="007C487D">
          <w:t>D</w:t>
        </w:r>
      </w:ins>
      <w:r w:rsidR="001D0821" w:rsidRPr="001D0821">
        <w:t>isparities in time horizon</w:t>
      </w:r>
      <w:ins w:id="54" w:author="Dawn MacIsaac" w:date="2021-10-05T07:13:00Z">
        <w:r w:rsidR="007C487D">
          <w:t>s</w:t>
        </w:r>
      </w:ins>
      <w:r w:rsidR="001D0821" w:rsidRPr="001D0821">
        <w:t xml:space="preserve"> have implications for the models and methodologies used</w:t>
      </w:r>
      <w:r w:rsidR="000D2A41">
        <w:t xml:space="preserve"> </w:t>
      </w:r>
      <w:ins w:id="55" w:author="Dawn MacIsaac" w:date="2021-10-05T07:14:00Z">
        <w:r w:rsidR="007C487D">
          <w:t xml:space="preserve">in forecasting, </w:t>
        </w:r>
      </w:ins>
      <w:r w:rsidR="000D2A41">
        <w:t>and</w:t>
      </w:r>
      <w:r w:rsidR="001D0821" w:rsidRPr="001D0821">
        <w:t xml:space="preserve"> </w:t>
      </w:r>
      <w:ins w:id="56" w:author="Dawn MacIsaac" w:date="2021-10-05T07:14:00Z">
        <w:r w:rsidR="007C487D">
          <w:t xml:space="preserve">for </w:t>
        </w:r>
      </w:ins>
      <w:r w:rsidR="001D0821" w:rsidRPr="001D0821">
        <w:t xml:space="preserve">the available and selected input data. The </w:t>
      </w:r>
      <w:commentRangeStart w:id="57"/>
      <w:r w:rsidR="001D0821" w:rsidRPr="001D0821">
        <w:t>operator</w:t>
      </w:r>
      <w:commentRangeEnd w:id="57"/>
      <w:r w:rsidR="007C487D">
        <w:rPr>
          <w:rStyle w:val="CommentReference"/>
        </w:rPr>
        <w:commentReference w:id="57"/>
      </w:r>
      <w:r w:rsidR="001D0821" w:rsidRPr="001D0821">
        <w:t xml:space="preserve"> must examine </w:t>
      </w:r>
      <w:r w:rsidR="000D2A41">
        <w:t>the most suited model type and the critical external factors that must be considered</w:t>
      </w:r>
      <w:r w:rsidR="001D0821" w:rsidRPr="001D0821">
        <w:t xml:space="preserve"> to obtain the most accurate forecast </w:t>
      </w:r>
      <w:r w:rsidR="001D0821">
        <w:fldChar w:fldCharType="begin" w:fldLock="1"/>
      </w:r>
      <w:r w:rsidR="009D39CB">
        <w:instrText>ADDIN CSL_CITATION {"citationItems":[{"id":"ITEM-1","itemData":{"DOI":"10.1016/j.ejor.2009.01.062","ISSN":"03772217","abstract":"For decision makers in the electricity sector, the decision process is complex with several different levels that have to be taken into consideration. These comprise for instance the planning of facilities and an optimal day-to-day operation of the power plant. These decisions address widely different time-horizons and aspects of the system. For accomplishing these tasks load forecasts are very important. Therefore, finding an appropriate approach and model is at core of the decision process. Due to the deregulation of energy markets, load forecasting has gained even more importance. In this article, we give an overview over the various models and methods used to predict future load demands. © 2009 Elsevier B.V. All rights reserved.","author":[{"dropping-particle":"","family":"Hahn","given":"Heiko","non-dropping-particle":"","parse-names":false,"suffix":""},{"dropping-particle":"","family":"Meyer-Nieberg","given":"Silja","non-dropping-particle":"","parse-names":false,"suffix":""},{"dropping-particle":"","family":"Pickl","given":"Stefan","non-dropping-particle":"","parse-names":false,"suffix":""}],"container-title":"European Journal of Operational Research","id":"ITEM-1","issued":{"date-parts":[["2009"]]},"title":"Electric load forecasting methods: Tools for decision making","type":"article-journal"},"uris":["http://www.mendeley.com/documents/?uuid=cd146fe5-13af-49bb-a2d9-13f6d5133645"]}],"mendeley":{"formattedCitation":"[29]","plainTextFormattedCitation":"[29]","previouslyFormattedCitation":"[29]"},"properties":{"noteIndex":0},"schema":"https://github.com/citation-style-language/schema/raw/master/csl-citation.json"}</w:instrText>
      </w:r>
      <w:r w:rsidR="001D0821">
        <w:fldChar w:fldCharType="separate"/>
      </w:r>
      <w:r w:rsidR="00F04D0F" w:rsidRPr="00F04D0F">
        <w:rPr>
          <w:noProof/>
        </w:rPr>
        <w:t>[29]</w:t>
      </w:r>
      <w:r w:rsidR="001D0821">
        <w:fldChar w:fldCharType="end"/>
      </w:r>
      <w:r w:rsidR="001D0821" w:rsidRPr="001D0821">
        <w:t>.</w:t>
      </w:r>
    </w:p>
    <w:p w14:paraId="7439B19D" w14:textId="02F78D46" w:rsidR="00363207" w:rsidRDefault="00363207" w:rsidP="00363207">
      <w:pPr>
        <w:pStyle w:val="Heading3"/>
      </w:pPr>
      <w:bookmarkStart w:id="58" w:name="_Toc82949003"/>
      <w:r>
        <w:lastRenderedPageBreak/>
        <w:t>2.2.1 Very Short-Term Load Forecasting (VSTLF)</w:t>
      </w:r>
      <w:bookmarkEnd w:id="58"/>
    </w:p>
    <w:p w14:paraId="0B38FB36" w14:textId="7447186D" w:rsidR="00A23271" w:rsidRDefault="005061FC" w:rsidP="00A23271">
      <w:pPr>
        <w:ind w:firstLine="288"/>
      </w:pPr>
      <w:r>
        <w:t>VSTLF</w:t>
      </w:r>
      <w:r w:rsidR="00A01D11">
        <w:t xml:space="preserve"> generates forecasts for loads up to one day in the future. Throughout the power industry, utilities and grid operators typically use such forecasts for real-time scheduling of electricity generation, load frequency control, and demand response. Very short-term load forecasts are also critical to retailers, power marketers, and trading firms' operations.</w:t>
      </w:r>
      <w:r w:rsidR="00A211C1">
        <w:t xml:space="preserve"> VSTLF</w:t>
      </w:r>
      <w:r w:rsidR="00A211C1" w:rsidRPr="00A211C1">
        <w:t xml:space="preserve"> contribute</w:t>
      </w:r>
      <w:r w:rsidR="00A211C1">
        <w:t>s</w:t>
      </w:r>
      <w:r w:rsidR="00A211C1" w:rsidRPr="00A211C1">
        <w:t xml:space="preserve"> to the immediate balancing of supply and demand. Trading in power markets is another application that </w:t>
      </w:r>
      <w:del w:id="59" w:author="Dawn MacIsaac" w:date="2021-10-05T07:16:00Z">
        <w:r w:rsidR="00A211C1" w:rsidRPr="00A211C1" w:rsidDel="007C487D">
          <w:delText xml:space="preserve">necessitates </w:delText>
        </w:r>
      </w:del>
      <w:ins w:id="60" w:author="Dawn MacIsaac" w:date="2021-10-05T07:16:00Z">
        <w:r w:rsidR="007C487D">
          <w:t xml:space="preserve">relies on </w:t>
        </w:r>
      </w:ins>
      <w:r w:rsidR="00A211C1" w:rsidRPr="00A211C1">
        <w:t xml:space="preserve">this type of forecasting. </w:t>
      </w:r>
      <w:r w:rsidR="00A01D11">
        <w:t>VSTLF is frequently viewed as a subproblem of short-term load forecasting (STLF</w:t>
      </w:r>
      <w:r w:rsidR="00EB40C4">
        <w:t>) because</w:t>
      </w:r>
      <w:r w:rsidR="00A01D11">
        <w:t xml:space="preserve"> both can use weather forecasts as forecasting period inputs. However, to achieve high accuracy over a very short time horizon, it is necessary to recognize the practical distinction between VSTLF and STLF. </w:t>
      </w:r>
    </w:p>
    <w:p w14:paraId="0C6D9E6E" w14:textId="23D5D5CF" w:rsidR="00A01D11" w:rsidRDefault="00A01D11" w:rsidP="00A23271">
      <w:pPr>
        <w:ind w:firstLine="288"/>
      </w:pPr>
      <w:r>
        <w:t>From a mode</w:t>
      </w:r>
      <w:r w:rsidR="000D2A41">
        <w:t>l</w:t>
      </w:r>
      <w:r>
        <w:t xml:space="preserve">ling perspective, </w:t>
      </w:r>
      <w:commentRangeStart w:id="61"/>
      <w:r>
        <w:t>VSTLF models</w:t>
      </w:r>
      <w:commentRangeEnd w:id="61"/>
      <w:r w:rsidR="007C487D">
        <w:rPr>
          <w:rStyle w:val="CommentReference"/>
        </w:rPr>
        <w:commentReference w:id="61"/>
      </w:r>
      <w:r>
        <w:t xml:space="preserve"> can incorporate lagged load as an independent variable in addition to those commonly used in STLF, such as weather and calendar variables</w:t>
      </w:r>
      <w:ins w:id="62" w:author="Dawn MacIsaac" w:date="2021-10-05T07:18:00Z">
        <w:r w:rsidR="007C487D">
          <w:t xml:space="preserve"> (ex…)</w:t>
        </w:r>
      </w:ins>
      <w:r>
        <w:t xml:space="preserve">. VSTLF, from an implementation standpoint, requires the model to be estimated quickly </w:t>
      </w:r>
      <w:r w:rsidR="00CF13A8">
        <w:t>to</w:t>
      </w:r>
      <w:r>
        <w:t xml:space="preserve"> produce the forecast on time. </w:t>
      </w:r>
      <w:commentRangeStart w:id="63"/>
      <w:r>
        <w:t xml:space="preserve">Additionally, the short lead time complicates the data collection process </w:t>
      </w:r>
      <w:r>
        <w:fldChar w:fldCharType="begin" w:fldLock="1"/>
      </w:r>
      <w:r w:rsidR="00E646CD">
        <w:instrText>ADDIN CSL_CITATION {"citationItems":[{"id":"ITEM-1","itemData":{"DOI":"10.1007/s40565-017-0351-7","ISSN":"21965420","abstract":"Although the recent load information is critical to very short-term load forecasting (VSTLF), power companies often have difficulties in collecting the most recent load values accurately and timely for VSTLF applications. This paper tackles the problem of real-time anomaly detection in most recent load information used by VSTLF. This paper proposes a model-based anomaly detection method that consists of two components, a dynamic regression model and an adaptive anomaly threshold. The case study is developed using the data from ISO New England. This paper demonstrates that the proposed method significantly outperforms three other anomaly detection methods including two methods commonly used in the field and one state-of-the-art method used by a winning team of the Global Energy Forecasting Competition 2014. Finally, a general anomaly detection framework is proposed for the future research.","author":[{"dropping-particle":"","family":"Luo","given":"Jian","non-dropping-particle":"","parse-names":false,"suffix":""},{"dropping-particle":"","family":"Hong","given":"Tao","non-dropping-particle":"","parse-names":false,"suffix":""},{"dropping-particle":"","family":"Yue","given":"Meng","non-dropping-particle":"","parse-names":false,"suffix":""}],"container-title":"Journal of Modern Power Systems and Clean Energy","id":"ITEM-1","issued":{"date-parts":[["2018"]]},"title":"Real-time anomaly detection for very short-term load forecasting","type":"article-journal"},"uris":["http://www.mendeley.com/documents/?uuid=e54a2b48-0ffc-4006-aa70-af677991a1c8"]}],"mendeley":{"formattedCitation":"[45]","plainTextFormattedCitation":"[45]","previouslyFormattedCitation":"[45]"},"properties":{"noteIndex":0},"schema":"https://github.com/citation-style-language/schema/raw/master/csl-citation.json"}</w:instrText>
      </w:r>
      <w:r>
        <w:fldChar w:fldCharType="separate"/>
      </w:r>
      <w:r w:rsidR="00270EBE" w:rsidRPr="00270EBE">
        <w:rPr>
          <w:noProof/>
        </w:rPr>
        <w:t>[45]</w:t>
      </w:r>
      <w:r>
        <w:fldChar w:fldCharType="end"/>
      </w:r>
      <w:commentRangeEnd w:id="63"/>
      <w:r w:rsidR="007C487D">
        <w:rPr>
          <w:rStyle w:val="CommentReference"/>
        </w:rPr>
        <w:commentReference w:id="63"/>
      </w:r>
      <w:r>
        <w:t>. The VSTLF literature has primarily focused on the mode</w:t>
      </w:r>
      <w:r w:rsidR="000D2A41">
        <w:t>l</w:t>
      </w:r>
      <w:r>
        <w:t xml:space="preserve">ling aspect. Researchers have experimented with a variety of techniques for forecasting the next </w:t>
      </w:r>
      <w:commentRangeStart w:id="64"/>
      <w:r>
        <w:t xml:space="preserve">few minutes to hours' load. Liu et al. compared five VSTLF techniques in </w:t>
      </w:r>
      <w:r>
        <w:fldChar w:fldCharType="begin" w:fldLock="1"/>
      </w:r>
      <w:r w:rsidR="00E646CD">
        <w:instrText>ADDIN CSL_CITATION {"citationItems":[{"id":"ITEM-1","itemData":{"DOI":"10.1109/59.496169","ISSN":"08858950","abstract":"Three practical techniques - Fuzzy Logic (FL), Neural Networks (NN), and Auto-regressive model (AR) -for very short-term load forecasting have been proposed and discussed in this paper. Their performances are evaluated through a simulation study. The preliminary study shows that it is feasible to design a simple, satisfactory dynamic forecaster to predict the very short-term load trends on-line. FL and NN can be good candidates for this application. © 1995 IEEE.","author":[{"dropping-particle":"","family":"Liu","given":"K.","non-dropping-particle":"","parse-names":false,"suffix":""}],"container-title":"IEEE Transactions on Power Systems","id":"ITEM-1","issued":{"date-parts":[["1996"]]},"title":"Comparison of very short-term load forecasting techniques","type":"article-journal"},"uris":["http://www.mendeley.com/documents/?uuid=d42fe7b3-b612-4fed-ab35-20684c41bb13"]}],"mendeley":{"formattedCitation":"[46]","plainTextFormattedCitation":"[46]","previouslyFormattedCitation":"[46]"},"properties":{"noteIndex":0},"schema":"https://github.com/citation-style-language/schema/raw/master/csl-citation.json"}</w:instrText>
      </w:r>
      <w:r>
        <w:fldChar w:fldCharType="separate"/>
      </w:r>
      <w:r w:rsidR="00270EBE" w:rsidRPr="00270EBE">
        <w:rPr>
          <w:noProof/>
        </w:rPr>
        <w:t>[46]</w:t>
      </w:r>
      <w:r>
        <w:fldChar w:fldCharType="end"/>
      </w:r>
      <w:r>
        <w:t xml:space="preserve">. Charytoniuk and Chen proposed an approach based on </w:t>
      </w:r>
      <w:r w:rsidR="000D2A41">
        <w:t>using</w:t>
      </w:r>
      <w:r>
        <w:t xml:space="preserve"> a set of ANNs to model load dynamics rather than actual loads </w:t>
      </w:r>
      <w:r w:rsidR="00CF13A8">
        <w:fldChar w:fldCharType="begin" w:fldLock="1"/>
      </w:r>
      <w:r w:rsidR="00E646CD">
        <w:instrText>ADDIN CSL_CITATION {"citationItems":[{"id":"ITEM-1","itemData":{"DOI":"10.1109/59.852131","ISSN":"08858950","abstract":"In a deregulated, competitive power market, utilities tend to maintain their generation reserve close to the mininum required by an independent system operator. This creates a need for an accurate instantaneous-load forecast for the next several dozen minutes. This paper presents a novel approach to very short-time load forecasting by the application of artificial neural networks to model load dynamics. The proposed algorithm is more robust as compared to the traditional approach when actual loads are forecasted and used as input variables. It provides more reliable forecasts, especially when the weather conditions are different from those represented in the training data. The proposed method has been successfully implemented and used for on-line load forecasting in a power utility in the United States. To assure robust performance and training times acceptable for on-line use, the forecasting system was implemented as a set of parsimoniously designed neural networks. Each network was assigned a task of forecasting load for a particular time lead and for a certain period of day with a unique pattern in load dynamics. Some details of this implementation are presented in the paper.","author":[{"dropping-particle":"","family":"Charyloniuk","given":"Wiktor","non-dropping-particle":"","parse-names":false,"suffix":""},{"dropping-particle":"","family":"Chen","given":"Mo Shing","non-dropping-particle":"","parse-names":false,"suffix":""}],"container-title":"IEEE Transactions on Power Systems","id":"ITEM-1","issued":{"date-parts":[["2000"]]},"title":"Very short-term load forecasting using artificial neural networks","type":"article-journal"},"uris":["http://www.mendeley.com/documents/?uuid=d170de19-5cf5-47a5-a488-bd31a1320651"]}],"mendeley":{"formattedCitation":"[47]","plainTextFormattedCitation":"[47]","previouslyFormattedCitation":"[47]"},"properties":{"noteIndex":0},"schema":"https://github.com/citation-style-language/schema/raw/master/csl-citation.json"}</w:instrText>
      </w:r>
      <w:r w:rsidR="00CF13A8">
        <w:fldChar w:fldCharType="separate"/>
      </w:r>
      <w:r w:rsidR="00270EBE" w:rsidRPr="00270EBE">
        <w:rPr>
          <w:noProof/>
        </w:rPr>
        <w:t>[47]</w:t>
      </w:r>
      <w:r w:rsidR="00CF13A8">
        <w:fldChar w:fldCharType="end"/>
      </w:r>
      <w:r>
        <w:t xml:space="preserve">. Taylor evaluated various methods for VSTLF using minute-by-minute observations of British electricity demand </w:t>
      </w:r>
      <w:r w:rsidR="00CF13A8">
        <w:fldChar w:fldCharType="begin" w:fldLock="1"/>
      </w:r>
      <w:r w:rsidR="00E646CD">
        <w:instrText>ADDIN CSL_CITATION {"citationItems":[{"id":"ITEM-1","itemData":{"DOI":"10.1016/j.ijforecast.2008.07.007","ISSN":"01692070","abstract":"This paper uses minute-by-minute British electricity demand observations to evaluate methods for prediction between 10 and 30 minutes ahead. Such very short lead times are important for the real-time scheduling of electricity generation. We consider methods designed to capture both the intraday and the intraweek seasonal cycles in the data, including ARIMA modelling, an adaptation of Holt-Winters' exponential smoothing, and a recently proposed exponential smoothing method that focuses on the evolution of the intraday cycle. We also consider methods that do not attempt to model the seasonality, as well as an approach based on weather forecasts. For very short-term prediction, the best results were achieved using the Holt-Winters' adaptation and the new intraday cycle exponential smoothing method. Looking beyond the very short-term, we found that combining the method based on weather forecasts with the Holt-Winters' adaptation resulted in forecasts that outperformed all other methods beyond about an hour ahead. © 2008 International Institute of Forecasters.","author":[{"dropping-particle":"","family":"Taylor","given":"James W.","non-dropping-particle":"","parse-names":false,"suffix":""}],"container-title":"International Journal of Forecasting","id":"ITEM-1","issued":{"date-parts":[["2008"]]},"title":"An evaluation of methods for very short-term load forecasting using minute-by-minute British data","type":"article-journal"},"uris":["http://www.mendeley.com/documents/?uuid=bf7906ed-c3f3-410b-9b48-f2cea52afb00"]}],"mendeley":{"formattedCitation":"[48]","plainTextFormattedCitation":"[48]","previouslyFormattedCitation":"[48]"},"properties":{"noteIndex":0},"schema":"https://github.com/citation-style-language/schema/raw/master/csl-citation.json"}</w:instrText>
      </w:r>
      <w:r w:rsidR="00CF13A8">
        <w:fldChar w:fldCharType="separate"/>
      </w:r>
      <w:r w:rsidR="00270EBE" w:rsidRPr="00270EBE">
        <w:rPr>
          <w:noProof/>
        </w:rPr>
        <w:t>[48]</w:t>
      </w:r>
      <w:r w:rsidR="00CF13A8">
        <w:fldChar w:fldCharType="end"/>
      </w:r>
      <w:r>
        <w:t>. </w:t>
      </w:r>
      <w:commentRangeEnd w:id="64"/>
      <w:r w:rsidR="007C487D">
        <w:rPr>
          <w:rStyle w:val="CommentReference"/>
        </w:rPr>
        <w:commentReference w:id="64"/>
      </w:r>
    </w:p>
    <w:p w14:paraId="2A613DC3" w14:textId="762E5C88" w:rsidR="00DB7449" w:rsidRDefault="00DB7449" w:rsidP="00DB7449">
      <w:pPr>
        <w:pStyle w:val="Heading3"/>
      </w:pPr>
      <w:bookmarkStart w:id="65" w:name="_Toc82949004"/>
      <w:r>
        <w:lastRenderedPageBreak/>
        <w:t>2.2.2 Short Term Load Forecasting (STLF)</w:t>
      </w:r>
      <w:bookmarkEnd w:id="65"/>
    </w:p>
    <w:p w14:paraId="492799D2" w14:textId="78A537D3" w:rsidR="00E646CD" w:rsidRDefault="00FE54B6" w:rsidP="00FE54B6">
      <w:pPr>
        <w:ind w:firstLine="288"/>
      </w:pPr>
      <w:r w:rsidRPr="0036322B">
        <w:t>According to Mandal et al.</w:t>
      </w:r>
      <w:r>
        <w:t xml:space="preserve"> </w:t>
      </w:r>
      <w:r>
        <w:fldChar w:fldCharType="begin" w:fldLock="1"/>
      </w:r>
      <w:r w:rsidR="00E646CD">
        <w:instrText>ADDIN CSL_CITATION {"citationItems":[{"id":"ITEM-1","itemData":{"DOI":"10.1016/j.ijepes.2005.12.007","ISSN":"01420615","abstract":"This paper presents a practical method for short-term load forecast problem using artificial neural network (ANN) combined similar days approach. Neural networks applied in traditional prediction methods all use similar days data to learn the trend of similarity. However, learning all similar days data is a complex task, and does not suit the training of neural network. A Euclidean norm with weighted factors is used to evaluate the similarity between the forecast day and searched previous days. According to similar days approach, load curve is forecasted by using information of the days that are similar to weather condition of the forecast day. An accuracy of the proposed method is enhanced by the addition of temperature as a major climate factor, and special attention was paid to model accurately in different seasons, i.e. Summer, Winter, Spring, and Autumn. The one-to-six hour-ahead forecast errors (MAPE) range from 0.98 to 2.43%. Maximum and minimum percentage errors, and MAPE values obtained from the load forecasting results confirm that ANN-based proposed method provides reliable forecasts for several-hour-ahead load forecasting. © 2006.","author":[{"dropping-particle":"","family":"Mandal","given":"Paras","non-dropping-particle":"","parse-names":false,"suffix":""},{"dropping-particle":"","family":"Senjyu","given":"Tomonobu","non-dropping-particle":"","parse-names":false,"suffix":""},{"dropping-particle":"","family":"Urasaki","given":"Naomitsu","non-dropping-particle":"","parse-names":false,"suffix":""},{"dropping-particle":"","family":"Funabashi","given":"Toshihisa","non-dropping-particle":"","parse-names":false,"suffix":""}],"container-title":"International Journal of Electrical Power and Energy Systems","id":"ITEM-1","issued":{"date-parts":[["2006"]]},"title":"A neural network based several-hour-ahead electric load forecasting using similar days approach","type":"article-journal"},"uris":["http://www.mendeley.com/documents/?uuid=a524ef33-0b2f-4770-9624-8d21490db803"]}],"mendeley":{"formattedCitation":"[49]","plainTextFormattedCitation":"[49]","previouslyFormattedCitation":"[49]"},"properties":{"noteIndex":0},"schema":"https://github.com/citation-style-language/schema/raw/master/csl-citation.json"}</w:instrText>
      </w:r>
      <w:r>
        <w:fldChar w:fldCharType="separate"/>
      </w:r>
      <w:r w:rsidR="00270EBE" w:rsidRPr="00270EBE">
        <w:rPr>
          <w:noProof/>
        </w:rPr>
        <w:t>[49]</w:t>
      </w:r>
      <w:r>
        <w:fldChar w:fldCharType="end"/>
      </w:r>
      <w:r w:rsidRPr="0036322B">
        <w:t xml:space="preserve">, STLF is a critical instrument in </w:t>
      </w:r>
      <w:r>
        <w:t>a</w:t>
      </w:r>
      <w:r w:rsidRPr="0036322B">
        <w:t xml:space="preserve"> utility system</w:t>
      </w:r>
      <w:r>
        <w:t>’</w:t>
      </w:r>
      <w:r w:rsidRPr="0036322B">
        <w:t xml:space="preserve">s day-to-day operations and planning activities, such as energy transactions, </w:t>
      </w:r>
      <w:r w:rsidRPr="00FE54B6">
        <w:t>hydrothermal coordination</w:t>
      </w:r>
      <w:r>
        <w:t xml:space="preserve">, </w:t>
      </w:r>
      <w:r w:rsidRPr="0036322B">
        <w:t xml:space="preserve">unit commitment, </w:t>
      </w:r>
      <w:r w:rsidRPr="00FE54B6">
        <w:t>calculating load flows</w:t>
      </w:r>
      <w:r>
        <w:t xml:space="preserve">, </w:t>
      </w:r>
      <w:r w:rsidRPr="0036322B">
        <w:t>economic dispatch, security analysis, fuel scheduling,</w:t>
      </w:r>
      <w:r>
        <w:t xml:space="preserve"> </w:t>
      </w:r>
      <w:r w:rsidRPr="0036322B">
        <w:t>unit maintenance</w:t>
      </w:r>
      <w:r w:rsidRPr="00FE54B6">
        <w:t>, and making decisions to avoid overloading</w:t>
      </w:r>
      <w:r w:rsidRPr="0036322B">
        <w:t>.</w:t>
      </w:r>
      <w:r w:rsidRPr="00FE54B6">
        <w:t xml:space="preserve"> </w:t>
      </w:r>
      <w:r>
        <w:t>STLF</w:t>
      </w:r>
      <w:r w:rsidRPr="00FE54B6">
        <w:t xml:space="preserve"> estimates load up to two weeks in advance</w:t>
      </w:r>
      <w:r>
        <w:t xml:space="preserve">. </w:t>
      </w:r>
      <w:r w:rsidRPr="002E1480">
        <w:t xml:space="preserve">STLF is a complex process influenced by </w:t>
      </w:r>
      <w:r>
        <w:t>various factors, including economic conditions, time of day, season, weather</w:t>
      </w:r>
      <w:r w:rsidRPr="002E1480">
        <w:t xml:space="preserve">. The </w:t>
      </w:r>
      <w:r>
        <w:t>electricity demand</w:t>
      </w:r>
      <w:r w:rsidRPr="002E1480">
        <w:t xml:space="preserve"> is determined by meteorological variables, human social activities, and industrial activities. </w:t>
      </w:r>
    </w:p>
    <w:p w14:paraId="648FB4D5" w14:textId="664A3D89" w:rsidR="00FE54B6" w:rsidRDefault="00FE54B6" w:rsidP="00FE54B6">
      <w:pPr>
        <w:ind w:firstLine="288"/>
      </w:pPr>
      <w:r w:rsidRPr="00FE54B6">
        <w:t xml:space="preserve">This area has become increasingly important in recent years due to two main factors: deregulation of the power systems, which introduces new challenges to the forecasting problem, and the fact that no two utilities are identical, necessitating a detailed case study analysis of the various geographical, meteorological, load type, and social factors affecting load demand </w:t>
      </w:r>
      <w:r>
        <w:fldChar w:fldCharType="begin" w:fldLock="1"/>
      </w:r>
      <w:r w:rsidR="00E646CD">
        <w:instrText>ADDIN CSL_CITATION {"citationItems":[{"id":"ITEM-1","itemData":{"DOI":"10.1007/978-3-540-36122-0_16","ISBN":"3540361219","ISSN":"1860949X","author":[{"dropping-particle":"","family":"Kyriakides","given":"Elias","non-dropping-particle":"","parse-names":false,"suffix":""},{"dropping-particle":"","family":"Polycarpou","given":"Marios","non-dropping-particle":"","parse-names":false,"suffix":""}],"container-title":"Studies in Computational Intelligence","id":"ITEM-1","issued":{"date-parts":[["2006"]]},"title":"Short term electric load forecasting: A tutorial","type":"article-journal"},"uris":["http://www.mendeley.com/documents/?uuid=28cdcecf-e3bf-4e68-bb4d-6416dfb9b129"]}],"mendeley":{"formattedCitation":"[50]","plainTextFormattedCitation":"[50]","previouslyFormattedCitation":"[50]"},"properties":{"noteIndex":0},"schema":"https://github.com/citation-style-language/schema/raw/master/csl-citation.json"}</w:instrText>
      </w:r>
      <w:r>
        <w:fldChar w:fldCharType="separate"/>
      </w:r>
      <w:r w:rsidR="00270EBE" w:rsidRPr="00270EBE">
        <w:rPr>
          <w:noProof/>
        </w:rPr>
        <w:t>[50]</w:t>
      </w:r>
      <w:r>
        <w:fldChar w:fldCharType="end"/>
      </w:r>
      <w:r w:rsidRPr="00FE54B6">
        <w:t>.</w:t>
      </w:r>
      <w:r>
        <w:t xml:space="preserve"> </w:t>
      </w:r>
      <w:r w:rsidRPr="002E1480">
        <w:t>Hip</w:t>
      </w:r>
      <w:r>
        <w:t>p</w:t>
      </w:r>
      <w:r w:rsidRPr="002E1480">
        <w:t xml:space="preserve">ert et al. </w:t>
      </w:r>
      <w:r>
        <w:fldChar w:fldCharType="begin" w:fldLock="1"/>
      </w:r>
      <w:r w:rsidR="00CA11EE">
        <w:instrText>ADDIN CSL_CITATION {"citationItems":[{"id":"ITEM-1","itemData":{"DOI":"10.1109/59.910780","ISSN":"08858950","abstract":"Load forecasting has become in recent years one of the major areas of research in electrical engineering, and most traditional forecasting models and artificial intelligence techniques have been tried out in this task. Artificial neural networks (NNs) have lately received much attention, and a great number of papers have reported successful experiments and practical tests with them. Nevertheless, some authors remain skeptical, and believe that the advantages of using NNs in forecasting have not been systematically proved yet. In order to investigate the reasons for such skepticism, this review examines a collection of papers (published between 1991 and 1999) that report the application of NNs to short-term load forecasting. Our aim is to help to clarify the issue, by critically evaluating the ways in which the NNs proposed in these papers were designed and tested.","author":[{"dropping-particle":"","family":"Hippert","given":"Henrique Steinherz","non-dropping-particle":"","parse-names":false,"suffix":""},{"dropping-particle":"","family":"Pedreira","given":"Carlos Eduardo","non-dropping-particle":"","parse-names":false,"suffix":""},{"dropping-particle":"","family":"Souza","given":"Reinaldo Castro","non-dropping-particle":"","parse-names":false,"suffix":""}],"container-title":"IEEE Transactions on Power Systems","id":"ITEM-1","issued":{"date-parts":[["2001"]]},"title":"Neural networks for short-term load forecasting: A review and evaluation","type":"article-journal"},"uris":["http://www.mendeley.com/documents/?uuid=6e737726-7930-4ada-87b9-8aae66e0cc41"]}],"mendeley":{"formattedCitation":"[19]","plainTextFormattedCitation":"[19]","previouslyFormattedCitation":"[19]"},"properties":{"noteIndex":0},"schema":"https://github.com/citation-style-language/schema/raw/master/csl-citation.json"}</w:instrText>
      </w:r>
      <w:r>
        <w:fldChar w:fldCharType="separate"/>
      </w:r>
      <w:r w:rsidR="00FD43F2" w:rsidRPr="00FD43F2">
        <w:rPr>
          <w:noProof/>
        </w:rPr>
        <w:t>[19]</w:t>
      </w:r>
      <w:r>
        <w:fldChar w:fldCharType="end"/>
      </w:r>
      <w:r w:rsidRPr="002E1480">
        <w:t xml:space="preserve"> explain that forecasting short-term load becomes complicated when the load at a given hour is dependent not only on the load at the previous hour but also on the load at the same hour on previous days and the load at the same hour on the same denomination day in the previous week</w:t>
      </w:r>
      <w:r>
        <w:t xml:space="preserve"> </w:t>
      </w:r>
      <w:r>
        <w:fldChar w:fldCharType="begin" w:fldLock="1"/>
      </w:r>
      <w:r w:rsidR="00E646CD">
        <w:instrText>ADDIN CSL_CITATION {"citationItems":[{"id":"ITEM-1","itemData":{"DOI":"10.1371/journal.pone.0175915","ISSN":"19326203","PMID":"28426739","abstract":"Load information plays an important role in deregulated electricity markets, since it is the primary factor to make critical decisions on production planning, day-to-day operations, unit commitment and economic dispatch. Being able to predict the load for a short term, which covers one hour to a few days, equips power generation facilities and traders with an advantage. With the deregulation of electricity markets, a variety of short term load forecasting models are developed. Deregulation in Turkish Electricity Market has started in 2001 and liberalization is still in progress with rules being effective in its predefined schedule. However, there is a very limited number of studies for Turkish Market. In this study, we introduce two different models for current Turkish Market using Seasonal Autoregressive Integrated Moving Average (SARIMA) and Artificial Neural Network (ANN) and present their comparative performances. Building models that cope with the dynamic nature of deregulated market and are able to run in real-time is the main contribution of this study. We also use our ANN based model to evaluate the effect of several factors, which are claimed to have effect on electrical load.","author":[{"dropping-particle":"","family":"Bozkurt","given":"Ömer Özgur","non-dropping-particle":"","parse-names":false,"suffix":""},{"dropping-particle":"","family":"Biricik","given":"Göksel","non-dropping-particle":"","parse-names":false,"suffix":""},{"dropping-particle":"","family":"Taysi","given":"Ziya Cihan","non-dropping-particle":"","parse-names":false,"suffix":""}],"container-title":"PLoS ONE","id":"ITEM-1","issued":{"date-parts":[["2017"]]},"title":"Artificial neural network and SARIMA based models for power load forecasting in Turkish electricity market Ö","type":"article-journal"},"uris":["http://www.mendeley.com/documents/?uuid=82b1325b-8e83-4465-a571-9f6aea1b4dc1"]}],"mendeley":{"formattedCitation":"[51]","plainTextFormattedCitation":"[51]","previouslyFormattedCitation":"[51]"},"properties":{"noteIndex":0},"schema":"https://github.com/citation-style-language/schema/raw/master/csl-citation.json"}</w:instrText>
      </w:r>
      <w:r>
        <w:fldChar w:fldCharType="separate"/>
      </w:r>
      <w:r w:rsidR="00270EBE" w:rsidRPr="00270EBE">
        <w:rPr>
          <w:noProof/>
        </w:rPr>
        <w:t>[51]</w:t>
      </w:r>
      <w:r>
        <w:fldChar w:fldCharType="end"/>
      </w:r>
      <w:r w:rsidRPr="002E1480">
        <w:t xml:space="preserve">. Additionally, the forecaster must model the relationship between the load and other variables such as weather, leisure activities, </w:t>
      </w:r>
      <w:r>
        <w:t>and so on</w:t>
      </w:r>
      <w:r w:rsidRPr="002E1480">
        <w:t>.</w:t>
      </w:r>
    </w:p>
    <w:p w14:paraId="2C3C47CA" w14:textId="55E53B68" w:rsidR="000128D3" w:rsidRDefault="000128D3" w:rsidP="000128D3">
      <w:pPr>
        <w:pStyle w:val="Heading3"/>
      </w:pPr>
      <w:bookmarkStart w:id="66" w:name="_Toc82949005"/>
      <w:r>
        <w:t>2.2.3 Medium</w:t>
      </w:r>
      <w:r w:rsidR="000D2A41">
        <w:t>-</w:t>
      </w:r>
      <w:r>
        <w:t>Term Load Forecasting (MTLF)</w:t>
      </w:r>
      <w:bookmarkEnd w:id="66"/>
    </w:p>
    <w:p w14:paraId="0AA03DBE" w14:textId="06093117" w:rsidR="006C40B5" w:rsidRDefault="000128D3" w:rsidP="006C40B5">
      <w:pPr>
        <w:ind w:firstLine="288"/>
      </w:pPr>
      <w:r>
        <w:t>MTLF</w:t>
      </w:r>
      <w:r w:rsidR="006C40B5">
        <w:t> is another type of load forecasting which</w:t>
      </w:r>
      <w:r w:rsidR="000D2A41">
        <w:t xml:space="preserve"> </w:t>
      </w:r>
      <w:r w:rsidR="006C40B5">
        <w:t xml:space="preserve">operates on a longer timescale, ranging from two weeks to three years. </w:t>
      </w:r>
      <w:r w:rsidR="00FD09F2">
        <w:t>The MTLF</w:t>
      </w:r>
      <w:r w:rsidR="00FD09F2" w:rsidRPr="00FD09F2">
        <w:t xml:space="preserve"> </w:t>
      </w:r>
      <w:r w:rsidR="000D2A41">
        <w:t>guides</w:t>
      </w:r>
      <w:r w:rsidR="00FD09F2" w:rsidRPr="00FD09F2">
        <w:t xml:space="preserve"> decisions about network operations, </w:t>
      </w:r>
      <w:r w:rsidR="00FD09F2">
        <w:lastRenderedPageBreak/>
        <w:t xml:space="preserve">schedule maintenance, </w:t>
      </w:r>
      <w:r w:rsidR="00FD09F2" w:rsidRPr="00FD09F2">
        <w:t>fuel procurement for power plants, capacity planning and infrastructure development, and financial budgeting</w:t>
      </w:r>
      <w:r w:rsidR="00D4053E">
        <w:t xml:space="preserve"> </w:t>
      </w:r>
      <w:r w:rsidR="00D4053E">
        <w:fldChar w:fldCharType="begin" w:fldLock="1"/>
      </w:r>
      <w:r w:rsidR="00E646CD">
        <w:instrText>ADDIN CSL_CITATION {"citationItems":[{"id":"ITEM-1","itemData":{"author":[{"dropping-particle":"","family":"Dwijayanti","given":"Suci","non-dropping-particle":"","parse-names":false,"suffix":""}],"id":"ITEM-1","issued":{"date-parts":[["2013"]]},"publisher":"Oklahoma State University","title":"Short Term Load Forecasting Using a Neural Network Based Time Series Approach","type":"thesis"},"uris":["http://www.mendeley.com/documents/?uuid=02b37ffc-29f7-39fb-8355-569446827fe0"]}],"mendeley":{"formattedCitation":"[52]","plainTextFormattedCitation":"[52]","previouslyFormattedCitation":"[52]"},"properties":{"noteIndex":0},"schema":"https://github.com/citation-style-language/schema/raw/master/csl-citation.json"}</w:instrText>
      </w:r>
      <w:r w:rsidR="00D4053E">
        <w:fldChar w:fldCharType="separate"/>
      </w:r>
      <w:r w:rsidR="00270EBE" w:rsidRPr="00270EBE">
        <w:rPr>
          <w:noProof/>
        </w:rPr>
        <w:t>[52]</w:t>
      </w:r>
      <w:r w:rsidR="00D4053E">
        <w:fldChar w:fldCharType="end"/>
      </w:r>
      <w:r w:rsidR="00FD09F2">
        <w:t>.</w:t>
      </w:r>
      <w:r w:rsidR="00FD09F2" w:rsidRPr="00FD09F2">
        <w:t xml:space="preserve"> </w:t>
      </w:r>
      <w:r w:rsidR="006C40B5">
        <w:t xml:space="preserve">Additionally, MTLF enables a company to forecast load demand over a longer time, which can aid in negotiations with other companies. </w:t>
      </w:r>
      <w:r w:rsidR="000D2A41">
        <w:t>Demographic and economic factors influence MTLF</w:t>
      </w:r>
      <w:r w:rsidR="006C40B5">
        <w:t xml:space="preserve">. MTLF typically produces the daily peak and average load </w:t>
      </w:r>
      <w:r w:rsidR="006C40B5">
        <w:fldChar w:fldCharType="begin" w:fldLock="1"/>
      </w:r>
      <w:r w:rsidR="00E646CD">
        <w:instrText>ADDIN CSL_CITATION {"citationItems":[{"id":"ITEM-1","itemData":{"DOI":"10.1109/TPWRS.2005.860926","ISSN":"08858950","abstract":"The objective of this paper is to present a new methodology for midterm energy forecasting. The proposed model is an adaptive artificial neural network (ANN), which properly transforms the input variables to differences or relative differences, in order to predict energy values not included in the training set. The ANN parameters, such as the finally used input variables, the number of neurons, initial values, and time periods of momentum term and training rate, are simultaneously selected by an optimization process. Another characteristic of the model is the use of a minimal training set of patterns. Results from an extensive analysis conducted by the developed method for the Greek power system and for different categories of customers are compared to those obtained from the application of standard regression methods. © 2006 IEEE.","author":[{"dropping-particle":"","family":"Tsekouras","given":"George J.","non-dropping-particle":"","parse-names":false,"suffix":""},{"dropping-particle":"","family":"Hatziargyriou","given":"Nikos D.","non-dropping-particle":"","parse-names":false,"suffix":""},{"dropping-particle":"","family":"Dialynas","given":"Evangelos N.","non-dropping-particle":"","parse-names":false,"suffix":""}],"container-title":"IEEE Transactions on Power Systems","id":"ITEM-1","issued":{"date-parts":[["2006"]]},"title":"An optimized adaptive neural network for annual midterm energy forecasting","type":"article-journal"},"uris":["http://www.mendeley.com/documents/?uuid=8bae1091-f979-4e67-b33d-4a354f147c29"]},{"id":"ITEM-2","itemData":{"DOI":"10.1109/59.761878","ISSN":"08858950","abstract":"We relate experience of predicting medium term load demand for the Israeli power grid using neural network models. A variety of different regularization procedures are used for training and the results are compared. Furthermore we make suggestions on combining models and selecting input variables.","author":[{"dropping-particle":"","family":"Doveh","given":"E.","non-dropping-particle":"","parse-names":false,"suffix":""},{"dropping-particle":"","family":"Feigin","given":"P.","non-dropping-particle":"","parse-names":false,"suffix":""},{"dropping-particle":"","family":"Greig","given":"D.","non-dropping-particle":"","parse-names":false,"suffix":""},{"dropping-particle":"","family":"Hyams","given":"L.","non-dropping-particle":"","parse-names":false,"suffix":""}],"container-title":"IEEE Transactions on Power Systems","id":"ITEM-2","issued":{"date-parts":[["1999"]]},"title":"Experience with FNN models for medium term power demand predictions","type":"article-journal"},"uris":["http://www.mendeley.com/documents/?uuid=e1410ff9-e108-4c7b-9cca-d14b933940f4"]}],"mendeley":{"formattedCitation":"[53], [54]","plainTextFormattedCitation":"[53], [54]","previouslyFormattedCitation":"[53], [54]"},"properties":{"noteIndex":0},"schema":"https://github.com/citation-style-language/schema/raw/master/csl-citation.json"}</w:instrText>
      </w:r>
      <w:r w:rsidR="006C40B5">
        <w:fldChar w:fldCharType="separate"/>
      </w:r>
      <w:r w:rsidR="00270EBE" w:rsidRPr="00270EBE">
        <w:rPr>
          <w:noProof/>
        </w:rPr>
        <w:t>[53], [54]</w:t>
      </w:r>
      <w:r w:rsidR="006C40B5">
        <w:fldChar w:fldCharType="end"/>
      </w:r>
      <w:r w:rsidR="006C40B5">
        <w:t>. MTLF and STLF have a close association</w:t>
      </w:r>
      <w:r w:rsidR="006D6A01">
        <w:t>; l</w:t>
      </w:r>
      <w:r w:rsidR="006C40B5">
        <w:t xml:space="preserve">ong-term decision-making must be integrated into short-term decision-making. This coordination between different decision-making levels is critical to ensure that specific operational objectives that develop in the medium term are explicitly considered in the short term </w:t>
      </w:r>
      <w:r w:rsidR="006C40B5">
        <w:fldChar w:fldCharType="begin" w:fldLock="1"/>
      </w:r>
      <w:r w:rsidR="00E646CD">
        <w:instrText>ADDIN CSL_CITATION {"citationItems":[{"id":"ITEM-1","itemData":{"DOI":"10.1109/TPWRS.2005.857851","ISSN":"08858950","abstract":"This paper analyzes the coordination between medium-term generation planning and short-term operation in electricity markets. This coordination is particularly important from a practical point of view in order to guarantee that certain aspects of the operation that arise in the medium-term level are explicitly taken into account: limited-energy resources and obligatory-use resources. Three different approaches are proposed in order to guarantee that short-term decisions made by a generation company are consistent with its operation objectives formulated from a medium-term perspective. These approaches make use of technical and economic signals to coordinate both time scopes: primal information, dual information, and resource-valuation functions. This paper presents the main advantages and drawbacks of the three approaches and applies them to a case study that uses a conjectural-variation-based representation of the market. © 2006 IEEE.","author":[{"dropping-particle":"","family":"Reneses","given":"Javier","non-dropping-particle":"","parse-names":false,"suffix":""},{"dropping-particle":"","family":"Centeno","given":"Efraim","non-dropping-particle":"","parse-names":false,"suffix":""},{"dropping-particle":"","family":"Barquín","given":"Julián","non-dropping-particle":"","parse-names":false,"suffix":""}],"container-title":"IEEE Transactions on Power Systems","id":"ITEM-1","issued":{"date-parts":[["2006"]]},"title":"Coordination between medium-term generation planning and short-term operation in electricity markets","type":"article-journal"},"uris":["http://www.mendeley.com/documents/?uuid=5f1a5de5-a3b5-4a0c-97a8-936bb410dc0a"]}],"mendeley":{"formattedCitation":"[55]","plainTextFormattedCitation":"[55]","previouslyFormattedCitation":"[55]"},"properties":{"noteIndex":0},"schema":"https://github.com/citation-style-language/schema/raw/master/csl-citation.json"}</w:instrText>
      </w:r>
      <w:r w:rsidR="006C40B5">
        <w:fldChar w:fldCharType="separate"/>
      </w:r>
      <w:r w:rsidR="00270EBE" w:rsidRPr="00270EBE">
        <w:rPr>
          <w:noProof/>
        </w:rPr>
        <w:t>[55]</w:t>
      </w:r>
      <w:r w:rsidR="006C40B5">
        <w:fldChar w:fldCharType="end"/>
      </w:r>
      <w:r w:rsidR="006C40B5">
        <w:t>. Additionally, coordination between decision-making levels has become critical for generation businesses seeking to boost their profitability.</w:t>
      </w:r>
    </w:p>
    <w:p w14:paraId="04C0F481" w14:textId="37910E05" w:rsidR="00685975" w:rsidRDefault="00685975" w:rsidP="00685975">
      <w:pPr>
        <w:pStyle w:val="Heading3"/>
      </w:pPr>
      <w:bookmarkStart w:id="67" w:name="_Toc82949006"/>
      <w:r>
        <w:t>2.2.4 Long Term Load Forecasting</w:t>
      </w:r>
      <w:r w:rsidR="00D677B3">
        <w:t xml:space="preserve"> (LTLF)</w:t>
      </w:r>
      <w:bookmarkEnd w:id="67"/>
    </w:p>
    <w:p w14:paraId="4BD02F01" w14:textId="177B70B9" w:rsidR="0054140D" w:rsidRDefault="00685975" w:rsidP="00EB40C4">
      <w:pPr>
        <w:ind w:firstLine="288"/>
      </w:pPr>
      <w:r>
        <w:t>LTLF</w:t>
      </w:r>
      <w:r w:rsidR="0054140D">
        <w:t xml:space="preserve"> is the final type of load forecasting. LTLF covers </w:t>
      </w:r>
      <w:r w:rsidR="000D2A41">
        <w:t xml:space="preserve">a period of </w:t>
      </w:r>
      <w:r w:rsidR="0054140D">
        <w:t xml:space="preserve">more than three years. LTLF is required for planning purposes, such as </w:t>
      </w:r>
      <w:r w:rsidR="000D2A41">
        <w:t>constructing new power plants, expanding</w:t>
      </w:r>
      <w:r w:rsidR="0054140D">
        <w:t xml:space="preserve"> the transmission system, and electric utility expansion planning. There are indicators affecting LTLF in terms of demographic and economic development. The population growth, industrial expansion, local area development, gross domestic product, and annual energy consumption in the past are all factors to consider. </w:t>
      </w:r>
      <w:r w:rsidR="0054140D" w:rsidRPr="0054140D">
        <w:t xml:space="preserve">Annual peak load demand and annual energy demand for the years ahead are the outputs of </w:t>
      </w:r>
      <w:r w:rsidR="00EB40C4">
        <w:t>the LTLF</w:t>
      </w:r>
      <w:r w:rsidR="0054140D">
        <w:t xml:space="preserve"> </w:t>
      </w:r>
      <w:r w:rsidR="0054140D">
        <w:fldChar w:fldCharType="begin" w:fldLock="1"/>
      </w:r>
      <w:r w:rsidR="00E646CD">
        <w:instrText>ADDIN CSL_CITATION {"citationItems":[{"id":"ITEM-1","itemData":{"DOI":"10.1109/TPWRS.2002.1007923","ISSN":"08858950","abstract":"The application of the classical forecasting methods, when applied to fast developing utility with a period characterized by fast and dynamic changes, are insufficient and may provide an invaluable dimension to the decision making process. In this paper, a knowledge-based expert system (ES) is implemented to support the choice of the most suitable load forecasting model for medium/long term power system planning. In the proposed ES, the detailed problem statement including forecasting algorithms and the key variables (electrical and nonelectrical variables) that affect the demand forecasts are firstly identified. A set of decision rules relating these variables are then obtained and stored in the knowledge base. Afterwards, the best model that will reflect accurately the typical system behavior over other models is suggested to produce the annual load forecast. A practical application is given to demonstrate the usefulness of the developed prototype system.","author":[{"dropping-particle":"","family":"Kandil","given":"M. S.","non-dropping-particle":"","parse-names":false,"suffix":""},{"dropping-particle":"","family":"El-Debeiky","given":"S. M.","non-dropping-particle":"","parse-names":false,"suffix":""},{"dropping-particle":"","family":"Hasanien","given":"N. E.","non-dropping-particle":"","parse-names":false,"suffix":""}],"container-title":"IEEE Transactions on Power Systems","id":"ITEM-1","issued":{"date-parts":[["2002"]]},"title":"Long-term load forecasting for fast developing utility using a knowledge-based expert system","type":"article-journal"},"uris":["http://www.mendeley.com/documents/?uuid=b5d86761-ac71-4b38-a171-f075b5097323"]}],"mendeley":{"formattedCitation":"[56]","plainTextFormattedCitation":"[56]","previouslyFormattedCitation":"[56]"},"properties":{"noteIndex":0},"schema":"https://github.com/citation-style-language/schema/raw/master/csl-citation.json"}</w:instrText>
      </w:r>
      <w:r w:rsidR="0054140D">
        <w:fldChar w:fldCharType="separate"/>
      </w:r>
      <w:r w:rsidR="00270EBE" w:rsidRPr="00270EBE">
        <w:rPr>
          <w:noProof/>
        </w:rPr>
        <w:t>[56]</w:t>
      </w:r>
      <w:r w:rsidR="0054140D">
        <w:fldChar w:fldCharType="end"/>
      </w:r>
      <w:r w:rsidR="0054140D">
        <w:t>.</w:t>
      </w:r>
      <w:r w:rsidR="00AA5385">
        <w:t xml:space="preserve"> </w:t>
      </w:r>
      <w:r w:rsidR="00AA5385" w:rsidRPr="00AA5385">
        <w:t>Although these longer-term forecasts receive less attention than their more visible short-term counterparts, their inaccuracy has significant financial consequences</w:t>
      </w:r>
      <w:r w:rsidR="000D2A41">
        <w:t>. It</w:t>
      </w:r>
      <w:r w:rsidR="00AA5385" w:rsidRPr="00AA5385">
        <w:t xml:space="preserve"> may result in either wasted investment in new generation facilities or a shortage of supply capability when </w:t>
      </w:r>
      <w:r w:rsidR="00AA5385">
        <w:t xml:space="preserve">there is an </w:t>
      </w:r>
      <w:r w:rsidR="00AA5385" w:rsidRPr="00AA5385">
        <w:t>under-forecast.</w:t>
      </w:r>
    </w:p>
    <w:p w14:paraId="0625A335" w14:textId="77777777" w:rsidR="00E82945" w:rsidRDefault="00E82945" w:rsidP="00CF051B"/>
    <w:p w14:paraId="3485F04E" w14:textId="1B46FB55" w:rsidR="0087525B" w:rsidRDefault="0087525B" w:rsidP="0087525B">
      <w:pPr>
        <w:pStyle w:val="Heading2"/>
      </w:pPr>
      <w:bookmarkStart w:id="68" w:name="_Toc82949007"/>
      <w:commentRangeStart w:id="69"/>
      <w:r>
        <w:t>2.3 Overview of Load Forecasting Techniques</w:t>
      </w:r>
      <w:bookmarkEnd w:id="68"/>
      <w:commentRangeEnd w:id="69"/>
      <w:r w:rsidR="001B30EC">
        <w:rPr>
          <w:rStyle w:val="CommentReference"/>
          <w:rFonts w:cs="Times New Roman"/>
          <w:b w:val="0"/>
          <w:bCs w:val="0"/>
          <w:iCs w:val="0"/>
        </w:rPr>
        <w:commentReference w:id="69"/>
      </w:r>
    </w:p>
    <w:p w14:paraId="0D24AD4B" w14:textId="11661173" w:rsidR="004C61BB" w:rsidRPr="004C61BB" w:rsidRDefault="004C61BB" w:rsidP="004C61BB">
      <w:pPr>
        <w:pStyle w:val="Heading3"/>
      </w:pPr>
      <w:bookmarkStart w:id="70" w:name="_Toc82949008"/>
      <w:r>
        <w:t>2.3.1 Statistical and Machine Learning Techniques</w:t>
      </w:r>
      <w:bookmarkEnd w:id="70"/>
    </w:p>
    <w:p w14:paraId="115D5255" w14:textId="29EB5CA0" w:rsidR="006768AB" w:rsidRDefault="00F21DE4" w:rsidP="005F395B">
      <w:pPr>
        <w:ind w:firstLine="288"/>
      </w:pPr>
      <w:r w:rsidRPr="00F21DE4">
        <w:t>Statistical techniques and machine learning (ML) have both been used to forecast load, and with the widespread adoption of data science, the line between these two approaches is becoming increasingly ambiguous</w:t>
      </w:r>
      <w:r>
        <w:t xml:space="preserve"> </w:t>
      </w:r>
      <w:r w:rsidR="007229D8">
        <w:fldChar w:fldCharType="begin" w:fldLock="1"/>
      </w:r>
      <w:r w:rsidR="007229D8">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229D8">
        <w:fldChar w:fldCharType="separate"/>
      </w:r>
      <w:r w:rsidR="007229D8" w:rsidRPr="00527687">
        <w:rPr>
          <w:noProof/>
        </w:rPr>
        <w:t>[1]</w:t>
      </w:r>
      <w:r w:rsidR="007229D8">
        <w:fldChar w:fldCharType="end"/>
      </w:r>
      <w:r w:rsidR="007229D8">
        <w:t xml:space="preserve">. Examples of statistical techniques applied to electrical load forecasting include multiple linear regression analysis </w:t>
      </w:r>
      <w:r w:rsidR="007229D8">
        <w:fldChar w:fldCharType="begin" w:fldLock="1"/>
      </w:r>
      <w:r w:rsidR="00E646CD">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data","type":"article-journal","volume":"2018-Janua"},"uris":["http://www.mendeley.com/documents/?uuid=3dedc393-6528-4e37-8c9f-c6f79840e1fe"]}],"mendeley":{"formattedCitation":"[57], [58]","plainTextFormattedCitation":"[57], [58]","previouslyFormattedCitation":"[57], [58]"},"properties":{"noteIndex":0},"schema":"https://github.com/citation-style-language/schema/raw/master/csl-citation.json"}</w:instrText>
      </w:r>
      <w:r w:rsidR="007229D8">
        <w:fldChar w:fldCharType="separate"/>
      </w:r>
      <w:r w:rsidR="00270EBE" w:rsidRPr="00270EBE">
        <w:rPr>
          <w:noProof/>
        </w:rPr>
        <w:t>[57], [58]</w:t>
      </w:r>
      <w:r w:rsidR="007229D8">
        <w:fldChar w:fldCharType="end"/>
      </w:r>
      <w:r w:rsidR="007229D8">
        <w:t xml:space="preserve"> exponential smoothing </w:t>
      </w:r>
      <w:r w:rsidR="007229D8">
        <w:fldChar w:fldCharType="begin" w:fldLock="1"/>
      </w:r>
      <w:r w:rsidR="00E646CD">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forecasting","type":"article-journal"},"uris":["http://www.mendeley.com/documents/?uuid=53245019-974b-4e58-9957-513582620681"]}],"mendeley":{"formattedCitation":"[59], [60]","plainTextFormattedCitation":"[59], [60]","previouslyFormattedCitation":"[59], [60]"},"properties":{"noteIndex":0},"schema":"https://github.com/citation-style-language/schema/raw/master/csl-citation.json"}</w:instrText>
      </w:r>
      <w:r w:rsidR="007229D8">
        <w:fldChar w:fldCharType="separate"/>
      </w:r>
      <w:r w:rsidR="00270EBE" w:rsidRPr="00270EBE">
        <w:rPr>
          <w:noProof/>
        </w:rPr>
        <w:t>[59], [60]</w:t>
      </w:r>
      <w:r w:rsidR="007229D8">
        <w:fldChar w:fldCharType="end"/>
      </w:r>
      <w:r w:rsidR="007229D8">
        <w:t>, and auto-regressive integrated moving average (ARIMA) mode</w:t>
      </w:r>
      <w:r w:rsidR="00377231">
        <w:t>l</w:t>
      </w:r>
      <w:r w:rsidR="007229D8">
        <w:t xml:space="preserve">ling </w:t>
      </w:r>
      <w:r w:rsidR="007229D8">
        <w:fldChar w:fldCharType="begin" w:fldLock="1"/>
      </w:r>
      <w:r w:rsidR="00E646CD">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buildings","type":"article-journal"},"uris":["http://www.mendeley.com/documents/?uuid=4b3da0e0-2ae3-40df-a6a1-7ee745710b04"]}],"mendeley":{"formattedCitation":"[61], [62]","plainTextFormattedCitation":"[61], [62]","previouslyFormattedCitation":"[61], [62]"},"properties":{"noteIndex":0},"schema":"https://github.com/citation-style-language/schema/raw/master/csl-citation.json"}</w:instrText>
      </w:r>
      <w:r w:rsidR="007229D8">
        <w:fldChar w:fldCharType="separate"/>
      </w:r>
      <w:r w:rsidR="00270EBE" w:rsidRPr="00270EBE">
        <w:rPr>
          <w:noProof/>
        </w:rPr>
        <w:t>[61], [62]</w:t>
      </w:r>
      <w:r w:rsidR="007229D8">
        <w:fldChar w:fldCharType="end"/>
      </w:r>
      <w:r w:rsidR="007229D8">
        <w:t xml:space="preserve">. On the other hand, ML algorithms are more intelligent and can be better, as they provide the capacity to learn and adapt to the non-linear and complex relationships between load and other influencing factors (e.g., weather, time of day) automatically </w:t>
      </w:r>
      <w:r w:rsidR="007229D8">
        <w:fldChar w:fldCharType="begin" w:fldLock="1"/>
      </w:r>
      <w:r w:rsidR="007229D8">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7229D8">
        <w:fldChar w:fldCharType="separate"/>
      </w:r>
      <w:r w:rsidR="007229D8" w:rsidRPr="004552EB">
        <w:rPr>
          <w:noProof/>
        </w:rPr>
        <w:t>[10]</w:t>
      </w:r>
      <w:r w:rsidR="007229D8">
        <w:fldChar w:fldCharType="end"/>
      </w:r>
      <w:r w:rsidR="007229D8">
        <w:t xml:space="preserve">. </w:t>
      </w:r>
      <w:r w:rsidR="006B18C3">
        <w:t xml:space="preserve">Examples are </w:t>
      </w:r>
      <w:r w:rsidR="007229D8">
        <w:t xml:space="preserve">Artificial Neural Networks (ANNs) </w:t>
      </w:r>
      <w:r w:rsidR="007229D8">
        <w:fldChar w:fldCharType="begin" w:fldLock="1"/>
      </w:r>
      <w:r w:rsidR="00E646CD">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[63]","plainTextFormattedCitation":"[63]","previouslyFormattedCitation":"[63]"},"properties":{"noteIndex":0},"schema":"https://github.com/citation-style-language/schema/raw/master/csl-citation.json"}</w:instrText>
      </w:r>
      <w:r w:rsidR="007229D8">
        <w:fldChar w:fldCharType="separate"/>
      </w:r>
      <w:r w:rsidR="00270EBE" w:rsidRPr="00270EBE">
        <w:rPr>
          <w:noProof/>
        </w:rPr>
        <w:t>[63]</w:t>
      </w:r>
      <w:r w:rsidR="007229D8">
        <w:fldChar w:fldCharType="end"/>
      </w:r>
      <w:r w:rsidR="007229D8">
        <w:fldChar w:fldCharType="begin" w:fldLock="1"/>
      </w:r>
      <w:r w:rsidR="00E646CD">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[64]","plainTextFormattedCitation":"[64]","previouslyFormattedCitation":"[64]"},"properties":{"noteIndex":0},"schema":"https://github.com/citation-style-language/schema/raw/master/csl-citation.json"}</w:instrText>
      </w:r>
      <w:r w:rsidR="007229D8">
        <w:fldChar w:fldCharType="separate"/>
      </w:r>
      <w:r w:rsidR="00270EBE" w:rsidRPr="00270EBE">
        <w:rPr>
          <w:noProof/>
        </w:rPr>
        <w:t>[64]</w:t>
      </w:r>
      <w:r w:rsidR="007229D8">
        <w:fldChar w:fldCharType="end"/>
      </w:r>
      <w:r w:rsidR="007229D8">
        <w:t xml:space="preserve">, Fuzzy Regression Models </w:t>
      </w:r>
      <w:r w:rsidR="007229D8">
        <w:fldChar w:fldCharType="begin" w:fldLock="1"/>
      </w:r>
      <w:r w:rsidR="00E646CD">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models","type":"article-journal"},"uris":["http://www.mendeley.com/documents/?uuid=2df0b6f9-b63b-45fe-b8c5-bc9f3603d5de"]}],"mendeley":{"formattedCitation":"[65], [66]","plainTextFormattedCitation":"[65], [66]","previouslyFormattedCitation":"[65], [66]"},"properties":{"noteIndex":0},"schema":"https://github.com/citation-style-language/schema/raw/master/csl-citation.json"}</w:instrText>
      </w:r>
      <w:r w:rsidR="007229D8">
        <w:fldChar w:fldCharType="separate"/>
      </w:r>
      <w:r w:rsidR="00270EBE" w:rsidRPr="00270EBE">
        <w:rPr>
          <w:noProof/>
        </w:rPr>
        <w:t>[65], [66]</w:t>
      </w:r>
      <w:r w:rsidR="007229D8">
        <w:fldChar w:fldCharType="end"/>
      </w:r>
      <w:r w:rsidR="007229D8">
        <w:t xml:space="preserve">, Support Vector Machines </w:t>
      </w:r>
      <w:r w:rsidR="007229D8">
        <w:fldChar w:fldCharType="begin" w:fldLock="1"/>
      </w:r>
      <w:r w:rsidR="00E646CD">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[67]","plainTextFormattedCitation":"[67]","previouslyFormattedCitation":"[67]"},"properties":{"noteIndex":0},"schema":"https://github.com/citation-style-language/schema/raw/master/csl-citation.json"}</w:instrText>
      </w:r>
      <w:r w:rsidR="007229D8">
        <w:fldChar w:fldCharType="separate"/>
      </w:r>
      <w:r w:rsidR="00270EBE" w:rsidRPr="00270EBE">
        <w:rPr>
          <w:noProof/>
        </w:rPr>
        <w:t>[67]</w:t>
      </w:r>
      <w:r w:rsidR="007229D8">
        <w:fldChar w:fldCharType="end"/>
      </w:r>
      <w:r w:rsidR="007229D8">
        <w:t xml:space="preserve">, Gradient Boosting Machines </w:t>
      </w:r>
      <w:r w:rsidR="007229D8">
        <w:fldChar w:fldCharType="begin" w:fldLock="1"/>
      </w:r>
      <w:r w:rsidR="00E646CD">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[68]","plainTextFormattedCitation":"[68]","previouslyFormattedCitation":"[68]"},"properties":{"noteIndex":0},"schema":"https://github.com/citation-style-language/schema/raw/master/csl-citation.json"}</w:instrText>
      </w:r>
      <w:r w:rsidR="007229D8">
        <w:fldChar w:fldCharType="separate"/>
      </w:r>
      <w:r w:rsidR="00270EBE" w:rsidRPr="00270EBE">
        <w:rPr>
          <w:noProof/>
        </w:rPr>
        <w:t>[68]</w:t>
      </w:r>
      <w:r w:rsidR="007229D8">
        <w:fldChar w:fldCharType="end"/>
      </w:r>
      <w:r w:rsidR="006B18C3">
        <w:t xml:space="preserve">; they </w:t>
      </w:r>
      <w:r w:rsidR="007229D8">
        <w:t>have all been applied to electrical load forecasting.</w:t>
      </w:r>
      <w:r w:rsidR="00F61CEC">
        <w:t xml:space="preserve"> </w:t>
      </w:r>
    </w:p>
    <w:p w14:paraId="379BBCAA" w14:textId="100F4707" w:rsidR="00757670" w:rsidRDefault="00757670" w:rsidP="00FA191B">
      <w:pPr>
        <w:ind w:firstLine="288"/>
      </w:pPr>
      <w:r w:rsidRPr="00757670">
        <w:t xml:space="preserve">The authors of </w:t>
      </w:r>
      <w:r>
        <w:fldChar w:fldCharType="begin" w:fldLock="1"/>
      </w:r>
      <w:r>
        <w:instrText>ADDIN CSL_CITATION {"citationItems":[{"id":"ITEM-1","itemData":{"DOI":"10.1016/j.rser.2017.02.023","ISSN":"18790690","abstract":"Electricity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Reviews","id":"ITEM-1","issued":{"date-parts":[["2017"]]},"title":"A review and analysis of regression and machine learning models on commercial building electricity load forecasting","type":"article"},"uris":["http://www.mendeley.com/documents/?uuid=3ed04135-1610-447e-8b7f-927a1b8a387c"]}],"mendeley":{"formattedCitation":"[8]","plainTextFormattedCitation":"[8]","previouslyFormattedCitation":"[8]"},"properties":{"noteIndex":0},"schema":"https://github.com/citation-style-language/schema/raw/master/csl-citation.json"}</w:instrText>
      </w:r>
      <w:r>
        <w:fldChar w:fldCharType="separate"/>
      </w:r>
      <w:r w:rsidRPr="00757670">
        <w:rPr>
          <w:noProof/>
        </w:rPr>
        <w:t>[8]</w:t>
      </w:r>
      <w:r>
        <w:fldChar w:fldCharType="end"/>
      </w:r>
      <w:r w:rsidRPr="00757670">
        <w:t xml:space="preserve"> discussed many regression-based approaches for STLF </w:t>
      </w:r>
      <w:r>
        <w:fldChar w:fldCharType="begin" w:fldLock="1"/>
      </w:r>
      <w:r w:rsidR="00E646CD">
        <w:instrText>ADDIN CSL_CITATION {"citationItems":[{"id":"ITEM-1","itemData":{"DOI":"10.1109/SustainIT.2013.6685208","ISBN":"9783901882562","abstract":"The recent development of smart meters has allowed the analysis of household electricity consumption in real time. Predicting electricity consumption at such very low scales should help to increase the efficiency of distribution networks and energy pricing. However, this is by no means a trivial task since household-level consumption is much more irregular than at the transmission or distribution levels. In this work, we address the problem of improving consumption forecasting by using the statistical relations between consumption series. This is done both at the household and district scales (hundreds of houses), using various machine learning techniques, such as support vector machine for regression (SVR) and multilayer perceptron (MLP). First, we determine which algorithm is best adapted to each scale, then, we try to find leaders among the time series, to help short-term forecasting. We also improve the forecasting for district consumption by clustering houses according to their consumption profiles. © 2013 IEEE.","author":[{"dropping-particle":"","family":"Humeau","given":"Samuel","non-dropping-particle":"","parse-names":false,"suffix":""},{"dropping-particle":"","family":"Wijaya","given":"Tri Kurniawan","non-dropping-particle":"","parse-names":false,"suffix":""},{"dropping-particle":"","family":"Vasirani","given":"Matteo","non-dropping-particle":"","parse-names":false,"suffix":""},{"dropping-particle":"","family":"Aberer","given":"Karl","non-dropping-particle":"","parse-names":false,"suffix":""}],"container-title":"2013 Sustainable Internet and ICT for Sustainability, SustainIT 2013","id":"ITEM-1","issued":{"date-parts":[["2013"]]},"title":"Electricity load forecasting for residential customers: Exploiting aggregation and correlation between households","type":"paper-conference"},"uris":["http://www.mendeley.com/documents/?uuid=15cda80d-070f-46e9-a101-23c2ee38af3e"]}],"mendeley":{"formattedCitation":"[69]","plainTextFormattedCitation":"[69]","previouslyFormattedCitation":"[69]"},"properties":{"noteIndex":0},"schema":"https://github.com/citation-style-language/schema/raw/master/csl-citation.json"}</w:instrText>
      </w:r>
      <w:r>
        <w:fldChar w:fldCharType="separate"/>
      </w:r>
      <w:r w:rsidR="00270EBE" w:rsidRPr="00270EBE">
        <w:rPr>
          <w:noProof/>
        </w:rPr>
        <w:t>[69]</w:t>
      </w:r>
      <w:r>
        <w:fldChar w:fldCharType="end"/>
      </w:r>
      <w:r w:rsidRPr="00757670">
        <w:t xml:space="preserve">. Another study </w:t>
      </w:r>
      <w:r>
        <w:fldChar w:fldCharType="begin" w:fldLock="1"/>
      </w:r>
      <w:r w:rsidR="00E646CD">
        <w:instrText>ADDIN CSL_CITATION {"citationItems":[{"id":"ITEM-1","itemData":{"DOI":"10.1016/j.epsr.2015.09.001","ISSN":"03787796","abstract":"In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Research","id":"ITEM-1","issued":{"date-parts":[["2016"]]},"title":"Pattern-based local linear regression models for short-term load forecasting","type":"article-journal"},"uris":["http://www.mendeley.com/documents/?uuid=ae7b4506-1c4f-457c-b602-37506169d0ce"]}],"mendeley":{"formattedCitation":"[70]","plainTextFormattedCitation":"[70]","previouslyFormattedCitation":"[70]"},"properties":{"noteIndex":0},"schema":"https://github.com/citation-style-language/schema/raw/master/csl-citation.json"}</w:instrText>
      </w:r>
      <w:r>
        <w:fldChar w:fldCharType="separate"/>
      </w:r>
      <w:r w:rsidR="00270EBE" w:rsidRPr="00270EBE">
        <w:rPr>
          <w:noProof/>
        </w:rPr>
        <w:t>[70]</w:t>
      </w:r>
      <w:r>
        <w:fldChar w:fldCharType="end"/>
      </w:r>
      <w:r w:rsidRPr="00757670">
        <w:t xml:space="preserve"> examined various </w:t>
      </w:r>
      <w:r w:rsidR="003B74D8">
        <w:t>Multiple Linear Regression (</w:t>
      </w:r>
      <w:r w:rsidRPr="00757670">
        <w:t>MLR</w:t>
      </w:r>
      <w:r w:rsidR="003B74D8">
        <w:t>)</w:t>
      </w:r>
      <w:r w:rsidRPr="00757670">
        <w:t xml:space="preserve"> algorithms for load forecasting. </w:t>
      </w:r>
      <w:commentRangeStart w:id="71"/>
      <w:r w:rsidRPr="00757670">
        <w:t xml:space="preserve">The disadvantage of </w:t>
      </w:r>
      <w:r w:rsidR="003F2712">
        <w:t>MLR</w:t>
      </w:r>
      <w:r w:rsidRPr="00757670">
        <w:t xml:space="preserve"> </w:t>
      </w:r>
      <w:r w:rsidR="003F2712">
        <w:t>techniques</w:t>
      </w:r>
      <w:r w:rsidRPr="00757670">
        <w:t xml:space="preserve"> is that they require external factors such as temperature and time of day</w:t>
      </w:r>
      <w:commentRangeEnd w:id="71"/>
      <w:r w:rsidR="001B30EC">
        <w:rPr>
          <w:rStyle w:val="CommentReference"/>
        </w:rPr>
        <w:commentReference w:id="71"/>
      </w:r>
      <w:r w:rsidRPr="00757670">
        <w:t>.</w:t>
      </w:r>
      <w:r w:rsidR="004D4D3D">
        <w:t xml:space="preserve"> </w:t>
      </w:r>
      <w:r w:rsidR="005F6CE7">
        <w:t>The ARIMA model is the most frequently used among all regression models</w:t>
      </w:r>
      <w:r w:rsidR="004D4D3D" w:rsidRPr="004D4D3D">
        <w:t xml:space="preserve"> since it consistently produces good prediction results; for example, the author in </w:t>
      </w:r>
      <w:r w:rsidR="006353DC">
        <w:fldChar w:fldCharType="begin" w:fldLock="1"/>
      </w:r>
      <w:r w:rsidR="00E646CD">
        <w:instrText>ADDIN CSL_CITATION {"citationItems":[{"id":"ITEM-1","itemData":{"DOI":"10.1109/59.962429","ISSN":"08858950","abstract":"This paper presents a new time series modeling for short term load forecasting, which can model the valuable experiences of the expert operators. This approach can accurately forecast the hourly loads of weekdays, as well as, of weekends and public holidays. It is shown that the proposed method can provide more accurate results than the conventional techniques, such as artificial neural networks or Box-Jenkins models. In addition to hourly loads, daily peak load is an important problem for dispatching centers of a power network. Most of the common load forecasting approaches do not consider this problem. It is shown that the proposed method can exactly forecast the daily peak load of a power system. Obtained results from extensive testing on the Iran's power system network confirm the validity of the developed approach.","author":[{"dropping-particle":"","family":"Amjady","given":"Nima","non-dropping-particle":"","parse-names":false,"suffix":""}],"container-title":"IEEE Transactions on Power Systems","id":"ITEM-1","issue":"4","issued":{"date-parts":[["2001"]]},"page":"798-805","title":"Short-term hourly load forecasting using time-series modeling with peak load estimation capability","type":"article-journal","volume":"16"},"uris":["http://www.mendeley.com/documents/?uuid=604f5a34-211d-49c3-ada5-a85d840c27db"]}],"mendeley":{"formattedCitation":"[71]","plainTextFormattedCitation":"[71]","previouslyFormattedCitation":"[71]"},"properties":{"noteIndex":0},"schema":"https://github.com/citation-style-language/schema/raw/master/csl-citation.json"}</w:instrText>
      </w:r>
      <w:r w:rsidR="006353DC">
        <w:fldChar w:fldCharType="separate"/>
      </w:r>
      <w:r w:rsidR="00270EBE" w:rsidRPr="00270EBE">
        <w:rPr>
          <w:noProof/>
        </w:rPr>
        <w:t>[71]</w:t>
      </w:r>
      <w:r w:rsidR="006353DC">
        <w:fldChar w:fldCharType="end"/>
      </w:r>
      <w:r w:rsidR="004D4D3D" w:rsidRPr="004D4D3D">
        <w:t xml:space="preserve"> combined ARIMA and Box-Jenkins methods to do hourly forecasting.</w:t>
      </w:r>
    </w:p>
    <w:p w14:paraId="02C88074" w14:textId="2E2251CD" w:rsidR="00D408AA" w:rsidRDefault="00D408AA" w:rsidP="00D408AA">
      <w:pPr>
        <w:pStyle w:val="Heading3"/>
      </w:pPr>
      <w:bookmarkStart w:id="72" w:name="_Toc82949009"/>
      <w:r>
        <w:lastRenderedPageBreak/>
        <w:t>2.3.2 Deep Learning Techniques</w:t>
      </w:r>
      <w:bookmarkEnd w:id="72"/>
    </w:p>
    <w:p w14:paraId="7E7CD934" w14:textId="5A0375D4" w:rsidR="006052A7" w:rsidRDefault="008E5AE5" w:rsidP="003F4538">
      <w:pPr>
        <w:ind w:firstLine="288"/>
      </w:pPr>
      <w:r w:rsidRPr="008E5AE5">
        <w:t xml:space="preserve">Deep learning approaches have had remarkable success in the last few years at handling complex sequential data </w:t>
      </w:r>
      <w:r>
        <w:fldChar w:fldCharType="begin" w:fldLock="1"/>
      </w:r>
      <w:r w:rsidR="00E646CD">
        <w:instrText>ADDIN CSL_CITATION {"citationItems":[{"id":"ITEM-1","itemData":{"ISBN":"978-3-642-25445-1","ISSN":"03029743","PMID":"19556198","abstract":"We propose in this paper a fully automated deep model, which learns to classify human actions without using any prior knowl- edge. The first step of our scheme, based on the extension of Convo- lutional Neural Networks to 3D, automatically learns spatio-temporal features. A Recurrent Neural Network is then trained to classify each sequence considering the temporal evolution of the learned features for each timestep. Experimental results on the KTH dataset show that the proposed approach outperforms existing deep models, and gives compa- rable results with the best related works.","author":[{"dropping-particle":"","family":"Baccouche","given":"Moez","non-dropping-particle":"","parse-names":false,"suffix":""},{"dropping-particle":"","family":"Mamalet","given":"Franck","non-dropping-particle":"","parse-names":false,"suffix":""},{"dropping-particle":"","family":"Wolf","given":"C","non-dropping-particle":"","parse-names":false,"suffix":""}],"container-title":"International workshop on human behavior understanding","id":"ITEM-1","issued":{"date-parts":[["2011"]]},"title":"</w:instrText>
      </w:r>
      <w:r w:rsidR="00E646CD">
        <w:rPr>
          <w:rFonts w:ascii="MS Mincho" w:eastAsia="MS Mincho" w:hAnsi="MS Mincho" w:cs="MS Mincho" w:hint="eastAsia"/>
        </w:rPr>
        <w:instrText>（</w:instrText>
      </w:r>
      <w:r w:rsidR="00E646CD">
        <w:instrText>RGB)Sequential deep learning for human action recognition","type":"article-journal"},"uris":["http://www.mendeley.com/documents/?uuid=3e13a32c-5a40-458f-9f93-834e21766be2"]},{"id":"ITEM-2","itemData":{"DOI":"10.1109/MSP.2010.939038","ISSN":"10535888","abstract":"Today, signal processing research has a significantly widened its scope compared with just a few years ago [4], and machine learning has been an important technical area of the signal processing society. Since 2006, deep learninga new area of machine learning research has emerged [7], impacting a wide range of signal and information processing work within the traditional and the new, widened scopes. Various workshops, such as the 2009 ICML Workshop on Learning Feature Hierarchies; the 2008 NIPS Deep Learning Workshop: Foundations and Future Directions; and the 2009 NIPS Workshop on Deep Learning for Speech Recognition and Related Applications as well as an upcoming special issue on deep learning for speech and language processing in IEEE Transactions on Audio, Speech, and Language Processing (2010) have been devoted exclusively to deep learning and its applications to classical signal processing areas. We have also seen the government sponsor research on deep learning (e.g., the DARPA deep learning program, available at http://www.darpa.mil/ipto/solicit/baa/BAA-09-40- PIP.pdf). © 2010 IEEE.","author":[{"dropping-particle":"","family":"Yu","given":"Dong","non-dropping-particle":"","parse-names":false,"suffix":""},{"dropping-particle":"","family":"Deng","given":"Li","non-dropping-particle":"","parse-names":false,"suffix":""},{"dropping-particle":"","family":"Jang","given":"Inseon","non-dropping-particle":"","parse-names":false,"suffix":""},{"dropping-particle":"","family":"Kudumakis","given":"Panos","non-dropping-particle":"","parse-names":false,"suffix":""},{"dropping-particle":"","family":"Sandler","given":"Mark","non-dropping-particle":"","parse-names":false,"suffix":""},{"dropping-particle":"","family":"Kang","given":"Kyeongok","non-dropping-particle":"","parse-names":false,"suffix":""}],"container-title":"IEEE Signal Processing Magazine","id":"ITEM-2","issued":{"date-parts":[["2011"]]},"title":"Deep learning and its applications to signal and information processing","type":"article-journal"},"uris":["http://www.mendeley.com/documents/?uuid=d3bb50a9-4ed2-4a18-a51b-596a2d3e6987"]}],"mendeley":{"formattedCitation":"[72], [73]","plainTextFormattedCitation":"[72], [73]","previouslyFormattedCitation":"[72], [73]"},"properties":{"noteIndex":0},"schema":"https://github.com/citation-style-language/schema/raw/master/csl-citation.json"}</w:instrText>
      </w:r>
      <w:r>
        <w:fldChar w:fldCharType="separate"/>
      </w:r>
      <w:r w:rsidR="00270EBE" w:rsidRPr="00270EBE">
        <w:rPr>
          <w:noProof/>
        </w:rPr>
        <w:t>[72], [73]</w:t>
      </w:r>
      <w:r>
        <w:fldChar w:fldCharType="end"/>
      </w:r>
      <w:r w:rsidRPr="008E5AE5">
        <w:t>. As a result, deep learning approaches have been effectively used to load forecasting applications, where they have been shown to outperform a variety of benchmark models, including simple ANNs and standard statistical time series methods such as ARIMA</w:t>
      </w:r>
      <w:r>
        <w:t xml:space="preserve"> </w:t>
      </w:r>
      <w:r>
        <w:fldChar w:fldCharType="begin" w:fldLock="1"/>
      </w:r>
      <w:r w:rsidR="00E646CD">
        <w:instrText>ADDIN CSL_CITATION {"citationItems":[{"id":"ITEM-1","itemData":{"DOI":"10.1109/SmartGridComm.2018.8587494","ISBN":"9781538679548","abstract":"Low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2018","id":"ITEM-1","issued":{"date-parts":[["2018"]]},"title":"Residential Short-Term Load Forecasting Using Convolutional Neural Networks","type":"paper-conference"},"uris":["http://www.mendeley.com/documents/?uuid=362580c5-b345-4438-83a4-58ac5a4aaa26"]}],"mendeley":{"formattedCitation":"[74]","plainTextFormattedCitation":"[74]","previouslyFormattedCitation":"[74]"},"properties":{"noteIndex":0},"schema":"https://github.com/citation-style-language/schema/raw/master/csl-citation.json"}</w:instrText>
      </w:r>
      <w:r>
        <w:fldChar w:fldCharType="separate"/>
      </w:r>
      <w:r w:rsidR="00270EBE" w:rsidRPr="00270EBE">
        <w:rPr>
          <w:noProof/>
        </w:rPr>
        <w:t>[74]</w:t>
      </w:r>
      <w:r>
        <w:fldChar w:fldCharType="end"/>
      </w:r>
      <w:r w:rsidRPr="008E5AE5">
        <w:t xml:space="preserve">. With improved computational power, more datasets, and </w:t>
      </w:r>
      <w:r w:rsidR="00377231">
        <w:t xml:space="preserve">the </w:t>
      </w:r>
      <w:r w:rsidRPr="008E5AE5">
        <w:t>granularity of available data, deep learning models are expected to dominate the load forecasting field.</w:t>
      </w:r>
      <w:r>
        <w:t xml:space="preserve"> Deep </w:t>
      </w:r>
      <w:r w:rsidR="007229D8">
        <w:t xml:space="preserve">learning approaches like the recurrent neural network (RNN) </w:t>
      </w:r>
      <w:r w:rsidR="007229D8">
        <w:fldChar w:fldCharType="begin" w:fldLock="1"/>
      </w:r>
      <w:r w:rsidR="00634870">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[11]","plainTextFormattedCitation":"[11]","previouslyFormattedCitation":"[11]"},"properties":{"noteIndex":0},"schema":"https://github.com/citation-style-language/schema/raw/master/csl-citation.json"}</w:instrText>
      </w:r>
      <w:r w:rsidR="007229D8">
        <w:fldChar w:fldCharType="separate"/>
      </w:r>
      <w:r w:rsidR="000D662F" w:rsidRPr="000D662F">
        <w:rPr>
          <w:noProof/>
        </w:rPr>
        <w:t>[11]</w:t>
      </w:r>
      <w:r w:rsidR="007229D8">
        <w:fldChar w:fldCharType="end"/>
      </w:r>
      <w:r w:rsidR="007229D8">
        <w:t xml:space="preserve">, long-short-term-memory network (LSTM) </w:t>
      </w:r>
      <w:r w:rsidR="007229D8">
        <w:fldChar w:fldCharType="begin" w:fldLock="1"/>
      </w:r>
      <w:r w:rsidR="00634870">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[12]","plainTextFormattedCitation":"[12]","previouslyFormattedCitation":"[12]"},"properties":{"noteIndex":0},"schema":"https://github.com/citation-style-language/schema/raw/master/csl-citation.json"}</w:instrText>
      </w:r>
      <w:r w:rsidR="007229D8">
        <w:fldChar w:fldCharType="separate"/>
      </w:r>
      <w:r w:rsidR="000D662F" w:rsidRPr="000D662F">
        <w:rPr>
          <w:noProof/>
        </w:rPr>
        <w:t>[12]</w:t>
      </w:r>
      <w:r w:rsidR="007229D8">
        <w:fldChar w:fldCharType="end"/>
      </w:r>
      <w:r w:rsidR="007229D8">
        <w:t xml:space="preserve">, and the 1-D convolution neural network (CNN) </w:t>
      </w:r>
      <w:r w:rsidR="007229D8">
        <w:fldChar w:fldCharType="begin" w:fldLock="1"/>
      </w:r>
      <w:r w:rsidR="00634870">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[7]","plainTextFormattedCitation":"[3], [7]","previouslyFormattedCitation":"[3], [7]"},"properties":{"noteIndex":0},"schema":"https://github.com/citation-style-language/schema/raw/master/csl-citation.json"}</w:instrText>
      </w:r>
      <w:r w:rsidR="007229D8">
        <w:fldChar w:fldCharType="separate"/>
      </w:r>
      <w:r w:rsidR="000D662F" w:rsidRPr="000D662F">
        <w:rPr>
          <w:noProof/>
        </w:rPr>
        <w:t>[3], [7]</w:t>
      </w:r>
      <w:r w:rsidR="007229D8">
        <w:fldChar w:fldCharType="end"/>
      </w:r>
      <w:r w:rsidR="007229D8">
        <w:t xml:space="preserve"> have become enticing to researchers in this field, primarily because of their ability to learn about temporal dependencies in data inputs, and their ability to quickly adapt to abrupt changes in load patterns, as they occur</w:t>
      </w:r>
      <w:r w:rsidR="007229D8" w:rsidRPr="009E24ED">
        <w:t>.</w:t>
      </w:r>
    </w:p>
    <w:p w14:paraId="613D5E33" w14:textId="4342D591" w:rsidR="005F6CE7" w:rsidRDefault="002936FA" w:rsidP="00827E1B">
      <w:pPr>
        <w:ind w:firstLine="288"/>
      </w:pPr>
      <w:r w:rsidRPr="002936FA">
        <w:t xml:space="preserve">The authors of </w:t>
      </w:r>
      <w:r w:rsidR="00CE34D8">
        <w:fldChar w:fldCharType="begin" w:fldLock="1"/>
      </w:r>
      <w:r w:rsidR="00E646CD">
        <w:instrText>ADDIN CSL_CITATION {"citationItems":[{"id":"ITEM-1","itemData":{"abstract":"Management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-1","issued":{"date-parts":[["2019"]]},"title":"Deep Learning for Time Series Forecasting: The Electric Load Case","type":"article-journal"},"uris":["http://www.mendeley.com/documents/?uuid=4a8c1706-d8f0-4d97-9d47-5aa499f14ccd"]}],"mendeley":{"formattedCitation":"[75]","plainTextFormattedCitation":"[75]","previouslyFormattedCitation":"[75]"},"properties":{"noteIndex":0},"schema":"https://github.com/citation-style-language/schema/raw/master/csl-citation.json"}</w:instrText>
      </w:r>
      <w:r w:rsidR="00CE34D8">
        <w:fldChar w:fldCharType="separate"/>
      </w:r>
      <w:r w:rsidR="00270EBE" w:rsidRPr="00270EBE">
        <w:rPr>
          <w:noProof/>
        </w:rPr>
        <w:t>[75]</w:t>
      </w:r>
      <w:r w:rsidR="00CE34D8">
        <w:fldChar w:fldCharType="end"/>
      </w:r>
      <w:r w:rsidRPr="002936FA">
        <w:t xml:space="preserve"> examined seven distinct models using three real-world data sets and demonstrated that deep learning methods </w:t>
      </w:r>
      <w:r w:rsidR="005F6CE7">
        <w:t>could</w:t>
      </w:r>
      <w:r w:rsidRPr="002936FA">
        <w:t xml:space="preserve"> be employed in load forecasting applications in place of more traditional mathematical techniques such as ARIMA. </w:t>
      </w:r>
      <w:r>
        <w:t>The authors of</w:t>
      </w:r>
      <w:r w:rsidRPr="002936FA">
        <w:t xml:space="preserve"> </w:t>
      </w:r>
      <w:r w:rsidR="00CE34D8">
        <w:fldChar w:fldCharType="begin" w:fldLock="1"/>
      </w:r>
      <w:r w:rsidR="00CC5911">
        <w:instrText>ADDIN CSL_CITATION {"citationItems":[{"id":"ITEM-1","itemData":{"DOI":"10.1016/j.procs.2017.11.374","ISSN":"18770509","abstract":"Nowadays,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Science","id":"ITEM-1","issued":{"date-parts":[["2017"]]},"title":"Load Forecasting via Deep Neural Networks","type":"paper-conference"},"uris":["http://www.mendeley.com/documents/?uuid=014fdec6-7155-40c4-b39e-f1220c791961"]}],"mendeley":{"formattedCitation":"[13]","plainTextFormattedCitation":"[13]","previouslyFormattedCitation":"[13]"},"properties":{"noteIndex":0},"schema":"https://github.com/citation-style-language/schema/raw/master/csl-citation.json"}</w:instrText>
      </w:r>
      <w:r w:rsidR="00CE34D8">
        <w:fldChar w:fldCharType="separate"/>
      </w:r>
      <w:r w:rsidR="004F744F" w:rsidRPr="004F744F">
        <w:rPr>
          <w:noProof/>
        </w:rPr>
        <w:t>[13]</w:t>
      </w:r>
      <w:r w:rsidR="00CE34D8">
        <w:fldChar w:fldCharType="end"/>
      </w:r>
      <w:r w:rsidRPr="002936FA">
        <w:t xml:space="preserve"> offered a novel parallel model that is a combination of convolutional neural networks (CNN) and recurrent neural networks (RNN). </w:t>
      </w:r>
      <w:r w:rsidR="00DE7C7E">
        <w:t>Additionally, b</w:t>
      </w:r>
      <w:r w:rsidRPr="002936FA">
        <w:t xml:space="preserve">ecause RNNs employ control theory in their structure, they </w:t>
      </w:r>
      <w:r w:rsidR="006E2897" w:rsidRPr="002936FA">
        <w:t>can determine</w:t>
      </w:r>
      <w:r w:rsidRPr="002936FA">
        <w:t xml:space="preserve"> the relationship between old and new data, making them an appealing network for load forecasting applications in recent years. </w:t>
      </w:r>
      <w:r w:rsidR="000D2A41">
        <w:t>Regarding</w:t>
      </w:r>
      <w:r w:rsidRPr="002936FA">
        <w:t xml:space="preserve"> how RNNs work,</w:t>
      </w:r>
      <w:r w:rsidR="004422D5">
        <w:t xml:space="preserve"> the authors in</w:t>
      </w:r>
      <w:r w:rsidRPr="002936FA">
        <w:t xml:space="preserve"> </w:t>
      </w:r>
      <w:r w:rsidR="00CE34D8">
        <w:fldChar w:fldCharType="begin" w:fldLock="1"/>
      </w:r>
      <w:r w:rsidR="00E646CD">
        <w:instrText>ADDIN CSL_CITATION {"citationItems":[{"id":"ITEM-1","itemData":{"DOI":"10.1016/j.neunet.2018.08.002","ISSN":"18792782","PMID":"30138751","abstract":"In this paper, we provide a novel approach to the architectural design of deep Recurrent Neural Networks using signal frequency analysis. In particular, focusing on the Reservoir Computing framework and inspired by the principles related to the inherent effect of layering, we address a fundamental open issue in deep learning, namely the question of how to establish the number of layers in recurrent architectures in the form of deep echo state networks (DeepESNs). The proposed method is first analyzed and refined on a controlled scenario and then it is experimentally assessed on challenging real-world tasks. The achieved results also show the ability of properly designed DeepESNs to outperform RC approaches on a speech recognition task, and to compete with the state-of-the-art in time-series prediction on polyphonic music tasks.","author":[{"dropping-particle":"","family":"Gallicchio","given":"Claudio","non-dropping-particle":"","parse-names":false,"suffix":""},{"dropping-particle":"","family":"Micheli","given":"Alessio","non-dropping-particle":"","parse-names":false,"suffix":""},{"dropping-particle":"","family":"Pedrelli","given":"Luca","non-dropping-particle":"","parse-names":false,"suffix":""}],"container-title":"Neural Networks","id":"ITEM-1","issued":{"date-parts":[["2018"]]},"title":"Design of deep echo state networks","type":"article-journal"},"uris":["http://www.mendeley.com/documents/?uuid=f217d215-3135-45ce-8b99-df70a03f918a"]}],"mendeley":{"formattedCitation":"[76]","plainTextFormattedCitation":"[76]","previouslyFormattedCitation":"[76]"},"properties":{"noteIndex":0},"schema":"https://github.com/citation-style-language/schema/raw/master/csl-citation.json"}</w:instrText>
      </w:r>
      <w:r w:rsidR="00CE34D8">
        <w:fldChar w:fldCharType="separate"/>
      </w:r>
      <w:r w:rsidR="00270EBE" w:rsidRPr="00270EBE">
        <w:rPr>
          <w:noProof/>
        </w:rPr>
        <w:t>[76]</w:t>
      </w:r>
      <w:r w:rsidR="00CE34D8">
        <w:fldChar w:fldCharType="end"/>
      </w:r>
      <w:r w:rsidRPr="002936FA">
        <w:t xml:space="preserve"> conducted an appropriate study on these networks. </w:t>
      </w:r>
      <w:r w:rsidR="00480959">
        <w:t>Similar to</w:t>
      </w:r>
      <w:r w:rsidRPr="002936FA">
        <w:t xml:space="preserve"> </w:t>
      </w:r>
      <w:r w:rsidR="00CE34D8">
        <w:fldChar w:fldCharType="begin" w:fldLock="1"/>
      </w:r>
      <w:r w:rsidR="00CC5911">
        <w:instrText>ADDIN CSL_CITATION {"citationItems":[{"id":"ITEM-1","itemData":{"DOI":"10.1016/j.procs.2017.11.374","ISSN":"18770509","abstract":"Nowadays,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Science","id":"ITEM-1","issued":{"date-parts":[["2017"]]},"title":"Load Forecasting via Deep Neural Networks","type":"paper-conference"},"uris":["http://www.mendeley.com/documents/?uuid=014fdec6-7155-40c4-b39e-f1220c791961"]}],"mendeley":{"formattedCitation":"[13]","plainTextFormattedCitation":"[13]","previouslyFormattedCitation":"[13]"},"properties":{"noteIndex":0},"schema":"https://github.com/citation-style-language/schema/raw/master/csl-citation.json"}</w:instrText>
      </w:r>
      <w:r w:rsidR="00CE34D8">
        <w:fldChar w:fldCharType="separate"/>
      </w:r>
      <w:r w:rsidR="004F744F" w:rsidRPr="004F744F">
        <w:rPr>
          <w:noProof/>
        </w:rPr>
        <w:t>[13]</w:t>
      </w:r>
      <w:r w:rsidR="00CE34D8">
        <w:fldChar w:fldCharType="end"/>
      </w:r>
      <w:r w:rsidRPr="002936FA">
        <w:t xml:space="preserve">, the authors of </w:t>
      </w:r>
      <w:r w:rsidR="00CE34D8">
        <w:fldChar w:fldCharType="begin" w:fldLock="1"/>
      </w:r>
      <w:r w:rsidR="00E646CD">
        <w:instrText>ADDIN CSL_CITATION {"citationItems":[{"id":"ITEM-1","itemData":{"DOI":"10.3390/en11123493","ISSN":"19961073","abstract":"Accurate electrical load forecasting is of great significance to help power companies in better scheduling and efficient management. Since high levels of uncertainties exist in the load time series, it is a challenging task to make accurate short-term load forecast (STLF). In recent years, deep learning approaches provide better performance to predict electrical load in real world cases. The convolutional neural network (CNN) can extract the local trend and capture the same pattern, and the long short-term memory (LSTM) is proposed to learn the relationship in time steps. In this paper, a new deep neural network framework that integrates the hidden feature of the CNN model and the LSTM model is proposed to improve the forecasting accuracy. The proposed model was tested in a real-world case, and detailed experiments were conducted to validate its practicality and stability. The forecasting performance of the proposed model was compared with the LSTM model and the CNN model. The Mean Absolute Error (MAE), Mean Absolute Percentage Error (MAPE) and Root Mean Square Error (RMSE) were used as the evaluation indexes. The experimental results demonstrate that the proposed model can achieve better and stable performance in STLF.","author":[{"dropping-particle":"","family":"Tian","given":"Chujie","non-dropping-particle":"","parse-names":false,"suffix":""},{"dropping-particle":"","family":"Ma","given":"Jian","non-dropping-particle":"","parse-names":false,"suffix":""},{"dropping-particle":"","family":"Zhang","given":"Chunhong","non-dropping-particle":"","parse-names":false,"suffix":""},{"dropping-particle":"","family":"Zhan","given":"Panpan","non-dropping-particle":"","parse-names":false,"suffix":""}],"container-title":"Energies","id":"ITEM-1","issued":{"date-parts":[["2018"]]},"title":"A deep neural network model for short-term load forecast based on long short-term memory network and convolutional neural network","type":"article-journal"},"uris":["http://www.mendeley.com/documents/?uuid=4e7f0840-e085-401d-8377-1993b04b3559"]}],"mendeley":{"formattedCitation":"[77]","plainTextFormattedCitation":"[77]","previouslyFormattedCitation":"[77]"},"properties":{"noteIndex":0},"schema":"https://github.com/citation-style-language/schema/raw/master/csl-citation.json"}</w:instrText>
      </w:r>
      <w:r w:rsidR="00CE34D8">
        <w:fldChar w:fldCharType="separate"/>
      </w:r>
      <w:r w:rsidR="00270EBE" w:rsidRPr="00270EBE">
        <w:rPr>
          <w:noProof/>
        </w:rPr>
        <w:t>[77]</w:t>
      </w:r>
      <w:r w:rsidR="00CE34D8">
        <w:fldChar w:fldCharType="end"/>
      </w:r>
      <w:r w:rsidRPr="002936FA">
        <w:t xml:space="preserve"> presented a mix of long short-term memory (LSTM) and convolutional neural networks (CNN). The proposed model</w:t>
      </w:r>
      <w:r w:rsidR="005F6CE7">
        <w:t>’</w:t>
      </w:r>
      <w:r w:rsidRPr="002936FA">
        <w:t>s performance in load forecasting was more stable than that of other machine</w:t>
      </w:r>
      <w:r w:rsidR="006E2897">
        <w:t xml:space="preserve"> learning </w:t>
      </w:r>
      <w:r w:rsidR="006E2897">
        <w:lastRenderedPageBreak/>
        <w:t>techniques</w:t>
      </w:r>
      <w:r w:rsidRPr="002936FA">
        <w:t>.</w:t>
      </w:r>
      <w:r w:rsidR="00A90C0D">
        <w:t xml:space="preserve"> </w:t>
      </w:r>
      <w:r w:rsidRPr="002936FA">
        <w:t xml:space="preserve">Similarly, the authors of </w:t>
      </w:r>
      <w:r w:rsidR="007236BF">
        <w:fldChar w:fldCharType="begin" w:fldLock="1"/>
      </w:r>
      <w:r w:rsidR="00E646CD">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[64]","plainTextFormattedCitation":"[64]","previouslyFormattedCitation":"[64]"},"properties":{"noteIndex":0},"schema":"https://github.com/citation-style-language/schema/raw/master/csl-citation.json"}</w:instrText>
      </w:r>
      <w:r w:rsidR="007236BF">
        <w:fldChar w:fldCharType="separate"/>
      </w:r>
      <w:r w:rsidR="00270EBE" w:rsidRPr="00270EBE">
        <w:rPr>
          <w:noProof/>
        </w:rPr>
        <w:t>[64]</w:t>
      </w:r>
      <w:r w:rsidR="007236BF">
        <w:fldChar w:fldCharType="end"/>
      </w:r>
      <w:r w:rsidRPr="002936FA">
        <w:t xml:space="preserve"> suggested a new Deep-Energy model that combines a 1-D CNN for feature extraction with a fully connected network for forecasting future load data. They forecasted the data for the next three days using an hourly electricity consumption data set from the United States</w:t>
      </w:r>
      <w:r w:rsidR="00755D37">
        <w:t xml:space="preserve"> </w:t>
      </w:r>
      <w:r w:rsidR="00755D37">
        <w:fldChar w:fldCharType="begin" w:fldLock="1"/>
      </w:r>
      <w:r w:rsidR="00E646CD">
        <w:instrText>ADDIN CSL_CITATION {"citationItems":[{"id":"ITEM-1","itemData":{"abstract":"Since electricity plays a crucial role in industrial infrastructures of countries, power companies are trying to monitor and control infrastructures to improve energy management, scheduling and develop efficiency plans. Smart Grids are an example of critical infrastructure which can lead to huge advantages such as providing higher resilience and reducing maintenance cost. Due to the nonlinear nature of electric load data there are high levels of uncertainties in predicting future load. Accurate forecasting is a critical task for stable and efficient energy supply, where load and supply are matched. However, this non-linear nature of loads presents significant challenges for forecasting. Many studies have been carried out on different algorithms for electricity load forecasting including; Deep Neural Networks, Regression-based methods, ARIMA and seasonal ARIMA (SARIMA) which among the most popular ones. \n\nThis thesis discusses various algorithms analyze their performance for short-term load forecasting. In addition, a new hybrid deep learning model which combines long short-term memory (LSTM) and a convolutional neural network (CNN) has been proposed to carry out load forecasting without using any exogenous variables. The difference between our proposed model and previously hybrid CNN-LSTM models is that in those models, CNN is usually used to extract features while our proposed model focuses on the existing connection between LSTM and CNN. This methodology helps to increase the model's accuracy since the trend analysis and feature extraction process are accomplished, respectively, and they have no effect on each other during these processes. Two real-world data sets, namely \"hourly load consumption of Malaysia\" as well as \"daily power electric consumption of Germany\", are used to test and compare the presented models. To evaluate the performance of the tested models, root mean squared error (RMSE), mean absolute percentage error (MAPE) and R-squared were used. The results show that deep neural networks models are good candidates for being used as short-term prediction tools. Moreover, the proposed model improved the accuracy from 83.17\\% for LSTM to 91.18\\% for the German data. Likewise, the proposed model's accuracy in Malaysian case is 98.23\\% which is an excellent result in load forecasting. In total, this thesis is divided into two parts, first part tries to find the best technique for short-term load forecasting, and then in second part the perform…","author":[{"dropping-particle":"","family":"Farsi","given":"Behnam","non-dropping-particle":"","parse-names":false,"suffix":""}],"id":"ITEM-1","issued":{"date-parts":[["2020","12","21"]]},"publisher":"Concordia University","title":"On Short-Term Load Forecasting Using Machine Learning Techniques","type":"thesis"},"uris":["http://www.mendeley.com/documents/?uuid=b5d23f20-15d5-3bed-90b0-d8bbeea75741"]}],"mendeley":{"formattedCitation":"[78]","plainTextFormattedCitation":"[78]","previouslyFormattedCitation":"[78]"},"properties":{"noteIndex":0},"schema":"https://github.com/citation-style-language/schema/raw/master/csl-citation.json"}</w:instrText>
      </w:r>
      <w:r w:rsidR="00755D37">
        <w:fldChar w:fldCharType="separate"/>
      </w:r>
      <w:r w:rsidR="00270EBE" w:rsidRPr="00270EBE">
        <w:rPr>
          <w:noProof/>
        </w:rPr>
        <w:t>[78]</w:t>
      </w:r>
      <w:r w:rsidR="00755D37">
        <w:fldChar w:fldCharType="end"/>
      </w:r>
      <w:r w:rsidRPr="002936FA">
        <w:t xml:space="preserve">. </w:t>
      </w:r>
      <w:r w:rsidR="00DD0DF8">
        <w:t xml:space="preserve">During the training </w:t>
      </w:r>
      <w:r w:rsidR="000F09C0">
        <w:t>phase</w:t>
      </w:r>
      <w:r w:rsidRPr="002936FA">
        <w:t>, data from the preceding seven days was used. They compared the proposed model</w:t>
      </w:r>
      <w:r w:rsidR="005F6CE7">
        <w:t>’</w:t>
      </w:r>
      <w:r w:rsidRPr="002936FA">
        <w:t xml:space="preserve">s performance to five different machine learning techniques using the </w:t>
      </w:r>
      <w:r w:rsidR="00DC514B">
        <w:t>Root Mean Square Error (</w:t>
      </w:r>
      <w:r w:rsidRPr="002936FA">
        <w:t>RMSE</w:t>
      </w:r>
      <w:r w:rsidR="00DC514B">
        <w:t>)</w:t>
      </w:r>
      <w:r w:rsidRPr="002936FA">
        <w:t xml:space="preserve"> and </w:t>
      </w:r>
      <w:r w:rsidR="00DC514B">
        <w:t>Mean Absolute Percent Error (</w:t>
      </w:r>
      <w:r w:rsidRPr="002936FA">
        <w:t>MAPE</w:t>
      </w:r>
      <w:r w:rsidR="00DC514B">
        <w:t>)</w:t>
      </w:r>
      <w:r w:rsidRPr="002936FA">
        <w:t xml:space="preserve"> metrics. The findings indicated that the Deep</w:t>
      </w:r>
      <w:r w:rsidR="006E2897">
        <w:t>-</w:t>
      </w:r>
      <w:r w:rsidRPr="002936FA">
        <w:t xml:space="preserve">Energy model </w:t>
      </w:r>
      <w:r w:rsidR="000D2A41">
        <w:t>could make</w:t>
      </w:r>
      <w:r w:rsidRPr="002936FA">
        <w:t xml:space="preserve"> accurate short-term load predictions than </w:t>
      </w:r>
      <w:r w:rsidR="000D2A41">
        <w:t xml:space="preserve">the </w:t>
      </w:r>
      <w:r w:rsidRPr="002936FA">
        <w:t xml:space="preserve">other models. </w:t>
      </w:r>
      <w:r w:rsidR="005F6CE7">
        <w:t xml:space="preserve"> </w:t>
      </w:r>
    </w:p>
    <w:p w14:paraId="5C2EFC84" w14:textId="7F6F47E3" w:rsidR="002936FA" w:rsidRDefault="002936FA" w:rsidP="003F4538">
      <w:pPr>
        <w:ind w:firstLine="288"/>
      </w:pPr>
      <w:r w:rsidRPr="002936FA">
        <w:t xml:space="preserve">In another paper </w:t>
      </w:r>
      <w:r w:rsidR="00CB6AF0">
        <w:fldChar w:fldCharType="begin" w:fldLock="1"/>
      </w:r>
      <w:r w:rsidR="00E646CD">
        <w:instrText>ADDIN CSL_CITATION {"citationItems":[{"id":"ITEM-1","itemData":{"DOI":"10.1002/er.5945","ISSN":"1099114X","abstract":"A Ubiquitous Power Internet of Things is fundamentally an Internet of Things, but focused upon power systems. Being able to predict these prices accurately may help with the identification of customer needs and the effective regulation of the power grid by power producers. It may also help electric power traders to manage risks, make correct decisions, and obtain more benefits. In this paper, a novel hybrid model is proposed for short-term electricity price prediction. The model consists of three algorithms: Variational Mode Decomposition (VMD); a Convolutional Neural Network (CNN); and Gated Recurrent Unit (GRU). This is called SEPNet for convenience. The annual electricity price data is divided into seasons because of seasonal differences in the time series of electricity prices. The VMD algorithm is used to decompose the complex time series of electricity prices into intrinsic mode functions (IMFs) with different center frequencies. The CNN is used to further extract the time-domain features for all the intrinsic model functions in the VMD domain. The GRU is then employed to process and learn the time-domain features extracted by the CNN, leading to the final prediction. A comparison is made with five models, such as LSTM, CNN, VMD-CNN, BP, VMD-ELMAN. The results showed that the proposed model had the best performance, and it was found that using VMD can improve the Mean Absolute Percentage Error (MAPE) and Root Mean Square Error (RMSE) for the four seasons by 84% and 81%, respectively. The addition of GRU in the SEPNet model further improved the MAPE and RMSE by 19% and 25%, respectively. Including CNN and VMD-CNN, that shows that the proposed model has the best performance. The MAPE and RMSE for the four seasonal averages are 0.730% and 0.453, respectively. This confirms that the SEPNet model has the feasibility and high accuracy to predict short-term electricity prices.","author":[{"dropping-particle":"","family":"Huang","given":"Chiou Jye","non-dropping-particle":"","parse-names":false,"suffix":""},{"dropping-particle":"","family":"Shen","given":"Yamin","non-dropping-particle":"","parse-names":false,"suffix":""},{"dropping-particle":"","family":"Chen","given":"Yung Hsiang","non-dropping-particle":"","parse-names":false,"suffix":""},{"dropping-particle":"","family":"Chen","given":"Hsin Chuan","non-dropping-particle":"","parse-names":false,"suffix":""}],"container-title":"International Journal of Energy Research","id":"ITEM-1","issued":{"date-parts":[["2021"]]},"title":"A novel hybrid deep neural network model for short-term electricity price forecasting","type":"article-journal"},"uris":["http://www.mendeley.com/documents/?uuid=17f89f54-7c41-4cd9-8363-b80b7e28784a"]}],"mendeley":{"formattedCitation":"[79]","plainTextFormattedCitation":"[79]","previouslyFormattedCitation":"[79]"},"properties":{"noteIndex":0},"schema":"https://github.com/citation-style-language/schema/raw/master/csl-citation.json"}</w:instrText>
      </w:r>
      <w:r w:rsidR="00CB6AF0">
        <w:fldChar w:fldCharType="separate"/>
      </w:r>
      <w:r w:rsidR="00270EBE" w:rsidRPr="00270EBE">
        <w:rPr>
          <w:noProof/>
        </w:rPr>
        <w:t>[79]</w:t>
      </w:r>
      <w:r w:rsidR="00CB6AF0">
        <w:fldChar w:fldCharType="end"/>
      </w:r>
      <w:r w:rsidRPr="002936FA">
        <w:t xml:space="preserve">, the authors presented a new model that incorporates three algorithms: Variational Mode Decomposition (VMD), Convolutional Neural Networks (CNN), and Gated Neural Networks (GRU), and named it SEPNet. This model was created to forecast hourly power prices, and </w:t>
      </w:r>
      <w:r w:rsidR="006E2897" w:rsidRPr="002936FA">
        <w:t>to</w:t>
      </w:r>
      <w:r w:rsidRPr="002936FA">
        <w:t xml:space="preserve"> assess it, hourly data from the city of New York, USA was used. The data set included hourly electricity prices from 2015 to 2018. </w:t>
      </w:r>
      <w:r w:rsidR="004422D5">
        <w:t>C</w:t>
      </w:r>
      <w:r w:rsidRPr="002936FA">
        <w:t xml:space="preserve">ompared to other models such as LSTM, CNN, and VMD-CNN, the SEPNet model fared better, improving the RMSE and MAPE by 25% and 19%, respectively. Additionally, several writers, for example </w:t>
      </w:r>
      <w:r w:rsidR="00CB6AF0">
        <w:fldChar w:fldCharType="begin" w:fldLock="1"/>
      </w:r>
      <w:r w:rsidR="00E646CD">
        <w:instrText>ADDIN CSL_CITATION {"citationItems":[{"id":"ITEM-1","itemData":{"DOI":"10.1109/ACCESS.2019.2921238","ISSN":"21693536","abstract":"With the fast expansion of renewable energy system installed capacity in recent years, the availability, stability, and quality of smart grids have become increasingly important. The renewable energy output forecasting applications have also been developing rapidly in recent years, and such techniques have particularly been applied in the fields of wind and solar photovoltaic (PV). In the case of solar PV output forecasting, many applications have been performed with machine learning and hybrid techniques. In this paper, we propose a high-precision deep neural network model named PVPNet to forecast PV system output power. The methodology behind the proposed model is based on deep neural networks, and the model is able to generate a 24-h probabilistic and deterministic forecasting of PV power output based on meteorological information, such as temperature, solar radiation, and historical PV system output data. The forecasting accuracy of PVPNet is determined by the mean absolute error (MAE) and root mean square error (RMSE) values. The results from the experiments show that the MAE and RMSE of the proposed algorithm are 109.4845 and 163.1513, respectively. The results prove that the prediction accuracy of the PVPNet outperforms other benchmark models, and the algorithm also effectively predicts complex time series with a high degree of volatility and irregularity.","author":[{"dropping-particle":"","family":"Huang","given":"Chiou Jye","non-dropping-particle":"","parse-names":false,"suffix":""},{"dropping-particle":"","family":"Kuo","given":"Ping Huan","non-dropping-particle":"","parse-names":false,"suffix":""}],"container-title":"IEEE Access","id":"ITEM-1","issued":{"date-parts":[["2019"]]},"title":"Multiple-Input Deep Convolutional Neural Network Model for Short-Term Photovoltaic Power Forecasting","type":"article-journal"},"uris":["http://www.mendeley.com/documents/?uuid=6ef6eccd-f59f-4d3c-b364-098db0197f26"]}],"mendeley":{"formattedCitation":"[80]","plainTextFormattedCitation":"[80]","previouslyFormattedCitation":"[80]"},"properties":{"noteIndex":0},"schema":"https://github.com/citation-style-language/schema/raw/master/csl-citation.json"}</w:instrText>
      </w:r>
      <w:r w:rsidR="00CB6AF0">
        <w:fldChar w:fldCharType="separate"/>
      </w:r>
      <w:r w:rsidR="00270EBE" w:rsidRPr="00270EBE">
        <w:rPr>
          <w:noProof/>
        </w:rPr>
        <w:t>[80]</w:t>
      </w:r>
      <w:r w:rsidR="00CB6AF0">
        <w:fldChar w:fldCharType="end"/>
      </w:r>
      <w:r w:rsidRPr="002936FA">
        <w:t xml:space="preserve">, employed ANNs to forecast other </w:t>
      </w:r>
      <w:r w:rsidR="004422D5">
        <w:t>load data types</w:t>
      </w:r>
      <w:r w:rsidRPr="002936FA">
        <w:t xml:space="preserve">, such as photovoltaic system output data. They proposed a robust CNN-based model named PVPNet and assessed it using daily data from 2015. </w:t>
      </w:r>
    </w:p>
    <w:p w14:paraId="2A58B068" w14:textId="15E12FA2" w:rsidR="003057CD" w:rsidRDefault="003057CD" w:rsidP="003057CD">
      <w:pPr>
        <w:pStyle w:val="Heading3"/>
      </w:pPr>
      <w:bookmarkStart w:id="73" w:name="_Toc82949010"/>
      <w:r>
        <w:t xml:space="preserve">2.3.3 The Myth of Finding </w:t>
      </w:r>
      <w:r w:rsidR="004C34C5">
        <w:t>the</w:t>
      </w:r>
      <w:r>
        <w:t xml:space="preserve"> One Size Fits All Technique</w:t>
      </w:r>
      <w:bookmarkEnd w:id="73"/>
    </w:p>
    <w:p w14:paraId="3B9D64F0" w14:textId="2B047655" w:rsidR="00F56B21" w:rsidRDefault="007229D8" w:rsidP="00305128">
      <w:pPr>
        <w:ind w:firstLine="288"/>
      </w:pPr>
      <w:r>
        <w:t xml:space="preserve">Tao Hong spoke about the myth of finding the best technique [1]. He concluded that it is essential that researchers and users know that a universally best technique does not exist. The approach applied to load forecast should be based on forecasting needs and the dataset </w:t>
      </w:r>
      <w:r>
        <w:lastRenderedPageBreak/>
        <w:t xml:space="preserve">being analyzed. It is not likely that one approach will be helpful in all load forecasting scenarios. Different algorithms perform better or worse with different datasets. Furthermore, forecast errors differ significantly for different utilities, utility zones, different horizons, etc.  </w:t>
      </w:r>
    </w:p>
    <w:p w14:paraId="06BF22E7" w14:textId="6DAABA01" w:rsidR="004325EF" w:rsidRDefault="004325EF" w:rsidP="004325EF"/>
    <w:p w14:paraId="49AE9A25" w14:textId="4B5FCB39" w:rsidR="004325EF" w:rsidRDefault="004325EF" w:rsidP="004325EF">
      <w:pPr>
        <w:pStyle w:val="Heading2"/>
      </w:pPr>
      <w:bookmarkStart w:id="74" w:name="_Toc82949011"/>
      <w:r>
        <w:t xml:space="preserve">2.4 Description of the Benchmark </w:t>
      </w:r>
      <w:r w:rsidR="000A30C1">
        <w:t>Techniques</w:t>
      </w:r>
      <w:bookmarkEnd w:id="74"/>
    </w:p>
    <w:p w14:paraId="355EF597" w14:textId="6A6AF23E" w:rsidR="00DC7FA1" w:rsidRDefault="00DC7FA1" w:rsidP="00DC7FA1">
      <w:pPr>
        <w:ind w:firstLine="288"/>
      </w:pPr>
      <w:r>
        <w:tab/>
        <w:t xml:space="preserve">Many publications lack detailed information about their experimental set-ups, making conducting direct comparisons with reported results challenging. The benchmark algorithms proposed for this work have been selected because they are relevant and because they are sufficiently well documented to reproduce </w:t>
      </w:r>
      <w:r>
        <w:fldChar w:fldCharType="begin" w:fldLock="1"/>
      </w:r>
      <w:r w:rsidR="00E646CD">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[81]–[83]","plainTextFormattedCitation":"[1], [4]–[6], [81]–[83]","previouslyFormattedCitation":"[1], [4]–[6], [81]–[83]"},"properties":{"noteIndex":0},"schema":"https://github.com/citation-style-language/schema/raw/master/csl-citation.json"}</w:instrText>
      </w:r>
      <w:r>
        <w:fldChar w:fldCharType="separate"/>
      </w:r>
      <w:r w:rsidR="00270EBE" w:rsidRPr="00270EBE">
        <w:rPr>
          <w:noProof/>
        </w:rPr>
        <w:t>[1], [4]–[6], [81]–[83]</w:t>
      </w:r>
      <w:r>
        <w:fldChar w:fldCharType="end"/>
      </w:r>
      <w:r>
        <w:t>.</w:t>
      </w:r>
    </w:p>
    <w:p w14:paraId="17007E18" w14:textId="69506CE9" w:rsidR="00DC7FA1" w:rsidRDefault="00DC7FA1" w:rsidP="00DC7FA1">
      <w:pPr>
        <w:pStyle w:val="Heading3"/>
      </w:pPr>
      <w:bookmarkStart w:id="75" w:name="_Toc82949012"/>
      <w:r>
        <w:t>2.4.1 The Seasonal Naïve Forecaster (SNF)</w:t>
      </w:r>
      <w:bookmarkEnd w:id="75"/>
    </w:p>
    <w:p w14:paraId="08F22933" w14:textId="360C6889" w:rsidR="00DC7FA1" w:rsidRPr="009E6D1D" w:rsidRDefault="00DC7FA1" w:rsidP="00DC7FA1">
      <w:pPr>
        <w:ind w:firstLine="288"/>
        <w:rPr>
          <w:b/>
          <w:bCs/>
        </w:rPr>
      </w:pPr>
      <w:r>
        <w:t xml:space="preserve">The naïve forecaster is a simple forecaster based on a random walk model </w:t>
      </w:r>
      <w:r>
        <w:fldChar w:fldCharType="begin" w:fldLock="1"/>
      </w:r>
      <w:r w:rsidR="00E646CD">
        <w:instrText>ADDIN CSL_CITATION {"citationItems":[{"id":"ITEM-1","itemData":{"DOI":"10.1007/s11600-018-0120-7","ISSN":"18957455","abstract":"We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Geophysica","id":"ITEM-1","issued":{"date-parts":[["2018"]]},"title":"Predictability of monthly temperature and precipitation using automatic time series forecasting methods","type":"article-journal"},"uris":["http://www.mendeley.com/documents/?uuid=f1d1519c-5b80-4f2c-bede-be5f4b4eef67"]}],"mendeley":{"formattedCitation":"[84]","plainTextFormattedCitation":"[84]","previouslyFormattedCitation":"[84]"},"properties":{"noteIndex":0},"schema":"https://github.com/citation-style-language/schema/raw/master/csl-citation.json"}</w:instrText>
      </w:r>
      <w:r>
        <w:fldChar w:fldCharType="separate"/>
      </w:r>
      <w:r w:rsidR="00270EBE" w:rsidRPr="00270EBE">
        <w:rPr>
          <w:noProof/>
        </w:rPr>
        <w:t>[84]</w:t>
      </w:r>
      <w:r>
        <w:fldChar w:fldCharType="end"/>
      </w:r>
      <w:r>
        <w:t xml:space="preserve">; it has often been implemented as a ground-level benchmark for developing more sophisticated forecasters </w:t>
      </w:r>
      <w:r>
        <w:fldChar w:fldCharType="begin" w:fldLock="1"/>
      </w:r>
      <w:r w:rsidR="00E646CD">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networks","type":"article-journal"},"uris":["http://www.mendeley.com/documents/?uuid=acd10d2b-73b6-45e9-bef4-4efa9587b92a"]}],"mendeley":{"formattedCitation":"[81], [85]–[87]","plainTextFormattedCitation":"[81], [85]–[87]","previouslyFormattedCitation":"[81], [85]–[87]"},"properties":{"noteIndex":0},"schema":"https://github.com/citation-style-language/schema/raw/master/csl-citation.json"}</w:instrText>
      </w:r>
      <w:r>
        <w:fldChar w:fldCharType="separate"/>
      </w:r>
      <w:r w:rsidR="00270EBE" w:rsidRPr="00270EBE">
        <w:rPr>
          <w:noProof/>
        </w:rPr>
        <w:t>[81], [85]–[87]</w:t>
      </w:r>
      <w:r>
        <w:fldChar w:fldCharType="end"/>
      </w:r>
      <w:r>
        <w:t xml:space="preserve">.   It is used to demonstrate how much value is added by forecasters under comparison – when a naïve forecaster outperforms a more complex forecasting model, we know that the complex model offers little value.   Bracale </w:t>
      </w:r>
      <w:r>
        <w:fldChar w:fldCharType="begin" w:fldLock="1"/>
      </w:r>
      <w:r w:rsidR="00E646CD">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[86]","plainTextFormattedCitation":"[86]","previouslyFormattedCitation":"[86]"},"properties":{"noteIndex":0},"schema":"https://github.com/citation-style-language/schema/raw/master/csl-citation.json"}</w:instrText>
      </w:r>
      <w:r>
        <w:fldChar w:fldCharType="separate"/>
      </w:r>
      <w:r w:rsidR="00270EBE" w:rsidRPr="00270EBE">
        <w:rPr>
          <w:noProof/>
        </w:rPr>
        <w:t>[86]</w:t>
      </w:r>
      <w:r>
        <w:fldChar w:fldCharType="end"/>
      </w:r>
      <w:r>
        <w:t xml:space="preserve"> et al. point out that;</w:t>
      </w:r>
      <w:r w:rsidRPr="009E7574">
        <w:t xml:space="preserve"> </w:t>
      </w:r>
      <w:r>
        <w:t>“</w:t>
      </w:r>
      <w:r w:rsidRPr="009E7574">
        <w:t>The simplest method to anticipate the next value in a time series is to assume it will have the same values as the current value.</w:t>
      </w:r>
      <w:r>
        <w:t>”</w:t>
      </w:r>
      <w:r w:rsidRPr="009E7574">
        <w:t xml:space="preserve"> </w:t>
      </w:r>
      <w:r>
        <w:t>which forms the basis of the</w:t>
      </w:r>
      <w:r w:rsidRPr="009E7574">
        <w:t xml:space="preserve"> naive forecaster.</w:t>
      </w:r>
      <w:r>
        <w:t xml:space="preserve">  The Seasonal Naïve Forecaster (SNF) improves the naïve forecaster by considering seasonal trends </w:t>
      </w:r>
      <w:r>
        <w:fldChar w:fldCharType="begin" w:fldLock="1"/>
      </w:r>
      <w:r w:rsidR="00E646CD">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[88]","plainTextFormattedCitation":"[88]","previouslyFormattedCitation":"[88]"},"properties":{"noteIndex":0},"schema":"https://github.com/citation-style-language/schema/raw/master/csl-citation.json"}</w:instrText>
      </w:r>
      <w:r>
        <w:fldChar w:fldCharType="separate"/>
      </w:r>
      <w:r w:rsidR="00270EBE" w:rsidRPr="00270EBE">
        <w:rPr>
          <w:noProof/>
        </w:rPr>
        <w:t>[88]</w:t>
      </w:r>
      <w:r>
        <w:fldChar w:fldCharType="end"/>
      </w:r>
      <w:r>
        <w:t xml:space="preserve">.  </w:t>
      </w:r>
      <w:r w:rsidRPr="009E6D1D">
        <w:t xml:space="preserve">The SNF can be expressed by the simple mathematical relationship shown </w:t>
      </w:r>
      <w:r>
        <w:t>in (1):</w:t>
      </w:r>
    </w:p>
    <w:p w14:paraId="4D235222" w14:textId="45A511F2" w:rsidR="00DC7FA1" w:rsidRDefault="00E25300" w:rsidP="00DC7FA1">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rsidR="00DC7FA1">
        <w:tab/>
      </w:r>
      <w:r w:rsidR="00DC7FA1">
        <w:fldChar w:fldCharType="begin"/>
      </w:r>
      <w:r w:rsidR="00DC7FA1">
        <w:instrText xml:space="preserve"> MACROBUTTON MTPlaceRef \* MERGEFORMAT </w:instrText>
      </w:r>
      <w:r w:rsidR="00DC7FA1">
        <w:fldChar w:fldCharType="begin"/>
      </w:r>
      <w:r w:rsidR="00DC7FA1">
        <w:instrText xml:space="preserve"> SEQ MTEqn \h \* MERGEFORMAT </w:instrText>
      </w:r>
      <w:r w:rsidR="00DC7FA1">
        <w:fldChar w:fldCharType="end"/>
      </w:r>
      <w:r w:rsidR="00DC7FA1">
        <w:instrText>(</w:instrText>
      </w:r>
      <w:r>
        <w:fldChar w:fldCharType="begin"/>
      </w:r>
      <w:r>
        <w:instrText xml:space="preserve"> SEQ MTEqn \c \* Arabic \* MERGEFORMAT </w:instrText>
      </w:r>
      <w:r>
        <w:fldChar w:fldCharType="separate"/>
      </w:r>
      <w:r w:rsidR="00F75072">
        <w:rPr>
          <w:noProof/>
        </w:rPr>
        <w:instrText>1</w:instrText>
      </w:r>
      <w:r>
        <w:rPr>
          <w:noProof/>
        </w:rPr>
        <w:fldChar w:fldCharType="end"/>
      </w:r>
      <w:r w:rsidR="00DC7FA1">
        <w:instrText>)</w:instrText>
      </w:r>
      <w:r w:rsidR="00DC7FA1">
        <w:fldChar w:fldCharType="end"/>
      </w:r>
    </w:p>
    <w:p w14:paraId="2ED13E77" w14:textId="7F836006" w:rsidR="00DC7FA1" w:rsidRDefault="00DC7FA1" w:rsidP="00DC7FA1">
      <w:r>
        <w:lastRenderedPageBreak/>
        <w:t xml:space="preserve">where </w:t>
      </w:r>
      <w:r w:rsidRPr="005B159F">
        <w:rPr>
          <w:noProof/>
          <w:position w:val="-10"/>
        </w:rPr>
        <w:object w:dxaOrig="220" w:dyaOrig="260" w14:anchorId="2B042B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12.6pt" o:ole="">
            <v:imagedata r:id="rId15" o:title=""/>
          </v:shape>
          <o:OLEObject Type="Embed" ProgID="Equation.DSMT4" ShapeID="_x0000_i1025" DrawAspect="Content" ObjectID="_1694926594" r:id="rId16"/>
        </w:object>
      </w:r>
      <w:r>
        <w:t xml:space="preserve"> is the time series, and </w:t>
      </w:r>
      <m:oMath>
        <m:r>
          <w:rPr>
            <w:rFonts w:ascii="Cambria Math" w:hAnsi="Cambria Math"/>
          </w:rPr>
          <m:t>m</m:t>
        </m:r>
      </m:oMath>
      <w:r>
        <w:rPr>
          <w:rFonts w:eastAsiaTheme="minorEastAsia"/>
        </w:rPr>
        <w:t xml:space="preserve"> is the seasonal period (for hourly data, m=24 if we take the hourly sample from the day </w:t>
      </w:r>
      <w:proofErr w:type="gramStart"/>
      <w:r>
        <w:rPr>
          <w:rFonts w:eastAsiaTheme="minorEastAsia"/>
        </w:rPr>
        <w:t>before).</w:t>
      </w:r>
      <w:proofErr w:type="gramEnd"/>
      <w:r>
        <w:rPr>
          <w:rFonts w:eastAsiaTheme="minorEastAsia"/>
        </w:rPr>
        <w:t xml:space="preserve"> The </w:t>
      </w:r>
      <w:r>
        <w:t>naive formula takes the last observed value as the future value, while the seasonal naive formula takes the value from the previous season. In this work, we used the previous week’s lag for the SNF forecaster. The SNF</w:t>
      </w:r>
      <w:r w:rsidRPr="004F7388">
        <w:t xml:space="preserve"> forecaster is excellent for making short-term forecasts of variables that are generally stable or vary </w:t>
      </w:r>
      <w:r>
        <w:t>consistently. However,</w:t>
      </w:r>
      <w:r w:rsidRPr="004F7388">
        <w:t xml:space="preserve"> it is </w:t>
      </w:r>
      <w:r>
        <w:t>high</w:t>
      </w:r>
      <w:r w:rsidRPr="004F7388">
        <w:t>ly ineffective at forecasting time series data that fluctuate significantly or are susceptible to irregular elements such as temperature</w:t>
      </w:r>
      <w:r>
        <w:t xml:space="preserve"> </w:t>
      </w:r>
      <w:r>
        <w:fldChar w:fldCharType="begin" w:fldLock="1"/>
      </w:r>
      <w:r w:rsidR="00E646CD">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[85]","plainTextFormattedCitation":"[85]","previouslyFormattedCitation":"[85]"},"properties":{"noteIndex":0},"schema":"https://github.com/citation-style-language/schema/raw/master/csl-citation.json"}</w:instrText>
      </w:r>
      <w:r>
        <w:fldChar w:fldCharType="separate"/>
      </w:r>
      <w:r w:rsidR="00270EBE" w:rsidRPr="00270EBE">
        <w:rPr>
          <w:noProof/>
        </w:rPr>
        <w:t>[85]</w:t>
      </w:r>
      <w:r>
        <w:fldChar w:fldCharType="end"/>
      </w:r>
      <w:r w:rsidRPr="004F7388">
        <w:t>.</w:t>
      </w:r>
    </w:p>
    <w:p w14:paraId="6D2AE758" w14:textId="77777777" w:rsidR="00AE1349" w:rsidRDefault="00AE1349" w:rsidP="00DC7FA1"/>
    <w:p w14:paraId="6CD8D4D3" w14:textId="4DE11F53" w:rsidR="00DC7FA1" w:rsidRDefault="00DC7FA1" w:rsidP="00DC7FA1">
      <w:pPr>
        <w:pStyle w:val="Heading3"/>
      </w:pPr>
      <w:bookmarkStart w:id="76" w:name="_Toc82949013"/>
      <w:r>
        <w:t>2.4.2 The Multiple Linear Regression Forecaster (MLR)</w:t>
      </w:r>
      <w:bookmarkEnd w:id="76"/>
    </w:p>
    <w:p w14:paraId="55698DCD" w14:textId="1DD0F396" w:rsidR="00DC7FA1" w:rsidRDefault="00DC7FA1" w:rsidP="00DC7FA1">
      <w:pPr>
        <w:ind w:firstLine="288"/>
      </w:pPr>
      <w:r>
        <w:t xml:space="preserve">Multiple linear regression (MLR) is one of the most commonly used statistical techniques for load forecasting </w:t>
      </w:r>
      <w:r>
        <w:fldChar w:fldCharType="begin" w:fldLock="1"/>
      </w:r>
      <w:r w:rsidR="00E646CD">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information","type":"article-journal","volume":"5"},"uris":["http://www.mendeley.com/documents/?uuid=3d2f3b02-12fc-417c-a746-0bb1d4ba5f98"]}],"mendeley":{"formattedCitation":"[44], [58], [65], [70], [81], [89]–[93]","plainTextFormattedCitation":"[44], [58], [65], [70], [81], [89]–[93]","previouslyFormattedCitation":"[44], [58], [65], [70], [81], [89]–[93]"},"properties":{"noteIndex":0},"schema":"https://github.com/citation-style-language/schema/raw/master/csl-citation.json"}</w:instrText>
      </w:r>
      <w:r>
        <w:fldChar w:fldCharType="separate"/>
      </w:r>
      <w:r w:rsidR="00270EBE" w:rsidRPr="00270EBE">
        <w:rPr>
          <w:noProof/>
        </w:rPr>
        <w:t>[44], [58], [65], [70], [81], [89]–[93]</w:t>
      </w:r>
      <w:r>
        <w:fldChar w:fldCharType="end"/>
      </w:r>
      <w:r>
        <w:t xml:space="preserve">. MLR forecasters model the relationships between a continuous dependent variable and one or more independent variables. </w:t>
      </w:r>
      <w:r w:rsidRPr="00D701C8">
        <w:t xml:space="preserve">An MLR with two independent variables </w:t>
      </w:r>
      <w:r>
        <w:t>can be expressed mathematically as:</w:t>
      </w:r>
    </w:p>
    <w:p w14:paraId="4D71C1B8" w14:textId="14E2A529" w:rsidR="00DC7FA1" w:rsidRDefault="00DC7FA1" w:rsidP="00DC7FA1">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25300">
        <w:fldChar w:fldCharType="begin"/>
      </w:r>
      <w:r w:rsidR="00E25300">
        <w:instrText xml:space="preserve"> SEQ MTEqn \c \* Arabic \* MERGEFORMAT </w:instrText>
      </w:r>
      <w:r w:rsidR="00E25300">
        <w:fldChar w:fldCharType="separate"/>
      </w:r>
      <w:r w:rsidR="00F75072">
        <w:rPr>
          <w:noProof/>
        </w:rPr>
        <w:instrText>2</w:instrText>
      </w:r>
      <w:r w:rsidR="00E25300">
        <w:rPr>
          <w:noProof/>
        </w:rPr>
        <w:fldChar w:fldCharType="end"/>
      </w:r>
      <w:r>
        <w:instrText>)</w:instrText>
      </w:r>
      <w:r>
        <w:fldChar w:fldCharType="end"/>
      </w:r>
    </w:p>
    <w:p w14:paraId="44C24CAE" w14:textId="0FA01BB1" w:rsidR="00DC7FA1" w:rsidRDefault="00DC7FA1" w:rsidP="000A0060">
      <w:pPr>
        <w:ind w:firstLine="288"/>
      </w:pPr>
      <w:r>
        <w:t xml:space="preserve">In the case of load forecasting, </w:t>
      </w:r>
      <w:r w:rsidRPr="006143C7">
        <w:rPr>
          <w:noProof/>
          <w:position w:val="-10"/>
        </w:rPr>
        <w:object w:dxaOrig="220" w:dyaOrig="260" w14:anchorId="5A029903">
          <v:shape id="_x0000_i1026" type="#_x0000_t75" style="width:11.2pt;height:12.6pt" o:ole="">
            <v:imagedata r:id="rId17" o:title=""/>
          </v:shape>
          <o:OLEObject Type="Embed" ProgID="Equation.DSMT4" ShapeID="_x0000_i1026" DrawAspect="Content" ObjectID="_1694926595" r:id="rId18"/>
        </w:object>
      </w:r>
      <w:r>
        <w:t xml:space="preserve"> is the load, </w:t>
      </w:r>
      <w:r w:rsidRPr="006143C7">
        <w:rPr>
          <w:noProof/>
          <w:position w:val="-12"/>
        </w:rPr>
        <w:object w:dxaOrig="240" w:dyaOrig="360" w14:anchorId="30B4EC92">
          <v:shape id="_x0000_i1027" type="#_x0000_t75" style="width:12.15pt;height:18.7pt" o:ole="">
            <v:imagedata r:id="rId19" o:title=""/>
          </v:shape>
          <o:OLEObject Type="Embed" ProgID="Equation.DSMT4" ShapeID="_x0000_i1027" DrawAspect="Content" ObjectID="_1694926596" r:id="rId20"/>
        </w:object>
      </w:r>
      <w:r>
        <w:t xml:space="preserve">and </w:t>
      </w:r>
      <w:r w:rsidRPr="006143C7">
        <w:rPr>
          <w:noProof/>
          <w:position w:val="-12"/>
        </w:rPr>
        <w:object w:dxaOrig="260" w:dyaOrig="360" w14:anchorId="27E466C5">
          <v:shape id="_x0000_i1028" type="#_x0000_t75" style="width:12.6pt;height:18.7pt" o:ole="">
            <v:imagedata r:id="rId21" o:title=""/>
          </v:shape>
          <o:OLEObject Type="Embed" ProgID="Equation.DSMT4" ShapeID="_x0000_i1028" DrawAspect="Content" ObjectID="_1694926597" r:id="rId22"/>
        </w:object>
      </w:r>
      <w:r>
        <w:t xml:space="preserve"> are independent variables such as temperature and time-of-day, </w:t>
      </w:r>
      <w:r w:rsidRPr="00A40178">
        <w:rPr>
          <w:noProof/>
          <w:position w:val="-10"/>
        </w:rPr>
        <w:object w:dxaOrig="240" w:dyaOrig="320" w14:anchorId="00476338">
          <v:shape id="_x0000_i1029" type="#_x0000_t75" style="width:12.15pt;height:16.35pt" o:ole="">
            <v:imagedata r:id="rId23" o:title=""/>
          </v:shape>
          <o:OLEObject Type="Embed" ProgID="Equation.DSMT4" ShapeID="_x0000_i1029" DrawAspect="Content" ObjectID="_1694926598" r:id="rId24"/>
        </w:object>
      </w:r>
      <w:r>
        <w:t xml:space="preserve">s are coefficients estimated, and </w:t>
      </w:r>
      <w:r w:rsidRPr="00A40178">
        <w:rPr>
          <w:noProof/>
          <w:position w:val="-6"/>
        </w:rPr>
        <w:object w:dxaOrig="180" w:dyaOrig="220" w14:anchorId="4DB6120A">
          <v:shape id="_x0000_i1030" type="#_x0000_t75" style="width:8.9pt;height:11.2pt" o:ole="">
            <v:imagedata r:id="rId25" o:title=""/>
          </v:shape>
          <o:OLEObject Type="Embed" ProgID="Equation.DSMT4" ShapeID="_x0000_i1030" DrawAspect="Content" ObjectID="_1694926599" r:id="rId26"/>
        </w:object>
      </w:r>
      <w:r>
        <w:t xml:space="preserve">is an error term. The error term </w:t>
      </w:r>
      <w:r w:rsidRPr="00A40178">
        <w:rPr>
          <w:noProof/>
          <w:position w:val="-6"/>
        </w:rPr>
        <w:object w:dxaOrig="180" w:dyaOrig="220" w14:anchorId="5CDEFA66">
          <v:shape id="_x0000_i1031" type="#_x0000_t75" style="width:8.9pt;height:11.2pt" o:ole="">
            <v:imagedata r:id="rId25" o:title=""/>
          </v:shape>
          <o:OLEObject Type="Embed" ProgID="Equation.DSMT4" ShapeID="_x0000_i1031" DrawAspect="Content" ObjectID="_1694926600" r:id="rId27"/>
        </w:object>
      </w:r>
      <w:r>
        <w:t xml:space="preserve"> is typically assumed to </w:t>
      </w:r>
      <w:r w:rsidRPr="00F95416">
        <w:t>ha</w:t>
      </w:r>
      <w:r>
        <w:t>ve</w:t>
      </w:r>
      <w:r w:rsidRPr="00F95416">
        <w:t xml:space="preserve"> a mean of zero and a constant variance</w:t>
      </w:r>
      <w:r>
        <w:t xml:space="preserve"> </w:t>
      </w:r>
      <w:r>
        <w:fldChar w:fldCharType="begin" w:fldLock="1"/>
      </w:r>
      <w:r w:rsidR="00E646CD">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[58]","plainTextFormattedCitation":"[58]","previouslyFormattedCitation":"[58]"},"properties":{"noteIndex":0},"schema":"https://github.com/citation-style-language/schema/raw/master/csl-citation.json"}</w:instrText>
      </w:r>
      <w:r>
        <w:fldChar w:fldCharType="separate"/>
      </w:r>
      <w:r w:rsidR="00270EBE" w:rsidRPr="00270EBE">
        <w:rPr>
          <w:noProof/>
        </w:rPr>
        <w:t>[58]</w:t>
      </w:r>
      <w:r>
        <w:fldChar w:fldCharType="end"/>
      </w:r>
      <w:r>
        <w:t xml:space="preserve">.  MLR models are fitted such that the sum-of-squares of differences of actual and forecasted values are minimized. </w:t>
      </w:r>
      <w:r w:rsidRPr="00C561A9">
        <w:t>MLRs</w:t>
      </w:r>
      <w:r>
        <w:t>’</w:t>
      </w:r>
      <w:r w:rsidRPr="00C561A9">
        <w:t xml:space="preserve"> accuracy is </w:t>
      </w:r>
      <w:r>
        <w:t>determined mainly</w:t>
      </w:r>
      <w:r w:rsidRPr="00C561A9">
        <w:t xml:space="preserve"> by the relationships between the data and the independent variables included</w:t>
      </w:r>
      <w:r>
        <w:t xml:space="preserve">. </w:t>
      </w:r>
      <w:r w:rsidRPr="00F1092B">
        <w:t xml:space="preserve">Amral et al. state in </w:t>
      </w:r>
      <w:r>
        <w:fldChar w:fldCharType="begin" w:fldLock="1"/>
      </w:r>
      <w:r w:rsidR="00E646CD">
        <w:instrText>ADDIN CSL_CITATION {"citationItems":[{"id":"ITEM-1","itemData":{"DOI":"10.1109/UPEC.2007.4469121","ISBN":"1905593368","abstract":"In this paper we present an investigation for the short term (up 24 hours) load forecasting of the demand for the South Sulewesi's (Sulewesi Island - Indonesia) Power System, using a Multiple Linear Regression (MLR) method. After a brief analytical discussion of the technique, the usage of polynomial terms and the steps to compose the MLR model will be explained. Report on implementation of MLR algorithm using commercially available tool such as Microsoft EXCEL™ will also be discussed. As a case study, historical data consisting of hourly load demand and temperatures of South Sulawesi electrical system will be used, to forecast the short term load. The results will be presented and analysed potential for improvement using alternative methods is also discussed.","author":[{"dropping-particle":"","family":"Amral","given":"N.","non-dropping-particle":"","parse-names":false,"suffix":""},{"dropping-particle":"","family":"Özveren","given":"C. S.","non-dropping-particle":"","parse-names":false,"suffix":""},{"dropping-particle":"","family":"King","given":"D.","non-dropping-particle":"","parse-names":false,"suffix":""}],"container-title":"Proceedings of the Universities Power Engineering Conference","id":"ITEM-1","issued":{"date-parts":[["2007"]]},"title":"Short term load forecasting using multiple linear regression","type":"paper-conference"},"uris":["http://www.mendeley.com/documents/?uuid=c4766a19-2e06-4d74-9254-ab630de85f5d"]}],"mendeley":{"formattedCitation":"[94]","plainTextFormattedCitation":"[94]","previouslyFormattedCitation":"[94]"},"properties":{"noteIndex":0},"schema":"https://github.com/citation-style-language/schema/raw/master/csl-citation.json"}</w:instrText>
      </w:r>
      <w:r>
        <w:fldChar w:fldCharType="separate"/>
      </w:r>
      <w:r w:rsidR="00270EBE" w:rsidRPr="00270EBE">
        <w:rPr>
          <w:noProof/>
        </w:rPr>
        <w:t>[94]</w:t>
      </w:r>
      <w:r>
        <w:fldChar w:fldCharType="end"/>
      </w:r>
      <w:r>
        <w:t xml:space="preserve"> </w:t>
      </w:r>
      <w:r w:rsidRPr="00F1092B">
        <w:t xml:space="preserve">that multi-linear regression models for short-term load forecasting are relatively simple to develop and </w:t>
      </w:r>
      <w:r w:rsidRPr="00F1092B">
        <w:lastRenderedPageBreak/>
        <w:t>maintain.</w:t>
      </w:r>
      <w:r>
        <w:t xml:space="preserve"> Moreover,</w:t>
      </w:r>
      <w:r w:rsidRPr="00F1092B">
        <w:t xml:space="preserve"> </w:t>
      </w:r>
      <w:r>
        <w:t>MLRs</w:t>
      </w:r>
      <w:r w:rsidRPr="00F1092B">
        <w:t xml:space="preserve"> primary shortcoming is its reliance on the accuracy of previously recorded load and temperature data, which </w:t>
      </w:r>
      <w:r>
        <w:t>considerably impacts</w:t>
      </w:r>
      <w:r w:rsidRPr="00F1092B">
        <w:t xml:space="preserve"> the predicted output.</w:t>
      </w:r>
      <w:r>
        <w:t xml:space="preserve"> </w:t>
      </w:r>
      <w:r w:rsidRPr="00C561A9">
        <w:t>Increasing the number of relevant independent variables generally improves predictive accuracy, but it eventually reaches a point where the improvement is negligible.</w:t>
      </w:r>
      <w:r>
        <w:t xml:space="preserve"> However</w:t>
      </w:r>
      <w:r w:rsidRPr="00846572">
        <w:t xml:space="preserve">, while MLRs can simulate non-linear relationships, they cannot do so without explicit user specifications </w:t>
      </w:r>
      <w:r>
        <w:fldChar w:fldCharType="begin" w:fldLock="1"/>
      </w:r>
      <w:r w:rsidR="00E646CD">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[95]","plainTextFormattedCitation":"[95]","previouslyFormattedCitation":"[95]"},"properties":{"noteIndex":0},"schema":"https://github.com/citation-style-language/schema/raw/master/csl-citation.json"}</w:instrText>
      </w:r>
      <w:r>
        <w:fldChar w:fldCharType="separate"/>
      </w:r>
      <w:r w:rsidR="00270EBE" w:rsidRPr="00270EBE">
        <w:rPr>
          <w:noProof/>
        </w:rPr>
        <w:t>[95]</w:t>
      </w:r>
      <w:r>
        <w:fldChar w:fldCharType="end"/>
      </w:r>
      <w:r>
        <w:t xml:space="preserve">. </w:t>
      </w:r>
      <w:r w:rsidRPr="00C561A9">
        <w:t>Additionally, MLRs are incapable of intelligently learning and adapting to data changes caused by newer factors.</w:t>
      </w:r>
    </w:p>
    <w:p w14:paraId="6D049A35" w14:textId="562382DE" w:rsidR="00DC7FA1" w:rsidRDefault="008911FA" w:rsidP="008911FA">
      <w:pPr>
        <w:pStyle w:val="Heading4"/>
      </w:pPr>
      <w:r>
        <w:t>2.4.2.1</w:t>
      </w:r>
      <w:r w:rsidR="00DC7FA1">
        <w:t xml:space="preserve"> Assumptions of the MLR forecaster</w:t>
      </w:r>
    </w:p>
    <w:p w14:paraId="649CCBC7" w14:textId="77777777" w:rsidR="00DC7FA1" w:rsidRDefault="00DC7FA1" w:rsidP="00DC7FA1">
      <w:pPr>
        <w:pStyle w:val="ListParagraph"/>
        <w:numPr>
          <w:ilvl w:val="0"/>
          <w:numId w:val="27"/>
        </w:numPr>
      </w:pPr>
      <w:r>
        <w:t>The</w:t>
      </w:r>
      <w:r w:rsidRPr="00EC0579">
        <w:t xml:space="preserve"> dependent variable and each of the independent variables </w:t>
      </w:r>
      <w:r>
        <w:t xml:space="preserve">should </w:t>
      </w:r>
      <w:r w:rsidRPr="00EC0579">
        <w:t xml:space="preserve">have a linear relationship. </w:t>
      </w:r>
    </w:p>
    <w:p w14:paraId="6E427A1D" w14:textId="77777777" w:rsidR="00DC7FA1" w:rsidRDefault="00DC7FA1" w:rsidP="00DC7FA1">
      <w:pPr>
        <w:pStyle w:val="ListParagraph"/>
        <w:numPr>
          <w:ilvl w:val="0"/>
          <w:numId w:val="27"/>
        </w:numPr>
      </w:pPr>
      <w:r w:rsidRPr="00124664">
        <w:t>Correlations between any of the independent variables are low. Multicollinearity exists when various variables are correlated with each other and with the dependent variable. When independent variables exhibit multicollinearity, obtaining the variable that contributes to the variance in the dependent variable can be difficult.</w:t>
      </w:r>
    </w:p>
    <w:p w14:paraId="0753AF29" w14:textId="77777777" w:rsidR="00DC7FA1" w:rsidRDefault="00DC7FA1" w:rsidP="00DC7FA1">
      <w:pPr>
        <w:pStyle w:val="ListParagraph"/>
        <w:numPr>
          <w:ilvl w:val="0"/>
          <w:numId w:val="27"/>
        </w:numPr>
      </w:pPr>
      <w:r w:rsidRPr="001F5161">
        <w:t>The residuals have a constant variance. The magnitude of our forecast error does not change much while the independent variable</w:t>
      </w:r>
      <w:r>
        <w:t>’</w:t>
      </w:r>
      <w:r w:rsidRPr="001F5161">
        <w:t>s value changes.</w:t>
      </w:r>
    </w:p>
    <w:p w14:paraId="30737EDA" w14:textId="77777777" w:rsidR="00DC7FA1" w:rsidRDefault="00DC7FA1" w:rsidP="00DC7FA1">
      <w:pPr>
        <w:pStyle w:val="ListParagraph"/>
        <w:numPr>
          <w:ilvl w:val="0"/>
          <w:numId w:val="27"/>
        </w:numPr>
      </w:pPr>
      <w:r w:rsidRPr="001F5161">
        <w:t>Observations are autonomous. The MLR model presupposes that all observations are independent of one another; in other words, the residuals values are also independent of one another.</w:t>
      </w:r>
    </w:p>
    <w:p w14:paraId="1EE26985" w14:textId="7EA21D09" w:rsidR="00433FD9" w:rsidRDefault="00DC7FA1" w:rsidP="00DC7FA1">
      <w:pPr>
        <w:pStyle w:val="ListParagraph"/>
        <w:numPr>
          <w:ilvl w:val="0"/>
          <w:numId w:val="27"/>
        </w:numPr>
      </w:pPr>
      <w:r w:rsidRPr="001F5161">
        <w:t>The data is normally distributed</w:t>
      </w:r>
      <w:r>
        <w:t>.</w:t>
      </w:r>
    </w:p>
    <w:p w14:paraId="2C40D762" w14:textId="77777777" w:rsidR="003B2A84" w:rsidRPr="00A7649A" w:rsidRDefault="003B2A84" w:rsidP="003B2A84">
      <w:pPr>
        <w:ind w:left="360"/>
      </w:pPr>
    </w:p>
    <w:p w14:paraId="5D7CEC32" w14:textId="61870E26" w:rsidR="00DC7FA1" w:rsidRDefault="00433FD9" w:rsidP="00433FD9">
      <w:pPr>
        <w:pStyle w:val="Heading3"/>
      </w:pPr>
      <w:bookmarkStart w:id="77" w:name="_Toc82949014"/>
      <w:r>
        <w:lastRenderedPageBreak/>
        <w:t>2.4.3</w:t>
      </w:r>
      <w:r w:rsidR="00DC7FA1">
        <w:t xml:space="preserve"> The Auto-Regressive Integrated Moving Average Forecaster (ARIMA)</w:t>
      </w:r>
      <w:bookmarkEnd w:id="77"/>
    </w:p>
    <w:p w14:paraId="36CD5586" w14:textId="77777777" w:rsidR="0075028F" w:rsidRDefault="00DC7FA1" w:rsidP="00DE4A21">
      <w:pPr>
        <w:ind w:firstLine="288"/>
      </w:pPr>
      <w:r w:rsidRPr="00A34EE4">
        <w:t xml:space="preserve">In 1970, Box and Jenkins proposed the autoregressive integrated moving average (ARIMA) </w:t>
      </w:r>
      <w:r>
        <w:t>forecaster</w:t>
      </w:r>
      <w:r w:rsidRPr="00A34EE4">
        <w:t>. Therefore it is also known as the Box-Jenkins mode</w:t>
      </w:r>
      <w:r>
        <w:t xml:space="preserve">l </w:t>
      </w:r>
      <w:r>
        <w:fldChar w:fldCharType="begin" w:fldLock="1"/>
      </w:r>
      <w:r w:rsidR="00E646CD">
        <w:instrText>ADDIN CSL_CITATION {"citationItems":[{"id":"ITEM-1","itemData":{"abstract":"Foresight tutorials are designed to be nontechnical overviews of important methodologies, enabling business forecasters to make more informed use of their forecasting software. The Fall 2012 issue contained Eric StellwagenÕs tutorial ÒExponential Smoothing: The Workhorse of Business Forecasting.Ó Eric and Len now team up to discuss ARIMA, the models popularized by Box and Jenkins. They examine the pros and cons of ARIMA modeling, provide a conceptual overview of how the technique works, and discuss how best to apply it to business data. Copyright International Institute of Forecasters, 2013","author":[{"dropping-particle":"","family":"Stellwagen","given":"Eric","non-dropping-particle":"","parse-names":false,"suffix":""},{"dropping-particle":"","family":"Tashman","given":"Len","non-dropping-particle":"","parse-names":false,"suffix":""}],"container-title":"Foresight: The International Journal of Applied Forecasting","id":"ITEM-1","issued":{"date-parts":[["2013"]]},"title":"ARIMA : The Models of Box and Jenkins","type":"article-journal"},"uris":["http://www.mendeley.com/documents/?uuid=5906f809-f301-4ee3-9c89-4430f9563654"]}],"mendeley":{"formattedCitation":"[96]","plainTextFormattedCitation":"[96]","previouslyFormattedCitation":"[96]"},"properties":{"noteIndex":0},"schema":"https://github.com/citation-style-language/schema/raw/master/csl-citation.json"}</w:instrText>
      </w:r>
      <w:r>
        <w:fldChar w:fldCharType="separate"/>
      </w:r>
      <w:r w:rsidR="00270EBE" w:rsidRPr="00270EBE">
        <w:rPr>
          <w:noProof/>
        </w:rPr>
        <w:t>[96]</w:t>
      </w:r>
      <w:r>
        <w:fldChar w:fldCharType="end"/>
      </w:r>
      <w:r w:rsidRPr="00A34EE4">
        <w:t xml:space="preserve">. </w:t>
      </w:r>
      <w:r>
        <w:t xml:space="preserve">The </w:t>
      </w:r>
      <w:r w:rsidRPr="00037907">
        <w:t>ARIMA</w:t>
      </w:r>
      <w:r>
        <w:t xml:space="preserve"> forecaster</w:t>
      </w:r>
      <w:r w:rsidRPr="00037907">
        <w:t xml:space="preserve"> is arguably one of the most popular and commonly utilized statistical forecasting technique</w:t>
      </w:r>
      <w:r>
        <w:t xml:space="preserve">s for load forecasting </w:t>
      </w:r>
      <w:r>
        <w:fldChar w:fldCharType="begin" w:fldLock="1"/>
      </w:r>
      <w:r w:rsidR="00E646CD">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[97]","plainTextFormattedCitation":"[97]","previouslyFormattedCitation":"[97]"},"properties":{"noteIndex":0},"schema":"https://github.com/citation-style-language/schema/raw/master/csl-citation.json"}</w:instrText>
      </w:r>
      <w:r>
        <w:fldChar w:fldCharType="separate"/>
      </w:r>
      <w:r w:rsidR="00270EBE" w:rsidRPr="00270EBE">
        <w:rPr>
          <w:noProof/>
        </w:rPr>
        <w:t>[97]</w:t>
      </w:r>
      <w:r>
        <w:fldChar w:fldCharType="end"/>
      </w:r>
      <w:r w:rsidRPr="00037907">
        <w:t>.</w:t>
      </w:r>
      <w:r>
        <w:t xml:space="preserve"> </w:t>
      </w:r>
      <w:r w:rsidRPr="00C11A14">
        <w:t>The ARIMA model seeks to explain data by utilizing time</w:t>
      </w:r>
      <w:r>
        <w:t>-</w:t>
      </w:r>
      <w:r w:rsidRPr="00C11A14">
        <w:t xml:space="preserve">series data on </w:t>
      </w:r>
      <w:r>
        <w:t>previous values and making linear regression predictions</w:t>
      </w:r>
      <w:r w:rsidRPr="00C11A14">
        <w:t>.</w:t>
      </w:r>
      <w:r w:rsidRPr="00037907">
        <w:t xml:space="preserve"> </w:t>
      </w:r>
      <w:r w:rsidRPr="00A34EE4">
        <w:t xml:space="preserve">It </w:t>
      </w:r>
      <w:r>
        <w:t>allows</w:t>
      </w:r>
      <w:r w:rsidRPr="00A34EE4">
        <w:t xml:space="preserve"> regression techniques to be applied to non-stationary data. If the data contains a trend, it is said to be non-stationary.</w:t>
      </w:r>
      <w:r>
        <w:t xml:space="preserve"> </w:t>
      </w:r>
    </w:p>
    <w:p w14:paraId="2BC3DCAF" w14:textId="69387AD6" w:rsidR="00DC7FA1" w:rsidRDefault="00DC7FA1" w:rsidP="00DE4A21">
      <w:pPr>
        <w:ind w:firstLine="288"/>
      </w:pPr>
      <w:r w:rsidRPr="00037907">
        <w:t>As the name implies, this family of techniques consists of three main components: a) a</w:t>
      </w:r>
      <w:r>
        <w:t>n</w:t>
      </w:r>
      <w:r w:rsidRPr="00037907">
        <w:t xml:space="preserve"> </w:t>
      </w:r>
      <w:r>
        <w:t>“</w:t>
      </w:r>
      <w:r w:rsidRPr="00037907">
        <w:t>autoregression</w:t>
      </w:r>
      <w:r>
        <w:t>”</w:t>
      </w:r>
      <w:r w:rsidRPr="00037907">
        <w:t xml:space="preserve"> portion that models the series</w:t>
      </w:r>
      <w:r>
        <w:t>’</w:t>
      </w:r>
      <w:r w:rsidRPr="00037907">
        <w:t xml:space="preserve"> relationship with its </w:t>
      </w:r>
      <w:r>
        <w:t>past values (</w:t>
      </w:r>
      <w:r w:rsidRPr="00037907">
        <w:t xml:space="preserve">lagged </w:t>
      </w:r>
      <w:r>
        <w:t>values)</w:t>
      </w:r>
      <w:r w:rsidRPr="00037907">
        <w:t xml:space="preserve">; b) a </w:t>
      </w:r>
      <w:r>
        <w:t>“</w:t>
      </w:r>
      <w:r w:rsidRPr="00037907">
        <w:t>moving average</w:t>
      </w:r>
      <w:r>
        <w:t>”</w:t>
      </w:r>
      <w:r w:rsidRPr="00037907">
        <w:t xml:space="preserve"> portion that model</w:t>
      </w:r>
      <w:r>
        <w:t xml:space="preserve"> </w:t>
      </w:r>
      <w:r w:rsidRPr="00037907">
        <w:t xml:space="preserve">the forecast as a function of </w:t>
      </w:r>
      <w:r>
        <w:t>past forecast errors (</w:t>
      </w:r>
      <w:r w:rsidRPr="00037907">
        <w:t>lagged forecast errors</w:t>
      </w:r>
      <w:r>
        <w:t>)</w:t>
      </w:r>
      <w:r w:rsidRPr="00037907">
        <w:t>; and c) a</w:t>
      </w:r>
      <w:r>
        <w:t>n</w:t>
      </w:r>
      <w:r w:rsidRPr="00037907">
        <w:t xml:space="preserve"> </w:t>
      </w:r>
      <w:r>
        <w:t>“</w:t>
      </w:r>
      <w:r w:rsidRPr="00037907">
        <w:t>integrated</w:t>
      </w:r>
      <w:r>
        <w:t>”</w:t>
      </w:r>
      <w:r w:rsidRPr="00037907">
        <w:t xml:space="preserve"> portion that makes the series stationary.</w:t>
      </w:r>
      <w:r>
        <w:t xml:space="preserve"> </w:t>
      </w:r>
      <w:r w:rsidRPr="00B41D9D">
        <w:t>A lag feature is a fancy phrase for a variable that holds data from earlier time steps. Lags are essential in time series research because of a phenomenon known as autocorrelation. For example, if we want to anticipate the demand for today t, we can use the demand from yesterday t-1 as a feature.</w:t>
      </w:r>
    </w:p>
    <w:p w14:paraId="056CB8D2" w14:textId="5B67D731" w:rsidR="00837CB3" w:rsidRDefault="00DC7FA1" w:rsidP="00837CB3">
      <w:pPr>
        <w:ind w:firstLine="288"/>
      </w:pPr>
      <w:r>
        <w:t xml:space="preserve">The term “AR” in ARIMA stands for autoregression, suggesting that the model is dependent on the relationship between the present values of the data and their previous values. In other words, it indicates that the data has been regressed against its previous values. The letter “I” stands for integrated, indicating that the data is stationary. Stationary data is time-series data that has been stabilized by subtracting the observations from the prior values. The term “MA” refers to a moving average model, which indicates that the </w:t>
      </w:r>
      <w:r>
        <w:lastRenderedPageBreak/>
        <w:t xml:space="preserve">model’s forecast or outcome is linearly related to its historical values </w:t>
      </w:r>
      <w:r>
        <w:fldChar w:fldCharType="begin" w:fldLock="1"/>
      </w:r>
      <w:r w:rsidR="00E646CD">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[97]","plainTextFormattedCitation":"[97]","previouslyFormattedCitation":"[97]"},"properties":{"noteIndex":0},"schema":"https://github.com/citation-style-language/schema/raw/master/csl-citation.json"}</w:instrText>
      </w:r>
      <w:r>
        <w:fldChar w:fldCharType="separate"/>
      </w:r>
      <w:r w:rsidR="00270EBE" w:rsidRPr="00270EBE">
        <w:rPr>
          <w:noProof/>
        </w:rPr>
        <w:t>[97]</w:t>
      </w:r>
      <w:r>
        <w:fldChar w:fldCharType="end"/>
      </w:r>
      <w:r>
        <w:t xml:space="preserve">. </w:t>
      </w:r>
      <w:r w:rsidRPr="00837CB3">
        <w:t>This implies that forecasting errors are linear functions of previous errors.</w:t>
      </w:r>
      <w:r w:rsidR="00837CB3">
        <w:t xml:space="preserve"> </w:t>
      </w:r>
    </w:p>
    <w:p w14:paraId="5C99D69B" w14:textId="00F45710" w:rsidR="00DC7FA1" w:rsidRDefault="00F42D7A" w:rsidP="00837CB3">
      <w:pPr>
        <w:ind w:firstLine="288"/>
      </w:pPr>
      <w:r w:rsidRPr="00F42D7A">
        <w:t>Each AR, I, and MA part is included in the model as parameters p, d, q, respectively. Specific integer values are assigned to the parameters to denote the ARIMA model type.</w:t>
      </w:r>
      <w:r>
        <w:t xml:space="preserve"> </w:t>
      </w:r>
      <w:r w:rsidR="00DC7FA1" w:rsidRPr="00A56CB4">
        <w:t xml:space="preserve">The </w:t>
      </w:r>
      <w:r w:rsidR="00DC7FA1">
        <w:t>ARIMA</w:t>
      </w:r>
      <w:r w:rsidR="00DC7FA1" w:rsidRPr="00A56CB4">
        <w:t xml:space="preserve"> model is denoted by ARIMA (p, d, q)</w:t>
      </w:r>
      <w:r w:rsidR="00DC7FA1">
        <w:t xml:space="preserve">. </w:t>
      </w:r>
      <w:r w:rsidR="00DC7FA1" w:rsidRPr="00A56CB4">
        <w:t xml:space="preserve">The parameter p denotes the number of autoregressive terms or </w:t>
      </w:r>
      <w:r w:rsidR="00DC7FA1">
        <w:t>“</w:t>
      </w:r>
      <w:r w:rsidR="00DC7FA1" w:rsidRPr="00A56CB4">
        <w:t>lag observations</w:t>
      </w:r>
      <w:r w:rsidR="00DC7FA1">
        <w:t>”;</w:t>
      </w:r>
      <w:r w:rsidR="00DC7FA1" w:rsidRPr="00A56CB4">
        <w:t xml:space="preserve"> </w:t>
      </w:r>
      <w:r w:rsidR="00DC7FA1">
        <w:t>it</w:t>
      </w:r>
      <w:r w:rsidR="00DC7FA1" w:rsidRPr="00A56CB4">
        <w:t xml:space="preserve"> is also </w:t>
      </w:r>
      <w:r w:rsidR="00DC7FA1">
        <w:t>called</w:t>
      </w:r>
      <w:r w:rsidR="00DC7FA1" w:rsidRPr="00A56CB4">
        <w:t xml:space="preserve"> the </w:t>
      </w:r>
      <w:r w:rsidR="00DC7FA1">
        <w:t>“</w:t>
      </w:r>
      <w:r w:rsidR="00DC7FA1" w:rsidRPr="00A56CB4">
        <w:t>lag order</w:t>
      </w:r>
      <w:r w:rsidR="00DC7FA1">
        <w:t>”</w:t>
      </w:r>
      <w:r w:rsidR="00DC7FA1" w:rsidRPr="00A56CB4">
        <w:t xml:space="preserve"> because it influences the model</w:t>
      </w:r>
      <w:r w:rsidR="00DC7FA1">
        <w:t>’</w:t>
      </w:r>
      <w:r w:rsidR="00DC7FA1" w:rsidRPr="00A56CB4">
        <w:t>s output by giving lagged data points.</w:t>
      </w:r>
      <w:r w:rsidR="00DC7FA1">
        <w:t xml:space="preserve"> </w:t>
      </w:r>
      <w:r w:rsidR="00DC7FA1" w:rsidRPr="00A56CB4">
        <w:t>The parameter d is the degree of differentiation</w:t>
      </w:r>
      <w:r w:rsidR="00DC7FA1">
        <w:t xml:space="preserve">; it </w:t>
      </w:r>
      <w:r w:rsidR="00DC7FA1" w:rsidRPr="00A56CB4">
        <w:t>specifies how many times the lagging indicators have been subtracted from the data to make it stationary.</w:t>
      </w:r>
      <w:r w:rsidR="00DC7FA1">
        <w:t xml:space="preserve"> Differencing is required since linear regression models work better when applied to stationary signals </w:t>
      </w:r>
      <w:r w:rsidR="00DC7FA1">
        <w:fldChar w:fldCharType="begin" w:fldLock="1"/>
      </w:r>
      <w:r w:rsidR="00E646CD">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networks","type":"article-journal"},"uris":["http://www.mendeley.com/documents/?uuid=083df887-c886-48fb-a946-67a079b286af"]}],"mendeley":{"formattedCitation":"[93], [98]","plainTextFormattedCitation":"[93], [98]","previouslyFormattedCitation":"[93], [98]"},"properties":{"noteIndex":0},"schema":"https://github.com/citation-style-language/schema/raw/master/csl-citation.json"}</w:instrText>
      </w:r>
      <w:r w:rsidR="00DC7FA1">
        <w:fldChar w:fldCharType="separate"/>
      </w:r>
      <w:r w:rsidR="00270EBE" w:rsidRPr="00270EBE">
        <w:rPr>
          <w:noProof/>
        </w:rPr>
        <w:t>[93], [98]</w:t>
      </w:r>
      <w:r w:rsidR="00DC7FA1">
        <w:fldChar w:fldCharType="end"/>
      </w:r>
      <w:r w:rsidR="00DC7FA1" w:rsidRPr="002609B6">
        <w:t>.</w:t>
      </w:r>
      <w:r w:rsidR="00DC7FA1">
        <w:t xml:space="preserve">  </w:t>
      </w:r>
      <w:r w:rsidR="00DC7FA1" w:rsidRPr="00A56CB4">
        <w:t>The parameter q denotes the model</w:t>
      </w:r>
      <w:r w:rsidR="00DC7FA1">
        <w:t>’</w:t>
      </w:r>
      <w:r w:rsidR="00DC7FA1" w:rsidRPr="00A56CB4">
        <w:t>s forecast error and is often referred to as the size of the moving average window.</w:t>
      </w:r>
      <w:r w:rsidR="00DC7FA1">
        <w:t xml:space="preserve"> The result is an estimate based on a linear combination of weighted differentiated lagged values and lagged errors as delineated in (3) </w:t>
      </w:r>
      <w:r w:rsidR="00DC7FA1">
        <w:fldChar w:fldCharType="begin" w:fldLock="1"/>
      </w:r>
      <w:r w:rsidR="00E646CD">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DOI":"10.14288/1.0391009","author":[{"dropping-particle":"","family":"Shadkam","given":"Arash","non-dropping-particle":"","parse-names":false,"suffix":""}],"id":"ITEM-3","issue":"May","issued":{"date-parts":[["2020"]]},"publisher":"The University of British Columbia","title":"Using SARIMAX to forecast electricity demand and consumption in university buildings","type":"thesis"},"uris":["http://www.mendeley.com/documents/?uuid=6fbff018-ed96-488c-810e-7534312c5bc5"]}],"mendeley":{"formattedCitation":"[99]–[101]","plainTextFormattedCitation":"[99]–[101]","previouslyFormattedCitation":"[99]–[101]"},"properties":{"noteIndex":0},"schema":"https://github.com/citation-style-language/schema/raw/master/csl-citation.json"}</w:instrText>
      </w:r>
      <w:r w:rsidR="00DC7FA1">
        <w:fldChar w:fldCharType="separate"/>
      </w:r>
      <w:r w:rsidR="00270EBE" w:rsidRPr="00270EBE">
        <w:rPr>
          <w:noProof/>
        </w:rPr>
        <w:t>[99]–[101]</w:t>
      </w:r>
      <w:r w:rsidR="00DC7FA1">
        <w:fldChar w:fldCharType="end"/>
      </w:r>
      <w:r w:rsidR="00DC7FA1">
        <w:t xml:space="preserve">: </w:t>
      </w:r>
    </w:p>
    <w:p w14:paraId="14CAD5AC" w14:textId="5F1C4910" w:rsidR="00DC7FA1" w:rsidRDefault="00E25300" w:rsidP="00DC7FA1">
      <w:pPr>
        <w:pStyle w:val="MTDisplayEquation"/>
        <w:ind w:firstLine="900"/>
      </w:pPr>
      <m:oMathPara>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r>
            <m:rPr>
              <m:sty m:val="p"/>
            </m:rPr>
            <w:br/>
          </m:r>
        </m:oMath>
      </m:oMathPara>
      <w:r w:rsidR="00DC7FA1">
        <w:fldChar w:fldCharType="begin"/>
      </w:r>
      <w:r w:rsidR="00DC7FA1">
        <w:instrText xml:space="preserve"> MACROBUTTON MTPlaceRef \* MERGEFORMAT </w:instrText>
      </w:r>
      <w:r w:rsidR="00DC7FA1">
        <w:fldChar w:fldCharType="begin"/>
      </w:r>
      <w:r w:rsidR="00DC7FA1">
        <w:instrText xml:space="preserve"> SEQ MTEqn \h \* MERGEFORMAT </w:instrText>
      </w:r>
      <w:r w:rsidR="00DC7FA1">
        <w:fldChar w:fldCharType="end"/>
      </w:r>
      <w:r w:rsidR="00DC7FA1">
        <w:instrText>(</w:instrText>
      </w:r>
      <w:r>
        <w:fldChar w:fldCharType="begin"/>
      </w:r>
      <w:r>
        <w:instrText xml:space="preserve"> SEQ MTEqn \c \* Arabic \* MERGEFORMAT </w:instrText>
      </w:r>
      <w:r>
        <w:fldChar w:fldCharType="separate"/>
      </w:r>
      <w:r w:rsidR="00F75072">
        <w:rPr>
          <w:noProof/>
        </w:rPr>
        <w:instrText>3</w:instrText>
      </w:r>
      <w:r>
        <w:rPr>
          <w:noProof/>
        </w:rPr>
        <w:fldChar w:fldCharType="end"/>
      </w:r>
      <w:r w:rsidR="00DC7FA1">
        <w:instrText>)</w:instrText>
      </w:r>
      <w:r w:rsidR="00DC7FA1">
        <w:fldChar w:fldCharType="end"/>
      </w:r>
    </w:p>
    <w:p w14:paraId="3918D3D6" w14:textId="77777777" w:rsidR="00BB13D7" w:rsidRDefault="00DC7FA1" w:rsidP="00BC27A4">
      <w:pPr>
        <w:ind w:firstLine="288"/>
      </w:pPr>
      <w:r>
        <w:t xml:space="preserve">Here </w:t>
      </w:r>
      <w:r w:rsidRPr="00654149">
        <w:rPr>
          <w:noProof/>
          <w:position w:val="-6"/>
        </w:rPr>
        <w:object w:dxaOrig="240" w:dyaOrig="220" w14:anchorId="71391170">
          <v:shape id="_x0000_i1032" type="#_x0000_t75" style="width:12.15pt;height:11.2pt" o:ole="">
            <v:imagedata r:id="rId28" o:title=""/>
          </v:shape>
          <o:OLEObject Type="Embed" ProgID="Equation.DSMT4" ShapeID="_x0000_i1032" DrawAspect="Content" ObjectID="_1694926601" r:id="rId29"/>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differentiated 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 </w:t>
      </w:r>
      <w:r w:rsidRPr="000C2E2D">
        <w:t>Generally, the error terms</w:t>
      </w:r>
      <w:r>
        <w:t xml:space="preserve"> </w:t>
      </w:r>
      <w:r w:rsidRPr="000C2E2D">
        <w:t>are assumed to be independent, uniformly distributed variables taken from a normal distribution with a mean of zero</w:t>
      </w:r>
      <w:r>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t xml:space="preserve"> respectively are the parameters of the autoregressive and moving average parts; they represent the n</w:t>
      </w:r>
      <w:r w:rsidRPr="006C0E9D">
        <w:rPr>
          <w:vertAlign w:val="superscript"/>
        </w:rPr>
        <w:t>th</w:t>
      </w:r>
      <w:r>
        <w:t xml:space="preserve"> coefficients of that lag term estimated by the model to minimize the error. </w:t>
      </w:r>
    </w:p>
    <w:p w14:paraId="4AA5BFDF" w14:textId="28409AAA" w:rsidR="00DC7FA1" w:rsidRDefault="00DC7FA1" w:rsidP="00DC10EF">
      <w:pPr>
        <w:ind w:firstLine="288"/>
      </w:pPr>
      <w:r>
        <w:lastRenderedPageBreak/>
        <w:t xml:space="preserve">In </w:t>
      </w:r>
      <w:r>
        <w:fldChar w:fldCharType="begin" w:fldLock="1"/>
      </w:r>
      <w:r w:rsidR="00E646CD">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[102]","plainTextFormattedCitation":"[102]","previouslyFormattedCitation":"[102]"},"properties":{"noteIndex":0},"schema":"https://github.com/citation-style-language/schema/raw/master/csl-citation.json"}</w:instrText>
      </w:r>
      <w:r>
        <w:fldChar w:fldCharType="separate"/>
      </w:r>
      <w:r w:rsidR="00270EBE" w:rsidRPr="00270EBE">
        <w:rPr>
          <w:noProof/>
        </w:rPr>
        <w:t>[102]</w:t>
      </w:r>
      <w:r>
        <w:fldChar w:fldCharType="end"/>
      </w:r>
      <w:r>
        <w:t xml:space="preserve">, </w:t>
      </w:r>
      <w:r w:rsidRPr="00AC2A22">
        <w:t>Fernandez</w:t>
      </w:r>
      <w:r>
        <w:t xml:space="preserve"> et al.</w:t>
      </w:r>
      <w:r w:rsidRPr="00AC2A22">
        <w:t xml:space="preserve"> forecasted energy load for non-residential buildings using an ARIMA model, a polynomial model, a neural network model, and a support vector machine model. The study analy</w:t>
      </w:r>
      <w:r>
        <w:t>z</w:t>
      </w:r>
      <w:r w:rsidRPr="00AC2A22">
        <w:t>ed energy consumption data from Spain</w:t>
      </w:r>
      <w:r>
        <w:t>’</w:t>
      </w:r>
      <w:r w:rsidRPr="00AC2A22">
        <w:t xml:space="preserve">s University of Deusto in Donostia-San Sebastian. The goal was to forecast six days in advance at hourly intervals. </w:t>
      </w:r>
      <w:r>
        <w:t>C</w:t>
      </w:r>
      <w:r w:rsidRPr="00AC2A22">
        <w:t xml:space="preserve">ompared to the other models, the ARIMA model had the </w:t>
      </w:r>
      <w:r>
        <w:t>highest accuracy among all the models</w:t>
      </w:r>
      <w:r w:rsidRPr="00AC2A22">
        <w:t xml:space="preserve">. Additionally, the authors noted that the ARIMA model runs 200 times quicker than the Support Vector Machine model because </w:t>
      </w:r>
      <w:r>
        <w:t>of</w:t>
      </w:r>
      <w:r w:rsidRPr="00AC2A22">
        <w:t xml:space="preserve"> the lower number of parameters.</w:t>
      </w:r>
      <w:r>
        <w:t xml:space="preserve"> </w:t>
      </w:r>
      <w:r w:rsidR="00DC10EF">
        <w:t xml:space="preserve"> </w:t>
      </w:r>
      <w:r w:rsidRPr="0084097F">
        <w:t xml:space="preserve">The ARIMA model is </w:t>
      </w:r>
      <w:r>
        <w:t>main</w:t>
      </w:r>
      <w:r w:rsidRPr="0084097F">
        <w:t>ly dependent on the quality of historical data and data differencing. It is critical to verify that data collection was reliable and extensive for the model to produce accurate results and forecasts. While ARIMA models can be accurate and dependable under the right conditions and with sufficient data, one of the model</w:t>
      </w:r>
      <w:r>
        <w:t>’</w:t>
      </w:r>
      <w:r w:rsidRPr="0084097F">
        <w:t>s primary disadvantages is that the parameters (p, d, q) must be manually set</w:t>
      </w:r>
      <w:r>
        <w:t xml:space="preserve">. </w:t>
      </w:r>
      <w:r w:rsidRPr="00E4629E">
        <w:t>These numbers may vary slightly among datasets and forecast horizons.</w:t>
      </w:r>
      <w:r w:rsidRPr="0084097F">
        <w:t xml:space="preserve"> </w:t>
      </w:r>
      <w:r>
        <w:t>Therefore</w:t>
      </w:r>
      <w:r w:rsidRPr="0084097F">
        <w:t>, finding the best accurate fit can be a lengthy trial-and-error process.</w:t>
      </w:r>
      <w:r>
        <w:t xml:space="preserve"> </w:t>
      </w:r>
    </w:p>
    <w:p w14:paraId="14C7E5E4" w14:textId="77777777" w:rsidR="00433FD9" w:rsidRDefault="00433FD9" w:rsidP="00DC7FA1">
      <w:pPr>
        <w:ind w:firstLine="288"/>
      </w:pPr>
    </w:p>
    <w:p w14:paraId="53BEB410" w14:textId="2EE45DBC" w:rsidR="00DC7FA1" w:rsidRDefault="00433FD9" w:rsidP="00433FD9">
      <w:pPr>
        <w:pStyle w:val="Heading3"/>
      </w:pPr>
      <w:bookmarkStart w:id="78" w:name="_Toc82949015"/>
      <w:bookmarkStart w:id="79" w:name="_Toc69470498"/>
      <w:bookmarkStart w:id="80" w:name="_Toc69470953"/>
      <w:bookmarkStart w:id="81" w:name="_Toc80892975"/>
      <w:commentRangeStart w:id="82"/>
      <w:r>
        <w:t>2.4.4</w:t>
      </w:r>
      <w:r w:rsidR="00DC7FA1">
        <w:t xml:space="preserve"> Artificial Neural Networks (ANNs)</w:t>
      </w:r>
      <w:bookmarkEnd w:id="78"/>
      <w:commentRangeEnd w:id="82"/>
      <w:r w:rsidR="004E1C26">
        <w:rPr>
          <w:rStyle w:val="CommentReference"/>
          <w:rFonts w:cs="Times New Roman"/>
          <w:b w:val="0"/>
          <w:bCs w:val="0"/>
        </w:rPr>
        <w:commentReference w:id="82"/>
      </w:r>
    </w:p>
    <w:p w14:paraId="2CD22316" w14:textId="0E671A0D" w:rsidR="008408D3" w:rsidRDefault="00DC7FA1" w:rsidP="008408D3">
      <w:r>
        <w:tab/>
      </w:r>
      <w:r w:rsidRPr="005320DC">
        <w:t xml:space="preserve">Human brains are uniquely capable of comprehending the context of real-world situations in ways that machines cannot. </w:t>
      </w:r>
      <w:r w:rsidR="008408D3">
        <w:t>N</w:t>
      </w:r>
      <w:r w:rsidR="008408D3" w:rsidRPr="005320DC">
        <w:t xml:space="preserve">eural networks were designed to overcome this issue. </w:t>
      </w:r>
      <w:r w:rsidR="008408D3">
        <w:t xml:space="preserve">Artificial neural networks were founded on the work of McCulloch and Pitts in 1943 </w:t>
      </w:r>
      <w:r w:rsidR="008408D3">
        <w:fldChar w:fldCharType="begin" w:fldLock="1"/>
      </w:r>
      <w:r w:rsidR="00E646CD">
        <w:instrText>ADDIN CSL_CITATION {"citationItems":[{"id":"ITEM-1","itemData":{"DOI":"10.1007/BF02478259","ISSN":"00074985","abstract":"Because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 © 1943 The University of Chicago Press.","author":[{"dropping-particle":"","family":"McCulloch","given":"Warren S.","non-dropping-particle":"","parse-names":false,"suffix":""},{"dropping-particle":"","family":"Pitts","given":"Walter","non-dropping-particle":"","parse-names":false,"suffix":""}],"container-title":"The Bulletin of Mathematical Biophysics","id":"ITEM-1","issued":{"date-parts":[["1943"]]},"title":"A logical calculus of the ideas immanent in nervous activity","type":"article-journal"},"uris":["http://www.mendeley.com/documents/?uuid=e266911f-c7f5-4d56-8c22-94c978c7f175"]}],"mendeley":{"formattedCitation":"[103]","plainTextFormattedCitation":"[103]","previouslyFormattedCitation":"[103]"},"properties":{"noteIndex":0},"schema":"https://github.com/citation-style-language/schema/raw/master/csl-citation.json"}</w:instrText>
      </w:r>
      <w:r w:rsidR="008408D3">
        <w:fldChar w:fldCharType="separate"/>
      </w:r>
      <w:r w:rsidR="00270EBE" w:rsidRPr="00270EBE">
        <w:rPr>
          <w:noProof/>
        </w:rPr>
        <w:t>[103]</w:t>
      </w:r>
      <w:r w:rsidR="008408D3">
        <w:fldChar w:fldCharType="end"/>
      </w:r>
      <w:r w:rsidR="008408D3">
        <w:t xml:space="preserve">, who developed a binary unit whose value is determined by the linear sum of the network's weighted inputs. Another seminal development occurred in 1949 when Hebb </w:t>
      </w:r>
      <w:r w:rsidR="008408D3">
        <w:fldChar w:fldCharType="begin" w:fldLock="1"/>
      </w:r>
      <w:r w:rsidR="00E646CD">
        <w:instrText>ADDIN CSL_CITATION {"citationItems":[{"id":"ITEM-1","itemData":{"DOI":"10.1016/0301-0082(84)90021-2","ISBN":"0805843000","ISSN":"03010082","PMID":"6382441","abstract":"Donald Hebb pioneered many current themes in behavioural neuroscience. He saw psychology as a biological science, but one in which the organization of behaviour must remain the central concern. Through penetrating theoretical concepts, including the \"cell assembly,\" \"phase sequence,\" and \"Hebb synapse,\" he offered a way to bridge the gap between cells, circuits and behaviour. He saw the brain as a dynamically organized system of multiple distributed parts, with roots that extend into foundations of development and evolutionary heritage. He understood that behaviour, as brain, can be sliced at various levels and that one of our challenges is to bring these levels into both conceptual and empirical register. He could move between theory and fact with an ease that continues to inspire both students and professional investigators. Although facts continue to accumulate at an accelerating rate in both psychology and neuroscience, and although these facts continue to force revision in the details of Hebb's earlier contributions, his overall insistence that we look at behaviour and brain together — within a dynamic, relational and multilayered framework — remains. His work touches upon current studies of population coding, contextual factors in brain representations, synaptic plasticity, developmental construction of brain/behaviour relations, clinical syndromes, deterioration of performance with age and disease, and the formal construction of connectionist models. The collection of papers in this volume represent these and related themes that Hebb inspired. We also acknowledge our appreciation for Don Hebb as teacher, colleague and friend.","author":[{"dropping-particle":"","family":"Hebb","given":"Donald O.","non-dropping-particle":"","parse-names":false,"suffix":""}],"container-title":"The Organization of Behavior","id":"ITEM-1","issued":{"date-parts":[["1949"]]},"title":"The first stage of perception: growth of the assembly","type":"article-journal"},"uris":["http://www.mendeley.com/documents/?uuid=a90456f9-43f2-4399-a2a1-8392485c1f2d"]}],"mendeley":{"formattedCitation":"[104]","plainTextFormattedCitation":"[104]","previouslyFormattedCitation":"[104]"},"properties":{"noteIndex":0},"schema":"https://github.com/citation-style-language/schema/raw/master/csl-citation.json"}</w:instrText>
      </w:r>
      <w:r w:rsidR="008408D3">
        <w:fldChar w:fldCharType="separate"/>
      </w:r>
      <w:r w:rsidR="00270EBE" w:rsidRPr="00270EBE">
        <w:rPr>
          <w:noProof/>
        </w:rPr>
        <w:t>[104]</w:t>
      </w:r>
      <w:r w:rsidR="008408D3">
        <w:fldChar w:fldCharType="end"/>
      </w:r>
      <w:r w:rsidR="008408D3">
        <w:t xml:space="preserve"> proposed a learning rule stating that neuronal connections are adaptable and can be </w:t>
      </w:r>
      <w:r w:rsidR="008408D3">
        <w:lastRenderedPageBreak/>
        <w:t xml:space="preserve">reinforced through </w:t>
      </w:r>
      <w:r w:rsidR="000D2A41">
        <w:t xml:space="preserve">the </w:t>
      </w:r>
      <w:r w:rsidR="008408D3">
        <w:t>frequent activation of a neuron by another. The feed</w:t>
      </w:r>
      <w:r w:rsidR="000D2A41">
        <w:t>-</w:t>
      </w:r>
      <w:r w:rsidR="008408D3">
        <w:t xml:space="preserve">forward network was invented by Rosenblatt's </w:t>
      </w:r>
      <w:r w:rsidR="008408D3">
        <w:fldChar w:fldCharType="begin" w:fldLock="1"/>
      </w:r>
      <w:r w:rsidR="00E646CD">
        <w:instrText>ADDIN CSL_CITATION {"citationItems":[{"id":"ITEM-1","itemData":{"DOI":"10.1037/h0042519","ISSN":"0033295X","PMID":"13602029","abstract":"To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Review","id":"ITEM-1","issued":{"date-parts":[["1958"]]},"title":"The perceptron: A probabilistic model for information storage and organization in the brain","type":"article-journal"},"uris":["http://www.mendeley.com/documents/?uuid=e6b40484-5f54-4802-9124-d5bf7db41ca0"]}],"mendeley":{"formattedCitation":"[105]","plainTextFormattedCitation":"[105]","previouslyFormattedCitation":"[105]"},"properties":{"noteIndex":0},"schema":"https://github.com/citation-style-language/schema/raw/master/csl-citation.json"}</w:instrText>
      </w:r>
      <w:r w:rsidR="008408D3">
        <w:fldChar w:fldCharType="separate"/>
      </w:r>
      <w:r w:rsidR="00270EBE" w:rsidRPr="00270EBE">
        <w:rPr>
          <w:noProof/>
        </w:rPr>
        <w:t>[105]</w:t>
      </w:r>
      <w:r w:rsidR="008408D3">
        <w:fldChar w:fldCharType="end"/>
      </w:r>
      <w:r w:rsidR="008408D3">
        <w:t xml:space="preserve"> perceptron network with signals connected in a single direction. Backpropagation </w:t>
      </w:r>
      <w:r w:rsidR="008408D3">
        <w:fldChar w:fldCharType="begin" w:fldLock="1"/>
      </w:r>
      <w:r w:rsidR="00E646CD">
        <w:instrText>ADDIN CSL_CITATION {"citationItems":[{"id":"ITEM-1","itemData":{"DOI":"10.1038/323533a0","ISSN":"00280836","abstract":"We describe a new learning procedure, back-propagation, for networks of neurone-like units. The procedure repeatedly adjusts the weights of the connections in the network so as to minimize a measure of the difference between the actual output vector of the net and the desired output vector. As a result of the weight adjustments, internal 'hidden' units which are not part of the input or output come to represent important features of the task domain, and the regularities in the task are captured by the interactions of these units. The ability to create useful new features distinguishes back-propagation from earlier, simpler methods such as the perceptron-convergence procedure 1. © 1986 Nature Publishing Group.","author":[{"dropping-particle":"","family":"Rumelhart","given":"David E.","non-dropping-particle":"","parse-names":false,"suffix":""},{"dropping-particle":"","family":"Hinton","given":"Geoffrey E.","non-dropping-particle":"","parse-names":false,"suffix":""},{"dropping-particle":"","family":"Williams","given":"Ronald J.","non-dropping-particle":"","parse-names":false,"suffix":""}],"container-title":"Nature","id":"ITEM-1","issued":{"date-parts":[["1986"]]},"title":"Learning representations by back-propagating errors","type":"article-journal"},"uris":["http://www.mendeley.com/documents/?uuid=e5e150c6-80f2-44b0-8fae-eb35190aa22c"]}],"mendeley":{"formattedCitation":"[106]","plainTextFormattedCitation":"[106]","previouslyFormattedCitation":"[106]"},"properties":{"noteIndex":0},"schema":"https://github.com/citation-style-language/schema/raw/master/csl-citation.json"}</w:instrText>
      </w:r>
      <w:r w:rsidR="008408D3">
        <w:fldChar w:fldCharType="separate"/>
      </w:r>
      <w:r w:rsidR="00270EBE" w:rsidRPr="00270EBE">
        <w:rPr>
          <w:noProof/>
        </w:rPr>
        <w:t>[106]</w:t>
      </w:r>
      <w:r w:rsidR="008408D3">
        <w:fldChar w:fldCharType="end"/>
      </w:r>
      <w:r w:rsidR="008408D3">
        <w:t xml:space="preserve"> was a significant development that enabled multilayer perceptron network training.</w:t>
      </w:r>
    </w:p>
    <w:p w14:paraId="560EB2C9" w14:textId="32393C47" w:rsidR="00DC7FA1" w:rsidRDefault="00DC7FA1" w:rsidP="00960EEE">
      <w:pPr>
        <w:ind w:firstLine="288"/>
      </w:pPr>
      <w:r w:rsidRPr="005320DC">
        <w:t>An artificial neural network is an effort to imitate the network of neurons that comprise the human brain to enable the computer to learn and make decisions in a similar way to humans</w:t>
      </w:r>
      <w:r>
        <w:t xml:space="preserve"> </w:t>
      </w:r>
      <w:r>
        <w:fldChar w:fldCharType="begin" w:fldLock="1"/>
      </w:r>
      <w:r w:rsidR="00E646CD">
        <w:instrText>ADDIN CSL_CITATION {"citationItems":[{"id":"ITEM-1","itemData":{"DOI":"10.3390/w11071387","ISSN":"20734441","abstract":"Flood forecasting is an essential requirement in integrated water resource management. This paper suggests a Long Short-Term Memory (LSTM) neural network model for flood forecasting, where the daily discharge and rainfall were used as input data. Moreover, characteristics of the data sets which may influence the model performance were also of interest. As a result, the Da River basin in Vietnam was chosen and two different combinations of input data sets from before 1985 (when the Hoa Binh dam was built) were used for one-day, two-day, and three-day flowrate forecasting ahead at Hoa Binh Station. The predictive ability of the model is quite impressive: The Nash-Sutcliffe efficiency (NSE) reached 99%, 95%, and 87% corresponding to three forecasting cases, respectively. The findings of this study suggest a viable option for flood forecasting on the Da River in Vietnam, where the river basin stretches between many countries and downstream flows (Vietnam) may fluctuate suddenly due to flood discharge from upstream hydroelectric reservoirs.","author":[{"dropping-particle":"","family":"Le","given":"Xuan Hien","non-dropping-particle":"","parse-names":false,"suffix":""},{"dropping-particle":"","family":"Ho","given":"Hung Viet","non-dropping-particle":"","parse-names":false,"suffix":""},{"dropping-particle":"","family":"Lee","given":"Giha","non-dropping-particle":"","parse-names":false,"suffix":""},{"dropping-particle":"","family":"Jung","given":"Sungho","non-dropping-particle":"","parse-names":false,"suffix":""}],"container-title":"Water (Switzerland)","id":"ITEM-1","issued":{"date-parts":[["2019"]]},"title":"Application of Long Short-Term Memory (LSTM) neural network for flood forecasting","type":"article-journal"},"uris":["http://www.mendeley.com/documents/?uuid=7e58cfb6-42ac-486c-84ab-0d623a7c1f22"]},{"id":"ITEM-2","itemData":{"DOI":"10.1109/EPEC48502.2020.9320123","ISBN":"9781728164892","abstract":"With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2020","id":"ITEM-2","issued":{"date-parts":[["2020"]]},"title":"Electric power load forecasting based on multivariate LSTM neural network using bayesian optimization","type":"article-journal","volume":"3"},"uris":["http://www.mendeley.com/documents/?uuid=c392da54-7598-4804-9a8f-1b63fc65dbd3"]},{"id":"ITEM-3","itemData":{"DOI":"10.1109/ICPRE.2016.7871231","ISBN":"9781509030682","abstract":"The global demand for energy is increasing daily with the expansion of energy infrastructure and the addition of new appliances. Efficient Energy Management System (EMS) is the need of the day. All residential and commercial buildings can achieve better energy efficiency and consumption with the use of EMS. Load forecasting is one of the methods to enable EMS to work efficiently. The accuracy of load forecast depends on many factors. The load forecast model must consider the weather forecast for the region in developing an accurate forecast. This paper develops Artificial Neural Network (ANN) and Bagged Regression Trees to generate and predicted load forecast in Urban area using Meteorological data. ANN model is compared with Bagged Regression Trees for prediction accuracy. Good agreement was observed by comparing these results with those available in the literature. It has been observed through analysis that Bagged Regression Trees produce better load prediction for the day ahead load in the urban area.","author":[{"dropping-particle":"","family":"Dehalwar","given":"Vasudev","non-dropping-particle":"","parse-names":false,"suffix":""},{"dropping-particle":"","family":"Kalam","given":"Akhtar","non-dropping-particle":"","parse-names":false,"suffix":""},{"dropping-particle":"","family":"Kolhe","given":"Mohan Lal","non-dropping-particle":"","parse-names":false,"suffix":""},{"dropping-particle":"","family":"Zayegh","given":"Aladin","non-dropping-particle":"","parse-names":false,"suffix":""}],"container-title":"2016 IEEE International Conference on Power and Renewable Energy, ICPRE 2016","id":"ITEM-3","issued":{"date-parts":[["2017"]]},"page":"355-359","publisher":"IEEE","title":"Electricity load forecasting for urban area using weather forecast information","type":"article-journal"},"uris":["http://www.mendeley.com/documents/?uuid=682a1158-0354-4307-ad56-f4bf2e235134"]},{"id":"ITEM-4","itemData":{"DOI":"10.1186/s43067-020-00021-8","ISSN":"2314-7172","abstract":"The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review","type":"article-journal"},"uris":["http://www.mendeley.com/documents/?uuid=a4a08c2c-096c-4f5a-86be-386f6845def8"]}],"mendeley":{"formattedCitation":"[6], [107]–[109]","plainTextFormattedCitation":"[6], [107]–[109]","previouslyFormattedCitation":"[6], [107]–[109]"},"properties":{"noteIndex":0},"schema":"https://github.com/citation-style-language/schema/raw/master/csl-citation.json"}</w:instrText>
      </w:r>
      <w:r>
        <w:fldChar w:fldCharType="separate"/>
      </w:r>
      <w:r w:rsidR="00270EBE" w:rsidRPr="00270EBE">
        <w:rPr>
          <w:noProof/>
        </w:rPr>
        <w:t>[6], [107]–[109]</w:t>
      </w:r>
      <w:r>
        <w:fldChar w:fldCharType="end"/>
      </w:r>
      <w:r w:rsidRPr="005320DC">
        <w:t>. ANNs are built by programming conventional computers to act like interconnected brain cells.</w:t>
      </w:r>
      <w:r>
        <w:t xml:space="preserve"> ANNs</w:t>
      </w:r>
      <w:r w:rsidRPr="00F60076">
        <w:t xml:space="preserve"> </w:t>
      </w:r>
      <w:r>
        <w:t>are</w:t>
      </w:r>
      <w:r w:rsidRPr="00F60076">
        <w:t xml:space="preserve"> mode</w:t>
      </w:r>
      <w:r>
        <w:t>l</w:t>
      </w:r>
      <w:r w:rsidRPr="00F60076">
        <w:t>led like the human brain in that it learns the relationship between inputs and outputs via experience.</w:t>
      </w:r>
      <w:r w:rsidR="00960EEE">
        <w:t xml:space="preserve"> </w:t>
      </w:r>
      <w:r w:rsidR="00960EEE" w:rsidRPr="008A409D">
        <w:t>A neural network is made up of neurons. The primary neuronal workflow can be separated into the following components, as illustrated in Figure 1. A neuron gets two inputs x1 and x2, each of which has a unique weight</w:t>
      </w:r>
      <w:r w:rsidR="00960EEE">
        <w:t>,</w:t>
      </w:r>
      <w:r w:rsidR="00960EEE" w:rsidRPr="008A409D">
        <w:t xml:space="preserve"> w1 and w2, reflecting its relative importance. Each neuron calculates the weighted total of those inputs and adds a bias b that is unique to it. Following that, the result is subjected to the activation function. Finally, the output of this activation function is the neuron</w:t>
      </w:r>
      <w:r w:rsidR="00960EEE">
        <w:t>’</w:t>
      </w:r>
      <w:r w:rsidR="00960EEE" w:rsidRPr="008A409D">
        <w:t>s final output.</w:t>
      </w:r>
      <w:r w:rsidR="00960EEE">
        <w:t xml:space="preserve"> </w:t>
      </w:r>
    </w:p>
    <w:p w14:paraId="0CEDB538" w14:textId="77777777" w:rsidR="00DC7FA1" w:rsidRDefault="00DC7FA1" w:rsidP="00DC7FA1">
      <w:pPr>
        <w:keepNext/>
      </w:pPr>
      <w:r>
        <w:rPr>
          <w:noProof/>
        </w:rPr>
        <w:drawing>
          <wp:inline distT="0" distB="0" distL="0" distR="0" wp14:anchorId="58DCCDE6" wp14:editId="29D3E046">
            <wp:extent cx="5486400" cy="16662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0"/>
                    <a:stretch>
                      <a:fillRect/>
                    </a:stretch>
                  </pic:blipFill>
                  <pic:spPr>
                    <a:xfrm>
                      <a:off x="0" y="0"/>
                      <a:ext cx="5486400" cy="1666240"/>
                    </a:xfrm>
                    <a:prstGeom prst="rect">
                      <a:avLst/>
                    </a:prstGeom>
                  </pic:spPr>
                </pic:pic>
              </a:graphicData>
            </a:graphic>
          </wp:inline>
        </w:drawing>
      </w:r>
    </w:p>
    <w:p w14:paraId="164DE3E9" w14:textId="52E27CE7" w:rsidR="00DC7FA1" w:rsidRDefault="00DC7FA1" w:rsidP="00DC7FA1">
      <w:pPr>
        <w:pStyle w:val="Caption"/>
        <w:jc w:val="center"/>
      </w:pPr>
      <w:bookmarkStart w:id="83" w:name="_Toc82949035"/>
      <w:r>
        <w:t xml:space="preserve">Figure </w:t>
      </w:r>
      <w:fldSimple w:instr=" SEQ Figure \* ARABIC ">
        <w:r w:rsidR="00696FD2">
          <w:rPr>
            <w:noProof/>
          </w:rPr>
          <w:t>1</w:t>
        </w:r>
      </w:fldSimple>
      <w:r>
        <w:t xml:space="preserve"> - </w:t>
      </w:r>
      <w:r w:rsidRPr="006E4A7C">
        <w:t>An artificial neuron</w:t>
      </w:r>
      <w:r>
        <w:t>’</w:t>
      </w:r>
      <w:r w:rsidRPr="006E4A7C">
        <w:t>s workflow</w:t>
      </w:r>
      <w:bookmarkEnd w:id="83"/>
    </w:p>
    <w:p w14:paraId="389BEB41" w14:textId="6F780AF7" w:rsidR="004F710A" w:rsidRPr="004F710A" w:rsidRDefault="004F710A" w:rsidP="004F710A">
      <w:pPr>
        <w:ind w:firstLine="288"/>
      </w:pPr>
      <w:r w:rsidRPr="00FB20E6">
        <w:lastRenderedPageBreak/>
        <w:t xml:space="preserve">The activation functions of an ANN are critical because they enable the solution of non-linear problems. Figure 2 shows some frequently used activation functions. </w:t>
      </w:r>
      <w:r>
        <w:t xml:space="preserve">The activation function has to be non-decreasing but </w:t>
      </w:r>
      <w:r w:rsidR="000D2A41">
        <w:t>differentiable [2], [110], as the backpropagation algorithm computes</w:t>
      </w:r>
      <w:r>
        <w:t xml:space="preserve"> the error function's gradient. Linear transfer functions are typically used on neurons in the output layer, whereas tanh transfer functions are typically used on neurons in the hidden layer. </w:t>
      </w:r>
      <w:r w:rsidRPr="00FB20E6">
        <w:t>If the neuron</w:t>
      </w:r>
      <w:r>
        <w:t>’</w:t>
      </w:r>
      <w:r w:rsidRPr="00FB20E6">
        <w:t>s workflow does not include activation functions, an ANN w</w:t>
      </w:r>
      <w:r>
        <w:t>ill</w:t>
      </w:r>
      <w:r w:rsidRPr="00FB20E6">
        <w:t xml:space="preserve"> perform </w:t>
      </w:r>
      <w:r>
        <w:t>similarly</w:t>
      </w:r>
      <w:r w:rsidRPr="00FB20E6">
        <w:t xml:space="preserve"> to a linear regression model </w:t>
      </w:r>
      <w:r>
        <w:fldChar w:fldCharType="begin" w:fldLock="1"/>
      </w:r>
      <w:r w:rsidR="00E646CD">
        <w:instrText>ADDIN CSL_CITATION {"citationItems":[{"id":"ITEM-1","itemData":{"ISSN":"1551-7489","abstract":"To perform a systematic comparison of tapentadol prolonged release (PR) and oxycodone controlled release (CR) using patient-relevant endpoints of efficacy, safety, and health-related quality of life (HRQoL) according to criteria used in health technology assessment. To derive a minimal important difference (MID) for the EQ-5D from three pivotal trials to measure patient-relevant changes in HRQoL.","author":[{"dropping-particle":"","family":"Walia","given":"Anish SIngh","non-dropping-particle":"","parse-names":false,"suffix":""}],"container-title":"Towards Data Science","id":"ITEM-1","issued":{"date-parts":[["2017"]]},"title":"Activation functions and it’s types-Which is better?","type":"webpage"},"uris":["http://www.mendeley.com/documents/?uuid=4dc90801-b535-4ed6-8450-2ff32120bd4d"]}],"mendeley":{"formattedCitation":"[110]","plainTextFormattedCitation":"[110]","previouslyFormattedCitation":"[110]"},"properties":{"noteIndex":0},"schema":"https://github.com/citation-style-language/schema/raw/master/csl-citation.json"}</w:instrText>
      </w:r>
      <w:r>
        <w:fldChar w:fldCharType="separate"/>
      </w:r>
      <w:r w:rsidR="00270EBE" w:rsidRPr="00270EBE">
        <w:rPr>
          <w:noProof/>
        </w:rPr>
        <w:t>[110]</w:t>
      </w:r>
      <w:r>
        <w:fldChar w:fldCharType="end"/>
      </w:r>
      <w:r w:rsidRPr="00FB20E6">
        <w:t>.</w:t>
      </w:r>
      <w:r>
        <w:t xml:space="preserve"> </w:t>
      </w:r>
      <w:r w:rsidRPr="00E0481A">
        <w:t xml:space="preserve">Neurons in an ANN can be classified into three layers, as seen in Figure 3: input, hidden, and output. </w:t>
      </w:r>
    </w:p>
    <w:p w14:paraId="716A0B92" w14:textId="71E462E2" w:rsidR="00DC7FA1" w:rsidRDefault="00CE36BA" w:rsidP="00CE36BA">
      <w:pPr>
        <w:keepNext/>
        <w:ind w:firstLine="288"/>
        <w:jc w:val="center"/>
      </w:pPr>
      <w:r>
        <w:rPr>
          <w:noProof/>
        </w:rPr>
        <w:drawing>
          <wp:inline distT="0" distB="0" distL="0" distR="0" wp14:anchorId="56087B53" wp14:editId="28E0AFD9">
            <wp:extent cx="4531749" cy="3038475"/>
            <wp:effectExtent l="0" t="0" r="2540" b="0"/>
            <wp:docPr id="8" name="Picture 8" descr="Activation Function - AI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tivation Function - AI Wik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31749" cy="3038475"/>
                    </a:xfrm>
                    <a:prstGeom prst="rect">
                      <a:avLst/>
                    </a:prstGeom>
                    <a:noFill/>
                    <a:ln>
                      <a:noFill/>
                    </a:ln>
                  </pic:spPr>
                </pic:pic>
              </a:graphicData>
            </a:graphic>
          </wp:inline>
        </w:drawing>
      </w:r>
    </w:p>
    <w:p w14:paraId="0C4AE5B7" w14:textId="1175A0A5" w:rsidR="00DC7FA1" w:rsidRDefault="00DC7FA1" w:rsidP="00DC7FA1">
      <w:pPr>
        <w:pStyle w:val="Caption"/>
        <w:jc w:val="center"/>
      </w:pPr>
      <w:bookmarkStart w:id="84" w:name="_Toc82949036"/>
      <w:r>
        <w:t xml:space="preserve">Figure </w:t>
      </w:r>
      <w:fldSimple w:instr=" SEQ Figure \* ARABIC ">
        <w:r w:rsidR="00696FD2">
          <w:rPr>
            <w:noProof/>
          </w:rPr>
          <w:t>2</w:t>
        </w:r>
      </w:fldSimple>
      <w:r>
        <w:t xml:space="preserve"> - </w:t>
      </w:r>
      <w:r w:rsidRPr="001E7F28">
        <w:t>Examples of the most frequently used ANN activation functions</w:t>
      </w:r>
      <w:r w:rsidR="00CE36BA">
        <w:t xml:space="preserve"> </w:t>
      </w:r>
      <w:r w:rsidR="00CE36BA">
        <w:fldChar w:fldCharType="begin" w:fldLock="1"/>
      </w:r>
      <w:r w:rsidR="00E646CD">
        <w:instrText>ADDIN CSL_CITATION {"citationItems":[{"id":"ITEM-1","itemData":{"URL":"https://docs.paperspace.com/machine-learning/wiki/activation-function","accessed":{"date-parts":[["2021","9","18"]]},"id":"ITEM-1","issued":{"date-parts":[["2019"]]},"title":"Activation Function - AI Wiki","type":"webpage"},"uris":["http://www.mendeley.com/documents/?uuid=ff73dad7-7074-3515-aca1-cb60c8cea0a9"]}],"mendeley":{"formattedCitation":"[111]","plainTextFormattedCitation":"[111]","previouslyFormattedCitation":"[111]"},"properties":{"noteIndex":0},"schema":"https://github.com/citation-style-language/schema/raw/master/csl-citation.json"}</w:instrText>
      </w:r>
      <w:r w:rsidR="00CE36BA">
        <w:fldChar w:fldCharType="separate"/>
      </w:r>
      <w:r w:rsidR="00270EBE" w:rsidRPr="00270EBE">
        <w:rPr>
          <w:b w:val="0"/>
          <w:noProof/>
        </w:rPr>
        <w:t>[111]</w:t>
      </w:r>
      <w:bookmarkEnd w:id="84"/>
      <w:r w:rsidR="00CE36BA">
        <w:fldChar w:fldCharType="end"/>
      </w:r>
      <w:r w:rsidR="00CE36BA" w:rsidRPr="008A409D">
        <w:t xml:space="preserve"> </w:t>
      </w:r>
    </w:p>
    <w:p w14:paraId="585D2330" w14:textId="0E71E5AB" w:rsidR="004F710A" w:rsidRPr="004F710A" w:rsidRDefault="004F710A" w:rsidP="004F710A">
      <w:pPr>
        <w:ind w:firstLine="288"/>
      </w:pPr>
      <w:r w:rsidRPr="006A7159">
        <w:t>The multilayer perceptron (MLP) is one of the most well-known and widely used artificial neural networks due to its universal approximation capability and ability to scale well with input dimension</w:t>
      </w:r>
      <w:r w:rsidR="000D2A41">
        <w:t>s</w:t>
      </w:r>
      <w:r w:rsidRPr="006A7159">
        <w:t>. It is a feed</w:t>
      </w:r>
      <w:r w:rsidR="000D2A41">
        <w:t>-</w:t>
      </w:r>
      <w:r w:rsidRPr="006A7159">
        <w:t>forward network architecture with one or more hidden layers of connected neurons</w:t>
      </w:r>
      <w:r w:rsidR="000D2A41">
        <w:t>,</w:t>
      </w:r>
      <w:r>
        <w:t xml:space="preserve"> as seen in figure 3</w:t>
      </w:r>
      <w:r w:rsidRPr="006A7159">
        <w:t xml:space="preserve">. Each layer is connected in a single </w:t>
      </w:r>
      <w:r w:rsidRPr="006A7159">
        <w:lastRenderedPageBreak/>
        <w:t>direction</w:t>
      </w:r>
      <w:r w:rsidR="000D2A41">
        <w:t>,</w:t>
      </w:r>
      <w:r w:rsidRPr="006A7159">
        <w:t xml:space="preserve"> and there are no connections between layers</w:t>
      </w:r>
      <w:r w:rsidR="000D2A41">
        <w:t>;</w:t>
      </w:r>
      <w:r w:rsidRPr="006A7159">
        <w:t xml:space="preserve"> </w:t>
      </w:r>
      <w:r w:rsidR="003665B8" w:rsidRPr="006A7159">
        <w:t>thus,</w:t>
      </w:r>
      <w:r w:rsidRPr="006A7159">
        <w:t xml:space="preserve"> the term feed</w:t>
      </w:r>
      <w:r w:rsidR="000D2A41">
        <w:t>-</w:t>
      </w:r>
      <w:r w:rsidRPr="006A7159">
        <w:t>forward. The network is presented with model inputs in the first layer, and the neuron inputs in subsequent layers are the outputs of all preceding layer neurons. The MLP is trained using a supervised learning algorithm in which each sample vector represents a set of inputs with desired output</w:t>
      </w:r>
      <w:r>
        <w:t>s</w:t>
      </w:r>
      <w:r w:rsidRPr="006A7159">
        <w:t>. The function that maps the inputs to the outputs should be written in such a way that it is generalizable to previously unseen inputs</w:t>
      </w:r>
      <w:r>
        <w:t xml:space="preserve"> </w:t>
      </w:r>
      <w:r>
        <w:fldChar w:fldCharType="begin" w:fldLock="1"/>
      </w:r>
      <w:r w:rsidR="00E646CD">
        <w:instrText>ADDIN CSL_CITATION {"citationItems":[{"id":"ITEM-1","itemData":{"DOI":"10.1007/BF02478259","ISSN":"00074985","abstract":"Because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 © 1943 The University of Chicago Press.","author":[{"dropping-particle":"","family":"McCulloch","given":"Warren S.","non-dropping-particle":"","parse-names":false,"suffix":""},{"dropping-particle":"","family":"Pitts","given":"Walter","non-dropping-particle":"","parse-names":false,"suffix":""}],"container-title":"The Bulletin of Mathematical Biophysics","id":"ITEM-1","issued":{"date-parts":[["1943"]]},"title":"A logical calculus of the ideas immanent in nervous activity","type":"article-journal"},"uris":["http://www.mendeley.com/documents/?uuid=e266911f-c7f5-4d56-8c22-94c978c7f175"]},{"id":"ITEM-2","itemData":{"DOI":"10.1037/h0042519","ISSN":"0033295X","PMID":"13602029","abstract":"To answer the questions of how information about the physical world is sensed, in what form is information remembered, and how does information retained in memory influence recognition and behavior, a theory is developed for a hypothetical nervous system called a perceptron. The theory serves as a bridge between biophysics and psychology. It is possible to predict learning curves from neurological variables and vice versa. The quantitative statistical approach is fruitful in the understanding of the organization of cognitive systems. 18 references. (PsycINFO Database Record (c) 2006 APA, all rights reserved). © 1958 American Psychological Association.","author":[{"dropping-particle":"","family":"Rosenblatt","given":"F.","non-dropping-particle":"","parse-names":false,"suffix":""}],"container-title":"Psychological Review","id":"ITEM-2","issued":{"date-parts":[["1958"]]},"title":"The perceptron: A probabilistic model for information storage and organization in the brain","type":"article-journal"},"uris":["http://www.mendeley.com/documents/?uuid=e6b40484-5f54-4802-9124-d5bf7db41ca0"]},{"id":"ITEM-3","itemData":{"DOI":"10.1016/0301-0082(84)90021-2","ISBN":"0805843000","ISSN":"03010082","PMID":"6382441","abstract":"Donald Hebb pioneered many current themes in behavioural neuroscience. He saw psychology as a biological science, but one in which the organization of behaviour must remain the central concern. Through penetrating theoretical concepts, including the \"cell assembly,\" \"phase sequence,\" and \"Hebb synapse,\" he offered a way to bridge the gap between cells, circuits and behaviour. He saw the brain as a dynamically organized system of multiple distributed parts, with roots that extend into foundations of development and evolutionary heritage. He understood that behaviour, as brain, can be sliced at various levels and that one of our challenges is to bring these levels into both conceptual and empirical register. He could move between theory and fact with an ease that continues to inspire both students and professional investigators. Although facts continue to accumulate at an accelerating rate in both psychology and neuroscience, and although these facts continue to force revision in the details of Hebb's earlier contributions, his overall insistence that we look at behaviour and brain together — within a dynamic, relational and multilayered framework — remains. His work touches upon current studies of population coding, contextual factors in brain representations, synaptic plasticity, developmental construction of brain/behaviour relations, clinical syndromes, deterioration of performance with age and disease, and the formal construction of connectionist models. The collection of papers in this volume represent these and related themes that Hebb inspired. We also acknowledge our appreciation for Don Hebb as teacher, colleague and friend.","author":[{"dropping-particle":"","family":"Hebb","given":"Donald O.","non-dropping-particle":"","parse-names":false,"suffix":""}],"container-title":"The Organization of Behavior","id":"ITEM-3","issued":{"date-parts":[["1949"]]},"title":"The first stage of perception: growth of the assembly","type":"article-journal"},"uris":["http://www.mendeley.com/documents/?uuid=a90456f9-43f2-4399-a2a1-8392485c1f2d"]},{"id":"ITEM-4","itemData":{"DOI":"10.1038/323533a0","ISSN":"00280836","abstract":"We describe a new learning procedure, back-propagation, for networks of neurone-like units. The procedure repeatedly adjusts the weights of the connections in the network so as to minimize a measure of the difference between the actual output vector of the net and the desired output vector. As a result of the weight adjustments, internal 'hidden' units which are not part of the input or output come to represent important features of the task domain, and the regularities in the task are captured by the interactions of these units. The ability to create useful new features distinguishes back-propagation from earlier, simpler methods such as the perceptron-convergence procedure 1. © 1986 Nature Publishing Group.","author":[{"dropping-particle":"","family":"Rumelhart","given":"David E.","non-dropping-particle":"","parse-names":false,"suffix":""},{"dropping-particle":"","family":"Hinton","given":"Geoffrey E.","non-dropping-particle":"","parse-names":false,"suffix":""},{"dropping-particle":"","family":"Williams","given":"Ronald J.","non-dropping-particle":"","parse-names":false,"suffix":""}],"container-title":"Nature","id":"ITEM-4","issued":{"date-parts":[["1986"]]},"title":"Learning representations by back-propagating errors","type":"article-journal"},"uris":["http://www.mendeley.com/documents/?uuid=e5e150c6-80f2-44b0-8fae-eb35190aa22c"]}],"mendeley":{"formattedCitation":"[103]–[106]","plainTextFormattedCitation":"[103]–[106]","previouslyFormattedCitation":"[103]–[106]"},"properties":{"noteIndex":0},"schema":"https://github.com/citation-style-language/schema/raw/master/csl-citation.json"}</w:instrText>
      </w:r>
      <w:r>
        <w:fldChar w:fldCharType="separate"/>
      </w:r>
      <w:r w:rsidR="00270EBE" w:rsidRPr="00270EBE">
        <w:rPr>
          <w:noProof/>
        </w:rPr>
        <w:t>[103]–[106]</w:t>
      </w:r>
      <w:r>
        <w:fldChar w:fldCharType="end"/>
      </w:r>
      <w:r w:rsidRPr="006A7159">
        <w:t>.</w:t>
      </w:r>
    </w:p>
    <w:p w14:paraId="3A829593" w14:textId="77777777" w:rsidR="00DC7FA1" w:rsidRDefault="00DC7FA1" w:rsidP="00DC7FA1">
      <w:pPr>
        <w:keepNext/>
        <w:ind w:firstLine="288"/>
        <w:jc w:val="center"/>
      </w:pPr>
      <w:r>
        <w:rPr>
          <w:noProof/>
        </w:rPr>
        <w:drawing>
          <wp:inline distT="0" distB="0" distL="0" distR="0" wp14:anchorId="6DB992C7" wp14:editId="232C4F2C">
            <wp:extent cx="4257383" cy="2895600"/>
            <wp:effectExtent l="0" t="0" r="0" b="0"/>
            <wp:docPr id="6" name="Picture 6" descr="Artificial Neural Network (ANN) with Practical Implementation | by Amir Ali  | Wavy AI Research Foundati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Artificial Neural Network (ANN) with Practical Implementation | by Amir Ali  | Wavy AI Research Foundation | Medium"/>
                    <pic:cNvPicPr>
                      <a:picLocks noChangeAspect="1" noChangeArrowheads="1"/>
                    </pic:cNvPicPr>
                  </pic:nvPicPr>
                  <pic:blipFill rotWithShape="1">
                    <a:blip r:embed="rId32">
                      <a:extLst>
                        <a:ext uri="{28A0092B-C50C-407E-A947-70E740481C1C}">
                          <a14:useLocalDpi xmlns:a14="http://schemas.microsoft.com/office/drawing/2010/main" val="0"/>
                        </a:ext>
                      </a:extLst>
                    </a:blip>
                    <a:srcRect l="993" t="3861" r="1969" b="2784"/>
                    <a:stretch/>
                  </pic:blipFill>
                  <pic:spPr bwMode="auto">
                    <a:xfrm>
                      <a:off x="0" y="0"/>
                      <a:ext cx="4314475" cy="2934430"/>
                    </a:xfrm>
                    <a:prstGeom prst="rect">
                      <a:avLst/>
                    </a:prstGeom>
                    <a:noFill/>
                    <a:ln>
                      <a:noFill/>
                    </a:ln>
                    <a:extLst>
                      <a:ext uri="{53640926-AAD7-44D8-BBD7-CCE9431645EC}">
                        <a14:shadowObscured xmlns:a14="http://schemas.microsoft.com/office/drawing/2010/main"/>
                      </a:ext>
                    </a:extLst>
                  </pic:spPr>
                </pic:pic>
              </a:graphicData>
            </a:graphic>
          </wp:inline>
        </w:drawing>
      </w:r>
    </w:p>
    <w:p w14:paraId="3EB0EB9D" w14:textId="26F4F31F" w:rsidR="00DC7FA1" w:rsidRDefault="00DC7FA1" w:rsidP="00DC7FA1">
      <w:pPr>
        <w:pStyle w:val="Caption"/>
        <w:jc w:val="center"/>
      </w:pPr>
      <w:bookmarkStart w:id="85" w:name="_Toc82949037"/>
      <w:r>
        <w:t xml:space="preserve">Figure </w:t>
      </w:r>
      <w:fldSimple w:instr=" SEQ Figure \* ARABIC ">
        <w:r w:rsidR="00696FD2">
          <w:rPr>
            <w:noProof/>
          </w:rPr>
          <w:t>3</w:t>
        </w:r>
      </w:fldSimple>
      <w:r>
        <w:t xml:space="preserve"> - The Structure of a simple feed-forward ANN </w:t>
      </w:r>
      <w:r>
        <w:fldChar w:fldCharType="begin" w:fldLock="1"/>
      </w:r>
      <w:r w:rsidR="00E646CD">
        <w:instrText>ADDIN CSL_CITATION {"citationItems":[{"id":"ITEM-1","itemData":{"URL":"https://medium.com/machine-learning-researcher/artificial-neural-network-ann-4481fa33d85a","accessed":{"date-parts":[["2021","9","10"]]},"id":"ITEM-1","issued":{"date-parts":[["2019"]]},"title":"Artificial Neural Network (ANN) with Practical Implementation | by Amir Ali | Wavy AI Research Foundation | Medium","type":"webpage"},"uris":["http://www.mendeley.com/documents/?uuid=a6b7a3ce-43e7-34fa-b508-7fbef815e63c"]}],"mendeley":{"formattedCitation":"[112]","plainTextFormattedCitation":"[112]","previouslyFormattedCitation":"[112]"},"properties":{"noteIndex":0},"schema":"https://github.com/citation-style-language/schema/raw/master/csl-citation.json"}</w:instrText>
      </w:r>
      <w:r>
        <w:fldChar w:fldCharType="separate"/>
      </w:r>
      <w:r w:rsidR="00270EBE" w:rsidRPr="00270EBE">
        <w:rPr>
          <w:b w:val="0"/>
          <w:noProof/>
        </w:rPr>
        <w:t>[112]</w:t>
      </w:r>
      <w:bookmarkEnd w:id="85"/>
      <w:r>
        <w:fldChar w:fldCharType="end"/>
      </w:r>
    </w:p>
    <w:p w14:paraId="291E3061" w14:textId="043EB5A6" w:rsidR="00B05165" w:rsidRDefault="00DC7FA1" w:rsidP="001E0143">
      <w:pPr>
        <w:ind w:firstLine="288"/>
      </w:pPr>
      <w:r w:rsidRPr="00E0481A">
        <w:t xml:space="preserve">The number of layers in an ANN is calculated as the sum of hidden and output layers. The input layer is nothing more than a vector representation of the input. Similarly, the number of neurons may be estimated by deleting the input layer and counting only the neurons in the hidden and output layers </w:t>
      </w:r>
      <w:r>
        <w:fldChar w:fldCharType="begin" w:fldLock="1"/>
      </w:r>
      <w:r w:rsidR="00E646CD">
        <w:instrText>ADDIN CSL_CITATION {"citationItems":[{"id":"ITEM-1","itemData":{"DOI":"10.12948/issn14531305/19.2.2015.04","ISSN":"14531305","abstract":"Considering the fact that markets are generally influenced by different external factors, the stock market prediction is one of the most difficult tasks of time series analysis. The research reported in this paper aims to investigate the potential of artificial neural networks (ANN) in solving the forecast task in the most general case, when the time series are non-stationary. We used a feed-forward neural architecture: the nonlinear autoregressive network with exogenous inputs. The network training function used to update the weight and bias parameters corresponds to gradient descent with adaptive learning rate variant of the backpropagation algorithm. The results obtained using this technique are compared with the ones resulted from some ARIMA models. We used the mean square error (MSE) measure to evaluate the performances of these two models. The comparative analysis leads to the conclusion that the proposed model can be successfully applied to forecast the financial data.","author":[{"dropping-particle":"","family":"COCIANU","given":"Catalina Lucia","non-dropping-particle":"","parse-names":false,"suffix":""},{"dropping-particle":"","family":"GRIGORYAN","given":"Hakob","non-dropping-particle":"","parse-names":false,"suffix":""}],"container-title":"Informatica Economica","id":"ITEM-1","issued":{"date-parts":[["2015"]]},"title":"An Artificial Neural Network for Data Forecasting Purposes","type":"article-journal"},"uris":["http://www.mendeley.com/documents/?uuid=cad2d5f9-2832-4afe-b8e6-dda40d76f5b4"]},{"id":"ITEM-2","itemData":{"DOI":"10.1109/ICIIP.2017.8313703","ISBN":"9781509067343","abstract":"Short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2017","id":"ITEM-2","issued":{"date-parts":[["2018"]]},"page":"159-163","title":"Short term load forecasting using artificial neural network","type":"paper-conference"},"uris":["http://www.mendeley.com/documents/?uuid=41e30944-66ed-42a8-8466-2bd8ec556f5e"]}],"mendeley":{"formattedCitation":"[2], [113]","plainTextFormattedCitation":"[2], [113]","previouslyFormattedCitation":"[2], [113]"},"properties":{"noteIndex":0},"schema":"https://github.com/citation-style-language/schema/raw/master/csl-citation.json"}</w:instrText>
      </w:r>
      <w:r>
        <w:fldChar w:fldCharType="separate"/>
      </w:r>
      <w:r w:rsidR="00270EBE" w:rsidRPr="00270EBE">
        <w:rPr>
          <w:noProof/>
        </w:rPr>
        <w:t>[2], [113]</w:t>
      </w:r>
      <w:r>
        <w:fldChar w:fldCharType="end"/>
      </w:r>
      <w:r>
        <w:t xml:space="preserve">. An ANN’s operation can be characterized in terms of cycles, each of which consists of two phases: forward propagation and back-propagation. The forward propagation phase proceeds from left to right, intending to produce an output for specific input. When the final output of an ANN is </w:t>
      </w:r>
      <w:r>
        <w:lastRenderedPageBreak/>
        <w:t xml:space="preserve">produced, it is critical to calculating the error or how far off the target value is from the final output; this is the cost or loss function’s assignment. </w:t>
      </w:r>
      <w:r w:rsidR="00EE67E0">
        <w:t>A</w:t>
      </w:r>
      <w:r>
        <w:t xml:space="preserve"> </w:t>
      </w:r>
      <w:r w:rsidR="005F2A70">
        <w:t>Mean Square Error (</w:t>
      </w:r>
      <w:r>
        <w:t>MSE</w:t>
      </w:r>
      <w:r w:rsidR="005F2A70">
        <w:t>)</w:t>
      </w:r>
      <w:r>
        <w:t xml:space="preserve"> is one of the available metrics in a regression problem. In this scenario, an optimization procedure such as gradient descent assists in minimizing this loss function by guiding it in the appropriate direction toward the function minimum. </w:t>
      </w:r>
    </w:p>
    <w:p w14:paraId="2F836EAE" w14:textId="448E56AE" w:rsidR="00A45F59" w:rsidRDefault="00DC7FA1" w:rsidP="00175B1E">
      <w:pPr>
        <w:ind w:firstLine="288"/>
      </w:pPr>
      <w:r w:rsidRPr="0076631A">
        <w:t xml:space="preserve">Training an ANN entails fine-tuning its parameters: weights and biases. An ANN begins by randomly generating those parameters. After calculating the cost function, the </w:t>
      </w:r>
      <w:r>
        <w:t>network parameters</w:t>
      </w:r>
      <w:r w:rsidRPr="0076631A">
        <w:t xml:space="preserve"> are modified according to an optimization technique during the back</w:t>
      </w:r>
      <w:r>
        <w:t>-</w:t>
      </w:r>
      <w:r w:rsidRPr="0076631A">
        <w:t xml:space="preserve">propagation phase </w:t>
      </w:r>
      <w:r>
        <w:fldChar w:fldCharType="begin" w:fldLock="1"/>
      </w:r>
      <w:r>
        <w:instrText>ADDIN CSL_CITATION {"citationItems":[{"id":"ITEM-1","itemData":{"DOI":"10.1016/j.procs.2015.04.160","ISSN":"18770509","abstract":"The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Science","id":"ITEM-1","issued":{"date-parts":[["2015"]]},"title":"A review of short term load forecasting using artificial neural network models","type":"paper-conference"},"uris":["http://www.mendeley.com/documents/?uuid=551ddfd8-11e8-4840-a0d0-747025f85887"]}],"mendeley":{"formattedCitation":"[9]","plainTextFormattedCitation":"[9]","previouslyFormattedCitation":"[9]"},"properties":{"noteIndex":0},"schema":"https://github.com/citation-style-language/schema/raw/master/csl-citation.json"}</w:instrText>
      </w:r>
      <w:r>
        <w:fldChar w:fldCharType="separate"/>
      </w:r>
      <w:r w:rsidRPr="00851989">
        <w:rPr>
          <w:noProof/>
        </w:rPr>
        <w:t>[9]</w:t>
      </w:r>
      <w:r>
        <w:fldChar w:fldCharType="end"/>
      </w:r>
      <w:r w:rsidRPr="0076631A">
        <w:t>. Typically, training instances are handled in batches, which speeds up the training operation due to the time required to calculate the gradient descent and update the network</w:t>
      </w:r>
      <w:r>
        <w:t>’</w:t>
      </w:r>
      <w:r w:rsidRPr="0076631A">
        <w:t>s parameters. The back</w:t>
      </w:r>
      <w:r>
        <w:t>-</w:t>
      </w:r>
      <w:r w:rsidRPr="0076631A">
        <w:t>propagation phase proceeds from right to left.</w:t>
      </w:r>
      <w:r w:rsidR="00A45F59" w:rsidRPr="00A45F59">
        <w:t xml:space="preserve"> Back-propagation is a technique for training a network that involves computing the error signal at the output then propagating it back through the </w:t>
      </w:r>
      <w:r w:rsidR="0077009A">
        <w:t>network layers</w:t>
      </w:r>
      <w:r w:rsidR="00A45F59" w:rsidRPr="00A45F59">
        <w:t xml:space="preserve">. </w:t>
      </w:r>
      <w:r w:rsidR="0077009A">
        <w:t>Using the chain rule, it calculates gradients for every hidden and output layer neuron to determine their error sensitivity</w:t>
      </w:r>
      <w:r w:rsidR="00A45F59" w:rsidRPr="00A45F59">
        <w:t>.</w:t>
      </w:r>
    </w:p>
    <w:p w14:paraId="2BF595DC" w14:textId="1A09FC64" w:rsidR="008531EA" w:rsidRDefault="008531EA" w:rsidP="008531EA">
      <w:pPr>
        <w:ind w:firstLine="288"/>
      </w:pPr>
      <w:r w:rsidRPr="009770AE">
        <w:t xml:space="preserve">The capacity for generalization is one of the </w:t>
      </w:r>
      <w:r>
        <w:t>critical</w:t>
      </w:r>
      <w:r w:rsidRPr="009770AE">
        <w:t xml:space="preserve"> properties of ANNs [18]</w:t>
      </w:r>
      <w:r>
        <w:t>; t</w:t>
      </w:r>
      <w:r w:rsidRPr="009770AE">
        <w:t xml:space="preserve">his means that the ANN should not remember the data on which it was trained but rather grasp, extract, and learn the patterns, trends, and dependencies to perform well with </w:t>
      </w:r>
      <w:r>
        <w:t>new</w:t>
      </w:r>
      <w:r w:rsidRPr="009770AE">
        <w:t>, previously unseen data</w:t>
      </w:r>
      <w:r>
        <w:t xml:space="preserve"> </w:t>
      </w:r>
      <w:r>
        <w:fldChar w:fldCharType="begin" w:fldLock="1"/>
      </w:r>
      <w:r>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[6]","plainTextFormattedCitation":"[6]","previouslyFormattedCitation":"[6]"},"properties":{"noteIndex":0},"schema":"https://github.com/citation-style-language/schema/raw/master/csl-citation.json"}</w:instrText>
      </w:r>
      <w:r>
        <w:fldChar w:fldCharType="separate"/>
      </w:r>
      <w:r w:rsidRPr="00F96C60">
        <w:rPr>
          <w:noProof/>
        </w:rPr>
        <w:t>[6]</w:t>
      </w:r>
      <w:r>
        <w:fldChar w:fldCharType="end"/>
      </w:r>
      <w:r w:rsidRPr="009770AE">
        <w:t>.</w:t>
      </w:r>
      <w:r>
        <w:t xml:space="preserve"> Neural</w:t>
      </w:r>
      <w:r w:rsidRPr="00BA7945">
        <w:t xml:space="preserve"> networks have produced excellent results</w:t>
      </w:r>
      <w:r>
        <w:t xml:space="preserve"> in load forecasting</w:t>
      </w:r>
      <w:r w:rsidRPr="00BA7945">
        <w:t xml:space="preserve"> </w:t>
      </w:r>
      <w:r>
        <w:fldChar w:fldCharType="begin" w:fldLock="1"/>
      </w:r>
      <w:r w:rsidR="00E646CD">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review","type":"article-journal"},"uris":["http://www.mendeley.com/documents/?uuid=a4a08c2c-096c-4f5a-86be-386f6845def8"]},{"id":"ITEM-2","itemData":{"DOI":"10.1016/j.procs.2015.04.160","ISSN":"18770509","abstract":"The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Science","id":"ITEM-2","issued":{"date-parts":[["2015"]]},"title":"A review of short term load forecasting using artificial neural network models","type":"paper-conference"},"uris":["http://www.mendeley.com/documents/?uuid=551ddfd8-11e8-4840-a0d0-747025f85887"]},{"id":"ITEM-3","itemData":{"DOI":"10.1080/15567249.2011.559520","ISSN":"15567257","abstract":"In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Policy","id":"ITEM-3","issued":{"date-parts":[["2015"]]},"title":"Electricity Consumption Forecasting in Thailand Using an Artificial Neural Network and Multiple Linear Regression","type":"article-journal"},"uris":["http://www.mendeley.com/documents/?uuid=ab85825b-8481-4fb8-a97a-2b1b9be996ff"]},{"id":"ITEM-4","itemData":{"DOI":"10.3390/w11071387","ISSN":"20734441","abstract":"Flood forecasting is an essential requirement in integrated water resource management. This paper suggests a Long Short-Term Memory (LSTM) neural network model for flood forecasting, where the daily discharge and rainfall were used as input data. Moreover, characteristics of the data sets which may influence the model performance were also of interest. As a result, the Da River basin in Vietnam was chosen and two different combinations of input data sets from before 1985 (when the Hoa Binh dam was built) were used for one-day, two-day, and three-day flowrate forecasting ahead at Hoa Binh Station. The predictive ability of the model is quite impressive: The Nash-Sutcliffe efficiency (NSE) reached 99%, 95%, and 87% corresponding to three forecasting cases, respectively. The findings of this study suggest a viable option for flood forecasting on the Da River in Vietnam, where the river basin stretches between many countries and downstream flows (Vietnam) may fluctuate suddenly due to flood discharge from upstream hydroelectric reservoirs.","author":[{"dropping-particle":"","family":"Le","given":"Xuan Hien","non-dropping-particle":"","parse-names":false,"suffix":""},{"dropping-particle":"","family":"Ho","given":"Hung Viet","non-dropping-particle":"","parse-names":false,"suffix":""},{"dropping-particle":"","family":"Lee","given":"Giha","non-dropping-particle":"","parse-names":false,"suffix":""},{"dropping-particle":"","family":"Jung","given":"Sungho","non-dropping-particle":"","parse-names":false,"suffix":""}],"container-title":"Water (Switzerland)","id":"ITEM-4","issued":{"date-parts":[["2019"]]},"title":"Application of Long Short-Term Memory (LSTM) neural network for flood forecasting","type":"article-journal"},"uris":["http://www.mendeley.com/documents/?uuid=7e58cfb6-42ac-486c-84ab-0d623a7c1f22"]},{"id":"ITEM-5","itemData":{"DOI":"10.1016/j.ijforecast.2015.11.011","ISSN":"01692070","abstract":"Load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Forecasting","id":"ITEM-5","issue":"3","issued":{"date-parts":[["2016"]]},"page":"914-938","title":"Probabilistic electric load forecasting: A tutorial review","type":"article-journal","volume":"32"},"uris":["http://www.mendeley.com/documents/?uuid=91cda470-9778-4f49-a8d8-e05029ecce55"]},{"id":"ITEM-6","itemData":{"DOI":"10.1109/LA-CCI.2016.7885697","ISBN":"9781509051052","abstract":"Accurate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Proceedings","id":"ITEM-6","issued":{"date-parts":[["2017"]]},"title":"A hybrid method using Exponential Smoothing and Gradient Boosting for electrical short-term load forecasting","type":"paper-conference"},"uris":["http://www.mendeley.com/documents/?uuid=14080106-797e-4e97-b2da-44c5fbd9b1eb"]}],"mendeley":{"formattedCitation":"[1], [6], [9], [68], [91], [107]","plainTextFormattedCitation":"[1], [6], [9], [68], [91], [107]","previouslyFormattedCitation":"[1], [6], [9], [68], [91], [107]"},"properties":{"noteIndex":0},"schema":"https://github.com/citation-style-language/schema/raw/master/csl-citation.json"}</w:instrText>
      </w:r>
      <w:r>
        <w:fldChar w:fldCharType="separate"/>
      </w:r>
      <w:r w:rsidR="00270EBE" w:rsidRPr="00270EBE">
        <w:rPr>
          <w:noProof/>
        </w:rPr>
        <w:t>[1], [6], [9], [68], [91], [107]</w:t>
      </w:r>
      <w:r>
        <w:fldChar w:fldCharType="end"/>
      </w:r>
      <w:r w:rsidRPr="00BA7945">
        <w:t>. They have gained popularity due to their capacity to discover complex and non</w:t>
      </w:r>
      <w:r>
        <w:t>-</w:t>
      </w:r>
      <w:r w:rsidRPr="00BA7945">
        <w:t xml:space="preserve">linear correlations from historical data, which is extremely difficult to do using statistical techniques. Adya and Collopy </w:t>
      </w:r>
      <w:r>
        <w:fldChar w:fldCharType="begin" w:fldLock="1"/>
      </w:r>
      <w:r w:rsidR="00E646CD">
        <w:instrText>ADDIN CSL_CITATION {"citationItems":[{"id":"ITEM-1","itemData":{"DOI":"10.1002/(sici)1099-131x(1998090)17:5/6&lt;481::aid-for709&gt;3.0.co;2-q","ISSN":"02776693","abstract":"Despite increasing applications of artificial neural networks (NNs) to forecasting over the past decade, opinions regarding their contribution are mixed. Evaluating research in this area has been difficult, due to lack of clear criteria. We identified eleven guidelines that could be used in evaluating this literature. Using these, we examined applications of NNs to business forecasting and prediction. We located 48 studies done between 1988 and 1994. For each, we evaluated how effectively the proposed technique was compared with alternatives (effectiveness of validation) and how well the technique was implemented (effectiveness of implementation). We found that eleven of the studies were both effectively validated and implemented. Another eleven studies were effectively validated and produced positive results, even though there were some problems with respect to the quality of their NN implementations. Of these 22 studies, 18 supported the potential of NNs for forecasting and prediction. © 1998 John Wiley &amp; Sons, Ltd.","author":[{"dropping-particle":"","family":"Adya","given":"Monica","non-dropping-particle":"","parse-names":false,"suffix":""},{"dropping-particle":"","family":"Collopy","given":"Fred","non-dropping-particle":"","parse-names":false,"suffix":""}],"container-title":"Journal of Forecasting","id":"ITEM-1","issued":{"date-parts":[["1998"]]},"title":"How effective are neural networks at forecasting and prediction? A review and evaluation","type":"article-journal"},"uris":["http://www.mendeley.com/documents/?uuid=e5af3c31-02bd-48a0-9883-860dab57248c"]}],"mendeley":{"formattedCitation":"[114]","plainTextFormattedCitation":"[114]","previouslyFormattedCitation":"[114]"},"properties":{"noteIndex":0},"schema":"https://github.com/citation-style-language/schema/raw/master/csl-citation.json"}</w:instrText>
      </w:r>
      <w:r>
        <w:fldChar w:fldCharType="separate"/>
      </w:r>
      <w:r w:rsidR="00270EBE" w:rsidRPr="00270EBE">
        <w:rPr>
          <w:noProof/>
        </w:rPr>
        <w:t>[114]</w:t>
      </w:r>
      <w:r>
        <w:fldChar w:fldCharType="end"/>
      </w:r>
      <w:r>
        <w:t xml:space="preserve"> </w:t>
      </w:r>
      <w:r w:rsidRPr="00BA7945">
        <w:t xml:space="preserve"> draw two major findings from their evaluation: they demonstrated that neural networks have the capacity </w:t>
      </w:r>
      <w:r w:rsidRPr="00BA7945">
        <w:lastRenderedPageBreak/>
        <w:t xml:space="preserve">for prediction and that neural network research must be validated through comparisons to alternative methodologies. Zhang et al. </w:t>
      </w:r>
      <w:r>
        <w:fldChar w:fldCharType="begin" w:fldLock="1"/>
      </w:r>
      <w:r w:rsidR="00E646CD">
        <w:instrText>ADDIN CSL_CITATION {"citationItems":[{"id":"ITEM-1","itemData":{"ISBN":"9780387717197","ISSN":"01692070","PMID":"20578276","abstract":"Interest in using artificial neural networks (ANNs) for forecasting has led to a tremendous surge in research activities in the past decade. While ANNs provide a great deal of promise, they also embody much uncertainty. Researchers to date are still not certain about the effect of key factors on forecasting performance of ANNs. This paper presents a state-of-the-art survey of ANN applications in forecasting. Our purpose is to provide (1) a synthesis of published research in this area, (2) insights on ANN modeling issues, and (3) the future research directions.","author":[{"dropping-particle":"","family":"Zhang, G.","given":"","non-dropping-particle":"","parse-names":false,"suffix":""},{"dropping-particle":"","family":"Patuwo","given":"E.","non-dropping-particle":"","parse-names":false,"suffix":""},{"dropping-particle":"","family":"Hu","given":"M. Y.","non-dropping-particle":"","parse-names":false,"suffix":""}],"container-title":"International Journal of Forecasting","id":"ITEM-1","issued":{"date-parts":[["1998"]]},"title":"Forecasting with Artificial neural networds","type":"article-journal"},"uris":["http://www.mendeley.com/documents/?uuid=c29186bf-1af2-4b88-8c1d-c9410a98af06"]}],"mendeley":{"formattedCitation":"[115]","plainTextFormattedCitation":"[115]","previouslyFormattedCitation":"[115]"},"properties":{"noteIndex":0},"schema":"https://github.com/citation-style-language/schema/raw/master/csl-citation.json"}</w:instrText>
      </w:r>
      <w:r>
        <w:fldChar w:fldCharType="separate"/>
      </w:r>
      <w:r w:rsidR="00270EBE" w:rsidRPr="00270EBE">
        <w:rPr>
          <w:noProof/>
        </w:rPr>
        <w:t>[115]</w:t>
      </w:r>
      <w:r>
        <w:fldChar w:fldCharType="end"/>
      </w:r>
      <w:r w:rsidRPr="00BA7945">
        <w:t xml:space="preserve"> evaluated the use of neural networks in load forecasting and demonstrated that while neural networks </w:t>
      </w:r>
      <w:r>
        <w:t>could deal</w:t>
      </w:r>
      <w:r w:rsidRPr="00BA7945">
        <w:t xml:space="preserve"> with huge amounts of historical load data with non</w:t>
      </w:r>
      <w:r>
        <w:t>-</w:t>
      </w:r>
      <w:r w:rsidRPr="00BA7945">
        <w:t>linear features, they neglected the linear relationship between the data.</w:t>
      </w:r>
      <w:r>
        <w:t xml:space="preserve"> </w:t>
      </w:r>
      <w:r w:rsidRPr="002268E4">
        <w:t xml:space="preserve">In </w:t>
      </w:r>
      <w:r>
        <w:fldChar w:fldCharType="begin" w:fldLock="1"/>
      </w:r>
      <w:r w:rsidR="00E646CD">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[116]","plainTextFormattedCitation":"[116]","previouslyFormattedCitation":"[116]"},"properties":{"noteIndex":0},"schema":"https://github.com/citation-style-language/schema/raw/master/csl-citation.json"}</w:instrText>
      </w:r>
      <w:r>
        <w:fldChar w:fldCharType="separate"/>
      </w:r>
      <w:r w:rsidR="00270EBE" w:rsidRPr="00270EBE">
        <w:rPr>
          <w:noProof/>
        </w:rPr>
        <w:t>[116]</w:t>
      </w:r>
      <w:r>
        <w:fldChar w:fldCharType="end"/>
      </w:r>
      <w:r w:rsidRPr="002268E4">
        <w:t xml:space="preserve"> and </w:t>
      </w:r>
      <w:r>
        <w:fldChar w:fldCharType="begin" w:fldLock="1"/>
      </w:r>
      <w:r w:rsidR="00E646CD">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[117]","plainTextFormattedCitation":"[117]","previouslyFormattedCitation":"[117]"},"properties":{"noteIndex":0},"schema":"https://github.com/citation-style-language/schema/raw/master/csl-citation.json"}</w:instrText>
      </w:r>
      <w:r>
        <w:fldChar w:fldCharType="separate"/>
      </w:r>
      <w:r w:rsidR="00270EBE" w:rsidRPr="00270EBE">
        <w:rPr>
          <w:noProof/>
        </w:rPr>
        <w:t>[117]</w:t>
      </w:r>
      <w:r>
        <w:fldChar w:fldCharType="end"/>
      </w:r>
      <w:r w:rsidRPr="002268E4">
        <w:t xml:space="preserve">, Papalexopoulos et al. </w:t>
      </w:r>
      <w:r>
        <w:t>developed</w:t>
      </w:r>
      <w:r w:rsidRPr="002268E4">
        <w:t xml:space="preserve"> a neural network-based approach in addition to a regression-based approach. </w:t>
      </w:r>
      <w:r w:rsidRPr="00310B76">
        <w:t>Both models were validated using training data from 1986 to 1990 on peak and hourly loads for 1991. It was shown that the ANN model enhanced forecasting accuracy for both peak load and hourly forecasts.</w:t>
      </w:r>
    </w:p>
    <w:p w14:paraId="32876F5A" w14:textId="4767BF9D" w:rsidR="00B64AB4" w:rsidRDefault="00B64AB4" w:rsidP="00B64AB4">
      <w:pPr>
        <w:pStyle w:val="Heading4"/>
      </w:pPr>
      <w:commentRangeStart w:id="86"/>
      <w:r>
        <w:t xml:space="preserve">2.4.4.1 </w:t>
      </w:r>
      <w:r w:rsidRPr="00B64AB4">
        <w:t>How Artificial Neural Networks Handle Overtraining</w:t>
      </w:r>
      <w:commentRangeEnd w:id="86"/>
      <w:r w:rsidR="004E1C26">
        <w:rPr>
          <w:rStyle w:val="CommentReference"/>
          <w:b w:val="0"/>
          <w:bCs w:val="0"/>
        </w:rPr>
        <w:commentReference w:id="86"/>
      </w:r>
    </w:p>
    <w:p w14:paraId="4FFC3B3F" w14:textId="5F560CAD" w:rsidR="00AE4400" w:rsidRDefault="00BF2713" w:rsidP="00AE4400">
      <w:pPr>
        <w:ind w:firstLine="288"/>
      </w:pPr>
      <w:r w:rsidRPr="000B6B7A">
        <w:t>Tweaking</w:t>
      </w:r>
      <w:r w:rsidR="000B6B7A" w:rsidRPr="000B6B7A">
        <w:t xml:space="preserve"> the weights and biases, increasing the </w:t>
      </w:r>
      <w:r w:rsidR="0077009A">
        <w:t>hidden layer's size</w:t>
      </w:r>
      <w:r w:rsidR="000B6B7A" w:rsidRPr="000B6B7A">
        <w:t xml:space="preserve"> from a single neuron to many neurons, and increasing the number of explanatory factors will continuously enhance a network's capacity to predict the training dataset </w:t>
      </w:r>
      <w:r w:rsidR="0077009A">
        <w:t>correct</w:t>
      </w:r>
      <w:r w:rsidR="000B6B7A" w:rsidRPr="000B6B7A">
        <w:t xml:space="preserve">ly. This will eventually result in over-training and a decline in the network's capacity to generalize to previously unseen </w:t>
      </w:r>
      <w:r w:rsidR="008531EA">
        <w:t>data</w:t>
      </w:r>
      <w:r w:rsidR="000B6B7A" w:rsidRPr="000B6B7A">
        <w:t>. In other words, the algorithm has discovered properties of the training data that are absent from the test set.</w:t>
      </w:r>
      <w:r w:rsidR="000B6B7A">
        <w:t xml:space="preserve"> </w:t>
      </w:r>
      <w:r w:rsidR="00DC7FA1">
        <w:t xml:space="preserve">The </w:t>
      </w:r>
      <w:commentRangeStart w:id="87"/>
      <w:r w:rsidR="00DC7FA1">
        <w:t xml:space="preserve">cross-validation technique </w:t>
      </w:r>
      <w:commentRangeEnd w:id="87"/>
      <w:r w:rsidR="004E1C26">
        <w:rPr>
          <w:rStyle w:val="CommentReference"/>
        </w:rPr>
        <w:commentReference w:id="87"/>
      </w:r>
      <w:r w:rsidR="00DC7FA1">
        <w:t xml:space="preserve">is used to avoid overtraining. The training set is separated into two distinct halves. For example, if three years of data are provided, they are separated into two years and one-year sets. </w:t>
      </w:r>
    </w:p>
    <w:p w14:paraId="417D3CFD" w14:textId="41870E7F" w:rsidR="008531EA" w:rsidRDefault="00DC7FA1" w:rsidP="003701AF">
      <w:pPr>
        <w:ind w:firstLine="288"/>
      </w:pPr>
      <w:r>
        <w:t xml:space="preserve">The first set is used to train the ANN, while the second set is used to validate the learned model after a few hundred runs over the training data. The validation set’s error is evaluated. Typically, as the number of runs over the training set increases, this error reduces until the ANN is over-trained, as shown by a rise in this error. As a result, when the error on the validation set begins to grow, the training is stopped. This approach </w:t>
      </w:r>
      <w:r>
        <w:lastRenderedPageBreak/>
        <w:t xml:space="preserve">generates the necessary number of epochs throughout the training set. After that, the whole three years of data is used to re-train the MLP with this </w:t>
      </w:r>
      <w:r w:rsidR="00F55D9F">
        <w:t>number</w:t>
      </w:r>
      <w:r>
        <w:t xml:space="preserve"> of epochs.</w:t>
      </w:r>
    </w:p>
    <w:p w14:paraId="7543F56D" w14:textId="77777777" w:rsidR="003701AF" w:rsidRDefault="003701AF" w:rsidP="003701AF">
      <w:pPr>
        <w:ind w:firstLine="288"/>
      </w:pPr>
    </w:p>
    <w:p w14:paraId="4061A2A9" w14:textId="35F5DE45" w:rsidR="00DC7FA1" w:rsidRPr="00A665D9" w:rsidRDefault="00433FD9" w:rsidP="00433FD9">
      <w:pPr>
        <w:pStyle w:val="Heading4"/>
      </w:pPr>
      <w:r>
        <w:t>2.4.4.</w:t>
      </w:r>
      <w:r w:rsidR="00B64AB4">
        <w:t>2</w:t>
      </w:r>
      <w:r w:rsidR="00DC7FA1">
        <w:t xml:space="preserve"> </w:t>
      </w:r>
      <w:r w:rsidR="00DC7FA1" w:rsidRPr="00A665D9">
        <w:t>Artificial Neural Network Short Term Load Forecaster – Generation Three</w:t>
      </w:r>
      <w:bookmarkEnd w:id="79"/>
      <w:bookmarkEnd w:id="80"/>
      <w:bookmarkEnd w:id="81"/>
      <w:r w:rsidR="00DC7FA1" w:rsidRPr="00A665D9">
        <w:t xml:space="preserve"> (ANNSTLF-G3)</w:t>
      </w:r>
    </w:p>
    <w:p w14:paraId="7CA9F1A7" w14:textId="3F58EFA0" w:rsidR="00DC7FA1" w:rsidRDefault="00DC7FA1" w:rsidP="00DC7FA1">
      <w:pPr>
        <w:ind w:firstLine="288"/>
      </w:pPr>
      <w:r>
        <w:t xml:space="preserve">One of the most popular ML-based load forecasters is the ANNSTLF </w:t>
      </w:r>
      <w:r>
        <w:fldChar w:fldCharType="begin" w:fldLock="1"/>
      </w:r>
      <w:r w:rsidR="00E646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[82], [93]","plainTextFormattedCitation":"[1], [82], [93]","previouslyFormattedCitation":"[1], [82], [93]"},"properties":{"noteIndex":0},"schema":"https://github.com/citation-style-language/schema/raw/master/csl-citation.json"}</w:instrText>
      </w:r>
      <w:r>
        <w:fldChar w:fldCharType="separate"/>
      </w:r>
      <w:r w:rsidR="00270EBE" w:rsidRPr="00270EBE">
        <w:rPr>
          <w:noProof/>
        </w:rPr>
        <w:t>[1], [82], [93]</w:t>
      </w:r>
      <w:r>
        <w:fldChar w:fldCharType="end"/>
      </w:r>
      <w:r>
        <w:t>.</w:t>
      </w:r>
      <w:r w:rsidRPr="00B40266">
        <w:t xml:space="preserve"> </w:t>
      </w:r>
      <w:r>
        <w:t>The ANNSTLF-G3 has</w:t>
      </w:r>
      <w:r w:rsidRPr="00B86158">
        <w:t xml:space="preserve"> improved prediction accuracy and generated economic benefits for over a dozen utilities</w:t>
      </w:r>
      <w:r>
        <w:t xml:space="preserve"> </w:t>
      </w:r>
      <w:r>
        <w:fldChar w:fldCharType="begin" w:fldLock="1"/>
      </w:r>
      <w:r w:rsidR="00E646CD">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Forecasting","type":"thesis"},"uris":["http://www.mendeley.com/documents/?uuid=51e2c167-e18b-427d-9398-9cd40681d6c8"]}],"mendeley":{"formattedCitation":"[95], [118]","plainTextFormattedCitation":"[95], [118]","previouslyFormattedCitation":"[95], [118]"},"properties":{"noteIndex":0},"schema":"https://github.com/citation-style-language/schema/raw/master/csl-citation.json"}</w:instrText>
      </w:r>
      <w:r>
        <w:fldChar w:fldCharType="separate"/>
      </w:r>
      <w:r w:rsidR="00270EBE" w:rsidRPr="00270EBE">
        <w:rPr>
          <w:noProof/>
        </w:rPr>
        <w:t>[95], [118]</w:t>
      </w:r>
      <w:r>
        <w:fldChar w:fldCharType="end"/>
      </w:r>
      <w:r w:rsidRPr="00B86158">
        <w:t>.</w:t>
      </w:r>
      <w:r>
        <w:t xml:space="preserve"> </w:t>
      </w:r>
      <w:r w:rsidRPr="00D43F11">
        <w:t>Some publications have named ANNSTLF</w:t>
      </w:r>
      <w:r>
        <w:t>-G3</w:t>
      </w:r>
      <w:r w:rsidRPr="00D43F11">
        <w:t xml:space="preserve"> the best forecaster for short-term load forecasting</w:t>
      </w:r>
      <w:r>
        <w:t xml:space="preserve"> </w:t>
      </w:r>
      <w:r>
        <w:fldChar w:fldCharType="begin" w:fldLock="1"/>
      </w:r>
      <w:r w:rsidR="00E646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[93]","plainTextFormattedCitation":"[1], [93]","previouslyFormattedCitation":"[1], [93]"},"properties":{"noteIndex":0},"schema":"https://github.com/citation-style-language/schema/raw/master/csl-citation.json"}</w:instrText>
      </w:r>
      <w:r>
        <w:fldChar w:fldCharType="separate"/>
      </w:r>
      <w:r w:rsidR="00270EBE" w:rsidRPr="00270EBE">
        <w:rPr>
          <w:noProof/>
        </w:rPr>
        <w:t>[1], [93]</w:t>
      </w:r>
      <w:r>
        <w:fldChar w:fldCharType="end"/>
      </w:r>
      <w:r>
        <w:t xml:space="preserve">. The configuration of this load forecaster has undergone a few revisions since it was first proposed </w:t>
      </w:r>
      <w:r>
        <w:fldChar w:fldCharType="begin" w:fldLock="1"/>
      </w:r>
      <w:r w:rsidR="00E646CD">
        <w:instrText>ADDIN CSL_CITATION {"citationItems":[{"id":"ITEM-1","itemData":{"DOI":"10.1109/59.466468","ISSN":"15580679","abstract":"This paper describes a modular artificial neural network (ANN) based hourly load forecaster which has already been implemented at 20 electric utilities across the US and is being used on-line by several of them. The behavior of the load and its correlation with parameters affecting it (e.g. weather variables) are decomposed into three distinct trends of weekly, daily, and hourly. Each trend is modeled by a separate module containing several multi-layer feed-forward ANNs trained by the back-propagation learning rule. The forecasts produced by each module are then combined by adaptive filters to arrive at the final forecast. During the forecasting phase, the parameters of the ANNs within each module are adaptively changed in response to the system’s latest forecast accuracy. The performance of the forecaster has been tested on data from these 20 utilities with excellent results. The on-line performance of the system has also been quite satisfactory and superior to other forecasting packages used by the utilities. Moreover, the forecaster is robust, easy to use, and produces accurate results in the case of rapid weather changes. © 1995 IEEE","author":[{"dropping-particle":"","family":"Khotanzad","given":"Alireza","non-dropping-particle":"","parse-names":false,"suffix":""},{"dropping-particle":"","family":"Hwang","given":"Rey Chue","non-dropping-particle":"","parse-names":false,"suffix":""},{"dropping-particle":"","family":"Abaye","given":"Alireza","non-dropping-particle":"","parse-names":false,"suffix":""},{"dropping-particle":"","family":"Maratukulam","given":"Dominic","non-dropping-particle":"","parse-names":false,"suffix":""}],"container-title":"IEEE Transactions on Power Systems","id":"ITEM-1","issued":{"date-parts":[["1995"]]},"title":"An Adaptive Modular Artificial Neural Network Hourly Load Forecaster and its Implementation at Electric Utilities","type":"article-journal"},"uris":["http://www.mendeley.com/documents/?uuid=f8877f87-a5d1-421c-9194-8f180733ac13"]},{"id":"ITEM-2","itemData":{"DOI":"10.1109/72.595881","ISSN":"10459227","abstract":"A key component of the daily operation and planning activities of an electric utility is short-term load forecasting, i.e., the prediction of hourly loads (demand) for the next hour to several days out. The accuracy of such forecasts has significant economic impact for the utility. This paper describes a load forecasting system known as ANNSTLF (artificial neural-network short-term load forecaster) which has received wide acceptance by the electric utility industry and presently is being used by 32 utilities across the USA and Canada. ANNSTLF can consider the effect of temperature and relative humidity on the load. Besides its load forecasting engine, ANNSTLF contains forecasters that can generate the hourly temperature and relative humidity forecasts needed by the system. ANNSTLF is based on a multiple ANN strategy that captures various trends in the data. Both the first and the second generation of the load forecasting engine are discussed and compared. The building block of the forecasters is a multilayer perceptron trained with the error backpropagation learning rule. An adaptive scheme is employed to adjust the ANN weights during on-line forecasting. The forecasting models are site independent and only the number of hidden layer nodes of ANN's need to be adjusted for a new data base. The results of testing the system on data from ten different utilities are reported. © 1997 IEEE.","author":[{"dropping-particle":"","family":"Khotanzad","given":"Alireza","non-dropping-particle":"","parse-names":false,"suffix":""},{"dropping-particle":"","family":"Afkhami-Rohani","given":"Reza","non-dropping-particle":"","parse-names":false,"suffix":""},{"dropping-particle":"","family":"Lu","given":"Tsun Liang","non-dropping-particle":"","parse-names":false,"suffix":""},{"dropping-particle":"","family":"Abaye","given":"Alireza","non-dropping-particle":"","parse-names":false,"suffix":""},{"dropping-particle":"","family":"Davis","given":"Malcolm","non-dropping-particle":"","parse-names":false,"suffix":""},{"dropping-particle":"","family":"Maratukulam","given":"Dominic J.","non-dropping-particle":"","parse-names":false,"suffix":""}],"container-title":"IEEE Transactions on Neural Networks","id":"ITEM-2","issued":{"date-parts":[["1997"]]},"title":"ANNSTLF - A neural-network-based electric load forecasting system","type":"article-journal"},"uris":["http://www.mendeley.com/documents/?uuid=0f7ac4f2-2042-4051-9946-c4523d9c755c"]}],"mendeley":{"formattedCitation":"[119], [120]","plainTextFormattedCitation":"[119], [120]","previouslyFormattedCitation":"[119], [120]"},"properties":{"noteIndex":0},"schema":"https://github.com/citation-style-language/schema/raw/master/csl-citation.json"}</w:instrText>
      </w:r>
      <w:r>
        <w:fldChar w:fldCharType="separate"/>
      </w:r>
      <w:r w:rsidR="00270EBE" w:rsidRPr="00270EBE">
        <w:rPr>
          <w:noProof/>
        </w:rPr>
        <w:t>[119], [120]</w:t>
      </w:r>
      <w:r>
        <w:fldChar w:fldCharType="end"/>
      </w:r>
      <w:r>
        <w:t xml:space="preserve">, and we will discuss the third-generation design (G3) </w:t>
      </w:r>
      <w:r>
        <w:fldChar w:fldCharType="begin" w:fldLock="1"/>
      </w:r>
      <w:r w:rsidR="00E646CD">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[37]","plainTextFormattedCitation":"[37]","previouslyFormattedCitation":"[37]"},"properties":{"noteIndex":0},"schema":"https://github.com/citation-style-language/schema/raw/master/csl-citation.json"}</w:instrText>
      </w:r>
      <w:r>
        <w:fldChar w:fldCharType="separate"/>
      </w:r>
      <w:r w:rsidR="00270EBE" w:rsidRPr="00270EBE">
        <w:rPr>
          <w:noProof/>
        </w:rPr>
        <w:t>[37]</w:t>
      </w:r>
      <w:r>
        <w:fldChar w:fldCharType="end"/>
      </w:r>
      <w:r>
        <w:t>,  which uses two shallow multi-layer feed-forward ANNs together with a recursive least squares (RLS) combiner to predict short-term load. The figure below shows the block diagram of the system:</w:t>
      </w:r>
    </w:p>
    <w:p w14:paraId="1EA87FB8" w14:textId="77777777" w:rsidR="00DC7FA1" w:rsidRDefault="00DC7FA1" w:rsidP="00DC7FA1">
      <w:pPr>
        <w:pStyle w:val="BodyText"/>
        <w:keepNext/>
        <w:spacing w:line="240" w:lineRule="auto"/>
        <w:jc w:val="center"/>
      </w:pPr>
      <w:r>
        <w:rPr>
          <w:noProof/>
        </w:rPr>
        <w:drawing>
          <wp:inline distT="0" distB="0" distL="0" distR="0" wp14:anchorId="695AD143" wp14:editId="130E68E8">
            <wp:extent cx="4178286" cy="2934554"/>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rotWithShape="1">
                    <a:blip r:embed="rId33" cstate="print">
                      <a:extLst>
                        <a:ext uri="{28A0092B-C50C-407E-A947-70E740481C1C}">
                          <a14:useLocalDpi xmlns:a14="http://schemas.microsoft.com/office/drawing/2010/main" val="0"/>
                        </a:ext>
                      </a:extLst>
                    </a:blip>
                    <a:srcRect t="6057" r="2084" b="1062"/>
                    <a:stretch/>
                  </pic:blipFill>
                  <pic:spPr bwMode="auto">
                    <a:xfrm>
                      <a:off x="0" y="0"/>
                      <a:ext cx="4179525" cy="2935424"/>
                    </a:xfrm>
                    <a:prstGeom prst="rect">
                      <a:avLst/>
                    </a:prstGeom>
                    <a:ln>
                      <a:noFill/>
                    </a:ln>
                    <a:extLst>
                      <a:ext uri="{53640926-AAD7-44D8-BBD7-CCE9431645EC}">
                        <a14:shadowObscured xmlns:a14="http://schemas.microsoft.com/office/drawing/2010/main"/>
                      </a:ext>
                    </a:extLst>
                  </pic:spPr>
                </pic:pic>
              </a:graphicData>
            </a:graphic>
          </wp:inline>
        </w:drawing>
      </w:r>
    </w:p>
    <w:p w14:paraId="4138669F" w14:textId="400E3C1E" w:rsidR="00DC7FA1" w:rsidRDefault="00DC7FA1" w:rsidP="00DC7FA1">
      <w:pPr>
        <w:pStyle w:val="Caption"/>
        <w:ind w:firstLine="288"/>
        <w:jc w:val="center"/>
      </w:pPr>
      <w:bookmarkStart w:id="88" w:name="_Toc82949038"/>
      <w:r>
        <w:t xml:space="preserve">Figure </w:t>
      </w:r>
      <w:fldSimple w:instr=" SEQ Figure \* ARABIC ">
        <w:r w:rsidR="00696FD2">
          <w:rPr>
            <w:noProof/>
          </w:rPr>
          <w:t>4</w:t>
        </w:r>
      </w:fldSimple>
      <w:r>
        <w:t xml:space="preserve"> - </w:t>
      </w:r>
      <w:r w:rsidRPr="00F36168">
        <w:t xml:space="preserve">The Block Diagram of the third generation ANNSTLF </w:t>
      </w:r>
      <w:r>
        <w:fldChar w:fldCharType="begin" w:fldLock="1"/>
      </w:r>
      <w:r w:rsidR="00E646CD">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[37]","plainTextFormattedCitation":"[37]","previouslyFormattedCitation":"[37]"},"properties":{"noteIndex":0},"schema":"https://github.com/citation-style-language/schema/raw/master/csl-citation.json"}</w:instrText>
      </w:r>
      <w:r>
        <w:fldChar w:fldCharType="separate"/>
      </w:r>
      <w:r w:rsidR="00270EBE" w:rsidRPr="00270EBE">
        <w:rPr>
          <w:b w:val="0"/>
          <w:noProof/>
        </w:rPr>
        <w:t>[37]</w:t>
      </w:r>
      <w:bookmarkEnd w:id="88"/>
      <w:r>
        <w:fldChar w:fldCharType="end"/>
      </w:r>
    </w:p>
    <w:p w14:paraId="2BC5C51E" w14:textId="77777777" w:rsidR="00DC7FA1" w:rsidRDefault="00DC7FA1" w:rsidP="00DC7FA1">
      <w:pPr>
        <w:ind w:firstLine="288"/>
      </w:pPr>
      <w:r>
        <w:lastRenderedPageBreak/>
        <w:t xml:space="preserve">Both ANN blocks are multi-layer perceptron trained with the error back-propagation algorithm. The base-load forecaster (BLF) is trained to forecast </w:t>
      </w:r>
      <w:r w:rsidRPr="00D81AF8">
        <w:t>regular</w:t>
      </w:r>
      <w:r>
        <w:t xml:space="preserve"> next-day load, while the change-load forecaster (CLF) is trained to forecast changes in the load demand from one day to the next.  </w:t>
      </w:r>
      <w:r w:rsidRPr="000068A0">
        <w:t>The two ANN forecasters complement one another since the BLF places a stronger emphasis on normal load patterns, whil</w:t>
      </w:r>
      <w:r>
        <w:t>e</w:t>
      </w:r>
      <w:r w:rsidRPr="000068A0">
        <w:t xml:space="preserve"> the CLF places a stronger emphasis on yesterday</w:t>
      </w:r>
      <w:r>
        <w:t>’</w:t>
      </w:r>
      <w:r w:rsidRPr="000068A0">
        <w:t>s load.</w:t>
      </w:r>
      <w:r>
        <w:t xml:space="preserve"> </w:t>
      </w:r>
      <w:r w:rsidRPr="007B0131">
        <w:t xml:space="preserve">Combining these two independent forecasts improves accuracy. This is especially true in instances of abrupt load changes brought about by </w:t>
      </w:r>
      <w:r>
        <w:t>weather</w:t>
      </w:r>
      <w:r w:rsidRPr="007B0131">
        <w:t xml:space="preserve"> changes. The BLF has a proclivity for </w:t>
      </w:r>
      <w:r>
        <w:t xml:space="preserve">a </w:t>
      </w:r>
      <w:r w:rsidRPr="007B0131">
        <w:t>delayed response to sudden changes in load.</w:t>
      </w:r>
    </w:p>
    <w:p w14:paraId="294AF9DD" w14:textId="67CA731D" w:rsidR="00F24181" w:rsidRDefault="00DC7FA1" w:rsidP="00041A29">
      <w:pPr>
        <w:ind w:firstLine="288"/>
        <w:rPr>
          <w:ins w:id="89" w:author="Dawn MacIsaac" w:date="2021-10-05T07:44:00Z"/>
        </w:rPr>
      </w:pPr>
      <w:r w:rsidRPr="007B0131">
        <w:t>On the other hand, because the CLF uses yesterday</w:t>
      </w:r>
      <w:r>
        <w:t>’</w:t>
      </w:r>
      <w:r w:rsidRPr="007B0131">
        <w:t>s load as a baseline and forecasts future changes in that load, it responds more quickly to changing conditions. </w:t>
      </w:r>
      <w:r>
        <w:t xml:space="preserve">It is argued that the CLF forecaster allows the model to rapidly adapt to abrupt changes in temperature </w:t>
      </w:r>
      <w:r>
        <w:fldChar w:fldCharType="begin" w:fldLock="1"/>
      </w:r>
      <w:r w:rsidR="00E646CD">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forecasting","type":"paper-conference"},"uris":["http://www.mendeley.com/documents/?uuid=a11f2955-4dcd-4a86-8f17-023498d69440"]}],"mendeley":{"formattedCitation":"[93], [121], [122]","plainTextFormattedCitation":"[93], [121], [122]","previouslyFormattedCitation":"[93], [121], [122]"},"properties":{"noteIndex":0},"schema":"https://github.com/citation-style-language/schema/raw/master/csl-citation.json"}</w:instrText>
      </w:r>
      <w:r>
        <w:fldChar w:fldCharType="separate"/>
      </w:r>
      <w:r w:rsidR="00270EBE" w:rsidRPr="00270EBE">
        <w:rPr>
          <w:noProof/>
        </w:rPr>
        <w:t>[93], [121], [122]</w:t>
      </w:r>
      <w:r>
        <w:fldChar w:fldCharType="end"/>
      </w:r>
      <w:r>
        <w:t xml:space="preserve">.  Both blocks are presented with the same 79 inputs (see Figure 4) and output a 24x1 vector representing hourly forecasts.  The CLF sums predicted changes with actual last-day values to produce its output.  </w:t>
      </w:r>
      <w:r w:rsidRPr="00804FB5">
        <w:t>The final forecast is based on a weighted average of each block</w:t>
      </w:r>
      <w:r>
        <w:t>’</w:t>
      </w:r>
      <w:r w:rsidRPr="00804FB5">
        <w:t>s outputs, with the weights adaptively determined using an RLS algorithm.</w:t>
      </w:r>
      <w:r>
        <w:t xml:space="preserve"> </w:t>
      </w:r>
      <w:r w:rsidRPr="0076689E">
        <w:t>ANNSTLF-G3 forecasts are typically produced one day at a time (24 hrs.). To extend the forecast horizon beyond one day, the previous day</w:t>
      </w:r>
      <w:r>
        <w:t>’</w:t>
      </w:r>
      <w:r w:rsidRPr="0076689E">
        <w:t>s forecast load is substituted for the actual load to produce the next day</w:t>
      </w:r>
      <w:r>
        <w:t>’</w:t>
      </w:r>
      <w:r w:rsidRPr="0076689E">
        <w:t>s load forecast.</w:t>
      </w:r>
      <w:r>
        <w:t xml:space="preserve"> </w:t>
      </w:r>
      <w:r w:rsidRPr="00F32537">
        <w:t xml:space="preserve">According to the </w:t>
      </w:r>
      <w:r>
        <w:t>paper’s authors</w:t>
      </w:r>
      <w:r w:rsidRPr="00F32537">
        <w:t xml:space="preserve">, the ANNSTLF-G3 algorithm performs best when the hidden layer contains between 30 and 60 neurons and is trained using two to three years of </w:t>
      </w:r>
      <w:commentRangeStart w:id="90"/>
      <w:r w:rsidRPr="00F32537">
        <w:t>data</w:t>
      </w:r>
      <w:commentRangeEnd w:id="90"/>
      <w:r w:rsidR="004E1C26">
        <w:rPr>
          <w:rStyle w:val="CommentReference"/>
        </w:rPr>
        <w:commentReference w:id="90"/>
      </w:r>
      <w:r w:rsidRPr="00F32537">
        <w:t>.</w:t>
      </w:r>
    </w:p>
    <w:p w14:paraId="5CAF05F6" w14:textId="77777777" w:rsidR="004E1C26" w:rsidRPr="00041A29" w:rsidRDefault="004E1C26" w:rsidP="00041A29">
      <w:pPr>
        <w:ind w:firstLine="288"/>
      </w:pPr>
    </w:p>
    <w:p w14:paraId="294AB15D" w14:textId="77777777" w:rsidR="00A10B8F" w:rsidRDefault="00A10B8F">
      <w:pPr>
        <w:spacing w:line="240" w:lineRule="auto"/>
        <w:jc w:val="left"/>
        <w:rPr>
          <w:rFonts w:cs="Arial"/>
          <w:b/>
          <w:bCs/>
          <w:kern w:val="32"/>
          <w:sz w:val="28"/>
          <w:szCs w:val="32"/>
        </w:rPr>
      </w:pPr>
      <w:r>
        <w:br w:type="page"/>
      </w:r>
    </w:p>
    <w:p w14:paraId="4ADBC7F0" w14:textId="2D97880A" w:rsidR="00EB444C" w:rsidRPr="00CD3CAD" w:rsidRDefault="00B06A7F" w:rsidP="00EB444C">
      <w:pPr>
        <w:pStyle w:val="Heading1"/>
      </w:pPr>
      <w:bookmarkStart w:id="91" w:name="_Toc82949016"/>
      <w:r>
        <w:lastRenderedPageBreak/>
        <w:t>3</w:t>
      </w:r>
      <w:r w:rsidR="00EB444C">
        <w:t xml:space="preserve"> </w:t>
      </w:r>
      <w:r w:rsidR="00AD096F">
        <w:t>Investigation</w:t>
      </w:r>
      <w:bookmarkEnd w:id="91"/>
    </w:p>
    <w:p w14:paraId="27B8AB5B" w14:textId="6F1AEF85" w:rsidR="001E0C2F" w:rsidRDefault="00EB444C" w:rsidP="00FD0EB4">
      <w:pPr>
        <w:ind w:firstLine="288"/>
        <w:rPr>
          <w:ins w:id="92" w:author="Dawn MacIsaac" w:date="2021-10-05T07:50:00Z"/>
        </w:rPr>
      </w:pPr>
      <w:r>
        <w:t xml:space="preserve">This work aims to determine whether deep learning approaches can improve forecasting accuracy for data sets by comparing the accuracy of deep learning forecasters to some of the current forecasters used by utilities.  </w:t>
      </w:r>
      <w:commentRangeStart w:id="93"/>
      <w:r>
        <w:t>This work will focus on STLF horizons.</w:t>
      </w:r>
      <w:ins w:id="94" w:author="Dawn MacIsaac" w:date="2021-10-05T07:50:00Z">
        <w:r w:rsidR="001E0C2F">
          <w:t xml:space="preserve">  </w:t>
        </w:r>
        <w:commentRangeStart w:id="95"/>
        <w:r w:rsidR="001E0C2F">
          <w:t>[]</w:t>
        </w:r>
        <w:commentRangeEnd w:id="95"/>
        <w:r w:rsidR="001E0C2F">
          <w:rPr>
            <w:rStyle w:val="CommentReference"/>
          </w:rPr>
          <w:commentReference w:id="95"/>
        </w:r>
      </w:ins>
    </w:p>
    <w:p w14:paraId="7A8B19B8" w14:textId="77777777" w:rsidR="001E0C2F" w:rsidRDefault="001E0C2F" w:rsidP="00FD0EB4">
      <w:pPr>
        <w:ind w:firstLine="288"/>
        <w:rPr>
          <w:ins w:id="96" w:author="Dawn MacIsaac" w:date="2021-10-05T07:50:00Z"/>
        </w:rPr>
      </w:pPr>
    </w:p>
    <w:p w14:paraId="351A75BD" w14:textId="7292887D" w:rsidR="008E288C" w:rsidRDefault="00EB444C" w:rsidP="00FD0EB4">
      <w:pPr>
        <w:ind w:firstLine="288"/>
      </w:pPr>
      <w:r>
        <w:t xml:space="preserve"> </w:t>
      </w:r>
      <w:commentRangeEnd w:id="93"/>
      <w:r w:rsidR="004E1C26">
        <w:rPr>
          <w:rStyle w:val="CommentReference"/>
        </w:rPr>
        <w:commentReference w:id="93"/>
      </w:r>
      <w:commentRangeStart w:id="97"/>
      <w:r w:rsidR="00A61EAC" w:rsidRPr="00A61EAC">
        <w:t xml:space="preserve">A significant strength of this work is </w:t>
      </w:r>
      <w:r w:rsidR="0077009A">
        <w:t>implementing</w:t>
      </w:r>
      <w:r w:rsidR="00A61EAC" w:rsidRPr="00A61EAC">
        <w:t xml:space="preserve"> the research to three distinct datasets</w:t>
      </w:r>
      <w:commentRangeEnd w:id="97"/>
      <w:r w:rsidR="004E1C26">
        <w:rPr>
          <w:rStyle w:val="CommentReference"/>
        </w:rPr>
        <w:commentReference w:id="97"/>
      </w:r>
      <w:r w:rsidR="00A61EAC" w:rsidRPr="00A61EAC">
        <w:t>, which provides substantial data for evaluating the methods and a solid foundation for th</w:t>
      </w:r>
      <w:r w:rsidR="00A61EAC">
        <w:t>is</w:t>
      </w:r>
      <w:r w:rsidR="00A61EAC" w:rsidRPr="00A61EAC">
        <w:t xml:space="preserve"> study's conclusions. </w:t>
      </w:r>
      <w:r>
        <w:t xml:space="preserve"> </w:t>
      </w:r>
      <w:del w:id="98" w:author="Dawn MacIsaac" w:date="2021-10-05T07:46:00Z">
        <w:r w:rsidDel="004E1C26">
          <w:delText xml:space="preserve">Three data sets will be investigated.  </w:delText>
        </w:r>
      </w:del>
      <w:r>
        <w:t xml:space="preserve">Two sets come from an Independent Electrical System Operator in Ontario and have been included because the data is publicly available, which helps with the reproducibility of this work.  One set is from Ottawa </w:t>
      </w:r>
      <w:r>
        <w:fldChar w:fldCharType="begin" w:fldLock="1"/>
      </w:r>
      <w:r w:rsidR="00E646CD">
        <w:instrText>ADDIN CSL_CITATION {"citationItems":[{"id":"ITEM-1","itemData":{"URL":"http://reports.ieso.ca/public/DemandZonal/","accessed":{"date-parts":[["2021","6","5"]]},"id":"ITEM-1","issued":{"date-parts":[["0"]]},"title":"Independent Electricity System Operator - Hourly Zonal Demand Report","type":"webpage"},"uris":["http://www.mendeley.com/documents/?uuid=477e7dd8-58fa-3bd9-a7ef-f1f5e7dbf481"]}],"mendeley":{"formattedCitation":"[123]","plainTextFormattedCitation":"[123]","previouslyFormattedCitation":"[123]"},"properties":{"noteIndex":0},"schema":"https://github.com/citation-style-language/schema/raw/master/csl-citation.json"}</w:instrText>
      </w:r>
      <w:r>
        <w:fldChar w:fldCharType="separate"/>
      </w:r>
      <w:r w:rsidR="00270EBE" w:rsidRPr="00270EBE">
        <w:rPr>
          <w:noProof/>
        </w:rPr>
        <w:t>[123]</w:t>
      </w:r>
      <w:r>
        <w:fldChar w:fldCharType="end"/>
      </w:r>
      <w:r>
        <w:t xml:space="preserve">, and the other is from Toronto </w:t>
      </w:r>
      <w:r>
        <w:fldChar w:fldCharType="begin" w:fldLock="1"/>
      </w:r>
      <w:r w:rsidR="00E646CD">
        <w:instrText>ADDIN CSL_CITATION {"citationItems":[{"id":"ITEM-1","itemData":{"URL":"http://reports.ieso.ca/public/DemandZonal/","accessed":{"date-parts":[["2021","6","5"]]},"id":"ITEM-1","issued":{"date-parts":[["0"]]},"title":"Independent Electricity System Operator - Hourly Zonal Demand Report","type":"webpage"},"uris":["http://www.mendeley.com/documents/?uuid=477e7dd8-58fa-3bd9-a7ef-f1f5e7dbf481"]}],"mendeley":{"formattedCitation":"[123]","plainTextFormattedCitation":"[123]","previouslyFormattedCitation":"[123]"},"properties":{"noteIndex":0},"schema":"https://github.com/citation-style-language/schema/raw/master/csl-citation.json"}</w:instrText>
      </w:r>
      <w:r>
        <w:fldChar w:fldCharType="separate"/>
      </w:r>
      <w:r w:rsidR="00270EBE" w:rsidRPr="00270EBE">
        <w:rPr>
          <w:noProof/>
        </w:rPr>
        <w:t>[123]</w:t>
      </w:r>
      <w:r>
        <w:fldChar w:fldCharType="end"/>
      </w:r>
      <w:r>
        <w:t xml:space="preserve">, and they both consist of city-wide load aggregation measurements taken hourly, spanning ten years from 2010-2019.  </w:t>
      </w:r>
    </w:p>
    <w:p w14:paraId="17847D8A" w14:textId="77777777" w:rsidR="001E0C2F" w:rsidRDefault="00EB444C" w:rsidP="00FD0EB4">
      <w:pPr>
        <w:ind w:firstLine="288"/>
        <w:rPr>
          <w:ins w:id="99" w:author="Dawn MacIsaac" w:date="2021-10-05T07:50:00Z"/>
        </w:rPr>
      </w:pPr>
      <w:r>
        <w:t xml:space="preserve">The third set comes from Saint john Energy, a </w:t>
      </w:r>
      <w:r w:rsidR="009B2338">
        <w:t>municipally</w:t>
      </w:r>
      <w:r w:rsidR="0077009A">
        <w:t>-</w:t>
      </w:r>
      <w:r w:rsidR="009B2338">
        <w:t>owned</w:t>
      </w:r>
      <w:r>
        <w:t xml:space="preserve"> utility reseller.  This data is included because the work proposed here supports efforts in a larger Smart Grid Technologies project underway at UNB, which partners with that utility reseller.   The Saint John Energy data set is smaller than the others, spanning about 3.5 years, from 2018 to the present, but otherwise matches the hourly measurements </w:t>
      </w:r>
      <w:del w:id="100" w:author="Dawn MacIsaac" w:date="2021-10-05T07:49:00Z">
        <w:r w:rsidDel="001E0C2F">
          <w:delText xml:space="preserve">of </w:delText>
        </w:r>
      </w:del>
      <w:ins w:id="101" w:author="Dawn MacIsaac" w:date="2021-10-05T07:49:00Z">
        <w:r w:rsidR="001E0C2F">
          <w:t>with</w:t>
        </w:r>
        <w:r w:rsidR="001E0C2F">
          <w:t xml:space="preserve"> </w:t>
        </w:r>
      </w:ins>
      <w:r>
        <w:t xml:space="preserve">city-wide Saint John load </w:t>
      </w:r>
      <w:proofErr w:type="spellStart"/>
      <w:r>
        <w:t>aggregates.</w:t>
      </w:r>
      <w:del w:id="102" w:author="Dawn MacIsaac" w:date="2021-10-05T07:50:00Z">
        <w:r w:rsidDel="001E0C2F">
          <w:delText xml:space="preserve"> I</w:delText>
        </w:r>
      </w:del>
      <w:proofErr w:type="spellEnd"/>
    </w:p>
    <w:p w14:paraId="5E3C5BE8" w14:textId="6C25FE0E" w:rsidR="004167AD" w:rsidRDefault="001E0C2F" w:rsidP="00FD0EB4">
      <w:pPr>
        <w:ind w:firstLine="288"/>
      </w:pPr>
      <w:ins w:id="103" w:author="Dawn MacIsaac" w:date="2021-10-05T07:50:00Z">
        <w:r>
          <w:t>I</w:t>
        </w:r>
      </w:ins>
      <w:r w:rsidR="00EB444C">
        <w:t xml:space="preserve">n </w:t>
      </w:r>
      <w:commentRangeStart w:id="104"/>
      <w:r w:rsidR="00EB444C">
        <w:t>some parts</w:t>
      </w:r>
      <w:commentRangeEnd w:id="104"/>
      <w:r>
        <w:rPr>
          <w:rStyle w:val="CommentReference"/>
        </w:rPr>
        <w:commentReference w:id="104"/>
      </w:r>
      <w:r w:rsidR="00EB444C">
        <w:t xml:space="preserve"> of this work, weather data (temperature) obtained from Environment Canada </w:t>
      </w:r>
      <w:r w:rsidR="00EB444C">
        <w:fldChar w:fldCharType="begin" w:fldLock="1"/>
      </w:r>
      <w:r w:rsidR="00E646CD">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[124]","plainTextFormattedCitation":"[124]","previouslyFormattedCitation":"[124]"},"properties":{"noteIndex":0},"schema":"https://github.com/citation-style-language/schema/raw/master/csl-citation.json"}</w:instrText>
      </w:r>
      <w:r w:rsidR="00EB444C">
        <w:fldChar w:fldCharType="separate"/>
      </w:r>
      <w:r w:rsidR="00270EBE" w:rsidRPr="00270EBE">
        <w:rPr>
          <w:noProof/>
        </w:rPr>
        <w:t>[124]</w:t>
      </w:r>
      <w:r w:rsidR="00EB444C">
        <w:fldChar w:fldCharType="end"/>
      </w:r>
      <w:r w:rsidR="00EB444C">
        <w:t xml:space="preserve"> will augment the time-series data. </w:t>
      </w:r>
      <w:r w:rsidR="008E288C">
        <w:t xml:space="preserve"> </w:t>
      </w:r>
      <w:commentRangeStart w:id="105"/>
      <w:r w:rsidR="008E288C" w:rsidRPr="002A4A09">
        <w:t xml:space="preserve">The training dataset for both the Toronto and Ottawa datasets </w:t>
      </w:r>
      <w:ins w:id="106" w:author="Dawn MacIsaac" w:date="2021-10-05T07:51:00Z">
        <w:r>
          <w:t>are</w:t>
        </w:r>
      </w:ins>
      <w:del w:id="107" w:author="Dawn MacIsaac" w:date="2021-10-05T07:51:00Z">
        <w:r w:rsidR="008E288C" w:rsidRPr="002A4A09" w:rsidDel="001E0C2F">
          <w:delText>is</w:delText>
        </w:r>
      </w:del>
      <w:r w:rsidR="008E288C" w:rsidRPr="002A4A09">
        <w:t xml:space="preserve"> from the years </w:t>
      </w:r>
      <w:del w:id="108" w:author="Dawn MacIsaac" w:date="2021-10-05T07:51:00Z">
        <w:r w:rsidR="005F6CE7" w:rsidDel="001E0C2F">
          <w:delText>“</w:delText>
        </w:r>
      </w:del>
      <w:r w:rsidR="008E288C" w:rsidRPr="002A4A09">
        <w:t>2010-2018,</w:t>
      </w:r>
      <w:del w:id="109" w:author="Dawn MacIsaac" w:date="2021-10-05T07:51:00Z">
        <w:r w:rsidR="005F6CE7" w:rsidDel="001E0C2F">
          <w:delText>”</w:delText>
        </w:r>
      </w:del>
      <w:r w:rsidR="008E288C" w:rsidRPr="002A4A09">
        <w:t xml:space="preserve"> while the testing dataset is from 2019.</w:t>
      </w:r>
      <w:r w:rsidR="008E288C">
        <w:t xml:space="preserve"> The training dataset for the Saint John dataset is from the years </w:t>
      </w:r>
      <w:del w:id="110" w:author="Dawn MacIsaac" w:date="2021-10-05T07:52:00Z">
        <w:r w:rsidR="008E288C" w:rsidDel="001E0C2F">
          <w:delText>“</w:delText>
        </w:r>
      </w:del>
      <w:r w:rsidR="008E288C">
        <w:t>2018 - 2020</w:t>
      </w:r>
      <w:del w:id="111" w:author="Dawn MacIsaac" w:date="2021-10-05T07:53:00Z">
        <w:r w:rsidR="008E288C" w:rsidDel="001E0C2F">
          <w:delText>”</w:delText>
        </w:r>
      </w:del>
      <w:r w:rsidR="008E288C">
        <w:t xml:space="preserve">, while the </w:t>
      </w:r>
      <w:r w:rsidR="008E288C">
        <w:lastRenderedPageBreak/>
        <w:t>testing dataset is from January 2021 until present.</w:t>
      </w:r>
      <w:r w:rsidR="00496395">
        <w:t xml:space="preserve"> </w:t>
      </w:r>
      <w:r w:rsidR="00017265" w:rsidRPr="004167AD">
        <w:t>Megawatts</w:t>
      </w:r>
      <w:r w:rsidR="004167AD" w:rsidRPr="004167AD">
        <w:t xml:space="preserve"> were used to quantify the load demand.</w:t>
      </w:r>
      <w:commentRangeEnd w:id="105"/>
      <w:r>
        <w:rPr>
          <w:rStyle w:val="CommentReference"/>
        </w:rPr>
        <w:commentReference w:id="105"/>
      </w:r>
    </w:p>
    <w:p w14:paraId="52C02C1E" w14:textId="6443761F" w:rsidR="00393A2F" w:rsidRDefault="0077009A" w:rsidP="00FD0EB4">
      <w:pPr>
        <w:ind w:firstLine="288"/>
      </w:pPr>
      <w:del w:id="112" w:author="Dawn MacIsaac" w:date="2021-10-05T07:53:00Z">
        <w:r w:rsidDel="001E0C2F">
          <w:delText xml:space="preserve">The </w:delText>
        </w:r>
      </w:del>
      <w:ins w:id="113" w:author="Dawn MacIsaac" w:date="2021-10-05T07:53:00Z">
        <w:r w:rsidR="001E0C2F">
          <w:t>A</w:t>
        </w:r>
        <w:r w:rsidR="001E0C2F">
          <w:t xml:space="preserve"> </w:t>
        </w:r>
      </w:ins>
      <w:r>
        <w:t xml:space="preserve">Hampel filter </w:t>
      </w:r>
      <w:del w:id="114" w:author="Dawn MacIsaac" w:date="2021-10-05T07:53:00Z">
        <w:r w:rsidDel="001E0C2F">
          <w:delText xml:space="preserve">is </w:delText>
        </w:r>
      </w:del>
      <w:ins w:id="115" w:author="Dawn MacIsaac" w:date="2021-10-05T07:53:00Z">
        <w:r w:rsidR="001E0C2F">
          <w:t>was</w:t>
        </w:r>
        <w:r w:rsidR="001E0C2F">
          <w:t xml:space="preserve"> </w:t>
        </w:r>
      </w:ins>
      <w:r>
        <w:t>used t</w:t>
      </w:r>
      <w:r w:rsidR="00393A2F" w:rsidRPr="00393A2F">
        <w:t>o find and replace outliers in the datasets.</w:t>
      </w:r>
      <w:del w:id="116" w:author="Dawn MacIsaac" w:date="2021-10-05T07:53:00Z">
        <w:r w:rsidR="00393A2F" w:rsidRPr="00393A2F" w:rsidDel="001E0C2F">
          <w:delText xml:space="preserve"> A Hampel filter is a statistical technique that we can use to find outliers in our time series and replace them with more representative values. </w:delText>
        </w:r>
      </w:del>
      <w:ins w:id="117" w:author="Dawn MacIsaac" w:date="2021-10-05T07:53:00Z">
        <w:r w:rsidR="001E0C2F">
          <w:t xml:space="preserve">  </w:t>
        </w:r>
      </w:ins>
      <w:r w:rsidR="00393A2F" w:rsidRPr="00393A2F">
        <w:t xml:space="preserve">The filter is </w:t>
      </w:r>
      <w:del w:id="118" w:author="Dawn MacIsaac" w:date="2021-10-05T07:53:00Z">
        <w:r w:rsidR="00393A2F" w:rsidRPr="00393A2F" w:rsidDel="001E0C2F">
          <w:delText xml:space="preserve">just </w:delText>
        </w:r>
      </w:del>
      <w:r w:rsidR="00393A2F" w:rsidRPr="00393A2F">
        <w:t xml:space="preserve">a sliding window with a variable width that </w:t>
      </w:r>
      <w:del w:id="119" w:author="Dawn MacIsaac" w:date="2021-10-05T07:54:00Z">
        <w:r w:rsidR="00393A2F" w:rsidRPr="00393A2F" w:rsidDel="001E0C2F">
          <w:delText xml:space="preserve">we </w:delText>
        </w:r>
      </w:del>
      <w:r w:rsidR="00393A2F" w:rsidRPr="00393A2F">
        <w:t>glide</w:t>
      </w:r>
      <w:ins w:id="120" w:author="Dawn MacIsaac" w:date="2021-10-05T07:54:00Z">
        <w:r w:rsidR="001E0C2F">
          <w:t>s</w:t>
        </w:r>
      </w:ins>
      <w:r w:rsidR="00393A2F" w:rsidRPr="00393A2F">
        <w:t xml:space="preserve"> across the time series. The filter determines the median and standard deviation for each window. If a point in the window is more than three standard deviations from </w:t>
      </w:r>
      <w:r>
        <w:t>the window'</w:t>
      </w:r>
      <w:r w:rsidR="00393A2F" w:rsidRPr="00393A2F">
        <w:t>s median, the Hampel filter flags it as an outlier and substitutes it with the window's median</w:t>
      </w:r>
      <w:r w:rsidR="00CB0E7E">
        <w:t xml:space="preserve"> </w:t>
      </w:r>
      <w:r w:rsidR="00CB0E7E">
        <w:fldChar w:fldCharType="begin" w:fldLock="1"/>
      </w:r>
      <w:r w:rsidR="00E646CD">
        <w:instrText>ADDIN CSL_CITATION {"citationItems":[{"id":"ITEM-1","itemData":{"DOI":"10.1016/j.eswa.2020.114209","ISSN":"09574174","abstract":"Air compressor systems are responsible for approximately 10% of the electricity consumed in United States and European Union industry. As many researches have proven the effectiveness of using Artificial Neural Network in air compressor performance prediction, there is still a need to forecast the air compressor electrical load profile. The objective of this study is to predict compressed air systems' electrical load profile, which is valuable to industry practitioners as well as software providers in developing better practice and tools for load management and look-ahead scheduling programs. Two artificial neural networks, Two-Layer Feed-Forward Neural Network and Long Short-Term Memory were used to predict an air compressors electrical load. Compressors with three different control mechanisms are evaluated with a total number of 11,874 observations. The forecasts were validated using out-of-sample datasets with 5-fold cross-validation. Models produced average coefficient of determination values from 0.24 to 0.94, average root-mean-square errors from 0.05 kW - 5.83 kW, and mean absolute scaled errors from 0.20 to 1.33. The results indicate that both artificial neural networks yield good results for compressors using variable speed drive (average R2 = 0.8 and no naïve forecasting), only the long short-term memory model gives acceptable results for compressors using on/off control (average R2 = 0.82 and no naïve forecasting), and no satisfactory results are obtained for load/unload type air compressors (models constituting naïve forecasting).","author":[{"dropping-particle":"","family":"Wu","given":"Da Chun","non-dropping-particle":"","parse-names":false,"suffix":""},{"dropping-particle":"","family":"Bahrami Asl","given":"Babak","non-dropping-particle":"","parse-names":false,"suffix":""},{"dropping-particle":"","family":"Razban","given":"Ali","non-dropping-particle":"","parse-names":false,"suffix":""},{"dropping-particle":"","family":"Chen","given":"Jie","non-dropping-particle":"","parse-names":false,"suffix":""}],"container-title":"Expert Systems with Applications","id":"ITEM-1","issued":{"date-parts":[["2021"]]},"title":"Air compressor load forecasting using artificial neural network","type":"article-journal"},"uris":["http://www.mendeley.com/documents/?uuid=5d42f42d-6790-4def-9911-00e5430d2a3d"]}],"mendeley":{"formattedCitation":"[125]","plainTextFormattedCitation":"[125]","previouslyFormattedCitation":"[125]"},"properties":{"noteIndex":0},"schema":"https://github.com/citation-style-language/schema/raw/master/csl-citation.json"}</w:instrText>
      </w:r>
      <w:r w:rsidR="00CB0E7E">
        <w:fldChar w:fldCharType="separate"/>
      </w:r>
      <w:r w:rsidR="00270EBE" w:rsidRPr="00270EBE">
        <w:rPr>
          <w:noProof/>
        </w:rPr>
        <w:t>[125]</w:t>
      </w:r>
      <w:r w:rsidR="00CB0E7E">
        <w:fldChar w:fldCharType="end"/>
      </w:r>
      <w:r w:rsidR="00393A2F" w:rsidRPr="00393A2F">
        <w:t>.</w:t>
      </w:r>
      <w:ins w:id="121" w:author="Dawn MacIsaac" w:date="2021-10-05T07:54:00Z">
        <w:r w:rsidR="001E0C2F">
          <w:t xml:space="preserve">  </w:t>
        </w:r>
        <w:commentRangeStart w:id="122"/>
        <w:r w:rsidR="001E0C2F">
          <w:t>[]</w:t>
        </w:r>
        <w:commentRangeEnd w:id="122"/>
        <w:r w:rsidR="001E0C2F">
          <w:rPr>
            <w:rStyle w:val="CommentReference"/>
          </w:rPr>
          <w:commentReference w:id="122"/>
        </w:r>
      </w:ins>
    </w:p>
    <w:p w14:paraId="0067DE54" w14:textId="2044FBA9" w:rsidR="009B2338" w:rsidRDefault="00EB444C" w:rsidP="00CE56A3">
      <w:pPr>
        <w:ind w:firstLine="288"/>
      </w:pPr>
      <w:commentRangeStart w:id="123"/>
      <w:r>
        <w:t xml:space="preserve">Four benchmark forecasters </w:t>
      </w:r>
      <w:commentRangeStart w:id="124"/>
      <w:r>
        <w:t xml:space="preserve">will be </w:t>
      </w:r>
      <w:commentRangeEnd w:id="124"/>
      <w:r w:rsidR="001E0C2F">
        <w:rPr>
          <w:rStyle w:val="CommentReference"/>
        </w:rPr>
        <w:commentReference w:id="124"/>
      </w:r>
      <w:r>
        <w:t xml:space="preserve">used for comparison:  a Seasonal Naïve forecaster, a Multiple Linear Regression (MLR) forecaster, an Auto-Regressive Integrated Moving Average (ARIMA) forecaster, and a forecaster based on a shallow Artificial Neural Network (ANN). These benchmark algorithms have been available for many years and have been implemented and used by researchers and utilities </w:t>
      </w:r>
      <w:r>
        <w:fldChar w:fldCharType="begin" w:fldLock="1"/>
      </w:r>
      <w:r w:rsidR="00E646CD">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[81]–[83]","plainTextFormattedCitation":"[1], [4]–[6], [81]–[83]","previouslyFormattedCitation":"[1], [4]–[6], [81]–[83]"},"properties":{"noteIndex":0},"schema":"https://github.com/citation-style-language/schema/raw/master/csl-citation.json"}</w:instrText>
      </w:r>
      <w:r>
        <w:fldChar w:fldCharType="separate"/>
      </w:r>
      <w:r w:rsidR="00270EBE" w:rsidRPr="00270EBE">
        <w:rPr>
          <w:noProof/>
        </w:rPr>
        <w:t>[1], [4]–[6], [81]–[83]</w:t>
      </w:r>
      <w:r>
        <w:fldChar w:fldCharType="end"/>
      </w:r>
      <w:r>
        <w:t xml:space="preserve">. We began by implementing </w:t>
      </w:r>
      <w:r w:rsidRPr="00326997">
        <w:t>each of the benchmark algorithms</w:t>
      </w:r>
      <w:r>
        <w:t xml:space="preserve">. </w:t>
      </w:r>
      <w:r w:rsidRPr="00326997">
        <w:t xml:space="preserve">Then, </w:t>
      </w:r>
      <w:r>
        <w:t>the CNN and the LSTM forecaster</w:t>
      </w:r>
      <w:r w:rsidR="00205484">
        <w:t>s</w:t>
      </w:r>
      <w:r w:rsidRPr="00326997">
        <w:t xml:space="preserve"> </w:t>
      </w:r>
      <w:r>
        <w:t>w</w:t>
      </w:r>
      <w:r w:rsidR="004422D5">
        <w:t>ere</w:t>
      </w:r>
      <w:r w:rsidRPr="00326997">
        <w:t xml:space="preserve"> implemented.  Finally, the performance of the deep learning forecasters </w:t>
      </w:r>
      <w:r>
        <w:t>was</w:t>
      </w:r>
      <w:r w:rsidRPr="00326997">
        <w:t xml:space="preserve"> assessed by comparing them against the performance of the benchmark algorithms, using the data sets available.</w:t>
      </w:r>
      <w:r w:rsidR="00CE56A3">
        <w:t xml:space="preserve"> </w:t>
      </w:r>
      <w:r w:rsidR="00CE56A3" w:rsidRPr="00CE56A3">
        <w:t>Section 3.2 contains the details of the implementation.</w:t>
      </w:r>
      <w:commentRangeEnd w:id="123"/>
      <w:r w:rsidR="001E0C2F">
        <w:rPr>
          <w:rStyle w:val="CommentReference"/>
        </w:rPr>
        <w:commentReference w:id="123"/>
      </w:r>
    </w:p>
    <w:p w14:paraId="3D9CA395" w14:textId="77777777" w:rsidR="004627E3" w:rsidRDefault="004627E3" w:rsidP="002C08CE"/>
    <w:p w14:paraId="136E5C21" w14:textId="7A0F55DF" w:rsidR="003029FE" w:rsidRPr="009B2338" w:rsidRDefault="009B2338" w:rsidP="009B2338">
      <w:pPr>
        <w:pStyle w:val="Heading2"/>
        <w:rPr>
          <w:kern w:val="32"/>
          <w:sz w:val="28"/>
          <w:szCs w:val="32"/>
        </w:rPr>
      </w:pPr>
      <w:bookmarkStart w:id="125" w:name="_Toc82949017"/>
      <w:r>
        <w:t xml:space="preserve">3.1 The </w:t>
      </w:r>
      <w:r w:rsidR="003029FE">
        <w:t>Deep Learning Techniques</w:t>
      </w:r>
      <w:bookmarkEnd w:id="125"/>
    </w:p>
    <w:p w14:paraId="6F8B59A1" w14:textId="7A6CB7CD" w:rsidR="00B66A5C" w:rsidRDefault="00E0104D" w:rsidP="0057485B">
      <w:pPr>
        <w:ind w:firstLine="360"/>
      </w:pPr>
      <w:commentRangeStart w:id="126"/>
      <w:r>
        <w:t xml:space="preserve">According to Yann Lecun and colleagues, </w:t>
      </w:r>
      <w:r w:rsidR="006826B9">
        <w:t>“</w:t>
      </w:r>
      <w:r>
        <w:t>deep learning enables computer models built of many processing layers to learn representations of data at different levels of abstraction</w:t>
      </w:r>
      <w:r w:rsidR="006826B9">
        <w:t>”</w:t>
      </w:r>
      <w:r w:rsidR="00634870">
        <w:t xml:space="preserve"> </w:t>
      </w:r>
      <w:r w:rsidR="00634870">
        <w:fldChar w:fldCharType="begin" w:fldLock="1"/>
      </w:r>
      <w:r w:rsidR="00E646CD">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mendeley":{"formattedCitation":"[126]","plainTextFormattedCitation":"[126]","previouslyFormattedCitation":"[126]"},"properties":{"noteIndex":0},"schema":"https://github.com/citation-style-language/schema/raw/master/csl-citation.json"}</w:instrText>
      </w:r>
      <w:r w:rsidR="00634870">
        <w:fldChar w:fldCharType="separate"/>
      </w:r>
      <w:r w:rsidR="00270EBE" w:rsidRPr="00270EBE">
        <w:rPr>
          <w:noProof/>
        </w:rPr>
        <w:t>[126]</w:t>
      </w:r>
      <w:r w:rsidR="00634870">
        <w:fldChar w:fldCharType="end"/>
      </w:r>
      <w:r>
        <w:t xml:space="preserve">. </w:t>
      </w:r>
      <w:r w:rsidR="00610090" w:rsidRPr="00610090">
        <w:t xml:space="preserve">Although this kind of model has existed for a long period, it has only recently garnered widespread popularity. A pivotal moment in </w:t>
      </w:r>
      <w:r w:rsidR="0077009A">
        <w:t>developing</w:t>
      </w:r>
      <w:r w:rsidR="00610090" w:rsidRPr="00610090">
        <w:t xml:space="preserve"> deep learning </w:t>
      </w:r>
      <w:r w:rsidR="00610090" w:rsidRPr="00610090">
        <w:lastRenderedPageBreak/>
        <w:t xml:space="preserve">occurred in 2006 when </w:t>
      </w:r>
      <w:r w:rsidR="00223704">
        <w:t xml:space="preserve">Geoffrey </w:t>
      </w:r>
      <w:r w:rsidR="00610090" w:rsidRPr="00610090">
        <w:t xml:space="preserve">Hinton et al. </w:t>
      </w:r>
      <w:r w:rsidR="00610090">
        <w:fldChar w:fldCharType="begin" w:fldLock="1"/>
      </w:r>
      <w:r w:rsidR="00E646CD">
        <w:instrText>ADDIN CSL_CITATION {"citationItems":[{"id":"ITEM-1","itemData":{"DOI":"10.1162/neco.2006.18.7.1527","ISSN":"08997667","PMID":"16764513","abstract":"We show how to use \"complementary priors\" to eliminate the explaining-away effects that make inference difficult in densely connected belief nets that have many hidden layers. Using complementary priors, we derive a fast, greedy algorithm that can learn deep, directed belief networks one layer at a time, provided the top two layers form an undirected associative memory. The fast, greedy algorithm is used to initialize a slower learning procedure that fine-tunes the weights using a contrastive version of the wake-sleep algorithm. After fine-tuning, a network with three hidden layers forms a very good generative model of the joint distribution of handwritten digit images and their labels. This generative model gives better digit classification than the best discriminative learning algorithms. The low-dimensional manifolds on which the digits lie are modeled by long ravines in the free-energy landscape of the top-level associative memory, and it is easy to explore these ravines by using the directed connections to display what the associative memory has in mind. © 2006 Massachusetts Institute of Technology.","author":[{"dropping-particle":"","family":"Hinton","given":"Geoffrey E.","non-dropping-particle":"","parse-names":false,"suffix":""},{"dropping-particle":"","family":"Osindero","given":"Simon","non-dropping-particle":"","parse-names":false,"suffix":""},{"dropping-particle":"","family":"Teh","given":"Yee Whye","non-dropping-particle":"","parse-names":false,"suffix":""}],"container-title":"Neural Computation","id":"ITEM-1","issued":{"date-parts":[["2006"]]},"title":"A fast learning algorithm for deep belief nets","type":"article-journal"},"uris":["http://www.mendeley.com/documents/?uuid=3da38605-f13f-47e7-bb22-ad4c09e30461"]}],"mendeley":{"formattedCitation":"[127]","plainTextFormattedCitation":"[127]","previouslyFormattedCitation":"[127]"},"properties":{"noteIndex":0},"schema":"https://github.com/citation-style-language/schema/raw/master/csl-citation.json"}</w:instrText>
      </w:r>
      <w:r w:rsidR="00610090">
        <w:fldChar w:fldCharType="separate"/>
      </w:r>
      <w:r w:rsidR="00270EBE" w:rsidRPr="00270EBE">
        <w:rPr>
          <w:noProof/>
        </w:rPr>
        <w:t>[127]</w:t>
      </w:r>
      <w:r w:rsidR="00610090">
        <w:fldChar w:fldCharType="end"/>
      </w:r>
      <w:r w:rsidR="00610090" w:rsidRPr="00610090">
        <w:t xml:space="preserve"> proved that a greedy layer-wise pre-training strategy enabled the construction of deep belief networks (DBNs).</w:t>
      </w:r>
      <w:r w:rsidR="00223704">
        <w:t xml:space="preserve"> Geoffrey Hinton’s quantum leap in inventing an effective neural network training algorithm paved the way for deep learning implementations</w:t>
      </w:r>
      <w:r w:rsidR="00DC5B17">
        <w:t xml:space="preserve"> </w:t>
      </w:r>
      <w:r w:rsidR="00DC5B17">
        <w:fldChar w:fldCharType="begin" w:fldLock="1"/>
      </w:r>
      <w:r w:rsidR="00E646CD">
        <w:instrText>ADDIN CSL_CITATION {"citationItems":[{"id":"ITEM-1","itemData":{"abstract":"Building energy load forecasting is becoming an increasingly important task with the rapid deployment of smart homes, integration of renewables into the grid and the advent of decentralized energy systems. Residential load forecasting has been a challenging task since the residential load is highly stochastic. Deep learning models have showed tremendous promise in the fields of time-series and sequential data and have been successfully used in the field of short-term load forecasting at the building level. Although, other studies have looked at using deep learning models for building energy forecasting, most of those studies have looked at limited number of homes or an aggregate load of a collection of homes. This study aims to address this gap and serve as an investigation on selecting the better deep learning model architecture for short term load forecasting on 3 communities of residential buildings. The deep learning models CNN and LSTM have been used in the study. For 15-min ahead forecasting for a collection of homes it was found that homes with a higher variance were better predicted by using CNN models and LSTM showed better performance for homes with lower variances. The effect of adding weather variables on 24-hour ahead forecasting was studied and it was observed that adding weather parameters did not show an improvement in forecasting performance. In all the homes, deep learning models are shown to outperform the simple ANN model.","author":[{"dropping-particle":"","family":"Suresh","given":"Sreerag","non-dropping-particle":"","parse-names":false,"suffix":""}],"id":"ITEM-1","issued":{"date-parts":[["2020"]]},"publisher":"Virginia Polytechnic Institute and State University","publisher-place":"Blacksburg","title":"An Analysis of Short-term Load Forecasting on Residential Buildings Using Deep Learning Models","type":"thesis"},"uris":["http://www.mendeley.com/documents/?uuid=e367e86b-717c-33b3-82f1-d614ec133ba1"]}],"mendeley":{"formattedCitation":"[128]","plainTextFormattedCitation":"[128]","previouslyFormattedCitation":"[128]"},"properties":{"noteIndex":0},"schema":"https://github.com/citation-style-language/schema/raw/master/csl-citation.json"}</w:instrText>
      </w:r>
      <w:r w:rsidR="00DC5B17">
        <w:fldChar w:fldCharType="separate"/>
      </w:r>
      <w:r w:rsidR="00270EBE" w:rsidRPr="00270EBE">
        <w:rPr>
          <w:noProof/>
        </w:rPr>
        <w:t>[128]</w:t>
      </w:r>
      <w:r w:rsidR="00DC5B17">
        <w:fldChar w:fldCharType="end"/>
      </w:r>
      <w:r w:rsidR="00223704">
        <w:t xml:space="preserve">. </w:t>
      </w:r>
      <w:r w:rsidR="00610090" w:rsidRPr="00610090">
        <w:t>Previously, the utility of deep architectures had been limited by their proclivity to become stuck in suboptimal solutions. Since then, research has established that the same idea holds for different types of networks</w:t>
      </w:r>
      <w:r w:rsidR="00610090">
        <w:t xml:space="preserve"> </w:t>
      </w:r>
      <w:r w:rsidR="00610090">
        <w:fldChar w:fldCharType="begin" w:fldLock="1"/>
      </w:r>
      <w:r w:rsidR="00E646CD">
        <w:instrText>ADDIN CSL_CITATION {"citationItems":[{"id":"ITEM-1","itemData":{"DOI":"10.7551/mitpress/7503.003.0024","ISBN":"9780262195683","ISSN":"10495258","abstract":"Complexity theory of circuits strongly suggests that deep architectures can be much more efficient (sometimes exponentially) than shallow architectures, in terms of computational elements required to represent some functions. Deep multi-layer neural networks have many levels of non-linearities allowing them to compactly represent highly non-linear and highly-varying functions. However, until recently it was not clear how to train such deep networks, since gradient-based optimization starting from random initialization appears to often get stuck in poor solutions. Hinton et al. recently introduced a greedy layer-wise unsupervised learning algorithm for Deep Belief Networks (DBN), a generative model with many layers of hidden causal variables. In the context of the above optimization problem, we study this algorithm empirically and explore variants to better understand its success and extend it to cases where the inputs are continuous or where the structure of the input distribution is not revealing enough about the variable to be predicted in a supervised task. Our experiments also confirm the hypothesis that the greedy layer-wise unsupervised training strategy mostly helps the optimization, by initializing weights in a region near a good local minimum, giving rise to internal distributed representations that are high-level abstractions of the input, bringing better generalization.","author":[{"dropping-particle":"","family":"Bengio","given":"Yoshua","non-dropping-particle":"","parse-names":false,"suffix":""},{"dropping-particle":"","family":"Lamblin","given":"Pascal","non-dropping-particle":"","parse-names":false,"suffix":""},{"dropping-particle":"","family":"Popovici","given":"Dan","non-dropping-particle":"","parse-names":false,"suffix":""},{"dropping-particle":"","family":"Larochelle","given":"Hugo","non-dropping-particle":"","parse-names":false,"suffix":""}],"container-title":"Advances in Neural Information Processing Systems","id":"ITEM-1","issued":{"date-parts":[["2007"]]},"title":"Greedy layer-wise training of deep networks","type":"paper-conference"},"uris":["http://www.mendeley.com/documents/?uuid=e2f280a2-bc99-4996-ba47-d7de5348a4c5"]}],"mendeley":{"formattedCitation":"[129]","plainTextFormattedCitation":"[129]","previouslyFormattedCitation":"[129]"},"properties":{"noteIndex":0},"schema":"https://github.com/citation-style-language/schema/raw/master/csl-citation.json"}</w:instrText>
      </w:r>
      <w:r w:rsidR="00610090">
        <w:fldChar w:fldCharType="separate"/>
      </w:r>
      <w:r w:rsidR="00270EBE" w:rsidRPr="00270EBE">
        <w:rPr>
          <w:noProof/>
        </w:rPr>
        <w:t>[129]</w:t>
      </w:r>
      <w:r w:rsidR="00610090">
        <w:fldChar w:fldCharType="end"/>
      </w:r>
      <w:r w:rsidR="00610090" w:rsidRPr="00610090">
        <w:t xml:space="preserve">, ushering in the </w:t>
      </w:r>
      <w:r w:rsidR="0077009A">
        <w:t>deep learning era</w:t>
      </w:r>
      <w:r w:rsidR="00610090" w:rsidRPr="00610090">
        <w:t>.</w:t>
      </w:r>
      <w:r w:rsidR="00826FC3">
        <w:t xml:space="preserve"> </w:t>
      </w:r>
    </w:p>
    <w:p w14:paraId="5FFAE62F" w14:textId="77777777" w:rsidR="0098561F" w:rsidRDefault="0098561F" w:rsidP="0098561F">
      <w:pPr>
        <w:ind w:firstLine="360"/>
      </w:pPr>
      <w:r>
        <w:rPr>
          <w:noProof/>
        </w:rPr>
        <w:drawing>
          <wp:inline distT="0" distB="0" distL="0" distR="0" wp14:anchorId="186FDCC6" wp14:editId="16756928">
            <wp:extent cx="5278120" cy="2047875"/>
            <wp:effectExtent l="0" t="0" r="0" b="9525"/>
            <wp:docPr id="5" name="Picture 5" descr="What is the difference between Machine Learning and Deep Learning | by  Neeraj Kum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What is the difference between Machine Learning and Deep Learning | by  Neeraj Kumar | Mediu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120" cy="2047875"/>
                    </a:xfrm>
                    <a:prstGeom prst="rect">
                      <a:avLst/>
                    </a:prstGeom>
                    <a:noFill/>
                    <a:ln>
                      <a:noFill/>
                    </a:ln>
                  </pic:spPr>
                </pic:pic>
              </a:graphicData>
            </a:graphic>
          </wp:inline>
        </w:drawing>
      </w:r>
    </w:p>
    <w:p w14:paraId="37D420CB" w14:textId="35093ABD" w:rsidR="0098561F" w:rsidRDefault="0098561F" w:rsidP="0098561F">
      <w:pPr>
        <w:pStyle w:val="Caption"/>
        <w:jc w:val="center"/>
      </w:pPr>
      <w:bookmarkStart w:id="127" w:name="_Toc82949039"/>
      <w:r>
        <w:t xml:space="preserve">Figure </w:t>
      </w:r>
      <w:fldSimple w:instr=" SEQ Figure \* ARABIC ">
        <w:r>
          <w:rPr>
            <w:noProof/>
          </w:rPr>
          <w:t>5</w:t>
        </w:r>
      </w:fldSimple>
      <w:r>
        <w:t xml:space="preserve"> – </w:t>
      </w:r>
      <w:r w:rsidRPr="00696FD2">
        <w:t>A simple network versus a deep learning network</w:t>
      </w:r>
      <w:r>
        <w:t xml:space="preserve"> </w:t>
      </w:r>
      <w:r>
        <w:fldChar w:fldCharType="begin" w:fldLock="1"/>
      </w:r>
      <w:r w:rsidR="003665B8">
        <w:instrText>ADDIN CSL_CITATION {"citationItems":[{"id":"ITEM-1","itemData":{"URL":"https://medium.com/@Say2neeraj/what-is-the-difference-between-machine-learning-and-deep-learning-5795e4415be9","accessed":{"date-parts":[["2021","9","18"]]},"id":"ITEM-1","issued":{"date-parts":[["2017"]]},"title":"What is the difference between Machine Learning and Deep Learning | by Neeraj Kumar | Medium","type":"webpage"},"uris":["http://www.mendeley.com/documents/?uuid=f42e57ea-d2b9-3696-b312-898e56b820dc"]}],"mendeley":{"formattedCitation":"[130]","plainTextFormattedCitation":"[130]","previouslyFormattedCitation":"[130]"},"properties":{"noteIndex":0},"schema":"https://github.com/citation-style-language/schema/raw/master/csl-citation.json"}</w:instrText>
      </w:r>
      <w:r>
        <w:fldChar w:fldCharType="separate"/>
      </w:r>
      <w:r w:rsidR="00DA7EC7" w:rsidRPr="00DA7EC7">
        <w:rPr>
          <w:b w:val="0"/>
          <w:noProof/>
        </w:rPr>
        <w:t>[130]</w:t>
      </w:r>
      <w:bookmarkEnd w:id="127"/>
      <w:r>
        <w:fldChar w:fldCharType="end"/>
      </w:r>
    </w:p>
    <w:p w14:paraId="2A92AD3E" w14:textId="2ABECF16" w:rsidR="00284194" w:rsidRDefault="00826FC3" w:rsidP="00B66A5C">
      <w:pPr>
        <w:ind w:firstLine="360"/>
      </w:pPr>
      <w:r w:rsidRPr="00826FC3">
        <w:t xml:space="preserve">Goodfellow et al. </w:t>
      </w:r>
      <w:r>
        <w:fldChar w:fldCharType="begin" w:fldLock="1"/>
      </w:r>
      <w:r w:rsidR="003665B8">
        <w:instrText>ADDIN CSL_CITATION {"citationItems":[{"id":"ITEM-1","itemData":{"abstract":"Several machine learning models, including neural networks, consistently misclassify adversarial examples—inputs formed by applying small but intentionally worst-case perturbations to examples from the dataset, such that the perturbed input results in the model outputting an incorrect answer with high confidence. Early attempts at explaining this phenomenon focused on nonlinearity and overfitting. We argue instead that the primary cause of neural networks’ vulnerability to adversarial perturbation is their linear nature. This explanation is supported by new quantitative results while giving the first explanation of the most intriguing fact about them: their generalization across architectures and training sets. Moreover, this view yields a simple and fast method of generating adversarial examples. Using this approach to provide examples for adversarial training, we reduce the test set error of a maxout network on the MNIST dataset.","author":[{"dropping-particle":"","family":"Goodfellow","given":"Ian J.","non-dropping-particle":"","parse-names":false,"suffix":""},{"dropping-particle":"","family":"Shlens","given":"Jonathon","non-dropping-particle":"","parse-names":false,"suffix":""},{"dropping-particle":"","family":"Szegedy","given":"Christian","non-dropping-particle":"","parse-names":false,"suffix":""}],"container-title":"3rd International Conference on Learning Representations, ICLR 2015 - Conference Track Proceedings","id":"ITEM-1","issued":{"date-parts":[["2015"]]},"title":"Explaining and harnessing adversarial examples","type":"paper-conference"},"uris":["http://www.mendeley.com/documents/?uuid=0cfcc0af-c265-40a3-b52a-0a68ab5d3f7b"]}],"mendeley":{"formattedCitation":"[131]","plainTextFormattedCitation":"[131]","previouslyFormattedCitation":"[131]"},"properties":{"noteIndex":0},"schema":"https://github.com/citation-style-language/schema/raw/master/csl-citation.json"}</w:instrText>
      </w:r>
      <w:r>
        <w:fldChar w:fldCharType="separate"/>
      </w:r>
      <w:r w:rsidR="00DA7EC7" w:rsidRPr="00DA7EC7">
        <w:rPr>
          <w:noProof/>
        </w:rPr>
        <w:t>[131]</w:t>
      </w:r>
      <w:r>
        <w:fldChar w:fldCharType="end"/>
      </w:r>
      <w:r w:rsidRPr="00826FC3">
        <w:t xml:space="preserve"> examine the concept of expanding network depth to improve generalization error rather than merely increasing the size of a single hidden layer. Numerous neurons may be required to accurately represent input data in a one-layered network, </w:t>
      </w:r>
      <w:r w:rsidR="0077009A">
        <w:t>which</w:t>
      </w:r>
      <w:r w:rsidRPr="00826FC3">
        <w:t xml:space="preserve"> is solved more effectively by shifting to a deeper design. Deep learning's success has been linked to the numerous levels of representation introduced by multiple layers </w:t>
      </w:r>
      <w:r>
        <w:fldChar w:fldCharType="begin" w:fldLock="1"/>
      </w:r>
      <w:r w:rsidR="003665B8">
        <w:instrText>ADDIN CSL_CITATION {"citationItems":[{"id":"ITEM-1","itemData":{"DOI":"10.1109/ICASSP.2013.6638947","ISBN":"9781479903566","ISSN":"15206149","abstract":"Recurrent neural networks (RNNs) are a powerful model for sequential data. End-to-end training methods such as Connectionist Temporal Classification make it possible to train RNNs for sequence labelling problems where the input-output alignment is unknown. The combination of these methods with the Long Short-term Memory RNN architecture has proved particularly fruitful, delivering state-of-the-art results in cursive handwriting recognition. However RNN performance in speech recognition has so far been disappointing, with better results returned by deep feedforward networks. This paper investigates deep recurrent neural networks, which combine the multiple levels of representation that have proved so effective in deep networks with the flexible use of long range context that empowers RNNs. When trained end-to-end with suitable regularisation, we find that deep Long Short-term Memory RNNs achieve a test set error of 17.7% on the TIMIT phoneme recognition benchmark, which to our knowledge is the best recorded score. © 2013 IEEE.","author":[{"dropping-particle":"","family":"Graves","given":"Alex","non-dropping-particle":"","parse-names":false,"suffix":""},{"dropping-particle":"","family":"Mohamed","given":"Abdel Rahman","non-dropping-particle":"","parse-names":false,"suffix":""},{"dropping-particle":"","family":"Hinton","given":"Geoffrey","non-dropping-particle":"","parse-names":false,"suffix":""}],"container-title":"ICASSP, IEEE International Conference on Acoustics, Speech and Signal Processing - Proceedings","id":"ITEM-1","issued":{"date-parts":[["2013"]]},"title":"Speech recognition with deep recurrent neural networks","type":"paper-conference"},"uris":["http://www.mendeley.com/documents/?uuid=f8b51f11-0506-4c15-8795-b45cf4b9ce53"]}],"mendeley":{"formattedCitation":"[132]","plainTextFormattedCitation":"[132]","previouslyFormattedCitation":"[132]"},"properties":{"noteIndex":0},"schema":"https://github.com/citation-style-language/schema/raw/master/csl-citation.json"}</w:instrText>
      </w:r>
      <w:r>
        <w:fldChar w:fldCharType="separate"/>
      </w:r>
      <w:r w:rsidR="00DA7EC7" w:rsidRPr="00DA7EC7">
        <w:rPr>
          <w:noProof/>
        </w:rPr>
        <w:t>[132]</w:t>
      </w:r>
      <w:r>
        <w:fldChar w:fldCharType="end"/>
      </w:r>
      <w:r w:rsidRPr="00826FC3">
        <w:t xml:space="preserve">. By providing more powerful outputs than conventional benchmark neural networks, deep learning has revolutionized </w:t>
      </w:r>
      <w:r w:rsidR="0077009A">
        <w:t>research fields like</w:t>
      </w:r>
      <w:r w:rsidRPr="00826FC3">
        <w:t xml:space="preserve"> image processing and sequence learning. Their popularity is </w:t>
      </w:r>
      <w:r w:rsidR="0077009A">
        <w:t>primari</w:t>
      </w:r>
      <w:r w:rsidRPr="00826FC3">
        <w:t xml:space="preserve">ly due to their success in resolving a wide </w:t>
      </w:r>
      <w:r w:rsidRPr="00826FC3">
        <w:lastRenderedPageBreak/>
        <w:t xml:space="preserve">variety of </w:t>
      </w:r>
      <w:r w:rsidR="0077009A">
        <w:t>previously believed unsolvable issues</w:t>
      </w:r>
      <w:r w:rsidRPr="00826FC3">
        <w:t xml:space="preserve"> using shallow networks.</w:t>
      </w:r>
      <w:r w:rsidR="00246BD4">
        <w:t xml:space="preserve"> </w:t>
      </w:r>
      <w:r w:rsidR="00E0104D">
        <w:t xml:space="preserve">Although the concept of </w:t>
      </w:r>
      <w:r w:rsidR="006826B9">
        <w:t>‘</w:t>
      </w:r>
      <w:r w:rsidR="00E0104D">
        <w:t>deep learning</w:t>
      </w:r>
      <w:r w:rsidR="006826B9">
        <w:t>’</w:t>
      </w:r>
      <w:r w:rsidR="00E0104D">
        <w:t xml:space="preserve"> has been bandied about for decades, it was frequently dismissed as a fanciful notion rather than a feasible technology. This was </w:t>
      </w:r>
      <w:r w:rsidR="00C3000C">
        <w:t>primari</w:t>
      </w:r>
      <w:r w:rsidR="00E0104D">
        <w:t xml:space="preserve">ly due to three constraints: </w:t>
      </w:r>
      <w:r w:rsidR="00EC1D68">
        <w:t>(</w:t>
      </w:r>
      <w:r w:rsidR="00EC1D68" w:rsidRPr="005902EF">
        <w:t>i</w:t>
      </w:r>
      <w:r w:rsidR="00EC1D68">
        <w:t>)</w:t>
      </w:r>
      <w:r w:rsidR="00E0104D">
        <w:t xml:space="preserve"> insufficient training data, (ii) insufficient processing power, and (iii) insufficient efficient training </w:t>
      </w:r>
      <w:r w:rsidR="00634870">
        <w:t xml:space="preserve">algorithms </w:t>
      </w:r>
      <w:r w:rsidR="006E6EF1">
        <w:fldChar w:fldCharType="begin" w:fldLock="1"/>
      </w:r>
      <w:r w:rsidR="003665B8">
        <w:instrText>ADDIN CSL_CITATION {"citationItems":[{"id":"ITEM-1","itemData":{"DOI":"10.1109/TSG.2017.2686012","ISSN":"19493053","abstract":"The key challenge for household load forecasting lies in the high volatility and uncertainty of load profiles. Traditional methods tend to avoid such uncertainty by load aggregation (to offset uncertainties), customer classification (to cluster uncertainties) and spectral analysis (to filter out uncertainties). This paper, for the first time, aims to directly learn the uncertainty by applying a new breed of machine learning algorithms-deep learning. However, simply adding layers in neural networks will cap the forecasting performance due to the occurrence of over-fitting. A novel pooling-based deep recurrent neural network is proposed in this paper which batches a group of customers' load profiles into a pool of inputs. Essentially the model could address the over-fitting issue by increasing data diversity and volume. This paper reports the first attempts to develop a bespoke deep learning application for household load forecasting and achieved preliminary success. The developed method is implemented on Tensorflow deep learning platform and tested on 920 smart metered customers from Ireland. Compared with the state-of-The-Art techniques in household load forecasting, the proposed method outperforms ARIMA by 19.5%, SVR by 13.1% and classical deep RNN by 6.5% in terms of RMSE.","author":[{"dropping-particle":"","family":"Shi","given":"Heng","non-dropping-particle":"","parse-names":false,"suffix":""},{"dropping-particle":"","family":"Xu","given":"Minghao","non-dropping-particle":"","parse-names":false,"suffix":""},{"dropping-particle":"","family":"Li","given":"Ran","non-dropping-particle":"","parse-names":false,"suffix":""}],"container-title":"IEEE Transactions on Smart Grid","id":"ITEM-1","issued":{"date-parts":[["2018"]]},"title":"Deep Learning for Household Load Forecasting-A Novel Pooling Deep RNN","type":"article-journal"},"uris":["http://www.mendeley.com/documents/?uuid=1d950a94-d42e-46ce-bd17-27ce284972ba"]}],"mendeley":{"formattedCitation":"[133]","plainTextFormattedCitation":"[133]","previouslyFormattedCitation":"[133]"},"properties":{"noteIndex":0},"schema":"https://github.com/citation-style-language/schema/raw/master/csl-citation.json"}</w:instrText>
      </w:r>
      <w:r w:rsidR="006E6EF1">
        <w:fldChar w:fldCharType="separate"/>
      </w:r>
      <w:r w:rsidR="00DA7EC7" w:rsidRPr="00DA7EC7">
        <w:rPr>
          <w:noProof/>
        </w:rPr>
        <w:t>[133]</w:t>
      </w:r>
      <w:r w:rsidR="006E6EF1">
        <w:fldChar w:fldCharType="end"/>
      </w:r>
      <w:r w:rsidR="00E0104D">
        <w:t xml:space="preserve">. With improvements in the semiconductor industry resulting in powerful graphics processing units (GPUs) and the rising digitization of the world, these limits have been overcome. </w:t>
      </w:r>
    </w:p>
    <w:p w14:paraId="71B76322" w14:textId="02BD49DE" w:rsidR="00696FD2" w:rsidRDefault="00E0104D" w:rsidP="008C7536">
      <w:pPr>
        <w:ind w:firstLine="360"/>
      </w:pPr>
      <w:r>
        <w:t xml:space="preserve">Deep learning models have grown in popularity during the last several years in fields such as computer vision, speech recognition, machine translation, and board game programs, where they have delivered results comparable to expert human performance, if not beyond it </w:t>
      </w:r>
      <w:r w:rsidR="006E6EF1">
        <w:fldChar w:fldCharType="begin" w:fldLock="1"/>
      </w:r>
      <w:r w:rsidR="003665B8">
        <w:instrText>ADDIN CSL_CITATION {"citationItems":[{"id":"ITEM-1","itemData":{"abstract":"A long-standing goal of artificial intelligence is an algorithm that learns, tabula rasa, su-perhuman proficiency in challenging domains. Recently, AlphaGo became the first program to defeat a world champion in the game of Go. The tree search in AlphaGo evaluated posi-tions and selected moves using deep neural networks. These neural networks were trained by supervised learning from human expert moves, and by reinforcement learning from self-play. Here, we introduce an algorithm based solely on reinforcement learning, without hu-man data, guidance, or domain knowledge beyond game rules. AlphaGo becomes its own teacher: a neural network is trained to predict AlphaGo's own move selections and also the winner of AlphaGo's games. This neural network improves the strength of tree search, re-sulting in higher quality move selection and stronger self-play in the next iteration. Starting tabula rasa, our new program AlphaGo Zero achieved superhuman performance, winning 100-0 against the previously published, champion-defeating AlphaGo. Much progress towards artificial intelligence has been made using supervised learning sys-tems that are trained to replicate the decisions of human experts 1–4 . However, expert data is often expensive, unreliable, or simply unavailable. Even when reliable data is available it may impose a ceiling on the performance of systems trained in this manner 5 . In contrast, reinforcement learn-ing systems are trained from their own experience, in principle allowing them to exceed human capabilities, and to operate in domains where human expertise is lacking. Recently, there has been rapid progress towards this goal, using deep neural networks trained by reinforcement learning. These systems have outperformed humans in computer games such as Atari 6, 7 and 3D virtual en-vironments 8–10 . However, the most challenging domains in terms of human intellect – such as the 1","author":[{"dropping-particle":"","family":"Silver","given":"D","non-dropping-particle":"","parse-names":false,"suffix":""},{"dropping-particle":"","family":"Schrittwieser","given":"J","non-dropping-particle":"","parse-names":false,"suffix":""},{"dropping-particle":"","family":"Simonyan","given":"K","non-dropping-particle":"","parse-names":false,"suffix":""},{"dropping-particle":"","family":"Nature","given":"I Antonoglou -","non-dropping-particle":"","parse-names":false,"suffix":""},{"dropping-particle":"","family":"2017","given":"Undefined","non-dropping-particle":"","parse-names":false,"suffix":""}],"container-title":"Nature","id":"ITEM-1","issued":{"date-parts":[["2016"]]},"title":"Mastering the game of Go without human knowledge","type":"article"},"uris":["http://www.mendeley.com/documents/?uuid=03eb24aa-b7bb-4232-a1a6-f207d4fcd8f0"]}],"mendeley":{"formattedCitation":"[134]","plainTextFormattedCitation":"[134]","previouslyFormattedCitation":"[134]"},"properties":{"noteIndex":0},"schema":"https://github.com/citation-style-language/schema/raw/master/csl-citation.json"}</w:instrText>
      </w:r>
      <w:r w:rsidR="006E6EF1">
        <w:fldChar w:fldCharType="separate"/>
      </w:r>
      <w:r w:rsidR="00DA7EC7" w:rsidRPr="00DA7EC7">
        <w:rPr>
          <w:noProof/>
        </w:rPr>
        <w:t>[134]</w:t>
      </w:r>
      <w:r w:rsidR="006E6EF1">
        <w:fldChar w:fldCharType="end"/>
      </w:r>
      <w:r>
        <w:t>.</w:t>
      </w:r>
      <w:r w:rsidR="00A41838">
        <w:t xml:space="preserve"> </w:t>
      </w:r>
      <w:r w:rsidR="00A41838" w:rsidRPr="00A41838">
        <w:t>Reinforcement learning has</w:t>
      </w:r>
      <w:r w:rsidR="00FA3B99">
        <w:t xml:space="preserve"> also</w:t>
      </w:r>
      <w:r w:rsidR="00A41838" w:rsidRPr="00A41838">
        <w:t xml:space="preserve"> benefited from the revolution in deep learning. Mnih et al. </w:t>
      </w:r>
      <w:r w:rsidR="00A41838">
        <w:fldChar w:fldCharType="begin" w:fldLock="1"/>
      </w:r>
      <w:r w:rsidR="003665B8">
        <w:instrText>ADDIN CSL_CITATION {"citationItems":[{"id":"ITEM-1","itemData":{"DOI":"10.1038/nature14236","ISSN":"14764687","PMID":"25719670","abstract":"The theory of reinforcement learning provides a normative account, deeply rooted in psychological and neuroscientific perspectives on animal behaviour, of how agents may optimize their control of an environment. To use reinforcement learning successfully in situations approaching real-world complexity, however, agents are confronted with a difficult task: they must derive efficient representations of the environment from high-dimensional sensory inputs, and use these to generalize past experience to new situations. Remarkably, humans and other animals seem to solve this problem through a harmonious combination of reinforcement learning and hierarchical sensory processing systems, the former evidenced by a wealth of neural data revealing notable parallels between the phasic signals emitted by dopaminergic neurons and temporal difference reinforcement learning algorithms. While reinforcement learning agents have achieved some successes in a variety of domains, their applicability has previously been limited to domains in which useful features can be handcrafted, or to domains with fully observed, low-dimensional state spaces. Here we use recent advances in training deep neural networks to develop a novel artificial agent, termed a deep Q-network, that can learn successful policies directly from high-dimensional sensory inputs using end-to-end reinforcement learning. We tested this agent on the challenging domain of classic Atari 2600 games. We demonstrate that the deep Q-network agent, receiving only the pixels and the game score as inputs, was able to surpass the performance of all previous algorithms and achieve a level comparable to that of a professional human games tester across a set of 49 games, using the same algorithm, network architecture and hyperparameters. This work bridges the divide between high-dimensional sensory inputs and actions, resulting in the first artificial agent that is capable of learning to excel at a diverse array of challenging tasks.","author":[{"dropping-particle":"","family":"Mnih","given":"Volodymyr","non-dropping-particle":"","parse-names":false,"suffix":""},{"dropping-particle":"","family":"Kavukcuoglu","given":"Koray","non-dropping-particle":"","parse-names":false,"suffix":""},{"dropping-particle":"","family":"Silver","given":"David","non-dropping-particle":"","parse-names":false,"suffix":""},{"dropping-particle":"","family":"Rusu","given":"Andrei A.","non-dropping-particle":"","parse-names":false,"suffix":""},{"dropping-particle":"","family":"Veness","given":"Joel","non-dropping-particle":"","parse-names":false,"suffix":""},{"dropping-particle":"","family":"Bellemare","given":"Marc G.","non-dropping-particle":"","parse-names":false,"suffix":""},{"dropping-particle":"","family":"Graves","given":"Alex","non-dropping-particle":"","parse-names":false,"suffix":""},{"dropping-particle":"","family":"Riedmiller","given":"Martin","non-dropping-particle":"","parse-names":false,"suffix":""},{"dropping-particle":"","family":"Fidjeland","given":"Andreas K.","non-dropping-particle":"","parse-names":false,"suffix":""},{"dropping-particle":"","family":"Ostrovski","given":"Georg","non-dropping-particle":"","parse-names":false,"suffix":""},{"dropping-particle":"","family":"Petersen","given":"Stig","non-dropping-particle":"","parse-names":false,"suffix":""},{"dropping-particle":"","family":"Beattie","given":"Charles","non-dropping-particle":"","parse-names":false,"suffix":""},{"dropping-particle":"","family":"Sadik","given":"Amir","non-dropping-particle":"","parse-names":false,"suffix":""},{"dropping-particle":"","family":"Antonoglou","given":"Ioannis","non-dropping-particle":"","parse-names":false,"suffix":""},{"dropping-particle":"","family":"King","given":"Helen","non-dropping-particle":"","parse-names":false,"suffix":""},{"dropping-particle":"","family":"Kumaran","given":"Dharshan","non-dropping-particle":"","parse-names":false,"suffix":""},{"dropping-particle":"","family":"Wierstra","given":"Daan","non-dropping-particle":"","parse-names":false,"suffix":""},{"dropping-particle":"","family":"Legg","given":"Shane","non-dropping-particle":"","parse-names":false,"suffix":""},{"dropping-particle":"","family":"Hassabis","given":"Demis","non-dropping-particle":"","parse-names":false,"suffix":""}],"container-title":"Nature","id":"ITEM-1","issued":{"date-parts":[["2015"]]},"title":"Human-level control through deep reinforcement learning","type":"article-journal"},"uris":["http://www.mendeley.com/documents/?uuid=2431a614-efb0-440b-a349-8df2e0c8a143"]}],"mendeley":{"formattedCitation":"[135]","plainTextFormattedCitation":"[135]","previouslyFormattedCitation":"[135]"},"properties":{"noteIndex":0},"schema":"https://github.com/citation-style-language/schema/raw/master/csl-citation.json"}</w:instrText>
      </w:r>
      <w:r w:rsidR="00A41838">
        <w:fldChar w:fldCharType="separate"/>
      </w:r>
      <w:r w:rsidR="00DA7EC7" w:rsidRPr="00DA7EC7">
        <w:rPr>
          <w:noProof/>
        </w:rPr>
        <w:t>[135]</w:t>
      </w:r>
      <w:r w:rsidR="00A41838">
        <w:fldChar w:fldCharType="end"/>
      </w:r>
      <w:r w:rsidR="00A41838" w:rsidRPr="00A41838">
        <w:t xml:space="preserve"> </w:t>
      </w:r>
      <w:r w:rsidR="0077009A">
        <w:t>experimented</w:t>
      </w:r>
      <w:r w:rsidR="00A41838" w:rsidRPr="00A41838">
        <w:t xml:space="preserve"> </w:t>
      </w:r>
      <w:r w:rsidR="0077009A">
        <w:t>with demonstrating</w:t>
      </w:r>
      <w:r w:rsidR="00A41838" w:rsidRPr="00A41838">
        <w:t xml:space="preserve"> that deep networks may be trained to perform at a professional human level when playing computer games.</w:t>
      </w:r>
      <w:r w:rsidR="00A6630A">
        <w:t xml:space="preserve"> </w:t>
      </w:r>
      <w:r>
        <w:t xml:space="preserve">The significant benefit </w:t>
      </w:r>
      <w:r w:rsidR="00C3000C">
        <w:t>of deep learning models</w:t>
      </w:r>
      <w:r>
        <w:t xml:space="preserve"> over traditional models is that they acquire high-level features incrementally from data, eliminating the </w:t>
      </w:r>
      <w:r w:rsidR="00377231">
        <w:t>N</w:t>
      </w:r>
      <w:r>
        <w:t>eed for topic knowledge and time-consuming feature extraction</w:t>
      </w:r>
      <w:r w:rsidR="006E6EF1">
        <w:t xml:space="preserve"> </w:t>
      </w:r>
      <w:r w:rsidR="006E6EF1">
        <w:fldChar w:fldCharType="begin" w:fldLock="1"/>
      </w:r>
      <w:r w:rsidR="003665B8">
        <w:instrText>ADDIN CSL_CITATION {"citationItems":[{"id":"ITEM-1","itemData":{"DOI":"10.3390/jcm8122149","ISSN":"2077-0383","abstract":"Severe obesity has been associated with numerous comorbidities and reduced health-related quality of life (HRQoL). Although many studies have reported changes in HRQoL after bariatric surgery, few were long-term prospective studies. We examined the performance of the convolution neural network (CNN) for predicting 5-year HRQoL after bariatric surgery based on the available preoperative information from the Scandinavian Obesity Surgery Registry (SOReg). CNN was used to predict the 5-year HRQoL after bariatric surgery in a training dataset and evaluated in a test dataset. In general, performance of the CNN model (measured as mean squared error, MSE) increased with more convolution layer filters, computation units, and epochs, and decreased with a larger batch size. The CNN model showed an overwhelming advantage in predicting all the HRQoL measures. The MSEs of the CNN model for training data were 8% to 80% smaller than those of the linear regression model. When the models were evaluated using the test data, the CNN model performed better than the linear regression model. However, the issue of overfitting was apparent in the CNN model. We concluded that the performance of the CNN is better than the traditional multivariate linear regression model in predicting long-term HRQoL after bariatric surgery; however, the overfitting issue needs to be mitigated using more features or more patients to train the model.","author":[{"dropping-particle":"","family":"Cao","given":"Yang","non-dropping-particle":"","parse-names":false,"suffix":""},{"dropping-particle":"","family":"Raoof","given":"Mustafa","non-dropping-particle":"","parse-names":false,"suffix":""},{"dropping-particle":"","family":"Montgomery","given":"Scott","non-dropping-particle":"","parse-names":false,"suffix":""},{"dropping-particle":"","family":"Ottosson","given":"Johan","non-dropping-particle":"","parse-names":false,"suffix":""},{"dropping-particle":"","family":"Näslund","given":"Ingmar","non-dropping-particle":"","parse-names":false,"suffix":""}],"container-title":"Journal of Clinical Medicine","id":"ITEM-1","issued":{"date-parts":[["2019"]]},"title":"Predicting Long-Term Health-Related Quality of Life after Bariatric Surgery Using a Conventional Neural Network: A Study Based on the Scandinavian Obesity Surgery Registry","type":"article-journal"},"uris":["http://www.mendeley.com/documents/?uuid=2177db47-49c8-4de5-80c8-cad85c4fa944"]}],"mendeley":{"formattedCitation":"[136]","plainTextFormattedCitation":"[136]","previouslyFormattedCitation":"[136]"},"properties":{"noteIndex":0},"schema":"https://github.com/citation-style-language/schema/raw/master/csl-citation.json"}</w:instrText>
      </w:r>
      <w:r w:rsidR="006E6EF1">
        <w:fldChar w:fldCharType="separate"/>
      </w:r>
      <w:r w:rsidR="00DA7EC7" w:rsidRPr="00DA7EC7">
        <w:rPr>
          <w:noProof/>
        </w:rPr>
        <w:t>[136]</w:t>
      </w:r>
      <w:r w:rsidR="006E6EF1">
        <w:fldChar w:fldCharType="end"/>
      </w:r>
      <w:r>
        <w:t xml:space="preserve">. The primary reason for utilizing deep learning models in this study is that they are superior to </w:t>
      </w:r>
      <w:r w:rsidR="00EC1D68">
        <w:t>the conventional models</w:t>
      </w:r>
      <w:r>
        <w:t xml:space="preserve"> in terms of their ability to (i) learn extremely non-linear relationships and (ii) learn shared uncertainties.</w:t>
      </w:r>
    </w:p>
    <w:p w14:paraId="33ACE22A" w14:textId="28FC1C21" w:rsidR="000D5A1D" w:rsidRDefault="00E54CD4" w:rsidP="00C6391D">
      <w:pPr>
        <w:ind w:firstLine="360"/>
      </w:pPr>
      <w:r w:rsidRPr="00E54CD4">
        <w:t>Deep learning is a class of networks that encompasses a variety of architectures. Deep neural networks, recurrent neural networks,</w:t>
      </w:r>
      <w:r w:rsidR="00A17F2F">
        <w:t xml:space="preserve"> long short-term memory networks,</w:t>
      </w:r>
      <w:r w:rsidRPr="00E54CD4">
        <w:t xml:space="preserve"> deep belief networks, and convolutional neural networks are the most prevalent.</w:t>
      </w:r>
      <w:r>
        <w:t xml:space="preserve"> </w:t>
      </w:r>
      <w:r w:rsidR="0022432D" w:rsidRPr="0022432D">
        <w:t>In discussion, the terms deep learning and neural networks are frequently used interchangeably, which can be confusing. As a result, it</w:t>
      </w:r>
      <w:r w:rsidR="00C3000C">
        <w:t xml:space="preserve"> i</w:t>
      </w:r>
      <w:r w:rsidR="0022432D" w:rsidRPr="0022432D">
        <w:t xml:space="preserve">s worth </w:t>
      </w:r>
      <w:r w:rsidR="00AB574A" w:rsidRPr="0022432D">
        <w:t>emphasizing</w:t>
      </w:r>
      <w:r w:rsidR="0022432D" w:rsidRPr="0022432D">
        <w:t xml:space="preserve"> that the term </w:t>
      </w:r>
      <w:r w:rsidR="006826B9">
        <w:t>“</w:t>
      </w:r>
      <w:r w:rsidR="0022432D" w:rsidRPr="0022432D">
        <w:t>deep</w:t>
      </w:r>
      <w:r w:rsidR="006826B9">
        <w:t>”</w:t>
      </w:r>
      <w:r w:rsidR="0022432D" w:rsidRPr="0022432D">
        <w:t xml:space="preserve"> refers to the number </w:t>
      </w:r>
      <w:r w:rsidR="0022432D" w:rsidRPr="0022432D">
        <w:lastRenderedPageBreak/>
        <w:t xml:space="preserve">of layers in a neural network. </w:t>
      </w:r>
      <w:r w:rsidR="00406DB6" w:rsidRPr="00406DB6">
        <w:t>As illustrated in Figure 5, a neural network with more than three layers—including the inputs and outputs—is referred to as a deep learning technique.</w:t>
      </w:r>
      <w:r w:rsidR="00406DB6">
        <w:t xml:space="preserve"> </w:t>
      </w:r>
      <w:r w:rsidR="0022432D" w:rsidRPr="0022432D">
        <w:t>A neural network with only two or three layers is referred to as a simple neural network.</w:t>
      </w:r>
      <w:r w:rsidR="00C6391D">
        <w:t xml:space="preserve"> </w:t>
      </w:r>
      <w:r w:rsidR="000D5A1D" w:rsidRPr="000D5A1D">
        <w:t xml:space="preserve">The annual ImageNet Large Scale Visual Recognition Challenge (ILSVRC) is a competition for computer vision. For the first time, a Convolutional Neural Network (CNN) won this competition in 2012, substantially lowering the error rate from 26.1 percent to 15.3 percent </w:t>
      </w:r>
      <w:r w:rsidR="00624B14">
        <w:fldChar w:fldCharType="begin" w:fldLock="1"/>
      </w:r>
      <w:r w:rsidR="00E646CD">
        <w:instrText>ADDIN CSL_CITATION {"citationItems":[{"id":"ITEM-1","itemData":{"ISBN":"9781627480031","ISSN":"10495258","abstract":"We trained a large, deep convolutional neural network to classify the 1.2 million high-resolution images in the ImageNet LSVRC-2010 contest into the 1000 different classes. On the test data, we achieved top-1 and top-5 error rates of 37.5% and 17.0%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\"dropout\" that proved to be very effective. We also entered a variant of this model in the ILSVRC-2012 competition and achieved a winning top-5 test error rate of 15.3%, compared to 26.2% achieved by the second-best entry.","author":[{"dropping-particle":"","family":"Krizhevsky","given":"Alex","non-dropping-particle":"","parse-names":false,"suffix":""},{"dropping-particle":"","family":"Sutskever","given":"Ilya","non-dropping-particle":"","parse-names":false,"suffix":""},{"dropping-particle":"","family":"Hinton","given":"Geoffrey E.","non-dropping-particle":"","parse-names":false,"suffix":""}],"container-title":"Advances in Neural Information Processing Systems","id":"ITEM-1","issued":{"date-parts":[["2012"]]},"title":"ImageNet classification with deep convolutional neural networks","type":"paper-conference"},"uris":["http://www.mendeley.com/documents/?uuid=891ebd0a-c4bb-4ad1-8a39-84547d959596"]}],"mendeley":{"formattedCitation":"[137]","plainTextFormattedCitation":"[137]","previouslyFormattedCitation":"[137]"},"properties":{"noteIndex":0},"schema":"https://github.com/citation-style-language/schema/raw/master/csl-citation.json"}</w:instrText>
      </w:r>
      <w:r w:rsidR="00624B14">
        <w:fldChar w:fldCharType="separate"/>
      </w:r>
      <w:r w:rsidR="00270EBE" w:rsidRPr="00270EBE">
        <w:rPr>
          <w:noProof/>
        </w:rPr>
        <w:t>[137]</w:t>
      </w:r>
      <w:r w:rsidR="00624B14">
        <w:fldChar w:fldCharType="end"/>
      </w:r>
      <w:r w:rsidR="000D5A1D" w:rsidRPr="000D5A1D">
        <w:t xml:space="preserve">. Since then, deep learning models have reduced the error rate to 3.57 percent by employing residual nets with a depth of up to 152 </w:t>
      </w:r>
      <w:r w:rsidR="000A0645">
        <w:fldChar w:fldCharType="begin" w:fldLock="1"/>
      </w:r>
      <w:r w:rsidR="00E646CD">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Recognition","id":"ITEM-1","issued":{"date-parts":[["2016"]]},"title":"Deep residual learning for image recognition","type":"paper-conference"},"uris":["http://www.mendeley.com/documents/?uuid=1b9a7ce1-237a-4cad-adc4-ebd623fd3675"]}],"mendeley":{"formattedCitation":"[138]","plainTextFormattedCitation":"[138]","previouslyFormattedCitation":"[138]"},"properties":{"noteIndex":0},"schema":"https://github.com/citation-style-language/schema/raw/master/csl-citation.json"}</w:instrText>
      </w:r>
      <w:r w:rsidR="000A0645">
        <w:fldChar w:fldCharType="separate"/>
      </w:r>
      <w:r w:rsidR="00270EBE" w:rsidRPr="00270EBE">
        <w:rPr>
          <w:noProof/>
        </w:rPr>
        <w:t>[138]</w:t>
      </w:r>
      <w:r w:rsidR="000A0645">
        <w:fldChar w:fldCharType="end"/>
      </w:r>
      <w:r w:rsidR="000D5A1D" w:rsidRPr="000D5A1D">
        <w:t xml:space="preserve">. The authors ascribed the network's strong performance to its depth. Other </w:t>
      </w:r>
      <w:r w:rsidR="000D5A1D">
        <w:t>competitions</w:t>
      </w:r>
      <w:r w:rsidR="000D5A1D" w:rsidRPr="000D5A1D">
        <w:t xml:space="preserve"> have been won by CNNs, including the ICDAR Chinese handwriting competition</w:t>
      </w:r>
      <w:r w:rsidR="000A0645">
        <w:t xml:space="preserve"> </w:t>
      </w:r>
      <w:r w:rsidR="000A0645">
        <w:fldChar w:fldCharType="begin" w:fldLock="1"/>
      </w:r>
      <w:r w:rsidR="00E646CD">
        <w:instrText>ADDIN CSL_CITATION {"citationItems":[{"id":"ITEM-1","itemData":{"DOI":"10.1109/ICDAR.2011.291","ISBN":"9780769545202","ISSN":"15205363","abstract":"In the Chinese handwriting recognition competition organized with the ICDAR 2011, four tasks were evaluated: offline and online isolated character recognition, offline and online handwritten text recognition. To enable the training of recognition systems, we announced the large databases CASIA-HWDB/OLHWDB. The submitted systems were evaluated on un-open datasets to report character-level correct rates. In total, we received 25 systems submitted by eight groups. On the test datasets, the best results (correct rates) are 92.18% for offline character recognition, 95.77% for online character recognition, 77.26% for offline text recognition, and 94.33% for online text recognition, respectively. In addition to the evaluation results, we provide short descriptions of the recognition methods and have brief discussions. © 2011 IEEE.","author":[{"dropping-particle":"","family":"Liu","given":"Cheng Lin","non-dropping-particle":"","parse-names":false,"suffix":""},{"dropping-particle":"","family":"Yin","given":"Fei","non-dropping-particle":"","parse-names":false,"suffix":""},{"dropping-particle":"","family":"Wang","given":"Qiu Feng","non-dropping-particle":"","parse-names":false,"suffix":""},{"dropping-particle":"","family":"Wang","given":"Da Han","non-dropping-particle":"","parse-names":false,"suffix":""}],"container-title":"Proceedings of the International Conference on Document Analysis and Recognition, ICDAR","id":"ITEM-1","issued":{"date-parts":[["2011"]]},"title":"ICDAR 2011 Chinese handwriting recognition competition","type":"paper-conference"},"uris":["http://www.mendeley.com/documents/?uuid=da7475bb-2d10-4c8c-bb95-397d5e6c8781"]}],"mendeley":{"formattedCitation":"[139]","plainTextFormattedCitation":"[139]","previouslyFormattedCitation":"[139]"},"properties":{"noteIndex":0},"schema":"https://github.com/citation-style-language/schema/raw/master/csl-citation.json"}</w:instrText>
      </w:r>
      <w:r w:rsidR="000A0645">
        <w:fldChar w:fldCharType="separate"/>
      </w:r>
      <w:r w:rsidR="00270EBE" w:rsidRPr="00270EBE">
        <w:rPr>
          <w:noProof/>
        </w:rPr>
        <w:t>[139]</w:t>
      </w:r>
      <w:r w:rsidR="000A0645">
        <w:fldChar w:fldCharType="end"/>
      </w:r>
      <w:r w:rsidR="000D5A1D" w:rsidRPr="000D5A1D">
        <w:t xml:space="preserve">, the ISBI image segmentation competition </w:t>
      </w:r>
      <w:r w:rsidR="000A0645">
        <w:fldChar w:fldCharType="begin" w:fldLock="1"/>
      </w:r>
      <w:r w:rsidR="00E646CD">
        <w:instrText>ADDIN CSL_CITATION {"citationItems":[{"id":"ITEM-1","itemData":{"ISBN":"9781627480031","ISSN":"10495258","abstract":"We address a central problem of neuroanatomy, namely, the automatic segmentation of neuronal structures depicted in stacks of electron microscopy (EM) images. This is necessary to efficiently map 3D brain structure and connectivity. To segment biological neuron membranes, we use a special type of deep artificial neural network as a pixel classifier. The label of each pixel (membrane or nonmembrane) is predicted from raw pixel values in a square window centered on it. The input layer maps each window pixel to a neuron. It is followed by a succession of convolutional and max-pooling layers which preserve 2D information and extract features with increasing levels of abstraction. The output layer produces a calibrated probability for each class. The classifier is trained by plain gradient descent on a 512 × 512 × 30 stack with known ground truth, and tested on a stack of the same size (ground truth unknown to the authors) by the organizers of the ISBI 2012 EM Segmentation Challenge. Even without problem-specific postprocessing, our approach outperforms competing techniques by a large margin in all three considered metrics, i.e. rand error, warping error and pixel error. For pixel error, our approach is the only one outperforming a second human observer.","author":[{"dropping-particle":"","family":"Cireşan","given":"Dan C.","non-dropping-particle":"","parse-names":false,"suffix":""},{"dropping-particle":"","family":"Giusti","given":"Alessandro","non-dropping-particle":"","parse-names":false,"suffix":""},{"dropping-particle":"","family":"Gambardella","given":"Luca M.","non-dropping-particle":"","parse-names":false,"suffix":""},{"dropping-particle":"","family":"Schmidhuber","given":"Jürgen","non-dropping-particle":"","parse-names":false,"suffix":""}],"container-title":"Advances in Neural Information Processing Systems","id":"ITEM-1","issued":{"date-parts":[["2012"]]},"title":"Deep neural networks segment neuronal membranes in electron microscopy images","type":"paper-conference"},"uris":["http://www.mendeley.com/documents/?uuid=d5165e0d-25b5-4c3f-8351-2dcd0bb81039"]}],"mendeley":{"formattedCitation":"[140]","plainTextFormattedCitation":"[140]","previouslyFormattedCitation":"[140]"},"properties":{"noteIndex":0},"schema":"https://github.com/citation-style-language/schema/raw/master/csl-citation.json"}</w:instrText>
      </w:r>
      <w:r w:rsidR="000A0645">
        <w:fldChar w:fldCharType="separate"/>
      </w:r>
      <w:r w:rsidR="00270EBE" w:rsidRPr="00270EBE">
        <w:rPr>
          <w:noProof/>
        </w:rPr>
        <w:t>[140]</w:t>
      </w:r>
      <w:r w:rsidR="000A0645">
        <w:fldChar w:fldCharType="end"/>
      </w:r>
      <w:r w:rsidR="000D5A1D" w:rsidRPr="000D5A1D">
        <w:t xml:space="preserve">, and the MICCAI Grand Challenge on cancer detection from medical pictures </w:t>
      </w:r>
      <w:r w:rsidR="000A0645">
        <w:fldChar w:fldCharType="begin" w:fldLock="1"/>
      </w:r>
      <w:r w:rsidR="00E646CD">
        <w:instrText>ADDIN CSL_CITATION {"citationItems":[{"id":"ITEM-1","itemData":{"DOI":"10.1007/978-3-642-40763-5_51","ISBN":"9783642407628","ISSN":"03029743","PMID":"24579167","abstract":"We use deep max-pooling convolutional neural networks to detect mitosis in breast histology images. The networks are trained to classify each pixel in the images, using as context a patch centered on the pixel. Simple postprocessing is then applied to the network output. Our approach won the ICPR 2012 mitosis detection competition, outperforming other contestants by a significant margin. © 2013 Springer-Verlag.","author":[{"dropping-particle":"","family":"Cireşan","given":"Dan C.","non-dropping-particle":"","parse-names":false,"suffix":""},{"dropping-particle":"","family":"Giusti","given":"Alessandro","non-dropping-particle":"","parse-names":false,"suffix":""},{"dropping-particle":"","family":"Gambardella","given":"Luca M.","non-dropping-particle":"","parse-names":false,"suffix":""},{"dropping-particle":"","family":"Schmidhuber","given":"Jürgen","non-dropping-particle":"","parse-names":false,"suffix":""}],"container-title":"Lecture Notes in Computer Science (including subseries Lecture Notes in Artificial Intelligence and Lecture Notes in Bioinformatics)","id":"ITEM-1","issued":{"date-parts":[["2013"]]},"title":"Mitosis detection in breast cancer histology images with deep neural networks","type":"paper-conference"},"uris":["http://www.mendeley.com/documents/?uuid=929fe603-6f84-470a-9791-71c192ac4a53"]}],"mendeley":{"formattedCitation":"[141]","plainTextFormattedCitation":"[141]","previouslyFormattedCitation":"[141]"},"properties":{"noteIndex":0},"schema":"https://github.com/citation-style-language/schema/raw/master/csl-citation.json"}</w:instrText>
      </w:r>
      <w:r w:rsidR="000A0645">
        <w:fldChar w:fldCharType="separate"/>
      </w:r>
      <w:r w:rsidR="00270EBE" w:rsidRPr="00270EBE">
        <w:rPr>
          <w:noProof/>
        </w:rPr>
        <w:t>[141]</w:t>
      </w:r>
      <w:r w:rsidR="000A0645">
        <w:fldChar w:fldCharType="end"/>
      </w:r>
      <w:r w:rsidR="000D5A1D" w:rsidRPr="000D5A1D">
        <w:t>.</w:t>
      </w:r>
      <w:r w:rsidR="000D5A1D">
        <w:t xml:space="preserve"> </w:t>
      </w:r>
    </w:p>
    <w:p w14:paraId="7FC5FAA4" w14:textId="6CAEBD10" w:rsidR="00261696" w:rsidRDefault="000D5A1D" w:rsidP="00782DEA">
      <w:pPr>
        <w:ind w:firstLine="288"/>
      </w:pPr>
      <w:r>
        <w:t xml:space="preserve">Deep learning has demonstrated </w:t>
      </w:r>
      <w:r w:rsidRPr="004A5BA8">
        <w:t>favo</w:t>
      </w:r>
      <w:r w:rsidR="0077009A" w:rsidRPr="004A5BA8">
        <w:t>u</w:t>
      </w:r>
      <w:r w:rsidRPr="004A5BA8">
        <w:t>rable</w:t>
      </w:r>
      <w:r>
        <w:t xml:space="preserve"> results in a variety of domains, not just image identification. They have also had a significant impact on speech recognition. Dahl et al.</w:t>
      </w:r>
      <w:r w:rsidR="00F00B1E">
        <w:t xml:space="preserve"> </w:t>
      </w:r>
      <w:r w:rsidR="00F00B1E">
        <w:fldChar w:fldCharType="begin" w:fldLock="1"/>
      </w:r>
      <w:r w:rsidR="00E646CD">
        <w:instrText>ADDIN CSL_CITATION {"citationItems":[{"id":"ITEM-1","itemData":{"ISBN":"9781617823800","abstract":"Straightforward application of Deep Belief Nets (DBNs) to acoustic modeling produces a rich distributed representation of speech data that is useful for recognition and yields impressive results on the speaker-independent TIMIT phone recognition task. However, the first-layer Gaussian-Bernoulli Restricted Boltzmann Machine (GRBM) has an important limitation, shared with mixtures of diagonal-covariance Gaussians: GRBMs treat different components of the acoustic input vector as conditionally independent given the hidden state. The mean-covariance restricted Boltzmann machine (mcRBM), first introduced for modeling natural images, is a much more representationally efficient and powerful way of modeling the covariance structure of speech data. Every configuration of the precision units of the mcRBM specifies a different precision matrix for the conditional distribution over the acoustic space. In this work, we use the mcRBM to learn features of speech data that serve as input into a standard DBN. The mcRBM features combined with DBNs allow us to achieve a phone error rate of 20.5%, which is superior to all published results on speaker-independent TIMIT to date.","author":[{"dropping-particle":"","family":"Dahl","given":"George E.","non-dropping-particle":"","parse-names":false,"suffix":""},{"dropping-particle":"","family":"Ranzato","given":"Marc'aurelio","non-dropping-particle":"","parse-names":false,"suffix":""},{"dropping-particle":"","family":"Mohamed","given":"Abdel Rahman","non-dropping-particle":"","parse-names":false,"suffix":""},{"dropping-particle":"","family":"Hinton","given":"Geoffrey","non-dropping-particle":"","parse-names":false,"suffix":""}],"container-title":"Advances in Neural Information Processing Systems 23: 24th Annual Conference on Neural Information Processing Systems 2010, NIPS 2010","id":"ITEM-1","issued":{"date-parts":[["2010"]]},"title":"Phone recognition with the mean-covariance restricted Boltzmann machine","type":"paper-conference"},"uris":["http://www.mendeley.com/documents/?uuid=b7cc9665-bb8d-4d4b-8290-44f03490cfad"]}],"mendeley":{"formattedCitation":"[142]","plainTextFormattedCitation":"[142]","previouslyFormattedCitation":"[142]"},"properties":{"noteIndex":0},"schema":"https://github.com/citation-style-language/schema/raw/master/csl-citation.json"}</w:instrText>
      </w:r>
      <w:r w:rsidR="00F00B1E">
        <w:fldChar w:fldCharType="separate"/>
      </w:r>
      <w:r w:rsidR="00270EBE" w:rsidRPr="00270EBE">
        <w:rPr>
          <w:noProof/>
        </w:rPr>
        <w:t>[142]</w:t>
      </w:r>
      <w:r w:rsidR="00F00B1E">
        <w:fldChar w:fldCharType="end"/>
      </w:r>
      <w:r>
        <w:t xml:space="preserve"> and Seide et al. </w:t>
      </w:r>
      <w:r w:rsidR="00F00B1E">
        <w:fldChar w:fldCharType="begin" w:fldLock="1"/>
      </w:r>
      <w:r w:rsidR="00E646CD">
        <w:instrText>ADDIN CSL_CITATION {"citationItems":[{"id":"ITEM-1","itemData":{"DOI":"10.21437/interspeech.2011-169","ISSN":"19909772","abstract":"We apply the recently proposed Context-Dependent Deep-Neural-Network HMMs, or CD-DNN-HMMs, to speech-to-text transcription. For single-pass speaker-independent recognition on the RT03S Fisher portion of phone-call transcription benchmark (Switchboard), the word-error rate is reduced from 27.4%, obtained by discriminatively trained Gaussian-mixture HMMs, to 18.5% -a 33% relative improvement. CD-DNN-HMMs combine classic artificial-neural-network HMMs with traditional tied-state triphones and deep-beliefnetwork pre-training. They had previously been shown to reduce errors by 16% relatively when trained on tens of hours of data using hundreds of tied states. This paper takes CD-DNNHMMs further and applies them to transcription using over 300 hours of training data, over 9000 tied states, and up to 9 hidden layers, and demonstrates how sparseness can be exploited. On four less well-matched transcription tasks, we observe relative error reductions of 22-28%. Copyright © 2011 ISCA.","author":[{"dropping-particle":"","family":"Seide","given":"Frank","non-dropping-particle":"","parse-names":false,"suffix":""},{"dropping-particle":"","family":"Li","given":"Gang","non-dropping-particle":"","parse-names":false,"suffix":""},{"dropping-particle":"","family":"Yu","given":"Dong","non-dropping-particle":"","parse-names":false,"suffix":""}],"container-title":"Proceedings of the Annual Conference of the International Speech Communication Association, INTERSPEECH","id":"ITEM-1","issued":{"date-parts":[["2011"]]},"title":"Conversational speech transcription using Context-Dependent Deep Neural Networks","type":"paper-conference"},"uris":["http://www.mendeley.com/documents/?uuid=b73c8c06-51ba-4695-8d70-6380a75970b1"]}],"mendeley":{"formattedCitation":"[143]","plainTextFormattedCitation":"[143]","previouslyFormattedCitation":"[143]"},"properties":{"noteIndex":0},"schema":"https://github.com/citation-style-language/schema/raw/master/csl-citation.json"}</w:instrText>
      </w:r>
      <w:r w:rsidR="00F00B1E">
        <w:fldChar w:fldCharType="separate"/>
      </w:r>
      <w:r w:rsidR="00270EBE" w:rsidRPr="00270EBE">
        <w:rPr>
          <w:noProof/>
        </w:rPr>
        <w:t>[143]</w:t>
      </w:r>
      <w:r w:rsidR="00F00B1E">
        <w:fldChar w:fldCharType="end"/>
      </w:r>
      <w:r>
        <w:t xml:space="preserve"> transcribed voice data using DBNs. Dahl et al. </w:t>
      </w:r>
      <w:r w:rsidR="00F00B1E">
        <w:fldChar w:fldCharType="begin" w:fldLock="1"/>
      </w:r>
      <w:r w:rsidR="00E646CD">
        <w:instrText>ADDIN CSL_CITATION {"citationItems":[{"id":"ITEM-1","itemData":{"ISBN":"9781617823800","abstract":"Straightforward application of Deep Belief Nets (DBNs) to acoustic modeling produces a rich distributed representation of speech data that is useful for recognition and yields impressive results on the speaker-independent TIMIT phone recognition task. However, the first-layer Gaussian-Bernoulli Restricted Boltzmann Machine (GRBM) has an important limitation, shared with mixtures of diagonal-covariance Gaussians: GRBMs treat different components of the acoustic input vector as conditionally independent given the hidden state. The mean-covariance restricted Boltzmann machine (mcRBM), first introduced for modeling natural images, is a much more representationally efficient and powerful way of modeling the covariance structure of speech data. Every configuration of the precision units of the mcRBM specifies a different precision matrix for the conditional distribution over the acoustic space. In this work, we use the mcRBM to learn features of speech data that serve as input into a standard DBN. The mcRBM features combined with DBNs allow us to achieve a phone error rate of 20.5%, which is superior to all published results on speaker-independent TIMIT to date.","author":[{"dropping-particle":"","family":"Dahl","given":"George E.","non-dropping-particle":"","parse-names":false,"suffix":""},{"dropping-particle":"","family":"Ranzato","given":"Marc'aurelio","non-dropping-particle":"","parse-names":false,"suffix":""},{"dropping-particle":"","family":"Mohamed","given":"Abdel Rahman","non-dropping-particle":"","parse-names":false,"suffix":""},{"dropping-particle":"","family":"Hinton","given":"Geoffrey","non-dropping-particle":"","parse-names":false,"suffix":""}],"container-title":"Advances in Neural Information Processing Systems 23: 24th Annual Conference on Neural Information Processing Systems 2010, NIPS 2010","id":"ITEM-1","issued":{"date-parts":[["2010"]]},"title":"Phone recognition with the mean-covariance restricted Boltzmann machine","type":"paper-conference"},"uris":["http://www.mendeley.com/documents/?uuid=b7cc9665-bb8d-4d4b-8290-44f03490cfad"]}],"mendeley":{"formattedCitation":"[142]","plainTextFormattedCitation":"[142]","previouslyFormattedCitation":"[142]"},"properties":{"noteIndex":0},"schema":"https://github.com/citation-style-language/schema/raw/master/csl-citation.json"}</w:instrText>
      </w:r>
      <w:r w:rsidR="00F00B1E">
        <w:fldChar w:fldCharType="separate"/>
      </w:r>
      <w:r w:rsidR="00270EBE" w:rsidRPr="00270EBE">
        <w:rPr>
          <w:noProof/>
        </w:rPr>
        <w:t>[142]</w:t>
      </w:r>
      <w:r w:rsidR="00F00B1E">
        <w:fldChar w:fldCharType="end"/>
      </w:r>
      <w:r w:rsidR="00F00B1E">
        <w:t xml:space="preserve"> </w:t>
      </w:r>
      <w:r>
        <w:t xml:space="preserve">discovered that increasing the depth of their model from one to eight hidden layers consistently increased performance. Additionally, their approach outperformed earlier models generated for the same dataset by around 2%. </w:t>
      </w:r>
      <w:r w:rsidRPr="000D5A1D">
        <w:t>Abdel-Hamid et al.</w:t>
      </w:r>
      <w:r w:rsidR="00270DD1">
        <w:t xml:space="preserve"> </w:t>
      </w:r>
      <w:r w:rsidR="00270DD1">
        <w:fldChar w:fldCharType="begin" w:fldLock="1"/>
      </w:r>
      <w:r w:rsidR="00E646CD">
        <w:instrText>ADDIN CSL_CITATION {"citationItems":[{"id":"ITEM-1","itemData":{"DOI":"10.1109/TASLP.2014.2339736","ISSN":"15587916","abstract":"Recently, the hybrid deep neural network (DNN)-hidden Markov model (HMM) has been shown to significantly improve speech recognition performance over the conventional Gaussian mixture model (GMM)-HMM. The performance improvement is partially attributed to the ability of the DNN to model complex correlations in speech features. In this paper, we show that further error rate reduction can be obtained by using convolutional neural networks (CNNs). We first present a concise description of the basic CNN and explain how it can be used for speech recognition. We further propose a limited-weight-sharing scheme that can better model speech features. The special structure such as local connectivity, weight sharing, and pooling in CNNs exhibits some degree of invariance to small shifts of speech features along the frequency axis, which is important to deal with speaker and environment variations. Experimental results show that CNNs reduce the error rate by 6%-10% compared with DNNs on the TIMIT phone recognition and the voice search large vocabulary speech recognition tasks.","author":[{"dropping-particle":"","family":"Abdel-Hamid","given":"Ossama","non-dropping-particle":"","parse-names":false,"suffix":""},{"dropping-particle":"","family":"Mohamed","given":"Abdel Rahman","non-dropping-particle":"","parse-names":false,"suffix":""},{"dropping-particle":"","family":"Jiang","given":"Hui","non-dropping-particle":"","parse-names":false,"suffix":""},{"dropping-particle":"","family":"Deng","given":"Li","non-dropping-particle":"","parse-names":false,"suffix":""},{"dropping-particle":"","family":"Penn","given":"Gerald","non-dropping-particle":"","parse-names":false,"suffix":""},{"dropping-particle":"","family":"Yu","given":"Dong","non-dropping-particle":"","parse-names":false,"suffix":""}],"container-title":"IEEE Transactions on Audio, Speech and Language Processing","id":"ITEM-1","issued":{"date-parts":[["2014"]]},"title":"Convolutional neural networks for speech recognition","type":"article-journal"},"uris":["http://www.mendeley.com/documents/?uuid=ec69cb6c-1e37-4e2a-982a-a031ca71bbb3"]}],"mendeley":{"formattedCitation":"[144]","plainTextFormattedCitation":"[144]","previouslyFormattedCitation":"[144]"},"properties":{"noteIndex":0},"schema":"https://github.com/citation-style-language/schema/raw/master/csl-citation.json"}</w:instrText>
      </w:r>
      <w:r w:rsidR="00270DD1">
        <w:fldChar w:fldCharType="separate"/>
      </w:r>
      <w:r w:rsidR="00270EBE" w:rsidRPr="00270EBE">
        <w:rPr>
          <w:noProof/>
        </w:rPr>
        <w:t>[144]</w:t>
      </w:r>
      <w:r w:rsidR="00270DD1">
        <w:fldChar w:fldCharType="end"/>
      </w:r>
      <w:r w:rsidRPr="000D5A1D">
        <w:t xml:space="preserve"> utilized CNNs </w:t>
      </w:r>
      <w:r w:rsidR="0077009A">
        <w:t>for</w:t>
      </w:r>
      <w:r w:rsidRPr="000D5A1D">
        <w:t xml:space="preserve"> speech recognition. In comparison to deep belief HMMs, a CNN </w:t>
      </w:r>
      <w:r w:rsidR="0077009A">
        <w:t>lowered</w:t>
      </w:r>
      <w:r w:rsidRPr="000D5A1D">
        <w:t xml:space="preserve"> the error rate on a benchmark phone call dataset by 6% – 10%.</w:t>
      </w:r>
      <w:r>
        <w:t xml:space="preserve"> Deng et al.</w:t>
      </w:r>
      <w:r w:rsidR="00270DD1">
        <w:t xml:space="preserve"> </w:t>
      </w:r>
      <w:r w:rsidR="00270DD1">
        <w:fldChar w:fldCharType="begin" w:fldLock="1"/>
      </w:r>
      <w:r w:rsidR="00E646CD">
        <w:instrText>ADDIN CSL_CITATION {"citationItems":[{"id":"ITEM-1","itemData":{"DOI":"10.21437/interspeech.2014-433","ISSN":"19909772","abstract":"Deep learning systems have dramatically improved the accuracy of speech recognition, and various deep architectures and learning methods have been developed with distinct strengths and weaknesses in recent years. How can ensemble learning be applied to these varying deep learning systems to achieve greater recognition accuracy is the focus of this paper. We develop and report linear and log-linear stacking methods for ensemble learning with applications specifically to speech-class posterior probabilities as computed by the convolutional, recurrent, and fully-connected deep neural networks. Convex optimization problems are formulated and solved, with analytical formulas derived for training the ensemble-learning parameters. Experimental results demonstrate a significant increase in phone recognition accuracy after stacking the deep learning subsystems that use different mechanisms for computing high-level, hierarchical features from the raw acoustic signals in speech.","author":[{"dropping-particle":"","family":"Deng","given":"Li","non-dropping-particle":"","parse-names":false,"suffix":""},{"dropping-particle":"","family":"Platt","given":"John C.","non-dropping-particle":"","parse-names":false,"suffix":""}],"container-title":"Proceedings of the Annual Conference of the International Speech Communication Association, INTERSPEECH","id":"ITEM-1","issued":{"date-parts":[["2014"]]},"title":"Ensemble deep learning for speech recognition","type":"paper-conference"},"uris":["http://www.mendeley.com/documents/?uuid=3ef718ec-bc19-4d12-92ff-c9226d9731d7"]}],"mendeley":{"formattedCitation":"[145]","plainTextFormattedCitation":"[145]","previouslyFormattedCitation":"[145]"},"properties":{"noteIndex":0},"schema":"https://github.com/citation-style-language/schema/raw/master/csl-citation.json"}</w:instrText>
      </w:r>
      <w:r w:rsidR="00270DD1">
        <w:fldChar w:fldCharType="separate"/>
      </w:r>
      <w:r w:rsidR="00270EBE" w:rsidRPr="00270EBE">
        <w:rPr>
          <w:noProof/>
        </w:rPr>
        <w:t>[145]</w:t>
      </w:r>
      <w:r w:rsidR="00270DD1">
        <w:fldChar w:fldCharType="end"/>
      </w:r>
      <w:r w:rsidR="00270DD1">
        <w:t xml:space="preserve"> </w:t>
      </w:r>
      <w:r>
        <w:t>predicted the same dataset using an ensemble deep learning approach, which improved the accuracy of single CNNs by around 1%.</w:t>
      </w:r>
      <w:r w:rsidR="00B63EDB">
        <w:t xml:space="preserve"> </w:t>
      </w:r>
      <w:commentRangeEnd w:id="126"/>
      <w:r w:rsidR="00D11D2A">
        <w:rPr>
          <w:rStyle w:val="CommentReference"/>
        </w:rPr>
        <w:commentReference w:id="126"/>
      </w:r>
    </w:p>
    <w:p w14:paraId="56AF962A" w14:textId="3940A350" w:rsidR="006115DB" w:rsidRDefault="00411FC0" w:rsidP="00C32AC5">
      <w:pPr>
        <w:pStyle w:val="Heading3"/>
      </w:pPr>
      <w:bookmarkStart w:id="128" w:name="_Toc82949018"/>
      <w:commentRangeStart w:id="129"/>
      <w:r>
        <w:lastRenderedPageBreak/>
        <w:t>3.</w:t>
      </w:r>
      <w:r w:rsidR="00016CC2">
        <w:t>1</w:t>
      </w:r>
      <w:r>
        <w:t>.1</w:t>
      </w:r>
      <w:r w:rsidR="001350B8">
        <w:t xml:space="preserve"> </w:t>
      </w:r>
      <w:r w:rsidR="006115DB">
        <w:t>The Long Short Term Memory Forecaster (LSTM)</w:t>
      </w:r>
      <w:bookmarkEnd w:id="128"/>
      <w:commentRangeEnd w:id="129"/>
      <w:r w:rsidR="00D11D2A">
        <w:rPr>
          <w:rStyle w:val="CommentReference"/>
          <w:rFonts w:cs="Times New Roman"/>
          <w:b w:val="0"/>
          <w:bCs w:val="0"/>
        </w:rPr>
        <w:commentReference w:id="129"/>
      </w:r>
    </w:p>
    <w:p w14:paraId="5A822B8A" w14:textId="7ED7D028" w:rsidR="00FE4BB4" w:rsidRDefault="000D4162" w:rsidP="007B6A06">
      <w:pPr>
        <w:ind w:firstLine="288"/>
      </w:pPr>
      <w:r>
        <w:t xml:space="preserve">Recurrent Neural Network (RNNs) introduced memory into neural networks, which helps to model sequential data. </w:t>
      </w:r>
      <w:r w:rsidR="00121315">
        <w:t>RNNs</w:t>
      </w:r>
      <w:r w:rsidR="00CA710F">
        <w:t xml:space="preserve"> have been successfully applied in machine translation, speech synthesis, and time series prediction </w:t>
      </w:r>
      <w:r w:rsidR="00CA710F">
        <w:fldChar w:fldCharType="begin" w:fldLock="1"/>
      </w:r>
      <w:r w:rsidR="00E646CD">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[146]","plainTextFormattedCitation":"[146]","previouslyFormattedCitation":"[146]"},"properties":{"noteIndex":0},"schema":"https://github.com/citation-style-language/schema/raw/master/csl-citation.json"}</w:instrText>
      </w:r>
      <w:r w:rsidR="00CA710F">
        <w:fldChar w:fldCharType="separate"/>
      </w:r>
      <w:r w:rsidR="00270EBE" w:rsidRPr="00270EBE">
        <w:rPr>
          <w:noProof/>
        </w:rPr>
        <w:t>[146]</w:t>
      </w:r>
      <w:r w:rsidR="00CA710F">
        <w:fldChar w:fldCharType="end"/>
      </w:r>
      <w:r w:rsidR="00CA710F">
        <w:t xml:space="preserve">. </w:t>
      </w:r>
      <w:r w:rsidR="000D07CB" w:rsidRPr="000D07CB">
        <w:t>Typically, back-propagation or real-time recurrent learning algorithms are used to train RNNs. These training methods expose traditional RNNs to vanishing gradient issues, reducing their effectiveness when dealing with large data sets</w:t>
      </w:r>
      <w:r w:rsidR="000D07CB">
        <w:t xml:space="preserve"> </w:t>
      </w:r>
      <w:r>
        <w:fldChar w:fldCharType="begin" w:fldLock="1"/>
      </w:r>
      <w:r w:rsidR="00E646CD">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2020","id":"ITEM-3","issued":{"date-parts":[["2020"]]},"title":"Electric power load forecasting based on multivariate LSTM neural network using bayesian optimization","type":"article-journal","volume":"3"},"uris":["http://www.mendeley.com/documents/?uuid=c392da54-7598-4804-9a8f-1b63fc65dbd3"]}],"mendeley":{"formattedCitation":"[7], [14], [108]","plainTextFormattedCitation":"[7], [14], [108]","previouslyFormattedCitation":"[7], [14], [108]"},"properties":{"noteIndex":0},"schema":"https://github.com/citation-style-language/schema/raw/master/csl-citation.json"}</w:instrText>
      </w:r>
      <w:r>
        <w:fldChar w:fldCharType="separate"/>
      </w:r>
      <w:r w:rsidR="00270EBE" w:rsidRPr="00270EBE">
        <w:rPr>
          <w:noProof/>
        </w:rPr>
        <w:t>[7], [14], [108]</w:t>
      </w:r>
      <w:r>
        <w:fldChar w:fldCharType="end"/>
      </w:r>
      <w:r>
        <w:t xml:space="preserve">. The LSTM is an RNN created to fix vanishing gradient problems and store information for long periods. Its memory cell configuration helps retain information more than any deep neural network currently available </w:t>
      </w:r>
      <w:r>
        <w:fldChar w:fldCharType="begin" w:fldLock="1"/>
      </w:r>
      <w:r w:rsidR="00E646CD">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[108]","plainTextFormattedCitation":"[108]","previouslyFormattedCitation":"[108]"},"properties":{"noteIndex":0},"schema":"https://github.com/citation-style-language/schema/raw/master/csl-citation.json"}</w:instrText>
      </w:r>
      <w:r>
        <w:fldChar w:fldCharType="separate"/>
      </w:r>
      <w:r w:rsidR="00270EBE" w:rsidRPr="00270EBE">
        <w:rPr>
          <w:noProof/>
        </w:rPr>
        <w:t>[108]</w:t>
      </w:r>
      <w:r>
        <w:fldChar w:fldCharType="end"/>
      </w:r>
      <w:r>
        <w:t>.</w:t>
      </w:r>
      <w:r w:rsidR="005E4605">
        <w:t xml:space="preserve"> </w:t>
      </w:r>
      <w:r w:rsidR="005E4605" w:rsidRPr="005E4605">
        <w:t xml:space="preserve">LSTM is perhaps the most well-known deep learning architecture for time series forecasting, which is built specifically to remember past data </w:t>
      </w:r>
      <w:r w:rsidR="00EE67E0" w:rsidRPr="005E4605">
        <w:t>to</w:t>
      </w:r>
      <w:r w:rsidR="005E4605" w:rsidRPr="005E4605">
        <w:t xml:space="preserve"> retrieve it at </w:t>
      </w:r>
      <w:r w:rsidR="0077009A">
        <w:t>a</w:t>
      </w:r>
      <w:r w:rsidR="005E4605" w:rsidRPr="005E4605">
        <w:t xml:space="preserve"> suitable time in the future to produce the output prediction.</w:t>
      </w:r>
    </w:p>
    <w:p w14:paraId="3A6A01E9" w14:textId="5718CDD0" w:rsidR="000D4162" w:rsidRDefault="005C2B64" w:rsidP="007B6A06">
      <w:pPr>
        <w:ind w:firstLine="288"/>
      </w:pPr>
      <w:r w:rsidRPr="005C2B64">
        <w:t>LSTMs are a classification of recurrent neural networks</w:t>
      </w:r>
      <w:r>
        <w:t xml:space="preserve"> </w:t>
      </w:r>
      <w:r w:rsidR="00F36169">
        <w:t xml:space="preserve">that can learn the order of dependencies between elements in a sequence. LSTMs overcome the issue of vanishing gradients </w:t>
      </w:r>
      <w:r w:rsidR="00BA229A">
        <w:t>using</w:t>
      </w:r>
      <w:r w:rsidR="00F36169">
        <w:t xml:space="preserve"> gates that regulate the </w:t>
      </w:r>
      <w:r w:rsidR="004422D5">
        <w:t>input flow</w:t>
      </w:r>
      <w:r w:rsidR="00F36169">
        <w:t xml:space="preserve">, </w:t>
      </w:r>
      <w:r w:rsidR="00C3000C">
        <w:t>making</w:t>
      </w:r>
      <w:r w:rsidR="00F36169">
        <w:t xml:space="preserve"> them excellent for dealing with time series data with lengthy temporal dependencies. </w:t>
      </w:r>
      <w:r w:rsidR="00DF7A6F" w:rsidRPr="00DF7A6F">
        <w:t>Unlike a conventional recurrent unit, which overwrites its memory at each time step, the LSTM unit can select whether to retain existing memory via the introduced gates.</w:t>
      </w:r>
      <w:r w:rsidR="00DF7A6F">
        <w:t xml:space="preserve"> </w:t>
      </w:r>
      <w:r w:rsidR="000D4162">
        <w:t>The LSTM provides a model capable of storing information for an extended period and better control of gradients. Munem</w:t>
      </w:r>
      <w:r w:rsidR="000D4162">
        <w:fldChar w:fldCharType="begin" w:fldLock="1"/>
      </w:r>
      <w:r w:rsidR="00E646CD">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[108]","plainTextFormattedCitation":"[108]","previouslyFormattedCitation":"[108]"},"properties":{"noteIndex":0},"schema":"https://github.com/citation-style-language/schema/raw/master/csl-citation.json"}</w:instrText>
      </w:r>
      <w:r w:rsidR="000D4162">
        <w:fldChar w:fldCharType="separate"/>
      </w:r>
      <w:r w:rsidR="00270EBE" w:rsidRPr="00270EBE">
        <w:rPr>
          <w:noProof/>
        </w:rPr>
        <w:t>[108]</w:t>
      </w:r>
      <w:r w:rsidR="000D4162">
        <w:fldChar w:fldCharType="end"/>
      </w:r>
      <w:r w:rsidR="000D4162">
        <w:t xml:space="preserve"> et al. argue that LSTM is better than other deep neural networks because of its memory cell configuration. </w:t>
      </w:r>
    </w:p>
    <w:p w14:paraId="1984F89E" w14:textId="62BA4036" w:rsidR="00727BCC" w:rsidRDefault="00AC1E90" w:rsidP="00727BCC">
      <w:pPr>
        <w:pStyle w:val="BodyText"/>
        <w:keepNext/>
        <w:ind w:firstLine="288"/>
      </w:pPr>
      <w:r>
        <w:rPr>
          <w:noProof/>
        </w:rPr>
        <w:lastRenderedPageBreak/>
        <w:drawing>
          <wp:inline distT="0" distB="0" distL="0" distR="0" wp14:anchorId="39ABC7EE" wp14:editId="58007CDD">
            <wp:extent cx="5436235"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43100" cy="2298424"/>
                    </a:xfrm>
                    <a:prstGeom prst="rect">
                      <a:avLst/>
                    </a:prstGeom>
                    <a:noFill/>
                    <a:ln>
                      <a:noFill/>
                    </a:ln>
                  </pic:spPr>
                </pic:pic>
              </a:graphicData>
            </a:graphic>
          </wp:inline>
        </w:drawing>
      </w:r>
    </w:p>
    <w:p w14:paraId="277B10CC" w14:textId="1C0EB8A1" w:rsidR="00E579D7" w:rsidRDefault="00727BCC" w:rsidP="00727BCC">
      <w:pPr>
        <w:pStyle w:val="Caption"/>
        <w:jc w:val="center"/>
      </w:pPr>
      <w:bookmarkStart w:id="130" w:name="_Toc82949040"/>
      <w:r>
        <w:t xml:space="preserve">Figure </w:t>
      </w:r>
      <w:fldSimple w:instr=" SEQ Figure \* ARABIC ">
        <w:r w:rsidR="00696FD2">
          <w:rPr>
            <w:noProof/>
          </w:rPr>
          <w:t>6</w:t>
        </w:r>
      </w:fldSimple>
      <w:r>
        <w:t xml:space="preserve"> - The </w:t>
      </w:r>
      <w:r w:rsidR="00ED3C52">
        <w:t>Long Short-Term Memory Structure</w:t>
      </w:r>
      <w:r>
        <w:t xml:space="preserve">  </w:t>
      </w:r>
      <w:r w:rsidR="00AC1E90">
        <w:fldChar w:fldCharType="begin" w:fldLock="1"/>
      </w:r>
      <w:r w:rsidR="00E646CD">
        <w:instrText>ADDIN CSL_CITATION {"citationItems":[{"id":"ITEM-1","itemData":{"URL":"https://www.analyticsvidhya.com/blog/2017/12/fundamentals-of-deep-learning-introduction-to-lstm/","accessed":{"date-parts":[["2021","8","30"]]},"id":"ITEM-1","issued":{"date-parts":[["2017"]]},"title":"Long Short Term Memory | Architecture Of LSTM","type":"webpage"},"uris":["http://www.mendeley.com/documents/?uuid=bc5f122d-5fba-3e2a-891d-a126f7614816"]}],"mendeley":{"formattedCitation":"[147]","plainTextFormattedCitation":"[147]","previouslyFormattedCitation":"[147]"},"properties":{"noteIndex":0},"schema":"https://github.com/citation-style-language/schema/raw/master/csl-citation.json"}</w:instrText>
      </w:r>
      <w:r w:rsidR="00AC1E90">
        <w:fldChar w:fldCharType="separate"/>
      </w:r>
      <w:r w:rsidR="00270EBE" w:rsidRPr="00270EBE">
        <w:rPr>
          <w:b w:val="0"/>
          <w:noProof/>
        </w:rPr>
        <w:t>[147]</w:t>
      </w:r>
      <w:bookmarkEnd w:id="130"/>
      <w:r w:rsidR="00AC1E90">
        <w:fldChar w:fldCharType="end"/>
      </w:r>
    </w:p>
    <w:p w14:paraId="133D10D6" w14:textId="10CFA894" w:rsidR="00C1245E" w:rsidRDefault="002B3474" w:rsidP="00D729BD">
      <w:pPr>
        <w:ind w:firstLine="288"/>
      </w:pPr>
      <w:r w:rsidRPr="002B3474">
        <w:t xml:space="preserve">This repeating module in standard RNNs will have a relatively simple structure, such as a single tanh layer. LSTMs have </w:t>
      </w:r>
      <w:r w:rsidR="00CC74AE">
        <w:t xml:space="preserve">the </w:t>
      </w:r>
      <w:r w:rsidRPr="002B3474">
        <w:t>structure as well, although the repeating module is structured differently. Rather than a single neural network layer, there are four that interact in a unique way.</w:t>
      </w:r>
      <w:r>
        <w:t xml:space="preserve"> </w:t>
      </w:r>
      <w:r w:rsidR="004D2C96">
        <w:t xml:space="preserve">Each memory block is composed of the following: a memory cell, an input gate, a forget gate, and an output gate. </w:t>
      </w:r>
      <w:r w:rsidR="004D2C96" w:rsidRPr="004D2C96">
        <w:t xml:space="preserve">Each line in Figure </w:t>
      </w:r>
      <w:r w:rsidR="00144FD7">
        <w:t>6</w:t>
      </w:r>
      <w:r w:rsidR="004D2C96" w:rsidRPr="004D2C96">
        <w:t xml:space="preserve"> represents a whole vector, from one node</w:t>
      </w:r>
      <w:r w:rsidR="006826B9">
        <w:t>’</w:t>
      </w:r>
      <w:r w:rsidR="004D2C96" w:rsidRPr="004D2C96">
        <w:t>s output to the inputs of others. The pink circles denote operations performed at the point level, such as vector addition. The tiny yellow boxes represent layers of learned neural networks. Concatenation occurs when two lines merge, whereas forking occurs when a line</w:t>
      </w:r>
      <w:r w:rsidR="006826B9">
        <w:t>’</w:t>
      </w:r>
      <w:r w:rsidR="004D2C96" w:rsidRPr="004D2C96">
        <w:t>s content is replicated</w:t>
      </w:r>
      <w:r w:rsidR="00C3000C">
        <w:t>,</w:t>
      </w:r>
      <w:r w:rsidR="004D2C96" w:rsidRPr="004D2C96">
        <w:t xml:space="preserve"> and the copies are sent to various locations. </w:t>
      </w:r>
    </w:p>
    <w:p w14:paraId="1C62AE52" w14:textId="51A5BF02" w:rsidR="004D2C96" w:rsidRDefault="004D2C96" w:rsidP="00D729BD">
      <w:pPr>
        <w:ind w:firstLine="288"/>
      </w:pPr>
      <w:r w:rsidRPr="004D2C96">
        <w:t>The key to LSTMs is the cell state, represented by the horizontal line running across the diagram</w:t>
      </w:r>
      <w:r w:rsidR="006826B9">
        <w:t>’</w:t>
      </w:r>
      <w:r w:rsidRPr="004D2C96">
        <w:t xml:space="preserve">s top. It maintains the integrity of data travelling through it. By </w:t>
      </w:r>
      <w:r w:rsidR="00C3000C">
        <w:t>adequate</w:t>
      </w:r>
      <w:r w:rsidRPr="004D2C96">
        <w:t xml:space="preserve">ly regulating gates, the LSTMs </w:t>
      </w:r>
      <w:r w:rsidR="00EE67E0">
        <w:t>can remove or add</w:t>
      </w:r>
      <w:r w:rsidRPr="004D2C96">
        <w:t xml:space="preserve"> information to the cell state. Gates typically allow information to pass through on an optional basis. They are constructed using a sigmoid neural network layer and pointwise multiplication. The sigmoid layer generates </w:t>
      </w:r>
      <w:r w:rsidRPr="004D2C96">
        <w:lastRenderedPageBreak/>
        <w:t xml:space="preserve">values between 0 and 1, indicating how much of each element should be allowed to pass through. A number of zero indicates that </w:t>
      </w:r>
      <w:r w:rsidR="006826B9">
        <w:t>“</w:t>
      </w:r>
      <w:r w:rsidRPr="004D2C96">
        <w:t>everything is forgotten,</w:t>
      </w:r>
      <w:r w:rsidR="006826B9">
        <w:t>”</w:t>
      </w:r>
      <w:r w:rsidRPr="004D2C96">
        <w:t xml:space="preserve"> whereas a value of one indicates that </w:t>
      </w:r>
      <w:r w:rsidR="006826B9">
        <w:t>“</w:t>
      </w:r>
      <w:r w:rsidRPr="004D2C96">
        <w:t>everything is retained.</w:t>
      </w:r>
      <w:r w:rsidR="006826B9">
        <w:t>”</w:t>
      </w:r>
      <w:r w:rsidRPr="004D2C96">
        <w:t xml:space="preserve"> Three gates protect and govern the cell state in an LSTM</w:t>
      </w:r>
      <w:r w:rsidR="00553C3C">
        <w:t xml:space="preserve"> </w:t>
      </w:r>
      <w:r w:rsidR="00553C3C">
        <w:fldChar w:fldCharType="begin" w:fldLock="1"/>
      </w:r>
      <w:r w:rsidR="00553C3C">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[7]"},"properties":{"noteIndex":0},"schema":"https://github.com/citation-style-language/schema/raw/master/csl-citation.json"}</w:instrText>
      </w:r>
      <w:r w:rsidR="00553C3C">
        <w:fldChar w:fldCharType="separate"/>
      </w:r>
      <w:r w:rsidR="00553C3C" w:rsidRPr="000D662F">
        <w:rPr>
          <w:noProof/>
        </w:rPr>
        <w:t>[7]</w:t>
      </w:r>
      <w:r w:rsidR="00553C3C">
        <w:fldChar w:fldCharType="end"/>
      </w:r>
      <w:r w:rsidR="00553C3C">
        <w:t>.</w:t>
      </w:r>
    </w:p>
    <w:p w14:paraId="1733434A" w14:textId="77777777" w:rsidR="00505D15" w:rsidRDefault="004D2C96" w:rsidP="00757B98">
      <w:pPr>
        <w:ind w:firstLine="288"/>
      </w:pPr>
      <w:r w:rsidRPr="004D2C96">
        <w:t xml:space="preserve">The initial stage in LSTM is for a sigmoid layer dubbed the </w:t>
      </w:r>
      <w:r w:rsidR="006826B9">
        <w:t>“</w:t>
      </w:r>
      <w:r w:rsidRPr="004D2C96">
        <w:t>forget gate layer</w:t>
      </w:r>
      <w:r w:rsidR="006826B9">
        <w:t>”</w:t>
      </w:r>
      <w:r w:rsidRPr="004D2C96">
        <w:t xml:space="preserve"> to decide what information should be discarded from the cell state. It examines the preceding hidden layer and input and returns a number between 0 and 1 for each number in the cell state. The following step is to decide what new information will be stored in the cell state by merging two pieces to make a state update. The first is that a sigmoid layer known as the </w:t>
      </w:r>
      <w:r w:rsidR="006826B9">
        <w:t>“</w:t>
      </w:r>
      <w:r w:rsidRPr="004D2C96">
        <w:t>input gate layer</w:t>
      </w:r>
      <w:r w:rsidR="006826B9">
        <w:t>”</w:t>
      </w:r>
      <w:r w:rsidRPr="004D2C96">
        <w:t xml:space="preserve"> determines which values need to be updated. The second is that a tanh layer generates a vector of new candidate values that could be inserted into the state. Following that, multiplying the old state by forgetting the items and adding the new candidate</w:t>
      </w:r>
      <w:r w:rsidR="006826B9">
        <w:t>’</w:t>
      </w:r>
      <w:r w:rsidRPr="004D2C96">
        <w:t>s values to update the old cell state into the new cell state.</w:t>
      </w:r>
      <w:r w:rsidR="004C07CB">
        <w:t xml:space="preserve"> </w:t>
      </w:r>
    </w:p>
    <w:p w14:paraId="1DB333EF" w14:textId="5C824F28" w:rsidR="00570A8C" w:rsidRDefault="004D2C96" w:rsidP="00505D15">
      <w:pPr>
        <w:ind w:firstLine="288"/>
      </w:pPr>
      <w:r w:rsidRPr="004D2C96">
        <w:t>Finally, the net executes the output, a filtered version of our cell state</w:t>
      </w:r>
      <w:r w:rsidR="002E7BE3">
        <w:t xml:space="preserve"> </w:t>
      </w:r>
      <w:r w:rsidR="008F205F">
        <w:fldChar w:fldCharType="begin" w:fldLock="1"/>
      </w:r>
      <w:r w:rsidR="00E646CD">
        <w:instrText>ADDIN CSL_CITATION {"citationItems":[{"id":"ITEM-1","itemData":{"author":[{"dropping-particle":"","family":"Phyo","given":"Pyae Pyae","non-dropping-particle":"","parse-names":false,"suffix":""}],"id":"ITEM-1","issued":{"date-parts":[["2018"]]},"publisher":"Sirindhorn International Institute of Technology","title":"Deep Learning for Short-term Electricity Load Forecasting","type":"thesis"},"uris":["http://www.mendeley.com/documents/?uuid=9468bfb7-9743-33ae-a4ff-16cfcba2976e"]},{"id":"ITEM-2","itemData":{"ISBN":"9780874216561","ISSN":"0717-6163","PMID":"15003161","abstract":"Humans don't start their thinking from scratch every second. As you read this essay, you understand each word based on your understanding of previous words. You don't throw everything away and start thinking from scratch again. Your thoughts have persistence. Traditional neural networks can't do this, and it seems like a major shortcoming. For example, imagine you want to classify what kind of event is happening at every point in a movie. It's unclear how a traditional neural network could use its reasoning about previous events in the film to inform later ones. Refile:///C:/Users/81902/Downloads/1-s2.0-S0893608005001206-main.pdfcurrent neural networks address this issue. They are networks with loops in them, allowing information to persist. Recurrent Neural Networks have loops. In the above diagram, a chunk of neural network, , looks at some input and outputs a value . A loop allows information to be passed from one step of the network to the next. 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 An unrolled recurrent neural network. This chain-like nature reveals that recurrent neural networks are intimately related to sequences and lists. They're the natural architecture of neural network to use for such data. And they certainly are used! In the last few years, there have been incredible success applying RNNs to a variety of problems: speech recognition, language modeling, translation, image captioning… The list goes on. I'll leave discussion of the amazing feats one can achieve with RNNs to Andrej Karpathy's excellent blog post, The Unreasonable Effectiveness of Recurrent Neural Networks","author":[{"dropping-particle":"","family":"Olah","given":"Christopher","non-dropping-particle":"","parse-names":false,"suffix":""}],"container-title":"Web Page","id":"ITEM-2","issued":{"date-parts":[["2015"]]},"title":"Understanding LSTM Networks [Blog]","type":"article-journal"},"uris":["http://www.mendeley.com/documents/?uuid=762221fe-2737-4252-9fc7-4ad680556505"]}],"mendeley":{"formattedCitation":"[148], [149]","plainTextFormattedCitation":"[148], [149]","previouslyFormattedCitation":"[148], [149]"},"properties":{"noteIndex":0},"schema":"https://github.com/citation-style-language/schema/raw/master/csl-citation.json"}</w:instrText>
      </w:r>
      <w:r w:rsidR="008F205F">
        <w:fldChar w:fldCharType="separate"/>
      </w:r>
      <w:r w:rsidR="00270EBE" w:rsidRPr="00270EBE">
        <w:rPr>
          <w:noProof/>
        </w:rPr>
        <w:t>[148], [149]</w:t>
      </w:r>
      <w:r w:rsidR="008F205F">
        <w:fldChar w:fldCharType="end"/>
      </w:r>
      <w:r w:rsidRPr="004D2C96">
        <w:t>. First, a sigmoid layer uses the cell state to execute outputs. Then we run the cell state through tanh and multiply it by the output of the sigmoid gate to output only the sections we want.</w:t>
      </w:r>
      <w:r w:rsidR="00553C3C">
        <w:t xml:space="preserve"> </w:t>
      </w:r>
      <w:r w:rsidR="00553C3C" w:rsidRPr="00484F58">
        <w:t>There will be no improvement in the state cell memory</w:t>
      </w:r>
      <w:r w:rsidR="00553C3C">
        <w:t xml:space="preserve"> </w:t>
      </w:r>
      <w:r w:rsidR="00553C3C" w:rsidRPr="00484F58">
        <w:t xml:space="preserve">if the input gate value is </w:t>
      </w:r>
      <w:r w:rsidR="00553C3C">
        <w:t>minima</w:t>
      </w:r>
      <w:r w:rsidR="00553C3C" w:rsidRPr="00484F58">
        <w:t xml:space="preserve">l and close to zero. In </w:t>
      </w:r>
      <w:r w:rsidR="00553C3C">
        <w:t>a</w:t>
      </w:r>
      <w:r w:rsidR="00553C3C" w:rsidRPr="00484F58">
        <w:t xml:space="preserve"> network model, stacked LSTM can be </w:t>
      </w:r>
      <w:r w:rsidR="00553C3C">
        <w:t>implemented</w:t>
      </w:r>
      <w:r w:rsidR="00553C3C" w:rsidRPr="00484F58">
        <w:t xml:space="preserve"> by</w:t>
      </w:r>
      <w:r w:rsidR="00553C3C">
        <w:t xml:space="preserve"> using</w:t>
      </w:r>
      <w:r w:rsidR="00553C3C" w:rsidRPr="00484F58">
        <w:t xml:space="preserve"> multiple LSTM layers</w:t>
      </w:r>
      <w:r w:rsidR="00553C3C">
        <w:t xml:space="preserve"> </w:t>
      </w:r>
      <w:r w:rsidR="00553C3C">
        <w:fldChar w:fldCharType="begin" w:fldLock="1"/>
      </w:r>
      <w:r w:rsidR="00553C3C">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[7]","plainTextFormattedCitation":"[7]","previouslyFormattedCitation":"[7]"},"properties":{"noteIndex":0},"schema":"https://github.com/citation-style-language/schema/raw/master/csl-citation.json"}</w:instrText>
      </w:r>
      <w:r w:rsidR="00553C3C">
        <w:fldChar w:fldCharType="separate"/>
      </w:r>
      <w:r w:rsidR="00553C3C" w:rsidRPr="000D662F">
        <w:rPr>
          <w:noProof/>
        </w:rPr>
        <w:t>[7]</w:t>
      </w:r>
      <w:r w:rsidR="00553C3C">
        <w:fldChar w:fldCharType="end"/>
      </w:r>
      <w:r w:rsidR="00553C3C" w:rsidRPr="00484F58">
        <w:t>.</w:t>
      </w:r>
      <w:r w:rsidR="00553C3C">
        <w:t xml:space="preserve"> The technique of forgetting and retaining information within a cell makes LSTM perfect for dealing with sequential data.</w:t>
      </w:r>
      <w:r w:rsidR="005E4605" w:rsidRPr="005E4605">
        <w:t xml:space="preserve"> Bouktif et al. </w:t>
      </w:r>
      <w:r w:rsidR="005A6358">
        <w:fldChar w:fldCharType="begin" w:fldLock="1"/>
      </w:r>
      <w:r w:rsidR="00E646CD">
        <w:instrText>ADDIN CSL_CITATION {"citationItems":[{"id":"ITEM-1","itemData":{"DOI":"10.3390/en11071636","ISSN":"19961073","abstract":"Background: With the development of smart grids, accurate electric load forecasting has become increasingly important as it can help power companies in better load scheduling and reduce excessive electricity production. However, developing and selecting accurate time series models is a challenging task as this requires training several different models for selecting the best amongst them along with substantial feature engineering to derive informative features and finding optimal time lags, a commonly used input features for time series models. Methods: Our approach uses machine learning and a long short-term memory (LSTM)-based neural network with various configurations to construct forecasting models for short to medium term aggregate load forecasting. The research solves above mentioned problems by training several linear and non-linear machine learning algorithms and picking the best as baseline, choosing best features using wrapper and embedded feature selection methods and finally using genetic algorithm (GA) to find optimal time lags and number of layers for LSTM model predictive performance optimization. Results: Using France metropolitan's electricity consumption data as a case study, obtained results show that LSTM based model has shown high accuracy then machine learning model that is optimized with hyperparameter tuning. Using the best features, optimal lags, layers and training various LSTM configurations further improved forecasting accuracy. Conclusions: A LSTM model using only optimally selected time lagged features captured all the characteristics of complex time series and showed decreased Mean Absolute Error (MAE) and Root Mean Square Error (RMSE) for medium to long range forecasting for a wider metropolitan area.","author":[{"dropping-particle":"","family":"Bouktif","given":"Salah","non-dropping-particle":"","parse-names":false,"suffix":""},{"dropping-particle":"","family":"Fiaz","given":"Ali","non-dropping-particle":"","parse-names":false,"suffix":""},{"dropping-particle":"","family":"Ouni","given":"Ali","non-dropping-particle":"","parse-names":false,"suffix":""},{"dropping-particle":"","family":"Serhani","given":"Mohamed Adel","non-dropping-particle":"","parse-names":false,"suffix":""}],"container-title":"Energies","id":"ITEM-1","issued":{"date-parts":[["2018"]]},"title":"Optimal deep learning LSTM model for electric load forecasting using feature selection and genetic algorithm: Comparison with machine learning approaches","type":"article-journal"},"uris":["http://www.mendeley.com/documents/?uuid=02f6c0bf-88fb-4714-83bb-229d921ecefc"]}],"mendeley":{"formattedCitation":"[150]","plainTextFormattedCitation":"[150]","previouslyFormattedCitation":"[150]"},"properties":{"noteIndex":0},"schema":"https://github.com/citation-style-language/schema/raw/master/csl-citation.json"}</w:instrText>
      </w:r>
      <w:r w:rsidR="005A6358">
        <w:fldChar w:fldCharType="separate"/>
      </w:r>
      <w:r w:rsidR="00270EBE" w:rsidRPr="00270EBE">
        <w:rPr>
          <w:noProof/>
        </w:rPr>
        <w:t>[150]</w:t>
      </w:r>
      <w:r w:rsidR="005A6358">
        <w:fldChar w:fldCharType="end"/>
      </w:r>
      <w:r w:rsidR="005A6358">
        <w:t xml:space="preserve"> </w:t>
      </w:r>
      <w:r w:rsidR="005E4605" w:rsidRPr="005E4605">
        <w:t xml:space="preserve">are </w:t>
      </w:r>
      <w:r w:rsidR="005E4605">
        <w:t xml:space="preserve">one of the </w:t>
      </w:r>
      <w:r w:rsidR="005E4605" w:rsidRPr="005E4605">
        <w:t>author</w:t>
      </w:r>
      <w:r w:rsidR="005E4605">
        <w:t>s</w:t>
      </w:r>
      <w:r w:rsidR="005E4605" w:rsidRPr="005E4605">
        <w:t xml:space="preserve"> who applied </w:t>
      </w:r>
      <w:r w:rsidR="005A6358">
        <w:t>the LSTM</w:t>
      </w:r>
      <w:r w:rsidR="005E4605" w:rsidRPr="005E4605">
        <w:t xml:space="preserve"> to load forecasting. They examined half-hourly French electricity demand from 2008 to 2016. 70% of the data has been used to train the model, while 30% was used as the test set. A genetic algorithm was used to determine the optimal </w:t>
      </w:r>
      <w:r w:rsidR="005E4605" w:rsidRPr="005E4605">
        <w:lastRenderedPageBreak/>
        <w:t>time lags to include in the input vector a</w:t>
      </w:r>
      <w:r w:rsidR="0077009A">
        <w:t>nd</w:t>
      </w:r>
      <w:r w:rsidR="005E4605" w:rsidRPr="005E4605">
        <w:t xml:space="preserve"> the appropriate amount of stacked LSTM layers. </w:t>
      </w:r>
      <w:r w:rsidR="0077009A">
        <w:t>The final structure used six LSTM layers with 100, 60, and 50 cells</w:t>
      </w:r>
      <w:r w:rsidR="005E4605" w:rsidRPr="005E4605">
        <w:t>, and 100-time lags were transmitted into the input layer. The test data revealed a mean absolute error of 250 MW and a root mean square error of 341 MW.</w:t>
      </w:r>
      <w:ins w:id="131" w:author="Dawn MacIsaac" w:date="2021-10-05T08:07:00Z">
        <w:r w:rsidR="00D11D2A">
          <w:t xml:space="preserve"> </w:t>
        </w:r>
        <w:commentRangeStart w:id="132"/>
        <w:r w:rsidR="00D11D2A">
          <w:t>[]</w:t>
        </w:r>
        <w:commentRangeEnd w:id="132"/>
        <w:r w:rsidR="00D11D2A">
          <w:rPr>
            <w:rStyle w:val="CommentReference"/>
          </w:rPr>
          <w:commentReference w:id="132"/>
        </w:r>
      </w:ins>
    </w:p>
    <w:p w14:paraId="2931A454" w14:textId="77777777" w:rsidR="00CE56A3" w:rsidRDefault="00CE56A3" w:rsidP="009B0808"/>
    <w:p w14:paraId="7F66C363" w14:textId="792C6CD4" w:rsidR="00016CC2" w:rsidRDefault="00570A8C" w:rsidP="00C32AC5">
      <w:pPr>
        <w:pStyle w:val="Heading3"/>
      </w:pPr>
      <w:bookmarkStart w:id="133" w:name="_Toc82949019"/>
      <w:r>
        <w:t>3.1.2</w:t>
      </w:r>
      <w:r w:rsidR="00016CC2">
        <w:t xml:space="preserve"> The Convolutional Neural Network Forecaster (CNN)</w:t>
      </w:r>
      <w:bookmarkEnd w:id="133"/>
    </w:p>
    <w:p w14:paraId="3DFDF544" w14:textId="28D33021" w:rsidR="00E86245" w:rsidRDefault="00016CC2" w:rsidP="00686203">
      <w:pPr>
        <w:ind w:firstLine="288"/>
      </w:pPr>
      <w:r>
        <w:t xml:space="preserve">In recent years, Convolutional Neural Networks (CNNs) have gained the attention of researchers studying load forecasting </w:t>
      </w:r>
      <w:r>
        <w:fldChar w:fldCharType="begin" w:fldLock="1"/>
      </w:r>
      <w:r w:rsidR="00E646CD">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[13], [74], [151], [152]","plainTextFormattedCitation":"[3], [13], [74], [151], [152]","previouslyFormattedCitation":"[3], [13], [74], [151], [152]"},"properties":{"noteIndex":0},"schema":"https://github.com/citation-style-language/schema/raw/master/csl-citation.json"}</w:instrText>
      </w:r>
      <w:r>
        <w:fldChar w:fldCharType="separate"/>
      </w:r>
      <w:r w:rsidR="00270EBE" w:rsidRPr="00270EBE">
        <w:rPr>
          <w:noProof/>
        </w:rPr>
        <w:t>[3], [13], [74], [151], [152]</w:t>
      </w:r>
      <w:r>
        <w:fldChar w:fldCharType="end"/>
      </w:r>
      <w:r>
        <w:t xml:space="preserve">. CNNs are a type of deep learning network used for data processing with a grid-like topology </w:t>
      </w:r>
      <w:r>
        <w:fldChar w:fldCharType="begin" w:fldLock="1"/>
      </w:r>
      <w:r w:rsidR="00E646CD">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forecasting","type":"paper-conference"},"uris":["http://www.mendeley.com/documents/?uuid=d2b4f58a-e173-4874-a917-8321b05ccde1"]},{"id":"ITEM-3","itemData":{"ISBN":"9780262035613","abstract":"\"Deep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Y.","non-dropping-particle":"","parse-names":false,"suffix":""}],"container-title":"Nature","id":"ITEM-3","issued":{"date-parts":[["2016"]]},"title":"Courville A-Deep learning-MIT (2016)","type":"article-journal"},"uris":["http://www.mendeley.com/documents/?uuid=a6556c71-753f-4063-b3c0-db4a9bbeeacb"]}],"mendeley":{"formattedCitation":"[3], [146], [153]","plainTextFormattedCitation":"[3], [146], [153]","previouslyFormattedCitation":"[3], [146], [153]"},"properties":{"noteIndex":0},"schema":"https://github.com/citation-style-language/schema/raw/master/csl-citation.json"}</w:instrText>
      </w:r>
      <w:r>
        <w:fldChar w:fldCharType="separate"/>
      </w:r>
      <w:r w:rsidR="00270EBE" w:rsidRPr="00270EBE">
        <w:rPr>
          <w:noProof/>
        </w:rPr>
        <w:t>[3], [146], [153]</w:t>
      </w:r>
      <w:r>
        <w:fldChar w:fldCharType="end"/>
      </w:r>
      <w:r>
        <w:t xml:space="preserve">. This can comprise time series and image data, which can be viewed as a one-dimensional and two-dimensional data grid, respectively </w:t>
      </w:r>
      <w:r>
        <w:fldChar w:fldCharType="begin" w:fldLock="1"/>
      </w:r>
      <w:r w:rsidR="00E646CD">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[153]–[155]","plainTextFormattedCitation":"[3], [153]–[155]","previouslyFormattedCitation":"[3], [153]–[155]"},"properties":{"noteIndex":0},"schema":"https://github.com/citation-style-language/schema/raw/master/csl-citation.json"}</w:instrText>
      </w:r>
      <w:r>
        <w:fldChar w:fldCharType="separate"/>
      </w:r>
      <w:r w:rsidR="00270EBE" w:rsidRPr="00270EBE">
        <w:rPr>
          <w:noProof/>
        </w:rPr>
        <w:t>[3], [153]–[155]</w:t>
      </w:r>
      <w:r>
        <w:fldChar w:fldCharType="end"/>
      </w:r>
      <w:r>
        <w:t xml:space="preserve">. </w:t>
      </w:r>
      <w:r w:rsidRPr="00290471">
        <w:t>CNN is like the ANN in that it is a feed-forward neural network designed to mimic human neurons</w:t>
      </w:r>
      <w:r>
        <w:t xml:space="preserve"> </w:t>
      </w:r>
      <w:r>
        <w:fldChar w:fldCharType="begin" w:fldLock="1"/>
      </w:r>
      <w:r w:rsidR="00E646CD">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[126]","plainTextFormattedCitation":"[3], [126]","previouslyFormattedCitation":"[3], [126]"},"properties":{"noteIndex":0},"schema":"https://github.com/citation-style-language/schema/raw/master/csl-citation.json"}</w:instrText>
      </w:r>
      <w:r>
        <w:fldChar w:fldCharType="separate"/>
      </w:r>
      <w:r w:rsidR="00270EBE" w:rsidRPr="00270EBE">
        <w:rPr>
          <w:noProof/>
        </w:rPr>
        <w:t>[3], [126]</w:t>
      </w:r>
      <w:r>
        <w:fldChar w:fldCharType="end"/>
      </w:r>
      <w:r w:rsidRPr="00290471">
        <w:t>.</w:t>
      </w:r>
      <w:r>
        <w:t xml:space="preserve"> They have been successfully applied in computer vision, audio processing, activity recognition, natural language processing, drug discovery, video recognition, and time series forecasting, among other applications </w:t>
      </w:r>
      <w:r>
        <w:fldChar w:fldCharType="begin" w:fldLock="1"/>
      </w:r>
      <w:r w:rsidR="00E646CD">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forecasting","type":"article-journal","volume":"2017-Decem"},"uris":["http://www.mendeley.com/documents/?uuid=ddd0ca11-3b9c-4e4d-bde0-b315b5d9e154"]},{"id":"ITEM-3","itemData":{"DOI":"10.1007/978-3-319-46484-8_45","ISBN":"9783319464831","ISSN":"16113349","abstract":"A significant weakness of most current deep Convolutional Neural Networks is the need to train them using vast amounts of manually labelled data. In this work we propose a unsupervised framework to learn a deep convolutional neural network for single view depth prediction, without requiring a pre-training stage or annotated ground-truth depths. We achieve this by training the network in a manner analogous to an autoencoder. At training time we consider a pair of images, source and target, with small, known camera motion between the two such as a stereo pair. We train the convolutional encoder for the task of predicting the depth map for the source image. To do so, we explicitly generate an inverse warp of the target image using the predicted depth and known inter-view displacement, to reconstruct the source image; the photometric error in the reconstruction is the reconstruction loss for the encoder. The acquisition of this training data is considerably simpler than for equivalent systems, requiring no manual annotation, nor calibration of depth sensor to camera. We show that our network trained on less than half of the KITTI dataset gives comparable performance to that of the state-of-the-art supervised methods for single view depth estimation.","author":[{"dropping-particle":"","family":"Garg","given":"Ravi","non-dropping-particle":"","parse-names":false,"suffix":""},{"dropping-particle":"","family":"Vijay Kumar","given":"B. G.","non-dropping-particle":"","parse-names":false,"suffix":""},{"dropping-particle":"","family":"Carneiro","given":"Gustavo","non-dropping-particle":"","parse-names":false,"suffix":""},{"dropping-particle":"","family":"Reid","given":"Ian","non-dropping-particle":"","parse-names":false,"suffix":""}],"container-title":"Lecture Notes in Computer Science (including subseries Lecture Notes in Artificial Intelligence and Lecture Notes in Bioinformatics)","id":"ITEM-3","issued":{"date-parts":[["2016"]]},"title":"Unsupervised CNN for single view depth estimation: Geometry to the rescue","type":"paper-conference"},"uris":["http://www.mendeley.com/documents/?uuid=db3a6967-f5d2-44d4-b7d4-6c7ef07dca23"]},{"id":"ITEM-4","itemData":{"DOI":"10.1109/IROS.2017.8206051","ISBN":"9781538626825","ISSN":"21530866","abstract":"The ability to accurately identify human activities is essential for developing automatic rehabilitation and sports training systems. In this paper, large-scale exercise motion data obtained from a forearm-worn wearable sensor are classified with a convolutional neural network (CNN). Time-series data consisting of accelerometer and orientation measurements are formatted as images, allowing the CNN to automatically extract discriminative features. A comparative study on the effects of image formatting and different CNN architectures is also presented. The best performing configuration classifies 50 gym exercises with 92.1% accuracy.","author":[{"dropping-particle":"","family":"Um","given":"Terry Taewoong","non-dropping-particle":"","parse-names":false,"suffix":""},{"dropping-particle":"","family":"Babakeshizadeh","given":"Vahid","non-dropping-particle":"","parse-names":false,"suffix":""},{"dropping-particle":"","family":"Kulic","given":"Dana","non-dropping-particle":"","parse-names":false,"suffix":""}],"container-title":"IEEE International Conference on Intelligent Robots and Systems","id":"ITEM-4","issued":{"date-parts":[["2017"]]},"title":"Exercise motion classification from large-scale wearable sensor data using convolutional neural networks","type":"paper-conference"},"uris":["http://www.mendeley.com/documents/?uuid=6e6a8c65-cf3f-4964-ad21-6d8e92ae15cf"]},{"id":"ITEM-5","itemData":{"DOI":"10.18653/v1/n16-1178","ISBN":"9781941643914","abstract":"We introduce a novel, simple convolution neural network (CNN) architecture - multi-group norm constraint CNN (MGNC-CNN) - that capitalizes on multiple sets of word embeddings for sentence classification. MGNC-CNN extracts features from input embedding sets independently and then joins these at the penultimate layer in the network to form a final feature vector. We then adopt a group regularization strategy that differentially penalizes weights associated with the subcomponents generated from the respective embedding sets. This model is much simpler than comparable alternative architectures and requires substantially less training time. Furthermore, it is flexible in that it does not require input word embeddings to be of the same dimensionality. We show that MGNC-CNN consistently outperforms baseline models.","author":[{"dropping-particle":"","family":"Zhang","given":"Ye","non-dropping-particle":"","parse-names":false,"suffix":""},{"dropping-particle":"","family":"Roller","given":"Stephen","non-dropping-particle":"","parse-names":false,"suffix":""},{"dropping-particle":"","family":"Wallace","given":"Byron C.","non-dropping-particle":"","parse-names":false,"suffix":""}],"container-title":"2016 Conference of the North American Chapter of the Association for Computational Linguistics: Human Language Technologies, NAACL HLT 2016 - Proceedings of the Conference","id":"ITEM-5","issued":{"date-parts":[["2016"]]},"title":"MGNC-CNN: A simple approach to exploiting multiple word embeddings for sentence classification","type":"paper-conference"},"uris":["http://www.mendeley.com/documents/?uuid=49d10d6c-27c6-4769-b66e-900400780924"]},{"id":"ITEM-6","itemData":{"DOI":"10.1002/minf.201501008","ISSN":"18681751","PMID":"27491648","abstract":"Artificial neural networks had their first heyday in molecular informatics and drug discovery approximately two decades ago. Currently, we are witnessing renewed interest in adapting advanced neural network architectures for pharmaceutical research by borrowing from the field of \"deep learning\". Compared with some of the other life sciences, their application in drug discovery is still limited. Here, we provide an overview of this emerging field of molecular informatics, present the basic concepts of prominent deep learning methods and offer motivation to explore these techniques for their usefulness in computer-assisted drug discovery and design. We specifically emphasize deep neural networks, restricted Boltzmann machine networks and convolutional networks.","author":[{"dropping-particle":"","family":"Gawehn","given":"Erik","non-dropping-particle":"","parse-names":false,"suffix":""},{"dropping-particle":"","family":"Hiss","given":"Jan A.","non-dropping-particle":"","parse-names":false,"suffix":""},{"dropping-particle":"","family":"Schneider","given":"Gisbert","non-dropping-particle":"","parse-names":false,"suffix":""}],"container-title":"Molecular Informatics","id":"ITEM-6","issued":{"date-parts":[["2016"]]},"title":"Deep Learning in Drug Discovery","type":"article"},"uris":["http://www.mendeley.com/documents/?uuid=739c0016-f5b9-43fc-9b98-b83a796b2128"]},{"id":"ITEM-7","itemData":{"DOI":"10.1016/j.apenergy.2018.12.042","ISSN":"03062619","abstract":"Load forecasting problems have traditionally been addressed using various statistical methods, among which autoregressive integrated moving average with exogenous inputs (ARIMAX) has gained the most attention as a classical time-series modeling method. Recently, the booming development of deep learning techniques make them promising alternatives to conventional data-driven approaches. While deep learning offers exceptional capability in handling complex non-linear relationships, model complexity and computation efficiency are of concern. A few papers have explored the possibility of applying deep neural networks to forecast time-series load data but only limited to system-level or single-step building-level forecasting. This study, however, aims at filling in the knowledge gap of deep learning-based techniques for day-ahead multi-step load forecasting in commercial buildings. Two classical deep neural network models, namely recurrent neural network (RNN) and convolutional neural network (CNN), have been proposed and formulated under both recursive and direct multi-step manners. Their performances are compared with the Seasonal ARIMAX model with regard to accuracy, computational efficiency, generalizability and robustness. Among all of the investigated deep learning techniques, the gated 24-h CNN model, performed in a direct multi-step manner, proves itself to have the best performance, improving the forecasting accuracy by 22.6% compared to that of the seasonal ARIMAX.","author":[{"dropping-particle":"","family":"Cai","given":"Mengmeng","non-dropping-particle":"","parse-names":false,"suffix":""},{"dropping-particle":"","family":"Pipattanasomporn","given":"Manisa","non-dropping-particle":"","parse-names":false,"suffix":""},{"dropping-particle":"","family":"Rahman","given":"Saifur","non-dropping-particle":"","parse-names":false,"suffix":""}],"container-title":"Applied Energy","id":"ITEM-7","issued":{"date-parts":[["2019"]]},"title":"Day-ahead building-level load forecasts using deep learning vs. traditional time-series techniques","type":"article-journal"},"uris":["http://www.mendeley.com/documents/?uuid=7d2260e9-49b7-46ee-b807-0b97f67acd25"]}],"mendeley":{"formattedCitation":"[7], [156]–[161]","plainTextFormattedCitation":"[7], [156]–[161]","previouslyFormattedCitation":"[7], [156]–[161]"},"properties":{"noteIndex":0},"schema":"https://github.com/citation-style-language/schema/raw/master/csl-citation.json"}</w:instrText>
      </w:r>
      <w:r>
        <w:fldChar w:fldCharType="separate"/>
      </w:r>
      <w:r w:rsidR="00270EBE" w:rsidRPr="00270EBE">
        <w:rPr>
          <w:noProof/>
        </w:rPr>
        <w:t>[7], [156]–[161]</w:t>
      </w:r>
      <w:r>
        <w:fldChar w:fldCharType="end"/>
      </w:r>
      <w:r>
        <w:t xml:space="preserve">. In load forecasting, CNNs are known to boost the power of the ANN because they have deeper layers and have model parameters such as a receptive field length and dilation, which can help interpret load data better </w:t>
      </w:r>
      <w:r>
        <w:fldChar w:fldCharType="begin" w:fldLock="1"/>
      </w:r>
      <w:r w:rsidR="00E646CD">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Case","type":"article-journal"},"uris":["http://www.mendeley.com/documents/?uuid=4a8c1706-d8f0-4d97-9d47-5aa499f14ccd"]}],"mendeley":{"formattedCitation":"[7], [75]","plainTextFormattedCitation":"[7], [75]","previouslyFormattedCitation":"[7], [75]"},"properties":{"noteIndex":0},"schema":"https://github.com/citation-style-language/schema/raw/master/csl-citation.json"}</w:instrText>
      </w:r>
      <w:r>
        <w:fldChar w:fldCharType="separate"/>
      </w:r>
      <w:r w:rsidR="00270EBE" w:rsidRPr="00270EBE">
        <w:rPr>
          <w:noProof/>
        </w:rPr>
        <w:t>[7], [75]</w:t>
      </w:r>
      <w:r>
        <w:fldChar w:fldCharType="end"/>
      </w:r>
      <w:r>
        <w:t xml:space="preserve">. In at least one of its layers, CNN employs a particular linear mathematical technique called convolution </w:t>
      </w:r>
      <w:r>
        <w:fldChar w:fldCharType="begin" w:fldLock="1"/>
      </w:r>
      <w:r w:rsidR="00E646CD">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[146]","plainTextFormattedCitation":"[146]","previouslyFormattedCitation":"[146]"},"properties":{"noteIndex":0},"schema":"https://github.com/citation-style-language/schema/raw/master/csl-citation.json"}</w:instrText>
      </w:r>
      <w:r>
        <w:fldChar w:fldCharType="separate"/>
      </w:r>
      <w:r w:rsidR="00270EBE" w:rsidRPr="00270EBE">
        <w:rPr>
          <w:noProof/>
        </w:rPr>
        <w:t>[146]</w:t>
      </w:r>
      <w:r>
        <w:fldChar w:fldCharType="end"/>
      </w:r>
      <w:r>
        <w:t xml:space="preserve">. </w:t>
      </w:r>
    </w:p>
    <w:p w14:paraId="76259B8E" w14:textId="21BFFB3E" w:rsidR="00F719F0" w:rsidRDefault="00F719F0" w:rsidP="00F719F0">
      <w:pPr>
        <w:ind w:firstLine="288"/>
      </w:pPr>
      <w:r>
        <w:t xml:space="preserve">Convolution is performed in CNNs by repeatedly applying filters or kernels to the input data to build a feature map. </w:t>
      </w:r>
      <w:r w:rsidRPr="00E86245">
        <w:t xml:space="preserve">CNNs are used to extract a large number of features. As a result, a CNN may perform the convolution process multiple times in each network's </w:t>
      </w:r>
      <w:r w:rsidRPr="00E86245">
        <w:lastRenderedPageBreak/>
        <w:t>convolution layers. The number of times the convolution process is performed is determined by the number of filters in the layer, which the operator can specify. Each kernel will focus on a distinct feature of the input data.</w:t>
      </w:r>
      <w:r>
        <w:t xml:space="preserve"> </w:t>
      </w:r>
      <w:r w:rsidRPr="00283641">
        <w:t xml:space="preserve">The convolutional layer performs three distinct actions. The feature map is created because of the first procedure mentioned above. </w:t>
      </w:r>
    </w:p>
    <w:p w14:paraId="76CB5EE6" w14:textId="77777777" w:rsidR="00016CC2" w:rsidRDefault="00016CC2" w:rsidP="00E41079">
      <w:pPr>
        <w:keepNext/>
        <w:ind w:left="288" w:firstLine="432"/>
        <w:jc w:val="left"/>
      </w:pPr>
      <w:r>
        <w:rPr>
          <w:noProof/>
        </w:rPr>
        <w:drawing>
          <wp:inline distT="0" distB="0" distL="0" distR="0" wp14:anchorId="5D6971A4" wp14:editId="5A5E3E7C">
            <wp:extent cx="4962525" cy="2679386"/>
            <wp:effectExtent l="0" t="0" r="0" b="6985"/>
            <wp:docPr id="1" name="Picture 1" descr="Convolutional neural networks for time series forecasting | Python for  Finance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onvolutional neural networks for time series forecasting | Python for  Finance Cookbook"/>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970125" cy="2683489"/>
                    </a:xfrm>
                    <a:prstGeom prst="rect">
                      <a:avLst/>
                    </a:prstGeom>
                    <a:noFill/>
                    <a:ln>
                      <a:noFill/>
                    </a:ln>
                  </pic:spPr>
                </pic:pic>
              </a:graphicData>
            </a:graphic>
          </wp:inline>
        </w:drawing>
      </w:r>
    </w:p>
    <w:p w14:paraId="6EF993D7" w14:textId="5FF51E21" w:rsidR="00E86245" w:rsidRDefault="00016CC2" w:rsidP="00E86245">
      <w:pPr>
        <w:pStyle w:val="Caption"/>
        <w:jc w:val="center"/>
        <w:rPr>
          <w:rFonts w:asciiTheme="minorHAnsi" w:hAnsiTheme="minorHAnsi" w:cstheme="minorHAnsi"/>
        </w:rPr>
      </w:pPr>
      <w:bookmarkStart w:id="134" w:name="_Toc82949041"/>
      <w:r>
        <w:t xml:space="preserve">Figure </w:t>
      </w:r>
      <w:fldSimple w:instr=" SEQ Figure \* ARABIC ">
        <w:r w:rsidR="00696FD2">
          <w:rPr>
            <w:noProof/>
          </w:rPr>
          <w:t>7</w:t>
        </w:r>
      </w:fldSimple>
      <w:r>
        <w:t xml:space="preserve"> - </w:t>
      </w:r>
      <w:r w:rsidRPr="00E4077F">
        <w:rPr>
          <w:rFonts w:asciiTheme="minorHAnsi" w:hAnsiTheme="minorHAnsi" w:cstheme="minorHAnsi"/>
        </w:rPr>
        <w:t>An Architecture of a one</w:t>
      </w:r>
      <w:r w:rsidR="00C3000C">
        <w:rPr>
          <w:rFonts w:asciiTheme="minorHAnsi" w:hAnsiTheme="minorHAnsi" w:cstheme="minorHAnsi"/>
        </w:rPr>
        <w:t>-</w:t>
      </w:r>
      <w:r w:rsidRPr="00E4077F">
        <w:rPr>
          <w:rFonts w:asciiTheme="minorHAnsi" w:hAnsiTheme="minorHAnsi" w:cstheme="minorHAnsi"/>
        </w:rPr>
        <w:t xml:space="preserve">dimensional CNN for time series data </w:t>
      </w:r>
      <w:r w:rsidRPr="00E4077F">
        <w:rPr>
          <w:rFonts w:asciiTheme="minorHAnsi" w:hAnsiTheme="minorHAnsi" w:cstheme="minorHAnsi"/>
        </w:rPr>
        <w:fldChar w:fldCharType="begin" w:fldLock="1"/>
      </w:r>
      <w:r w:rsidR="00E646CD">
        <w:rPr>
          <w:rFonts w:asciiTheme="minorHAnsi" w:hAnsiTheme="minorHAnsi" w:cstheme="minorHAnsi"/>
        </w:rPr>
        <w:instrText>ADDIN CSL_CITATION {"citationItems":[{"id":"ITEM-1","itemData":{"URL":"https://subscription.packtpub.com/book/data/9781789618518/10/ch10lvl1sec63/convolutional-neural-networks-for-time-series-forecasting","accessed":{"date-parts":[["2021","8","30"]]},"id":"ITEM-1","issued":{"date-parts":[["2020"]]},"title":"Convolutional neural networks for time series forecasting | Python for Finance Cookbook","type":"webpage"},"uris":["http://www.mendeley.com/documents/?uuid=53ef56b6-fd38-3df9-b3bb-1907e4d97590"]}],"mendeley":{"formattedCitation":"[162]","plainTextFormattedCitation":"[162]","previouslyFormattedCitation":"[162]"},"properties":{"noteIndex":0},"schema":"https://github.com/citation-style-language/schema/raw/master/csl-citation.json"}</w:instrText>
      </w:r>
      <w:r w:rsidRPr="00E4077F">
        <w:rPr>
          <w:rFonts w:asciiTheme="minorHAnsi" w:hAnsiTheme="minorHAnsi" w:cstheme="minorHAnsi"/>
        </w:rPr>
        <w:fldChar w:fldCharType="separate"/>
      </w:r>
      <w:r w:rsidR="00270EBE" w:rsidRPr="00270EBE">
        <w:rPr>
          <w:rFonts w:asciiTheme="minorHAnsi" w:hAnsiTheme="minorHAnsi" w:cstheme="minorHAnsi"/>
          <w:b w:val="0"/>
          <w:noProof/>
        </w:rPr>
        <w:t>[162]</w:t>
      </w:r>
      <w:bookmarkEnd w:id="134"/>
      <w:r w:rsidRPr="00E4077F">
        <w:rPr>
          <w:rFonts w:asciiTheme="minorHAnsi" w:hAnsiTheme="minorHAnsi" w:cstheme="minorHAnsi"/>
        </w:rPr>
        <w:fldChar w:fldCharType="end"/>
      </w:r>
    </w:p>
    <w:p w14:paraId="2C193894" w14:textId="5D16462C" w:rsidR="00981142" w:rsidRDefault="00016CC2" w:rsidP="00981142">
      <w:pPr>
        <w:ind w:firstLine="288"/>
      </w:pPr>
      <w:r w:rsidRPr="00283641">
        <w:t>The second stage involves activating the elements in the feature map using a non</w:t>
      </w:r>
      <w:r w:rsidR="00377231" w:rsidRPr="00283641">
        <w:t>-</w:t>
      </w:r>
      <w:r w:rsidRPr="00283641">
        <w:t>linear activation function, most commonly a R</w:t>
      </w:r>
      <w:r w:rsidR="00CB6B98">
        <w:t>e</w:t>
      </w:r>
      <w:r w:rsidRPr="00283641">
        <w:t xml:space="preserve">LU or rectified linear activation function. </w:t>
      </w:r>
      <w:r w:rsidR="00981142" w:rsidRPr="009465AB">
        <w:t xml:space="preserve">Convolution is a linear process in and of itself. The rectified linear unit (ReLU) activation functions utilized in the convolutional layers introduce non-linearity. ReLU is a linear piecewise function. Because they behave similarly to linear functions, they are simple to create and train. When non-linear activation functions are utilized, propagating errors through multiple layers of a network frequently results in the so-called "vanishing gradient" problem, which inhibits deep networks from learning effectively. This is overcome by </w:t>
      </w:r>
      <w:r w:rsidR="00981142" w:rsidRPr="009465AB">
        <w:lastRenderedPageBreak/>
        <w:t>employing an activation function with similar qualities to that of a linear function. Similar to the sigmoid activation functions, the ReLU activation function squashes the inputs</w:t>
      </w:r>
      <w:r w:rsidR="00981142">
        <w:t xml:space="preserve"> z</w:t>
      </w:r>
      <w:r w:rsidR="00981142" w:rsidRPr="009465AB">
        <w:t>, clamping negative values to zero</w:t>
      </w:r>
      <w:r w:rsidR="0077009A">
        <w:t>,</w:t>
      </w:r>
      <w:r w:rsidR="00981142" w:rsidRPr="009465AB">
        <w:t xml:space="preserve"> as shown in figure </w:t>
      </w:r>
      <w:r w:rsidR="00144FD7">
        <w:t>8</w:t>
      </w:r>
      <w:r w:rsidR="00981142" w:rsidRPr="009465AB">
        <w:t>.</w:t>
      </w:r>
    </w:p>
    <w:p w14:paraId="660A75F3" w14:textId="77777777" w:rsidR="00713BE3" w:rsidRDefault="00713BE3" w:rsidP="00713BE3">
      <w:pPr>
        <w:keepNext/>
        <w:ind w:firstLine="288"/>
        <w:jc w:val="center"/>
      </w:pPr>
      <w:r>
        <w:rPr>
          <w:noProof/>
        </w:rPr>
        <w:drawing>
          <wp:inline distT="0" distB="0" distL="0" distR="0" wp14:anchorId="6EC554A3" wp14:editId="234CD47F">
            <wp:extent cx="3162300" cy="2571750"/>
            <wp:effectExtent l="0" t="0" r="0" b="0"/>
            <wp:docPr id="4" name="Picture 4" descr="ReLU : Not a Differentiable Function: Why used in Gradient Based  Optimization? and Other Generalizations of ReLU. | by Kanchan Sark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ReLU : Not a Differentiable Function: Why used in Gradient Based  Optimization? and Other Generalizations of ReLU. | by Kanchan Sarkar |  Medium"/>
                    <pic:cNvPicPr>
                      <a:picLocks noChangeAspect="1" noChangeArrowheads="1"/>
                    </pic:cNvPicPr>
                  </pic:nvPicPr>
                  <pic:blipFill rotWithShape="1">
                    <a:blip r:embed="rId37">
                      <a:extLst>
                        <a:ext uri="{28A0092B-C50C-407E-A947-70E740481C1C}">
                          <a14:useLocalDpi xmlns:a14="http://schemas.microsoft.com/office/drawing/2010/main" val="0"/>
                        </a:ext>
                      </a:extLst>
                    </a:blip>
                    <a:srcRect l="5042" t="1439" r="1960" b="1439"/>
                    <a:stretch/>
                  </pic:blipFill>
                  <pic:spPr bwMode="auto">
                    <a:xfrm>
                      <a:off x="0" y="0"/>
                      <a:ext cx="31623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6C006408" w14:textId="4DF4FF1A" w:rsidR="00713BE3" w:rsidRDefault="00713BE3" w:rsidP="00F9228D">
      <w:pPr>
        <w:pStyle w:val="Caption"/>
        <w:jc w:val="center"/>
      </w:pPr>
      <w:bookmarkStart w:id="135" w:name="_Toc82949042"/>
      <w:r>
        <w:t xml:space="preserve">Figure </w:t>
      </w:r>
      <w:fldSimple w:instr=" SEQ Figure \* ARABIC ">
        <w:r w:rsidR="00696FD2">
          <w:rPr>
            <w:noProof/>
          </w:rPr>
          <w:t>8</w:t>
        </w:r>
      </w:fldSimple>
      <w:r>
        <w:t xml:space="preserve"> – The Rectified Linear Unit Activation Function </w:t>
      </w:r>
      <w:r>
        <w:fldChar w:fldCharType="begin" w:fldLock="1"/>
      </w:r>
      <w:r w:rsidR="00E646CD">
        <w:instrText>ADDIN CSL_CITATION {"citationItems":[{"id":"ITEM-1","itemData":{"URL":"https://medium.com/@kanchansarkar/relu-not-a-differentiable-function-why-used-in-gradient-based-optimization-7fef3a4cecec","accessed":{"date-parts":[["2021","9","17"]]},"id":"ITEM-1","issued":{"date-parts":[["2018"]]},"title":"ReLU : Not a Differentiable Function: Why used in Gradient Based Optimization? and Other Generalizations of ReLU. | by Kanchan Sarkar | Medium","type":"webpage"},"uris":["http://www.mendeley.com/documents/?uuid=cccb0435-e4c2-34c7-8b84-974ca83339db"]}],"mendeley":{"formattedCitation":"[163]","plainTextFormattedCitation":"[163]","previouslyFormattedCitation":"[163]"},"properties":{"noteIndex":0},"schema":"https://github.com/citation-style-language/schema/raw/master/csl-citation.json"}</w:instrText>
      </w:r>
      <w:r>
        <w:fldChar w:fldCharType="separate"/>
      </w:r>
      <w:r w:rsidR="00270EBE" w:rsidRPr="00270EBE">
        <w:rPr>
          <w:b w:val="0"/>
          <w:noProof/>
        </w:rPr>
        <w:t>[163]</w:t>
      </w:r>
      <w:bookmarkEnd w:id="135"/>
      <w:r>
        <w:fldChar w:fldCharType="end"/>
      </w:r>
    </w:p>
    <w:p w14:paraId="15673391" w14:textId="77777777" w:rsidR="000B6682" w:rsidRDefault="000B6682" w:rsidP="000B6682">
      <w:pPr>
        <w:keepNext/>
        <w:ind w:firstLine="288"/>
        <w:jc w:val="center"/>
      </w:pPr>
      <w:r>
        <w:rPr>
          <w:noProof/>
        </w:rPr>
        <w:drawing>
          <wp:inline distT="0" distB="0" distL="0" distR="0" wp14:anchorId="0FEFB6D6" wp14:editId="0D6F66A3">
            <wp:extent cx="3439776" cy="2533650"/>
            <wp:effectExtent l="0" t="0" r="8890" b="0"/>
            <wp:docPr id="10" name="Picture 10" descr="What is max pooling in convolutional neural network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What is max pooling in convolutional neural networks? - Quor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43725" cy="2536559"/>
                    </a:xfrm>
                    <a:prstGeom prst="rect">
                      <a:avLst/>
                    </a:prstGeom>
                    <a:noFill/>
                    <a:ln>
                      <a:noFill/>
                    </a:ln>
                  </pic:spPr>
                </pic:pic>
              </a:graphicData>
            </a:graphic>
          </wp:inline>
        </w:drawing>
      </w:r>
    </w:p>
    <w:p w14:paraId="0AB40ECA" w14:textId="22664753" w:rsidR="000B6682" w:rsidRDefault="000B6682" w:rsidP="000B6682">
      <w:pPr>
        <w:pStyle w:val="Caption"/>
        <w:jc w:val="center"/>
      </w:pPr>
      <w:bookmarkStart w:id="136" w:name="_Toc82949043"/>
      <w:r>
        <w:t xml:space="preserve">Figure </w:t>
      </w:r>
      <w:fldSimple w:instr=" SEQ Figure \* ARABIC ">
        <w:r w:rsidR="00696FD2">
          <w:rPr>
            <w:noProof/>
          </w:rPr>
          <w:t>9</w:t>
        </w:r>
      </w:fldSimple>
      <w:r>
        <w:t xml:space="preserve"> – Examples of Max and Average Pooling </w:t>
      </w:r>
      <w:r>
        <w:fldChar w:fldCharType="begin" w:fldLock="1"/>
      </w:r>
      <w:r w:rsidR="00E646CD">
        <w:instrText>ADDIN CSL_CITATION {"citationItems":[{"id":"ITEM-1","itemData":{"URL":"https://www.quora.com/What-is-max-pooling-in-convolutional-neural-networks","accessed":{"date-parts":[["2021","9","17"]]},"id":"ITEM-1","issued":{"date-parts":[["2017"]]},"title":"What is max pooling in convolutional neural networks? - Quora","type":"webpage"},"uris":["http://www.mendeley.com/documents/?uuid=b46ee512-dcf6-34fd-bc30-af1cf4f6563b"]}],"mendeley":{"formattedCitation":"[164]","plainTextFormattedCitation":"[164]","previouslyFormattedCitation":"[164]"},"properties":{"noteIndex":0},"schema":"https://github.com/citation-style-language/schema/raw/master/csl-citation.json"}</w:instrText>
      </w:r>
      <w:r>
        <w:fldChar w:fldCharType="separate"/>
      </w:r>
      <w:r w:rsidR="00270EBE" w:rsidRPr="00270EBE">
        <w:rPr>
          <w:b w:val="0"/>
          <w:noProof/>
        </w:rPr>
        <w:t>[164]</w:t>
      </w:r>
      <w:bookmarkEnd w:id="136"/>
      <w:r>
        <w:fldChar w:fldCharType="end"/>
      </w:r>
    </w:p>
    <w:p w14:paraId="3A98EF60" w14:textId="33C9A125" w:rsidR="006D0920" w:rsidRDefault="00EB0C76" w:rsidP="00013107">
      <w:pPr>
        <w:ind w:firstLine="288"/>
      </w:pPr>
      <w:r w:rsidRPr="00283641">
        <w:t xml:space="preserve">The third stage employs a pooling procedure to smooth and minimize the dimensions of the resulting feature map. The max-pooling method is commonly used; it returns an </w:t>
      </w:r>
      <w:r w:rsidRPr="00283641">
        <w:lastRenderedPageBreak/>
        <w:t>array of the maximum output values within the previous layer’s rectangle neighbo</w:t>
      </w:r>
      <w:r w:rsidR="0077009A">
        <w:t>u</w:t>
      </w:r>
      <w:r w:rsidRPr="00283641">
        <w:t xml:space="preserve">rhood </w:t>
      </w:r>
      <w:r w:rsidRPr="00283641">
        <w:fldChar w:fldCharType="begin" w:fldLock="1"/>
      </w:r>
      <w:r w:rsidR="00E646CD">
        <w:instrText>ADDIN CSL_CITATION {"citationItems":[{"id":"ITEM-1","itemData":{"ISBN":"9780262035613","abstract":"\"Deep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 I.","given":"Bengio Y.","non-dropping-particle":"","parse-names":false,"suffix":""}],"container-title":"Nature","id":"ITEM-1","issued":{"date-parts":[["2016"]]},"title":"Courville A-Deep learning-MIT (2016)","type":"article-journal"},"uris":["http://www.mendeley.com/documents/?uuid=a6556c71-753f-4063-b3c0-db4a9bbeeacb"]}],"mendeley":{"formattedCitation":"[146]","plainTextFormattedCitation":"[146]","previouslyFormattedCitation":"[146]"},"properties":{"noteIndex":0},"schema":"https://github.com/citation-style-language/schema/raw/master/csl-citation.json"}</w:instrText>
      </w:r>
      <w:r w:rsidRPr="00283641">
        <w:fldChar w:fldCharType="separate"/>
      </w:r>
      <w:r w:rsidR="00270EBE" w:rsidRPr="00270EBE">
        <w:rPr>
          <w:noProof/>
        </w:rPr>
        <w:t>[146]</w:t>
      </w:r>
      <w:r w:rsidRPr="00283641">
        <w:fldChar w:fldCharType="end"/>
      </w:r>
      <w:r w:rsidRPr="00283641">
        <w:t xml:space="preserve">. </w:t>
      </w:r>
      <w:r w:rsidR="00B63EDB" w:rsidRPr="00B63EDB">
        <w:t xml:space="preserve">Pooling layers are used to lower the size of the previous layer's output. </w:t>
      </w:r>
      <w:r w:rsidR="0077009A">
        <w:t>A single value represents the pool</w:t>
      </w:r>
      <w:r w:rsidR="00B63EDB" w:rsidRPr="00B63EDB">
        <w:t xml:space="preserve"> from the output of a specified pool of neighbo</w:t>
      </w:r>
      <w:r w:rsidR="0077009A">
        <w:t>u</w:t>
      </w:r>
      <w:r w:rsidR="00B63EDB" w:rsidRPr="00B63EDB">
        <w:t xml:space="preserve">ring neurons from the preceding layer. In other words, the pooling layer aggregates the responses from individual areas into a single value. For instance, as seen in Figure </w:t>
      </w:r>
      <w:r w:rsidR="00144FD7">
        <w:t>9</w:t>
      </w:r>
      <w:r w:rsidR="00B63EDB" w:rsidRPr="00B63EDB">
        <w:t>, a max</w:t>
      </w:r>
      <w:r w:rsidR="0077009A">
        <w:t>-</w:t>
      </w:r>
      <w:r w:rsidR="00B63EDB" w:rsidRPr="00B63EDB">
        <w:t>pooling operation keeps the highest value inside a region as the item to pass through to the next layer. As a result, the following layer processes fewer inputs, increasing computing efficiency.</w:t>
      </w:r>
      <w:r w:rsidR="00510B38">
        <w:t xml:space="preserve"> </w:t>
      </w:r>
    </w:p>
    <w:p w14:paraId="16906AD2" w14:textId="4DE58D5D" w:rsidR="00EB0C76" w:rsidRDefault="00EB0C76" w:rsidP="00013107">
      <w:pPr>
        <w:ind w:firstLine="288"/>
      </w:pPr>
      <w:r w:rsidRPr="00283641">
        <w:t xml:space="preserve">One or more convolutional layers may be present in the CNN network. After the convolutional layers generate their outputs, the hidden or fully connected layers receive them. The output layer is positioned immediately after the hidden layer and serves the same purpose as an output layer in a typical neural network. </w:t>
      </w:r>
      <w:r w:rsidR="00F9228D">
        <w:t xml:space="preserve">When </w:t>
      </w:r>
      <w:r w:rsidR="00013107" w:rsidRPr="00283641">
        <w:t>Amaradinghe</w:t>
      </w:r>
      <w:r w:rsidR="00013107" w:rsidRPr="00283641">
        <w:fldChar w:fldCharType="begin" w:fldLock="1"/>
      </w:r>
      <w:r w:rsidR="00013107" w:rsidRPr="00283641">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013107" w:rsidRPr="00283641">
        <w:fldChar w:fldCharType="separate"/>
      </w:r>
      <w:r w:rsidR="00013107" w:rsidRPr="00283641">
        <w:rPr>
          <w:noProof/>
        </w:rPr>
        <w:t>[3]</w:t>
      </w:r>
      <w:r w:rsidR="00013107" w:rsidRPr="00283641">
        <w:fldChar w:fldCharType="end"/>
      </w:r>
      <w:r w:rsidR="00013107" w:rsidRPr="00283641">
        <w:t xml:space="preserve"> et al. compared the CNN with the LSTM, SVM, ANN, and other algorithms for individual building level load forecasting</w:t>
      </w:r>
      <w:r w:rsidR="0077009A">
        <w:t>, t</w:t>
      </w:r>
      <w:r w:rsidR="00013107" w:rsidRPr="00283641">
        <w:t xml:space="preserve">hey concluded that CNN is a viable technique that produces accurate load forecasts. </w:t>
      </w:r>
    </w:p>
    <w:p w14:paraId="062DC158" w14:textId="77777777" w:rsidR="0077158C" w:rsidRDefault="0077158C" w:rsidP="00B16E81">
      <w:pPr>
        <w:ind w:firstLine="288"/>
      </w:pPr>
    </w:p>
    <w:p w14:paraId="29EF21C1" w14:textId="37BDFE23" w:rsidR="00BC3B4F" w:rsidRDefault="00BC3B4F" w:rsidP="00BC3B4F">
      <w:pPr>
        <w:pStyle w:val="Heading2"/>
      </w:pPr>
      <w:bookmarkStart w:id="137" w:name="_Toc82949020"/>
      <w:commentRangeStart w:id="138"/>
      <w:r>
        <w:t xml:space="preserve">3.2 </w:t>
      </w:r>
      <w:r w:rsidR="00D55DF8" w:rsidRPr="00D55DF8">
        <w:t>Specifications for the Algorithms</w:t>
      </w:r>
      <w:bookmarkEnd w:id="137"/>
      <w:commentRangeEnd w:id="138"/>
      <w:r w:rsidR="00D11D2A">
        <w:rPr>
          <w:rStyle w:val="CommentReference"/>
          <w:rFonts w:cs="Times New Roman"/>
          <w:b w:val="0"/>
          <w:bCs w:val="0"/>
          <w:iCs w:val="0"/>
        </w:rPr>
        <w:commentReference w:id="138"/>
      </w:r>
    </w:p>
    <w:p w14:paraId="01F95BBE" w14:textId="7A6D174D" w:rsidR="00485AA2" w:rsidRDefault="003B2A84" w:rsidP="00485AA2">
      <w:pPr>
        <w:ind w:firstLine="288"/>
      </w:pPr>
      <w:r>
        <w:tab/>
      </w:r>
      <w:r w:rsidRPr="003B2A84">
        <w:t>The seasonal naive method was straightforward to implement; we used the previous week's hourly lag as the current hour's value. Additionally, we repeated the preceding step for each hour of our test set.</w:t>
      </w:r>
      <w:r w:rsidR="00485AA2">
        <w:t xml:space="preserve"> In the ARIMA model, these hyperparameters were used for the Toronto, </w:t>
      </w:r>
      <w:r w:rsidR="00B32DF5">
        <w:t>Ottawa,</w:t>
      </w:r>
      <w:r w:rsidR="00485AA2">
        <w:t xml:space="preserve"> and Saint John datasets</w:t>
      </w:r>
      <w:r w:rsidR="0077009A">
        <w:t>,</w:t>
      </w:r>
      <w:r w:rsidR="00485AA2">
        <w:t xml:space="preserve"> respectively: (24, 2, 25), (23, 2, 24), and (24, 2, 24).</w:t>
      </w:r>
    </w:p>
    <w:p w14:paraId="6E6B0C2E" w14:textId="236CB16A" w:rsidR="003B2A84" w:rsidRDefault="00B32DF5" w:rsidP="00B32DF5">
      <w:pPr>
        <w:pStyle w:val="Heading3"/>
      </w:pPr>
      <w:bookmarkStart w:id="139" w:name="_Toc82949021"/>
      <w:r>
        <w:lastRenderedPageBreak/>
        <w:t>3.2.1</w:t>
      </w:r>
      <w:r w:rsidR="003B2A84">
        <w:t xml:space="preserve"> </w:t>
      </w:r>
      <w:r>
        <w:t>The MLR Forecaster</w:t>
      </w:r>
      <w:bookmarkEnd w:id="139"/>
    </w:p>
    <w:p w14:paraId="1BBF3334" w14:textId="6E077FEB" w:rsidR="003B2A84" w:rsidRDefault="003B2A84" w:rsidP="003B2A84">
      <w:r>
        <w:tab/>
      </w:r>
      <w:r w:rsidRPr="00A7649A">
        <w:t xml:space="preserve">The MLR forecaster was developed using ten independent variables, also referred to as inputs, and one target variable, which is the actual demand at a </w:t>
      </w:r>
      <w:r>
        <w:t>particular</w:t>
      </w:r>
      <w:r w:rsidRPr="00A7649A">
        <w:t xml:space="preserve"> hour.</w:t>
      </w:r>
      <w:r>
        <w:t xml:space="preserve"> The independent variables are Temperature, Hour of the day, Month of the year, day of the week – Sunday is the first day of the week, Weekend Indicator – one or zero, Maximum hourly demand from the previous day, Minimum hourly demand from the previous day, Average hourly demand from the previous day, Hourly lag from the previous day, Hourly lag from the previous week.</w:t>
      </w:r>
    </w:p>
    <w:p w14:paraId="30C35DB9" w14:textId="590B210D" w:rsidR="00F75072" w:rsidRDefault="00F75072" w:rsidP="00F75072">
      <w:pPr>
        <w:pStyle w:val="Heading3"/>
      </w:pPr>
      <w:bookmarkStart w:id="140" w:name="_Toc82949022"/>
      <w:r>
        <w:t>3.2.2 The ANNSTLF-G3 Forecaster</w:t>
      </w:r>
      <w:bookmarkEnd w:id="140"/>
    </w:p>
    <w:p w14:paraId="1C1A6D1B" w14:textId="0AEA9A9A" w:rsidR="00CE56A3" w:rsidRDefault="00F75072" w:rsidP="00CE56A3">
      <w:r>
        <w:tab/>
      </w:r>
      <w:r w:rsidRPr="002A0FC0">
        <w:t>The resilient back</w:t>
      </w:r>
      <w:r>
        <w:t>-</w:t>
      </w:r>
      <w:r w:rsidRPr="002A0FC0">
        <w:t xml:space="preserve">propagation algorithm is used to train the BLF and CLF networks. According to the MATLAB handbook, this training method is effective and is frequently used for pattern recognition problems </w:t>
      </w:r>
      <w:r>
        <w:fldChar w:fldCharType="begin" w:fldLock="1"/>
      </w:r>
      <w:r w:rsidR="00E646CD">
        <w:instrText>ADDIN CSL_CITATION {"citationItems":[{"id":"ITEM-1","itemData":{"ISBN":"0971732108","author":[{"dropping-particle":"","family":"Beale","given":"Mark Hudson","non-dropping-particle":"","parse-names":false,"suffix":""},{"dropping-particle":"","family":"Hagan","given":"Martin T","non-dropping-particle":"","parse-names":false,"suffix":""},{"dropping-particle":"","family":"Demuth","given":"Howard B","non-dropping-particle":"","parse-names":false,"suffix":""}],"id":"ITEM-1","issued":{"date-parts":[["2010"]]},"number-of-pages":"951","title":"Neural Network Toolbox ™ 7 User ’ s Guide","type":"book"},"uris":["http://www.mendeley.com/documents/?uuid=c76de14e-54f2-4873-a261-29e280d9b87c"]}],"mendeley":{"formattedCitation":"[165]","plainTextFormattedCitation":"[165]","previouslyFormattedCitation":"[165]"},"properties":{"noteIndex":0},"schema":"https://github.com/citation-style-language/schema/raw/master/csl-citation.json"}</w:instrText>
      </w:r>
      <w:r>
        <w:fldChar w:fldCharType="separate"/>
      </w:r>
      <w:r w:rsidR="00270EBE" w:rsidRPr="00270EBE">
        <w:rPr>
          <w:noProof/>
        </w:rPr>
        <w:t>[165]</w:t>
      </w:r>
      <w:r>
        <w:fldChar w:fldCharType="end"/>
      </w:r>
      <w:r>
        <w:t>.</w:t>
      </w:r>
      <w:r w:rsidRPr="002A0FC0">
        <w:t xml:space="preserve"> Additionally, we observed that this training method outperformed the Levenberg-Marquardt back</w:t>
      </w:r>
      <w:r>
        <w:t>-</w:t>
      </w:r>
      <w:r w:rsidRPr="002A0FC0">
        <w:t>propagation method. The hidden layer is comprised of 60 neurons.   In the hidden and output layers, the activation function is a hyperbolic tangent sigmoid transfer function</w:t>
      </w:r>
      <w:r>
        <w:t xml:space="preserve">. </w:t>
      </w:r>
      <w:r w:rsidRPr="007C569A">
        <w:t>We observed improved results when we changed the activation function of the output layer from linear to tangent sigmoid.</w:t>
      </w:r>
      <w:r>
        <w:t xml:space="preserve"> </w:t>
      </w:r>
      <w:r w:rsidRPr="002A0FC0">
        <w:t>The training data was divided into two groups, 80% used for training and 20% for validation.</w:t>
      </w:r>
      <w:r>
        <w:t xml:space="preserve"> </w:t>
      </w:r>
      <w:r w:rsidRPr="00035C61">
        <w:t>The RLS combiner has an initial weight for each hour for both the BLF and CLF outputs; after each iteration, it automatically updates the weights for each hour based on the algorithm</w:t>
      </w:r>
      <w:r>
        <w:t>’</w:t>
      </w:r>
      <w:r w:rsidRPr="00035C61">
        <w:t>s calculation.</w:t>
      </w:r>
    </w:p>
    <w:p w14:paraId="7BCD79E4" w14:textId="77777777" w:rsidR="003B2A84" w:rsidRDefault="003B2A84" w:rsidP="003B2A84">
      <w:pPr>
        <w:keepNext/>
        <w:ind w:left="360"/>
      </w:pPr>
      <w:r>
        <w:rPr>
          <w:noProof/>
        </w:rPr>
        <w:lastRenderedPageBreak/>
        <w:drawing>
          <wp:inline distT="0" distB="0" distL="0" distR="0" wp14:anchorId="62D83E94" wp14:editId="1CE5928D">
            <wp:extent cx="5295900" cy="1533525"/>
            <wp:effectExtent l="0" t="0" r="0" b="9525"/>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rotWithShape="1">
                    <a:blip r:embed="rId39"/>
                    <a:srcRect l="880" t="1829" r="1232"/>
                    <a:stretch/>
                  </pic:blipFill>
                  <pic:spPr bwMode="auto">
                    <a:xfrm>
                      <a:off x="0" y="0"/>
                      <a:ext cx="5295900" cy="1533525"/>
                    </a:xfrm>
                    <a:prstGeom prst="rect">
                      <a:avLst/>
                    </a:prstGeom>
                    <a:ln>
                      <a:noFill/>
                    </a:ln>
                    <a:extLst>
                      <a:ext uri="{53640926-AAD7-44D8-BBD7-CCE9431645EC}">
                        <a14:shadowObscured xmlns:a14="http://schemas.microsoft.com/office/drawing/2010/main"/>
                      </a:ext>
                    </a:extLst>
                  </pic:spPr>
                </pic:pic>
              </a:graphicData>
            </a:graphic>
          </wp:inline>
        </w:drawing>
      </w:r>
    </w:p>
    <w:p w14:paraId="14CA0D27" w14:textId="2B0517A7" w:rsidR="003B2A84" w:rsidRDefault="003B2A84" w:rsidP="003B2A84">
      <w:pPr>
        <w:pStyle w:val="Caption"/>
        <w:jc w:val="center"/>
      </w:pPr>
      <w:bookmarkStart w:id="141" w:name="_Toc82949044"/>
      <w:r>
        <w:t xml:space="preserve">Figure </w:t>
      </w:r>
      <w:fldSimple w:instr=" SEQ Figure \* ARABIC ">
        <w:r w:rsidR="00696FD2">
          <w:rPr>
            <w:noProof/>
          </w:rPr>
          <w:t>10</w:t>
        </w:r>
      </w:fldSimple>
      <w:r>
        <w:t xml:space="preserve"> – The structure of the BLF and CLF network</w:t>
      </w:r>
      <w:bookmarkEnd w:id="141"/>
    </w:p>
    <w:p w14:paraId="14D3D8B1" w14:textId="4BB841CA" w:rsidR="00D16944" w:rsidRDefault="00D16944" w:rsidP="00D16944">
      <w:pPr>
        <w:pStyle w:val="Heading3"/>
      </w:pPr>
      <w:bookmarkStart w:id="142" w:name="_Toc82949023"/>
      <w:r>
        <w:t>3.2.3 The LSTM Forecaster</w:t>
      </w:r>
      <w:bookmarkEnd w:id="142"/>
    </w:p>
    <w:p w14:paraId="76C0B447" w14:textId="6C1F8A41" w:rsidR="00D16944" w:rsidRDefault="00D16944" w:rsidP="00491545">
      <w:pPr>
        <w:ind w:firstLine="288"/>
      </w:pPr>
      <w:commentRangeStart w:id="143"/>
      <w:r>
        <w:t xml:space="preserve">Other researchers on the smart-grid team at UNB have used the LSTM algorithm for load forecasting, but only with the Saint John dataset. </w:t>
      </w:r>
      <w:r w:rsidRPr="00D60BED">
        <w:t>We t</w:t>
      </w:r>
      <w:r w:rsidR="00541E81">
        <w:t>ook</w:t>
      </w:r>
      <w:r w:rsidRPr="00D60BED">
        <w:t xml:space="preserve"> </w:t>
      </w:r>
      <w:r>
        <w:t>the</w:t>
      </w:r>
      <w:r w:rsidRPr="00D60BED">
        <w:t xml:space="preserve"> present implementation and alter</w:t>
      </w:r>
      <w:r w:rsidR="00541E81">
        <w:t>ed</w:t>
      </w:r>
      <w:r w:rsidRPr="00D60BED">
        <w:t xml:space="preserve"> it to meet our datasets and input feature sets.</w:t>
      </w:r>
      <w:r>
        <w:t xml:space="preserve"> Additionally, because the ANNSTLF structure was recognized as the best forecaster for short-term load forecasting </w:t>
      </w:r>
      <w:r>
        <w:fldChar w:fldCharType="begin" w:fldLock="1"/>
      </w:r>
      <w:r w:rsidR="00E646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[93]","plainTextFormattedCitation":"[1], [93]","previouslyFormattedCitation":"[1], [93]"},"properties":{"noteIndex":0},"schema":"https://github.com/citation-style-language/schema/raw/master/csl-citation.json"}</w:instrText>
      </w:r>
      <w:r>
        <w:fldChar w:fldCharType="separate"/>
      </w:r>
      <w:r w:rsidR="00270EBE" w:rsidRPr="00270EBE">
        <w:rPr>
          <w:noProof/>
        </w:rPr>
        <w:t>[1], [93]</w:t>
      </w:r>
      <w:r>
        <w:fldChar w:fldCharType="end"/>
      </w:r>
      <w:r>
        <w:t xml:space="preserve">; our approach mimics the ANNSTLF structure by creating a Base Load Forecaster, Change in the Load Forecaster, and RLS combiner; while using the LSTM algorithm in place of the ANN. The architecture will have the same inputs and structure as the ANNSTLF, but the BLF and CLF algorithms will be trained using LSTMs. </w:t>
      </w:r>
      <w:r w:rsidR="00017265">
        <w:t xml:space="preserve">We </w:t>
      </w:r>
      <w:r w:rsidR="00541E81">
        <w:t>were</w:t>
      </w:r>
      <w:r w:rsidR="00017265">
        <w:t xml:space="preserve"> interested</w:t>
      </w:r>
      <w:r w:rsidR="00541E81">
        <w:t xml:space="preserve"> in seeing if </w:t>
      </w:r>
      <w:r>
        <w:t xml:space="preserve">this adjustment </w:t>
      </w:r>
      <w:r w:rsidR="00541E81">
        <w:t>could</w:t>
      </w:r>
      <w:r>
        <w:t xml:space="preserve"> improve forecasting performance.</w:t>
      </w:r>
      <w:commentRangeEnd w:id="143"/>
      <w:r>
        <w:rPr>
          <w:rStyle w:val="CommentReference"/>
        </w:rPr>
        <w:commentReference w:id="143"/>
      </w:r>
    </w:p>
    <w:p w14:paraId="413F1262" w14:textId="178A1E9A" w:rsidR="00D55DF8" w:rsidRPr="00D16944" w:rsidRDefault="00D55DF8" w:rsidP="00D55DF8">
      <w:r>
        <w:t>// More details to be added after the implementation</w:t>
      </w:r>
    </w:p>
    <w:p w14:paraId="44C5C8FE" w14:textId="7B8ABF25" w:rsidR="00143A19" w:rsidRDefault="00143A19" w:rsidP="00143A19">
      <w:pPr>
        <w:pStyle w:val="Heading3"/>
      </w:pPr>
      <w:bookmarkStart w:id="144" w:name="_Toc82949024"/>
      <w:r>
        <w:t>3.2.</w:t>
      </w:r>
      <w:r w:rsidR="00D16944">
        <w:t>4</w:t>
      </w:r>
      <w:r>
        <w:t xml:space="preserve"> The CNN Forecaster</w:t>
      </w:r>
      <w:bookmarkEnd w:id="144"/>
    </w:p>
    <w:p w14:paraId="48FAA34E" w14:textId="49B29D89" w:rsidR="00143A19" w:rsidRPr="00143A19" w:rsidRDefault="00143A19" w:rsidP="00B23F4B">
      <w:pPr>
        <w:ind w:firstLine="288"/>
      </w:pPr>
      <w:r w:rsidRPr="00283641">
        <w:t xml:space="preserve">We implemented the CNN algorithm similarly to the LSTM using the ANNSTLF structure. The architecture of the CNNs used in this study consists of six layers: an input layer, a convolutional layer, a rectified linear unit activation layer (relu), a max-pooling layer, a fully connected layer, and a regression output layer. The adam optimization </w:t>
      </w:r>
      <w:r w:rsidRPr="00283641">
        <w:lastRenderedPageBreak/>
        <w:t>training algorithm was used to train the CNNs.</w:t>
      </w:r>
      <w:r w:rsidR="009B6A7B">
        <w:t xml:space="preserve"> </w:t>
      </w:r>
      <w:r w:rsidR="009B6A7B" w:rsidRPr="009B6A7B">
        <w:t>Additional information about this algorithm can be found here</w:t>
      </w:r>
      <w:r w:rsidR="009B6A7B">
        <w:t xml:space="preserve"> </w:t>
      </w:r>
      <w:r w:rsidR="009B6A7B">
        <w:fldChar w:fldCharType="begin" w:fldLock="1"/>
      </w:r>
      <w:r w:rsidR="00E646CD">
        <w:instrText>ADDIN CSL_CITATION {"citationItems":[{"id":"ITEM-1","itemData":{"DOI":"10.17977/um018v2i12019p41-46","ISSN":"2597-4602","abstract":"The objective of this research is to evaluate the effects of Adam when used together with a wide and deep neural network. The dataset used was a diagnostic breast cancer dataset taken from UCI Machine Learning. Then, the dataset was fed into a conventional neural network for a benchmark test. Afterwards, the dataset was fed into the wide and deep neural network with and without Adam. It was found that there were improvements in the result of the wide and deep network with Adam. In conclusion, Adam is able to improve the performance of a wide and deep neural network.","author":[{"dropping-particle":"","family":"Jais","given":"Imran Khan Mohd","non-dropping-particle":"","parse-names":false,"suffix":""},{"dropping-particle":"","family":"Ismail","given":"Amelia Ritahani","non-dropping-particle":"","parse-names":false,"suffix":""},{"dropping-particle":"","family":"Nisa","given":"Syed Qamrun","non-dropping-particle":"","parse-names":false,"suffix":""}],"container-title":"Knowledge Engineering and Data Science","id":"ITEM-1","issued":{"date-parts":[["2019"]]},"title":"Adam Optimization Algorithm for Wide and Deep Neural Network","type":"article-journal"},"uris":["http://www.mendeley.com/documents/?uuid=b42b59b4-4b8d-45d0-b1c7-2a25a6f2ffa2"]}],"mendeley":{"formattedCitation":"[166]","plainTextFormattedCitation":"[166]","previouslyFormattedCitation":"[166]"},"properties":{"noteIndex":0},"schema":"https://github.com/citation-style-language/schema/raw/master/csl-citation.json"}</w:instrText>
      </w:r>
      <w:r w:rsidR="009B6A7B">
        <w:fldChar w:fldCharType="separate"/>
      </w:r>
      <w:r w:rsidR="00270EBE" w:rsidRPr="00270EBE">
        <w:rPr>
          <w:noProof/>
        </w:rPr>
        <w:t>[166]</w:t>
      </w:r>
      <w:r w:rsidR="009B6A7B">
        <w:fldChar w:fldCharType="end"/>
      </w:r>
      <w:r w:rsidR="009B6A7B" w:rsidRPr="009B6A7B">
        <w:t>.</w:t>
      </w:r>
    </w:p>
    <w:p w14:paraId="04A62B1C" w14:textId="75D07895" w:rsidR="00143B9A" w:rsidRDefault="00143B9A" w:rsidP="00143B9A"/>
    <w:p w14:paraId="59AEDACC" w14:textId="64F1599B" w:rsidR="00143B9A" w:rsidRDefault="00143B9A" w:rsidP="00143B9A">
      <w:pPr>
        <w:pStyle w:val="Heading2"/>
      </w:pPr>
      <w:bookmarkStart w:id="145" w:name="_Toc82949025"/>
      <w:r>
        <w:t>3.</w:t>
      </w:r>
      <w:r w:rsidR="00BC3B4F">
        <w:t>3</w:t>
      </w:r>
      <w:r>
        <w:t xml:space="preserve"> How our Results Were Analyzed</w:t>
      </w:r>
      <w:bookmarkEnd w:id="145"/>
    </w:p>
    <w:p w14:paraId="73EE48A6" w14:textId="07C1F12C" w:rsidR="00143B9A" w:rsidRPr="00143B9A" w:rsidRDefault="00143B9A" w:rsidP="00143B9A">
      <w:r>
        <w:t>// To be filled</w:t>
      </w:r>
    </w:p>
    <w:p w14:paraId="7D1BE637" w14:textId="5519FB20" w:rsidR="00C001F8" w:rsidRPr="00EB444C" w:rsidRDefault="00CD3CAD" w:rsidP="00EB444C">
      <w:pPr>
        <w:spacing w:line="240" w:lineRule="auto"/>
        <w:jc w:val="left"/>
        <w:rPr>
          <w:rFonts w:cs="Arial"/>
          <w:b/>
          <w:bCs/>
          <w:kern w:val="32"/>
          <w:sz w:val="28"/>
          <w:szCs w:val="32"/>
        </w:rPr>
      </w:pPr>
      <w:r>
        <w:br w:type="page"/>
      </w:r>
    </w:p>
    <w:p w14:paraId="472FB3C7" w14:textId="0C0B8E92" w:rsidR="007540A5" w:rsidRPr="007540A5" w:rsidRDefault="00825107" w:rsidP="002337EA">
      <w:pPr>
        <w:pStyle w:val="Heading1"/>
        <w:ind w:left="720"/>
      </w:pPr>
      <w:bookmarkStart w:id="146" w:name="_Toc82949026"/>
      <w:r>
        <w:lastRenderedPageBreak/>
        <w:t>4</w:t>
      </w:r>
      <w:r w:rsidR="002337EA">
        <w:t xml:space="preserve"> </w:t>
      </w:r>
      <w:r w:rsidR="00044AA0">
        <w:t>Results and Discussion</w:t>
      </w:r>
      <w:bookmarkEnd w:id="146"/>
    </w:p>
    <w:p w14:paraId="57FB1EBE" w14:textId="082654E7" w:rsidR="002F4145" w:rsidRDefault="00825107" w:rsidP="002337EA">
      <w:pPr>
        <w:pStyle w:val="Heading2"/>
      </w:pPr>
      <w:bookmarkStart w:id="147" w:name="_Toc82949027"/>
      <w:r>
        <w:t>4</w:t>
      </w:r>
      <w:r w:rsidR="002337EA">
        <w:t xml:space="preserve">.1 </w:t>
      </w:r>
      <w:r w:rsidR="004A0973">
        <w:t>Performance Metrics</w:t>
      </w:r>
      <w:bookmarkEnd w:id="147"/>
    </w:p>
    <w:p w14:paraId="576CC762" w14:textId="037D93B0" w:rsidR="00657499" w:rsidRDefault="00657499" w:rsidP="00A454C6">
      <w:pPr>
        <w:ind w:firstLine="288"/>
      </w:pPr>
      <w:r>
        <w:t>This study will compare all forecasters’ performance across all forecasters and subsets of the forecasts such as weekdays, weekends, mornings, or evenings.</w:t>
      </w:r>
      <w:r w:rsidR="00831993">
        <w:t xml:space="preserve"> </w:t>
      </w:r>
      <w:r w:rsidR="00831993" w:rsidRPr="00617EA7">
        <w:t>It will assist us in identifying instances where forecasters perform better or worse than expected</w:t>
      </w:r>
      <w:r w:rsidR="00831993">
        <w:t>.</w:t>
      </w:r>
      <w:r>
        <w:t xml:space="preserve">  The performance will be evaluated according to accuracy in forecast values and accuracy in peak load localization.  Table 1 delineates the main error measures used to quantify accuracy:</w:t>
      </w:r>
    </w:p>
    <w:p w14:paraId="3A6432D0" w14:textId="77777777" w:rsidR="00106A96" w:rsidRDefault="00106A96" w:rsidP="00106A96">
      <w:pPr>
        <w:pStyle w:val="BodyText"/>
        <w:ind w:firstLine="288"/>
      </w:pPr>
    </w:p>
    <w:tbl>
      <w:tblPr>
        <w:tblStyle w:val="TableGrid"/>
        <w:tblW w:w="0" w:type="auto"/>
        <w:jc w:val="center"/>
        <w:tblLook w:val="04A0" w:firstRow="1" w:lastRow="0" w:firstColumn="1" w:lastColumn="0" w:noHBand="0" w:noVBand="1"/>
      </w:tblPr>
      <w:tblGrid>
        <w:gridCol w:w="3516"/>
        <w:gridCol w:w="3920"/>
      </w:tblGrid>
      <w:tr w:rsidR="00106A96" w14:paraId="1E26282F" w14:textId="77777777" w:rsidTr="00304B22">
        <w:trPr>
          <w:trHeight w:val="706"/>
          <w:jc w:val="center"/>
        </w:trPr>
        <w:tc>
          <w:tcPr>
            <w:tcW w:w="0" w:type="auto"/>
          </w:tcPr>
          <w:p w14:paraId="30FE2F1A" w14:textId="77777777" w:rsidR="00106A96" w:rsidRDefault="00106A96" w:rsidP="00304B22">
            <w:pPr>
              <w:pStyle w:val="BodyText"/>
              <w:tabs>
                <w:tab w:val="center" w:pos="1450"/>
              </w:tabs>
            </w:pPr>
            <w:r>
              <w:tab/>
            </w:r>
            <w:r w:rsidRPr="00412F19">
              <w:rPr>
                <w:position w:val="-28"/>
              </w:rPr>
              <w:object w:dxaOrig="3220" w:dyaOrig="680" w14:anchorId="2B697F70">
                <v:shape id="_x0000_i1033" type="#_x0000_t75" style="width:161.3pt;height:33.65pt" o:ole="">
                  <v:imagedata r:id="rId40" o:title=""/>
                </v:shape>
                <o:OLEObject Type="Embed" ProgID="Equation.DSMT4" ShapeID="_x0000_i1033" DrawAspect="Content" ObjectID="_1694926602" r:id="rId41"/>
              </w:object>
            </w:r>
          </w:p>
        </w:tc>
        <w:tc>
          <w:tcPr>
            <w:tcW w:w="0" w:type="auto"/>
          </w:tcPr>
          <w:p w14:paraId="2261D49C" w14:textId="77777777" w:rsidR="00106A96" w:rsidRDefault="00106A96" w:rsidP="00304B22">
            <w:pPr>
              <w:pStyle w:val="BodyText"/>
            </w:pPr>
            <w:r w:rsidRPr="00412F19">
              <w:rPr>
                <w:position w:val="-28"/>
              </w:rPr>
              <w:object w:dxaOrig="3600" w:dyaOrig="680" w14:anchorId="094AAF34">
                <v:shape id="_x0000_i1034" type="#_x0000_t75" style="width:180pt;height:33.65pt" o:ole="">
                  <v:imagedata r:id="rId42" o:title=""/>
                </v:shape>
                <o:OLEObject Type="Embed" ProgID="Equation.DSMT4" ShapeID="_x0000_i1034" DrawAspect="Content" ObjectID="_1694926603" r:id="rId43"/>
              </w:object>
            </w:r>
          </w:p>
        </w:tc>
      </w:tr>
      <w:tr w:rsidR="00106A96" w14:paraId="20E66FBD" w14:textId="77777777" w:rsidTr="00304B22">
        <w:trPr>
          <w:trHeight w:val="706"/>
          <w:jc w:val="center"/>
        </w:trPr>
        <w:tc>
          <w:tcPr>
            <w:tcW w:w="0" w:type="auto"/>
          </w:tcPr>
          <w:p w14:paraId="38E05FCD" w14:textId="77777777" w:rsidR="00106A96" w:rsidRDefault="00106A96" w:rsidP="00304B22">
            <w:pPr>
              <w:pStyle w:val="BodyText"/>
            </w:pPr>
            <w:r w:rsidRPr="00C57468">
              <w:rPr>
                <w:position w:val="-28"/>
              </w:rPr>
              <w:object w:dxaOrig="3300" w:dyaOrig="680" w14:anchorId="11300442">
                <v:shape id="_x0000_i1035" type="#_x0000_t75" style="width:165.05pt;height:33.65pt" o:ole="">
                  <v:imagedata r:id="rId44" o:title=""/>
                </v:shape>
                <o:OLEObject Type="Embed" ProgID="Equation.DSMT4" ShapeID="_x0000_i1035" DrawAspect="Content" ObjectID="_1694926604" r:id="rId45"/>
              </w:object>
            </w:r>
          </w:p>
        </w:tc>
        <w:tc>
          <w:tcPr>
            <w:tcW w:w="0" w:type="auto"/>
          </w:tcPr>
          <w:p w14:paraId="12C81551" w14:textId="77777777" w:rsidR="00106A96" w:rsidRDefault="00106A96" w:rsidP="00304B22">
            <w:pPr>
              <w:pStyle w:val="BodyText"/>
              <w:keepNext/>
            </w:pPr>
            <w:r w:rsidRPr="00C57468">
              <w:rPr>
                <w:position w:val="-30"/>
              </w:rPr>
              <w:object w:dxaOrig="3700" w:dyaOrig="760" w14:anchorId="7A200B73">
                <v:shape id="_x0000_i1036" type="#_x0000_t75" style="width:185.15pt;height:38.35pt" o:ole="">
                  <v:imagedata r:id="rId46" o:title=""/>
                </v:shape>
                <o:OLEObject Type="Embed" ProgID="Equation.DSMT4" ShapeID="_x0000_i1036" DrawAspect="Content" ObjectID="_1694926605" r:id="rId47"/>
              </w:object>
            </w:r>
          </w:p>
        </w:tc>
      </w:tr>
    </w:tbl>
    <w:p w14:paraId="435958B0" w14:textId="1D2F2F8F" w:rsidR="00106A96" w:rsidRDefault="00106A96" w:rsidP="00106A96">
      <w:pPr>
        <w:pStyle w:val="Caption"/>
        <w:jc w:val="center"/>
      </w:pPr>
      <w:bookmarkStart w:id="148" w:name="_Toc82949034"/>
      <w:r>
        <w:t xml:space="preserve">Table </w:t>
      </w:r>
      <w:fldSimple w:instr=" SEQ Table \* ARABIC ">
        <w:r w:rsidR="00F75072">
          <w:rPr>
            <w:noProof/>
          </w:rPr>
          <w:t>1</w:t>
        </w:r>
        <w:bookmarkEnd w:id="148"/>
      </w:fldSimple>
    </w:p>
    <w:p w14:paraId="7F599F27" w14:textId="4623E21A" w:rsidR="000D280C" w:rsidRDefault="00106A96" w:rsidP="00A454C6">
      <w:pPr>
        <w:ind w:firstLine="288"/>
      </w:pPr>
      <w:r w:rsidRPr="00A454C6">
        <w:t xml:space="preserve">Mean Absolute Error (MAE) is the simplest way to measure forecast error </w:t>
      </w:r>
      <w:r w:rsidRPr="00A454C6">
        <w:fldChar w:fldCharType="begin" w:fldLock="1"/>
      </w:r>
      <w:r w:rsidR="00CA11EE">
        <w:instrText>ADDIN CSL_CITATION {"citationItems":[{"id":"ITEM-1","itemData":{"DOI":"10.1007/978-3-030-15035-8_107","ISBN":"9783030150341","ISSN":"21945365","abstract":"In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Computing","id":"ITEM-1","issued":{"date-parts":[["2019"]]},"title":"Electricity Load Forecasting for Each Day of Week Using Deep CNN","type":"paper-conference"},"uris":["http://www.mendeley.com/documents/?uuid=4d0f7756-490c-4e08-a555-dd1307469290"]}],"mendeley":{"formattedCitation":"[18]","plainTextFormattedCitation":"[18]","previouslyFormattedCitation":"[18]"},"properties":{"noteIndex":0},"schema":"https://github.com/citation-style-language/schema/raw/master/csl-citation.json"}</w:instrText>
      </w:r>
      <w:r w:rsidRPr="00A454C6">
        <w:fldChar w:fldCharType="separate"/>
      </w:r>
      <w:r w:rsidR="00FD43F2" w:rsidRPr="00FD43F2">
        <w:rPr>
          <w:noProof/>
        </w:rPr>
        <w:t>[18]</w:t>
      </w:r>
      <w:r w:rsidRPr="00A454C6">
        <w:fldChar w:fldCharType="end"/>
      </w:r>
      <w:r w:rsidRPr="00A454C6">
        <w:t xml:space="preserve">, but because it is an absolute measure, it does not provide a way to compare measurements across forecast scenarios of different scales.  For this reason,   Mean Absolute Percent Error (MAPE) is commonly used </w:t>
      </w:r>
      <w:r w:rsidRPr="00A454C6">
        <w:fldChar w:fldCharType="begin" w:fldLock="1"/>
      </w:r>
      <w:r w:rsidRPr="00A454C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Pr="00A454C6">
        <w:fldChar w:fldCharType="separate"/>
      </w:r>
      <w:r w:rsidRPr="00A454C6">
        <w:rPr>
          <w:noProof/>
        </w:rPr>
        <w:t>[1]</w:t>
      </w:r>
      <w:r w:rsidRPr="00A454C6">
        <w:fldChar w:fldCharType="end"/>
      </w:r>
      <w:r w:rsidRPr="00A454C6">
        <w:t xml:space="preserve"> since the interpretation of comparisons is straightforward.  </w:t>
      </w:r>
      <w:r w:rsidR="0003127E" w:rsidRPr="00A454C6">
        <w:t>The MAPE value indicates the magnitude of the forecasted values</w:t>
      </w:r>
      <w:r w:rsidR="006826B9" w:rsidRPr="00A454C6">
        <w:t>’</w:t>
      </w:r>
      <w:r w:rsidR="0003127E" w:rsidRPr="00A454C6">
        <w:t xml:space="preserve"> error in percentage terms; it is also the most frequently used load forecasting metric </w:t>
      </w:r>
      <w:r w:rsidR="0003127E" w:rsidRPr="00A454C6">
        <w:fldChar w:fldCharType="begin" w:fldLock="1"/>
      </w:r>
      <w:r w:rsidR="0003127E" w:rsidRPr="00A454C6">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3127E" w:rsidRPr="00A454C6">
        <w:fldChar w:fldCharType="separate"/>
      </w:r>
      <w:r w:rsidR="0003127E" w:rsidRPr="00A454C6">
        <w:rPr>
          <w:noProof/>
        </w:rPr>
        <w:t>[1]</w:t>
      </w:r>
      <w:r w:rsidR="0003127E" w:rsidRPr="00A454C6">
        <w:fldChar w:fldCharType="end"/>
      </w:r>
      <w:r w:rsidR="0003127E" w:rsidRPr="00A454C6">
        <w:t>.</w:t>
      </w:r>
      <w:r w:rsidR="00C4119D" w:rsidRPr="00A454C6">
        <w:t xml:space="preserve"> </w:t>
      </w:r>
      <w:r w:rsidR="0003127E" w:rsidRPr="00A454C6">
        <w:t xml:space="preserve">However, </w:t>
      </w:r>
      <w:r w:rsidR="00C3000C" w:rsidRPr="00A454C6">
        <w:t>as is the case with demand forecasting, MAPE returns undefined values when</w:t>
      </w:r>
      <w:r w:rsidR="00C3000C">
        <w:t xml:space="preserve"> the actuals are zero</w:t>
      </w:r>
      <w:r w:rsidR="0003127E" w:rsidRPr="006842DC">
        <w:t xml:space="preserve">. </w:t>
      </w:r>
      <w:r w:rsidR="0003127E" w:rsidRPr="006842DC">
        <w:lastRenderedPageBreak/>
        <w:t>It produces extreme values when the actuals are close to zero and penali</w:t>
      </w:r>
      <w:r w:rsidR="0003127E">
        <w:t>z</w:t>
      </w:r>
      <w:r w:rsidR="0003127E" w:rsidRPr="006842DC">
        <w:t xml:space="preserve">es negative errors (when forecasts exceed actuals) more severely than positive errors. This is because the percentage error for </w:t>
      </w:r>
      <w:r w:rsidR="00C3000C">
        <w:t>too low forecasts</w:t>
      </w:r>
      <w:r w:rsidR="0003127E" w:rsidRPr="006842DC">
        <w:t xml:space="preserve"> cannot surpass 100%</w:t>
      </w:r>
      <w:r w:rsidR="0003127E">
        <w:t>, w</w:t>
      </w:r>
      <w:r w:rsidR="0003127E" w:rsidRPr="006842DC">
        <w:t>hile there is no maximum limit to overly high forecasts</w:t>
      </w:r>
      <w:r w:rsidR="0003127E">
        <w:t xml:space="preserve"> </w:t>
      </w:r>
      <w:r>
        <w:fldChar w:fldCharType="begin" w:fldLock="1"/>
      </w:r>
      <w:r w:rsidR="00E646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review","type":"article-journal","volume":"32"},"uris":["http://www.mendeley.com/documents/?uuid=91cda470-9778-4f49-a8d8-e05029ecce55"]},{"id":"ITEM-2","itemData":{"DOI":"10.1016/j.energy.2016.07.090","ISSN":"03605442","abstract":"A number of recent studies use deep belief networks (DBN) with a great success in various applications such as image classification and speech recognition. In this paper, a DBN made up from multiple layers of restricted Boltzmann machines is used for electricity load forecasting. The layer-by-layer unsupervised training procedure is followed by fine-tuning of the parameters by using a supervised back-propagation training method. Our DBN model was applied to short-term electricity load forecasting based on the Macedonian hourly electricity consumption data in the period 2008–2014. The obtained results are not only compared with the latest actual data, but furthermore, they are compared with the predicted data obtained from a typical feed-forward multi-layer perceptron neural network and with the forecasted data provided by the Macedonian system operator (MEPSO). The comparisons show that the applied model is not only suitable for hourly electricity load forecasting of the Macedonian electric power system, it actually provides superior results than the ones obtained using traditional methods. The mean absolute percentage error (MAPE) is reduced by up to 8.6% when using DBN, compared to the MEPSO data for the 24-h ahead forecasting, and the MAPE for daily peak forecasting is reduced by up to 21%.","author":[{"dropping-particle":"","family":"Dedinec","given":"Aleksandra","non-dropping-particle":"","parse-names":false,"suffix":""},{"dropping-particle":"","family":"Filiposka","given":"Sonja","non-dropping-particle":"","parse-names":false,"suffix":""},{"dropping-particle":"","family":"Dedinec","given":"Aleksandar","non-dropping-particle":"","parse-names":false,"suffix":""},{"dropping-particle":"","family":"Kocarev","given":"Ljupco","non-dropping-particle":"","parse-names":false,"suffix":""}],"container-title":"Energy","id":"ITEM-2","issued":{"date-parts":[["2016"]]},"title":"Deep belief network based electricity load forecasting: An analysis of Macedonian case","type":"article-journal"},"uris":["http://www.mendeley.com/documents/?uuid=6b6a44fc-e904-4f35-b1f5-230856d79ef7"]}],"mendeley":{"formattedCitation":"[1], [167]","plainTextFormattedCitation":"[1], [167]","previouslyFormattedCitation":"[1], [167]"},"properties":{"noteIndex":0},"schema":"https://github.com/citation-style-language/schema/raw/master/csl-citation.json"}</w:instrText>
      </w:r>
      <w:r>
        <w:fldChar w:fldCharType="separate"/>
      </w:r>
      <w:r w:rsidR="00270EBE" w:rsidRPr="00270EBE">
        <w:rPr>
          <w:noProof/>
        </w:rPr>
        <w:t>[1], [167]</w:t>
      </w:r>
      <w:r>
        <w:fldChar w:fldCharType="end"/>
      </w:r>
      <w:r>
        <w:t xml:space="preserve">.  </w:t>
      </w:r>
      <w:r w:rsidR="000D280C" w:rsidRPr="00984E35">
        <w:t xml:space="preserve">Both the MAE and MAPE risk underestimating the effect of </w:t>
      </w:r>
      <w:r w:rsidR="000D280C">
        <w:t>significant</w:t>
      </w:r>
      <w:r w:rsidR="000D280C" w:rsidRPr="00984E35">
        <w:t xml:space="preserve"> but infrequent errors. By focusing exclusively on the mean, we run the danger of being blindsided by a</w:t>
      </w:r>
      <w:r w:rsidR="000D280C">
        <w:t xml:space="preserve"> colossal</w:t>
      </w:r>
      <w:r w:rsidR="000D280C" w:rsidRPr="00984E35">
        <w:t xml:space="preserve"> error. To accommodate for severe, unusual errors, we incorporated the Root Mean Square Error (RMSE)</w:t>
      </w:r>
      <w:r w:rsidR="000D280C">
        <w:t xml:space="preserve"> </w:t>
      </w:r>
      <w:r w:rsidR="000D280C">
        <w:fldChar w:fldCharType="begin" w:fldLock="1"/>
      </w:r>
      <w:r w:rsidR="00E646CD">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[64]","plainTextFormattedCitation":"[64]","previouslyFormattedCitation":"[64]"},"properties":{"noteIndex":0},"schema":"https://github.com/citation-style-language/schema/raw/master/csl-citation.json"}</w:instrText>
      </w:r>
      <w:r w:rsidR="000D280C">
        <w:fldChar w:fldCharType="separate"/>
      </w:r>
      <w:r w:rsidR="00270EBE" w:rsidRPr="00270EBE">
        <w:rPr>
          <w:noProof/>
        </w:rPr>
        <w:t>[64]</w:t>
      </w:r>
      <w:r w:rsidR="000D280C">
        <w:fldChar w:fldCharType="end"/>
      </w:r>
      <w:r w:rsidR="000D280C" w:rsidRPr="00984E35">
        <w:t xml:space="preserve">. </w:t>
      </w:r>
      <w:r w:rsidR="00A26673">
        <w:t>With</w:t>
      </w:r>
      <w:r w:rsidR="008F425F">
        <w:t xml:space="preserve"> the RMSE, when we square</w:t>
      </w:r>
      <w:r w:rsidR="000D280C" w:rsidRPr="00984E35">
        <w:t xml:space="preserve"> the errors </w:t>
      </w:r>
      <w:r w:rsidR="000D280C">
        <w:t>before</w:t>
      </w:r>
      <w:r w:rsidR="000D280C" w:rsidRPr="00984E35">
        <w:t xml:space="preserve"> computing </w:t>
      </w:r>
      <w:r w:rsidR="00710759">
        <w:t>the</w:t>
      </w:r>
      <w:r w:rsidR="000D280C" w:rsidRPr="00984E35">
        <w:t xml:space="preserve"> mean and then </w:t>
      </w:r>
      <w:r w:rsidR="00710759">
        <w:t>take</w:t>
      </w:r>
      <w:r w:rsidR="000D280C" w:rsidRPr="00984E35">
        <w:t xml:space="preserve"> the square root, we </w:t>
      </w:r>
      <w:r w:rsidR="00710759">
        <w:t>get</w:t>
      </w:r>
      <w:r w:rsidR="000D280C" w:rsidRPr="00984E35">
        <w:t xml:space="preserve"> an error size measure </w:t>
      </w:r>
      <w:r w:rsidR="007203DF">
        <w:t>favo</w:t>
      </w:r>
      <w:r w:rsidR="0077009A">
        <w:t>u</w:t>
      </w:r>
      <w:r w:rsidR="007203DF">
        <w:t>ring</w:t>
      </w:r>
      <w:r w:rsidR="000D280C" w:rsidRPr="00984E35">
        <w:t xml:space="preserve"> </w:t>
      </w:r>
      <w:r w:rsidR="000D280C">
        <w:t>significant</w:t>
      </w:r>
      <w:r w:rsidR="000D280C" w:rsidRPr="00984E35">
        <w:t xml:space="preserve"> but rare errors above the mean.</w:t>
      </w:r>
      <w:r w:rsidR="000D280C">
        <w:t xml:space="preserve"> However, </w:t>
      </w:r>
      <w:r>
        <w:t xml:space="preserve">RMSE is not scaled to the original error, so it is more difficult to interpret.  </w:t>
      </w:r>
    </w:p>
    <w:p w14:paraId="31EC8B38" w14:textId="175A0698" w:rsidR="00657499" w:rsidRDefault="00106A96" w:rsidP="00A454C6">
      <w:pPr>
        <w:ind w:firstLine="288"/>
      </w:pPr>
      <w:r>
        <w:t xml:space="preserve">To fully capture bias and precision, Mean Biased Error (MBE) and standard deviation (SD) can also be used </w:t>
      </w:r>
      <w:r>
        <w:fldChar w:fldCharType="begin" w:fldLock="1"/>
      </w:r>
      <w:r w:rsidR="00E646CD">
        <w:instrText>ADDIN CSL_CITATION {"citationItems":[{"id":"ITEM-1","itemData":{"DOI":"10.1109/PECI.2015.7064913","ISBN":"9781479979493","abstract":"Day-ahead electricity load forecasts are presented for the ISO-NE CA area. Four different methods are discussed and compared, namely seasonal autoregressive moving average (SARIMA), seasonal autoregressive moving average with exogenous variable (SARIMAX), random forests (RF) and gradient boosting regression trees (GBRT). The forecasting performance of each model was evaluated by two metrics, namely mean absolute percentage error (MAPE) and root mean square error (RMSE). The results of this study showed that GBRT model is superior to the others for 24 hours ahead forecasts. Based on this study we claim that gradient boosting regression trees can be appropriate for load forecasting applications and yield accurate results.","author":[{"dropping-particle":"","family":"Papadopoulos","given":"Sokratis","non-dropping-particle":"","parse-names":false,"suffix":""},{"dropping-particle":"","family":"Karakatsanis","given":"Ioannis","non-dropping-particle":"","parse-names":false,"suffix":""}],"container-title":"2015 IEEE Power and Energy Conference at Illinois, PECI 2015","id":"ITEM-1","issued":{"date-parts":[["2015"]]},"title":"Short-term electricity load forecasting using time series and ensemble learning methods","type":"paper-conference"},"uris":["http://www.mendeley.com/documents/?uuid=6fa36aba-d7f4-4f10-bc23-ec50bd58c166"]},{"id":"ITEM-2","itemData":{"DOI":"10.1016/j.egyr.2020.09.019","ISSN":"23524847","abstract":"The control optimization of a variable refrigerant flow (VRF) system requires an accurate electricity load forecast because VRF systems have a wide range of energy consumption owing to part load ratios. Currently, the empirical gray and black-box models are widely used for electricity load forecasting and may not capture the non-linear and dynamic characteristics of VRF system. This paper presents a long short-term memory based sequence-to-sequence (seq2seq) model to forecast the multi-step ahead electric consumption of VRF systems according to the state information and control signals. Increasing the depth of the network and the number of neurons per hidden layer cannot improve the performance of the proposed model for testing data up to a limited number of layers, indicating overfitting. This paper presents two methods to address this limitation. First, the feature selection methods were implemented resulting in computationally efficient models with higher accuracies. Pearson correlation and random forest methods were used to identify the relationship among features and thus ascertain both relevant and redundant features. In the second approach, a Bayesian optimization is presented to identify the hyperparameters of a given model that improve the performance of load forecasting. The results demonstrate that the optimized seq2seq model with feature selection is capable to predict the electricity consumption and the daily peak electricity usage reasonably well in a test case of a commercial building with VRF systems. The accurate and robust load forecasting model enables building operators to simulate the operating configurations of VRF system without making physical changes.","author":[{"dropping-particle":"","family":"Kim","given":"Woohyun","non-dropping-particle":"","parse-names":false,"suffix":""},{"dropping-particle":"","family":"Han","given":"Yerim","non-dropping-particle":"","parse-names":false,"suffix":""},{"dropping-particle":"","family":"Kim","given":"Kyoung Jae","non-dropping-particle":"","parse-names":false,"suffix":""},{"dropping-particle":"","family":"Song","given":"Kwan Woo","non-dropping-particle":"","parse-names":false,"suffix":""}],"container-title":"Energy Reports","id":"ITEM-2","issued":{"date-parts":[["2020"]]},"title":"Electricity load forecasting using advanced feature selection and optimal deep learning model for the variable refrigerant flow systems","type":"article-journal"},"uris":["http://www.mendeley.com/documents/?uuid=a93c32ae-59b8-4caf-b72a-c2f8dde4a5af"]}],"mendeley":{"formattedCitation":"[168], [169]","plainTextFormattedCitation":"[168], [169]","previouslyFormattedCitation":"[168], [169]"},"properties":{"noteIndex":0},"schema":"https://github.com/citation-style-language/schema/raw/master/csl-citation.json"}</w:instrText>
      </w:r>
      <w:r>
        <w:fldChar w:fldCharType="separate"/>
      </w:r>
      <w:r w:rsidR="00270EBE" w:rsidRPr="00270EBE">
        <w:rPr>
          <w:noProof/>
        </w:rPr>
        <w:t>[168], [169]</w:t>
      </w:r>
      <w:r>
        <w:fldChar w:fldCharType="end"/>
      </w:r>
      <w:r>
        <w:t>.</w:t>
      </w:r>
      <w:r w:rsidR="001E7569">
        <w:t xml:space="preserve"> </w:t>
      </w:r>
      <w:r w:rsidR="00657499">
        <w:t>MBE</w:t>
      </w:r>
      <w:r w:rsidR="00657499" w:rsidRPr="00617EA7">
        <w:t xml:space="preserve"> denotes the mean error of all forecasts </w:t>
      </w:r>
      <w:r w:rsidR="00657499">
        <w:t>across</w:t>
      </w:r>
      <w:r w:rsidR="00657499" w:rsidRPr="00617EA7">
        <w:t xml:space="preserve"> the entire forecast horizon</w:t>
      </w:r>
      <w:r w:rsidR="00657499">
        <w:t xml:space="preserve">; it </w:t>
      </w:r>
      <w:r w:rsidR="00657499" w:rsidRPr="004C4599">
        <w:t>quantifies the model</w:t>
      </w:r>
      <w:r w:rsidR="006826B9">
        <w:t>’</w:t>
      </w:r>
      <w:r w:rsidR="00657499" w:rsidRPr="004C4599">
        <w:t>s overall bias and determines if the model produces over-or under-estimation</w:t>
      </w:r>
      <w:r w:rsidR="00657499">
        <w:t xml:space="preserve"> (MBE &gt; 0 or MBE &lt; 0)</w:t>
      </w:r>
      <w:r w:rsidR="00657499" w:rsidRPr="004C4599">
        <w:t>.</w:t>
      </w:r>
      <w:r w:rsidR="00657499">
        <w:t xml:space="preserve"> Since</w:t>
      </w:r>
      <w:r w:rsidR="00657499" w:rsidRPr="001365AD">
        <w:t xml:space="preserve"> a positive error on one pair can compensate for a negative error on another, a forecast model can attain a very low bias while remaining imprecise.</w:t>
      </w:r>
      <w:r w:rsidR="00657499">
        <w:t xml:space="preserve"> However,</w:t>
      </w:r>
      <w:r w:rsidR="00657499" w:rsidRPr="001365AD">
        <w:t xml:space="preserve"> evaluating our forecast precision solely </w:t>
      </w:r>
      <w:r w:rsidR="00657499">
        <w:t>based on</w:t>
      </w:r>
      <w:r w:rsidR="00657499" w:rsidRPr="001365AD">
        <w:t xml:space="preserve"> the MBE value will be insufficient</w:t>
      </w:r>
      <w:r w:rsidR="00657499">
        <w:t>; but</w:t>
      </w:r>
      <w:r w:rsidR="00657499" w:rsidRPr="001365AD">
        <w:t xml:space="preserve"> a </w:t>
      </w:r>
      <w:r w:rsidR="00C3000C">
        <w:t>significantly biased forecast</w:t>
      </w:r>
      <w:r w:rsidR="00657499" w:rsidRPr="001365AD">
        <w:t xml:space="preserve"> already indicates that something is amiss with the model.</w:t>
      </w:r>
      <w:r w:rsidR="00657499">
        <w:t xml:space="preserve"> </w:t>
      </w:r>
    </w:p>
    <w:p w14:paraId="4A187961" w14:textId="57DAD02D" w:rsidR="000D662F" w:rsidRDefault="00657499" w:rsidP="00A454C6">
      <w:pPr>
        <w:ind w:firstLine="288"/>
      </w:pPr>
      <w:r w:rsidRPr="00617EA7">
        <w:t xml:space="preserve">Finally, standard deviation indicates the spread of errors by quantifying how far apart individual errors are from the mean error. </w:t>
      </w:r>
      <w:r w:rsidRPr="008B37F2">
        <w:t> The standard deviation is calculated using the total number of values in the time series; it is one of the most accurate measure</w:t>
      </w:r>
      <w:r>
        <w:t>s</w:t>
      </w:r>
      <w:r w:rsidRPr="008B37F2">
        <w:t xml:space="preserve"> of dispersion. The standard deviation is less impacted than other measurements by irregularities in the </w:t>
      </w:r>
      <w:r>
        <w:t>time series</w:t>
      </w:r>
      <w:r w:rsidRPr="008B37F2">
        <w:t xml:space="preserve">.  In comparison to other measures of dispersion, the </w:t>
      </w:r>
      <w:r w:rsidRPr="008B37F2">
        <w:lastRenderedPageBreak/>
        <w:t>standard deviation is more difficult to compute and interpret. The standard deviation is also strongly influenced by extreme values in the time series.</w:t>
      </w:r>
      <w:r>
        <w:t xml:space="preserve"> </w:t>
      </w:r>
      <w:r w:rsidR="00A26673">
        <w:t>However, w</w:t>
      </w:r>
      <w:r w:rsidRPr="00984E35">
        <w:t xml:space="preserve">hile these </w:t>
      </w:r>
      <w:r w:rsidR="006112AA">
        <w:t>metrics</w:t>
      </w:r>
      <w:r w:rsidRPr="00984E35">
        <w:t xml:space="preserve"> ha</w:t>
      </w:r>
      <w:r w:rsidR="006112AA">
        <w:t>ve their</w:t>
      </w:r>
      <w:r w:rsidRPr="00984E35">
        <w:t xml:space="preserve"> limits, they are simple instruments for assessing forecast accuracy.</w:t>
      </w:r>
      <w:r>
        <w:t xml:space="preserve"> </w:t>
      </w:r>
    </w:p>
    <w:p w14:paraId="40073DAC" w14:textId="70D5BBDF" w:rsidR="00893A7C" w:rsidRDefault="00893A7C" w:rsidP="00893A7C"/>
    <w:p w14:paraId="52954E00" w14:textId="1C87806F" w:rsidR="00893A7C" w:rsidRPr="000D662F" w:rsidRDefault="00893A7C" w:rsidP="00893A7C">
      <w:r>
        <w:t xml:space="preserve">//More Details to </w:t>
      </w:r>
      <w:r w:rsidR="0077009A">
        <w:t>B</w:t>
      </w:r>
      <w:r>
        <w:t>e Added Later</w:t>
      </w:r>
    </w:p>
    <w:p w14:paraId="2342B148" w14:textId="77777777" w:rsidR="000D662F" w:rsidRPr="000D662F" w:rsidRDefault="000D662F" w:rsidP="000D662F"/>
    <w:p w14:paraId="70A5DC3C" w14:textId="77777777" w:rsidR="003029FE" w:rsidRDefault="003029FE">
      <w:pPr>
        <w:spacing w:line="240" w:lineRule="auto"/>
        <w:jc w:val="left"/>
        <w:rPr>
          <w:rFonts w:cs="Arial"/>
          <w:b/>
          <w:bCs/>
          <w:kern w:val="32"/>
          <w:sz w:val="28"/>
          <w:szCs w:val="32"/>
        </w:rPr>
      </w:pPr>
      <w:r>
        <w:br w:type="page"/>
      </w:r>
    </w:p>
    <w:p w14:paraId="624DD094" w14:textId="61BE7AB8" w:rsidR="002401EE" w:rsidRDefault="00825107" w:rsidP="003029FE">
      <w:pPr>
        <w:pStyle w:val="Heading1"/>
      </w:pPr>
      <w:bookmarkStart w:id="149" w:name="_Toc82949028"/>
      <w:r>
        <w:lastRenderedPageBreak/>
        <w:t>5</w:t>
      </w:r>
      <w:r w:rsidR="00087018">
        <w:t xml:space="preserve"> </w:t>
      </w:r>
      <w:r w:rsidR="003029FE">
        <w:t>Conclusion</w:t>
      </w:r>
      <w:bookmarkEnd w:id="149"/>
    </w:p>
    <w:p w14:paraId="5E479641" w14:textId="626ED857" w:rsidR="002401EE" w:rsidRDefault="00825107" w:rsidP="002401EE">
      <w:pPr>
        <w:pStyle w:val="Heading2"/>
      </w:pPr>
      <w:bookmarkStart w:id="150" w:name="_Toc82949029"/>
      <w:r>
        <w:t>5</w:t>
      </w:r>
      <w:commentRangeStart w:id="151"/>
      <w:r w:rsidR="002401EE">
        <w:t>.1 Contributions</w:t>
      </w:r>
      <w:commentRangeEnd w:id="151"/>
      <w:r w:rsidR="002401EE">
        <w:rPr>
          <w:rStyle w:val="CommentReference"/>
          <w:rFonts w:cs="Times New Roman"/>
          <w:b w:val="0"/>
          <w:bCs w:val="0"/>
          <w:iCs w:val="0"/>
        </w:rPr>
        <w:commentReference w:id="151"/>
      </w:r>
      <w:bookmarkEnd w:id="150"/>
    </w:p>
    <w:p w14:paraId="7B5C294E" w14:textId="7C395607" w:rsidR="002401EE" w:rsidRDefault="002401EE" w:rsidP="002401EE">
      <w:pPr>
        <w:ind w:firstLine="288"/>
      </w:pPr>
      <w:r w:rsidRPr="00BA551F">
        <w:t xml:space="preserve">This research will </w:t>
      </w:r>
      <w:r>
        <w:t>assess</w:t>
      </w:r>
      <w:r w:rsidRPr="00BA551F">
        <w:t xml:space="preserve"> the value added by deep learning algorithms (like CNN and LTSM) </w:t>
      </w:r>
      <w:r>
        <w:t xml:space="preserve">by comparing their performance to </w:t>
      </w:r>
      <w:r w:rsidRPr="00BA551F">
        <w:t xml:space="preserve">traditional </w:t>
      </w:r>
      <w:r>
        <w:t>forecasters</w:t>
      </w:r>
      <w:r w:rsidRPr="00BA551F">
        <w:t xml:space="preserve">. We </w:t>
      </w:r>
      <w:r>
        <w:t>aim</w:t>
      </w:r>
      <w:r w:rsidRPr="00BA551F">
        <w:t xml:space="preserve"> to </w:t>
      </w:r>
      <w:r>
        <w:t>explore deep learning approaches to see if they are more adaptive to</w:t>
      </w:r>
      <w:r w:rsidRPr="00BA551F">
        <w:t xml:space="preserve"> </w:t>
      </w:r>
      <w:r>
        <w:t xml:space="preserve">changes in extraneous factors like </w:t>
      </w:r>
      <w:r w:rsidRPr="00BA551F">
        <w:t xml:space="preserve">annual increases in power demand </w:t>
      </w:r>
      <w:r>
        <w:t xml:space="preserve">or </w:t>
      </w:r>
      <w:r w:rsidRPr="00BA551F">
        <w:t xml:space="preserve">temperature shifts. </w:t>
      </w:r>
      <w:r>
        <w:t xml:space="preserve">The goal is to develop forecasters that can adapt to complex data relationships without explicit user intervention.  This is an important goal for our Smart-Grid Project industry collaborators, and we will provide an analysis tuned explicitly to their data set.  Furthermore, because we have also included analysis on data that is publicly available, this work will be reproducible, making it a valuable comparison point for future research within and beyond our smart-grid team. </w:t>
      </w:r>
    </w:p>
    <w:p w14:paraId="7FC76A35" w14:textId="298E1B2D" w:rsidR="00085058" w:rsidRDefault="00085058" w:rsidP="00085058">
      <w:pPr>
        <w:pStyle w:val="Heading2"/>
      </w:pPr>
      <w:bookmarkStart w:id="152" w:name="_Toc82949030"/>
      <w:r>
        <w:t xml:space="preserve">5.2 </w:t>
      </w:r>
      <w:r w:rsidR="00B06C82">
        <w:t>Future Work</w:t>
      </w:r>
      <w:bookmarkEnd w:id="152"/>
    </w:p>
    <w:p w14:paraId="4BB5495D" w14:textId="0708333A" w:rsidR="00085058" w:rsidRPr="00085058" w:rsidRDefault="00085058" w:rsidP="00085058">
      <w:r>
        <w:t>// To be filled</w:t>
      </w:r>
    </w:p>
    <w:p w14:paraId="67502E01" w14:textId="6932F0D3" w:rsidR="0056500B" w:rsidRDefault="0056500B" w:rsidP="002401EE">
      <w:pPr>
        <w:pStyle w:val="Heading1"/>
        <w:jc w:val="both"/>
      </w:pPr>
      <w:r>
        <w:br w:type="page"/>
      </w:r>
    </w:p>
    <w:p w14:paraId="5C45B51B" w14:textId="457CD19E" w:rsidR="00C92783" w:rsidRPr="00C92783" w:rsidRDefault="00C92783" w:rsidP="0056500B">
      <w:pPr>
        <w:spacing w:line="240" w:lineRule="auto"/>
        <w:rPr>
          <w:i/>
        </w:rPr>
        <w:sectPr w:rsidR="00C92783" w:rsidRPr="00C92783" w:rsidSect="006214A8">
          <w:headerReference w:type="default" r:id="rId48"/>
          <w:footerReference w:type="default" r:id="rId49"/>
          <w:pgSz w:w="12240" w:h="15840" w:code="1"/>
          <w:pgMar w:top="1440" w:right="1440" w:bottom="1440" w:left="2160" w:header="720" w:footer="720" w:gutter="0"/>
          <w:pgNumType w:start="1"/>
          <w:cols w:space="720"/>
          <w:docGrid w:linePitch="360"/>
        </w:sectPr>
      </w:pPr>
    </w:p>
    <w:p w14:paraId="6DF4293E" w14:textId="7BCB518B" w:rsidR="00287359" w:rsidRDefault="00C262DB" w:rsidP="00B955C0">
      <w:pPr>
        <w:pStyle w:val="Bibliography"/>
      </w:pPr>
      <w:bookmarkStart w:id="153" w:name="_Toc82949031"/>
      <w:r>
        <w:lastRenderedPageBreak/>
        <w:t>Bibliography</w:t>
      </w:r>
      <w:bookmarkEnd w:id="153"/>
    </w:p>
    <w:p w14:paraId="22C47AA5" w14:textId="3896C164" w:rsidR="003665B8" w:rsidRPr="003665B8" w:rsidRDefault="00287359" w:rsidP="003665B8">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3665B8" w:rsidRPr="003665B8">
        <w:rPr>
          <w:noProof/>
        </w:rPr>
        <w:t>[1]</w:t>
      </w:r>
      <w:r w:rsidR="003665B8" w:rsidRPr="003665B8">
        <w:rPr>
          <w:noProof/>
        </w:rPr>
        <w:tab/>
        <w:t xml:space="preserve">T. Hong and S. Fan, “Probabilistic electric load forecasting: A tutorial review,” </w:t>
      </w:r>
      <w:r w:rsidR="003665B8" w:rsidRPr="003665B8">
        <w:rPr>
          <w:i/>
          <w:iCs/>
          <w:noProof/>
        </w:rPr>
        <w:t>Int. J. Forecast.</w:t>
      </w:r>
      <w:r w:rsidR="003665B8" w:rsidRPr="003665B8">
        <w:rPr>
          <w:noProof/>
        </w:rPr>
        <w:t>, vol. 32, no. 3, pp. 914–938, 2016, doi: 10.1016/j.ijforecast.2015.11.011.</w:t>
      </w:r>
    </w:p>
    <w:p w14:paraId="66A1C004" w14:textId="77777777" w:rsidR="003665B8" w:rsidRPr="003665B8" w:rsidRDefault="003665B8" w:rsidP="003665B8">
      <w:pPr>
        <w:widowControl w:val="0"/>
        <w:autoSpaceDE w:val="0"/>
        <w:autoSpaceDN w:val="0"/>
        <w:adjustRightInd w:val="0"/>
        <w:ind w:left="640" w:hanging="640"/>
        <w:rPr>
          <w:noProof/>
        </w:rPr>
      </w:pPr>
      <w:r w:rsidRPr="003665B8">
        <w:rPr>
          <w:noProof/>
        </w:rPr>
        <w:t>[2]</w:t>
      </w:r>
      <w:r w:rsidRPr="003665B8">
        <w:rPr>
          <w:noProof/>
        </w:rPr>
        <w:tab/>
        <w:t xml:space="preserve">S. Saurabh, H. Shoeb, A. B. Mohammad, S. Singh, S. Hussain, and M. A. Bazaz, “Short term load forecasting using artificial neural network,” in </w:t>
      </w:r>
      <w:r w:rsidRPr="003665B8">
        <w:rPr>
          <w:i/>
          <w:iCs/>
          <w:noProof/>
        </w:rPr>
        <w:t>2017 4th International Conference on Image Information Processing, ICIIP 2017</w:t>
      </w:r>
      <w:r w:rsidRPr="003665B8">
        <w:rPr>
          <w:noProof/>
        </w:rPr>
        <w:t>, 2018, pp. 159–163, doi: 10.1109/ICIIP.2017.8313703.</w:t>
      </w:r>
    </w:p>
    <w:p w14:paraId="66503C82" w14:textId="77777777" w:rsidR="003665B8" w:rsidRPr="003665B8" w:rsidRDefault="003665B8" w:rsidP="003665B8">
      <w:pPr>
        <w:widowControl w:val="0"/>
        <w:autoSpaceDE w:val="0"/>
        <w:autoSpaceDN w:val="0"/>
        <w:adjustRightInd w:val="0"/>
        <w:ind w:left="640" w:hanging="640"/>
        <w:rPr>
          <w:noProof/>
        </w:rPr>
      </w:pPr>
      <w:r w:rsidRPr="003665B8">
        <w:rPr>
          <w:noProof/>
        </w:rPr>
        <w:t>[3]</w:t>
      </w:r>
      <w:r w:rsidRPr="003665B8">
        <w:rPr>
          <w:noProof/>
        </w:rPr>
        <w:tab/>
        <w:t>K. Amarasinghe, D. L. Marino, and M. Manic, “Deep neural networks for energy load forecasting,” 2017, doi: 10.1109/ISIE.2017.8001465.</w:t>
      </w:r>
    </w:p>
    <w:p w14:paraId="2F2E2603" w14:textId="77777777" w:rsidR="003665B8" w:rsidRPr="003665B8" w:rsidRDefault="003665B8" w:rsidP="003665B8">
      <w:pPr>
        <w:widowControl w:val="0"/>
        <w:autoSpaceDE w:val="0"/>
        <w:autoSpaceDN w:val="0"/>
        <w:adjustRightInd w:val="0"/>
        <w:ind w:left="640" w:hanging="640"/>
        <w:rPr>
          <w:noProof/>
        </w:rPr>
      </w:pPr>
      <w:r w:rsidRPr="003665B8">
        <w:rPr>
          <w:noProof/>
        </w:rPr>
        <w:t>[4]</w:t>
      </w:r>
      <w:r w:rsidRPr="003665B8">
        <w:rPr>
          <w:noProof/>
        </w:rPr>
        <w:tab/>
        <w:t xml:space="preserve">J. Zhang, Y. M. Wei, D. Li, Z. Tan, and J. Zhou, “Short term electricity load forecasting using a hybrid model,” </w:t>
      </w:r>
      <w:r w:rsidRPr="003665B8">
        <w:rPr>
          <w:i/>
          <w:iCs/>
          <w:noProof/>
        </w:rPr>
        <w:t>Energy</w:t>
      </w:r>
      <w:r w:rsidRPr="003665B8">
        <w:rPr>
          <w:noProof/>
        </w:rPr>
        <w:t>, 2018, doi: 10.1016/j.energy.2018.06.012.</w:t>
      </w:r>
    </w:p>
    <w:p w14:paraId="18751251" w14:textId="77777777" w:rsidR="003665B8" w:rsidRPr="003665B8" w:rsidRDefault="003665B8" w:rsidP="003665B8">
      <w:pPr>
        <w:widowControl w:val="0"/>
        <w:autoSpaceDE w:val="0"/>
        <w:autoSpaceDN w:val="0"/>
        <w:adjustRightInd w:val="0"/>
        <w:ind w:left="640" w:hanging="640"/>
        <w:rPr>
          <w:noProof/>
        </w:rPr>
      </w:pPr>
      <w:r w:rsidRPr="003665B8">
        <w:rPr>
          <w:noProof/>
        </w:rPr>
        <w:t>[5]</w:t>
      </w:r>
      <w:r w:rsidRPr="003665B8">
        <w:rPr>
          <w:noProof/>
        </w:rPr>
        <w:tab/>
        <w:t xml:space="preserve">C. Kuster, Y. Rezgui, and M. Mourshed, “Electrical load forecasting models: A critical systematic review,” </w:t>
      </w:r>
      <w:r w:rsidRPr="003665B8">
        <w:rPr>
          <w:i/>
          <w:iCs/>
          <w:noProof/>
        </w:rPr>
        <w:t>Sustainable Cities and Society</w:t>
      </w:r>
      <w:r w:rsidRPr="003665B8">
        <w:rPr>
          <w:noProof/>
        </w:rPr>
        <w:t>. 2017, doi: 10.1016/j.scs.2017.08.009.</w:t>
      </w:r>
    </w:p>
    <w:p w14:paraId="5E4C5D01" w14:textId="77777777" w:rsidR="003665B8" w:rsidRPr="003665B8" w:rsidRDefault="003665B8" w:rsidP="003665B8">
      <w:pPr>
        <w:widowControl w:val="0"/>
        <w:autoSpaceDE w:val="0"/>
        <w:autoSpaceDN w:val="0"/>
        <w:adjustRightInd w:val="0"/>
        <w:ind w:left="640" w:hanging="640"/>
        <w:rPr>
          <w:noProof/>
        </w:rPr>
      </w:pPr>
      <w:r w:rsidRPr="003665B8">
        <w:rPr>
          <w:noProof/>
        </w:rPr>
        <w:t>[6]</w:t>
      </w:r>
      <w:r w:rsidRPr="003665B8">
        <w:rPr>
          <w:noProof/>
        </w:rPr>
        <w:tab/>
        <w:t xml:space="preserve">I. K. Nti, M. Teimeh, O. Nyarko-Boateng, and A. F. Adekoya, “Electricity load forecasting: a systematic review,” </w:t>
      </w:r>
      <w:r w:rsidRPr="003665B8">
        <w:rPr>
          <w:i/>
          <w:iCs/>
          <w:noProof/>
        </w:rPr>
        <w:t>J. Electr. Syst. Inf. Technol.</w:t>
      </w:r>
      <w:r w:rsidRPr="003665B8">
        <w:rPr>
          <w:noProof/>
        </w:rPr>
        <w:t>, 2020, doi: 10.1186/s43067-020-00021-8.</w:t>
      </w:r>
    </w:p>
    <w:p w14:paraId="3298D651" w14:textId="77777777" w:rsidR="003665B8" w:rsidRPr="003665B8" w:rsidRDefault="003665B8" w:rsidP="003665B8">
      <w:pPr>
        <w:widowControl w:val="0"/>
        <w:autoSpaceDE w:val="0"/>
        <w:autoSpaceDN w:val="0"/>
        <w:adjustRightInd w:val="0"/>
        <w:ind w:left="640" w:hanging="640"/>
        <w:rPr>
          <w:noProof/>
        </w:rPr>
      </w:pPr>
      <w:r w:rsidRPr="003665B8">
        <w:rPr>
          <w:noProof/>
        </w:rPr>
        <w:t>[7]</w:t>
      </w:r>
      <w:r w:rsidRPr="003665B8">
        <w:rPr>
          <w:noProof/>
        </w:rPr>
        <w:tab/>
        <w:t xml:space="preserve">A. Almalaq and G. Edwards, “A review of deep learning methods applied on load forecasting,” </w:t>
      </w:r>
      <w:r w:rsidRPr="003665B8">
        <w:rPr>
          <w:i/>
          <w:iCs/>
          <w:noProof/>
        </w:rPr>
        <w:t>Proc. - 16th IEEE Int. Conf. Mach. Learn. Appl. ICMLA 2017</w:t>
      </w:r>
      <w:r w:rsidRPr="003665B8">
        <w:rPr>
          <w:noProof/>
        </w:rPr>
        <w:t>, vol. 2017-Decem, pp. 511–516, 2017, doi: 10.1109/ICMLA.2017.0-110.</w:t>
      </w:r>
    </w:p>
    <w:p w14:paraId="2C62AAEF" w14:textId="77777777" w:rsidR="003665B8" w:rsidRPr="003665B8" w:rsidRDefault="003665B8" w:rsidP="003665B8">
      <w:pPr>
        <w:widowControl w:val="0"/>
        <w:autoSpaceDE w:val="0"/>
        <w:autoSpaceDN w:val="0"/>
        <w:adjustRightInd w:val="0"/>
        <w:ind w:left="640" w:hanging="640"/>
        <w:rPr>
          <w:noProof/>
        </w:rPr>
      </w:pPr>
      <w:r w:rsidRPr="003665B8">
        <w:rPr>
          <w:noProof/>
        </w:rPr>
        <w:t>[8]</w:t>
      </w:r>
      <w:r w:rsidRPr="003665B8">
        <w:rPr>
          <w:noProof/>
        </w:rPr>
        <w:tab/>
        <w:t xml:space="preserve">B. Yildiz, J. I. Bilbao, and A. B. Sproul, “A review and analysis of regression and </w:t>
      </w:r>
      <w:r w:rsidRPr="003665B8">
        <w:rPr>
          <w:noProof/>
        </w:rPr>
        <w:lastRenderedPageBreak/>
        <w:t xml:space="preserve">machine learning models on commercial building electricity load forecasting,” </w:t>
      </w:r>
      <w:r w:rsidRPr="003665B8">
        <w:rPr>
          <w:i/>
          <w:iCs/>
          <w:noProof/>
        </w:rPr>
        <w:t>Renewable and Sustainable Energy Reviews</w:t>
      </w:r>
      <w:r w:rsidRPr="003665B8">
        <w:rPr>
          <w:noProof/>
        </w:rPr>
        <w:t>. 2017, doi: 10.1016/j.rser.2017.02.023.</w:t>
      </w:r>
    </w:p>
    <w:p w14:paraId="60444D91" w14:textId="77777777" w:rsidR="003665B8" w:rsidRPr="003665B8" w:rsidRDefault="003665B8" w:rsidP="003665B8">
      <w:pPr>
        <w:widowControl w:val="0"/>
        <w:autoSpaceDE w:val="0"/>
        <w:autoSpaceDN w:val="0"/>
        <w:adjustRightInd w:val="0"/>
        <w:ind w:left="640" w:hanging="640"/>
        <w:rPr>
          <w:noProof/>
        </w:rPr>
      </w:pPr>
      <w:r w:rsidRPr="003665B8">
        <w:rPr>
          <w:noProof/>
        </w:rPr>
        <w:t>[9]</w:t>
      </w:r>
      <w:r w:rsidRPr="003665B8">
        <w:rPr>
          <w:noProof/>
        </w:rPr>
        <w:tab/>
        <w:t>A. Baliyan, K. Gaurav, and S. Kumar Mishra, “A review of short term load forecasting using artificial neural network models,” 2015, doi: 10.1016/j.procs.2015.04.160.</w:t>
      </w:r>
    </w:p>
    <w:p w14:paraId="37609D1A" w14:textId="77777777" w:rsidR="003665B8" w:rsidRPr="003665B8" w:rsidRDefault="003665B8" w:rsidP="003665B8">
      <w:pPr>
        <w:widowControl w:val="0"/>
        <w:autoSpaceDE w:val="0"/>
        <w:autoSpaceDN w:val="0"/>
        <w:adjustRightInd w:val="0"/>
        <w:ind w:left="640" w:hanging="640"/>
        <w:rPr>
          <w:noProof/>
        </w:rPr>
      </w:pPr>
      <w:r w:rsidRPr="003665B8">
        <w:rPr>
          <w:noProof/>
        </w:rPr>
        <w:t>[10]</w:t>
      </w:r>
      <w:r w:rsidRPr="003665B8">
        <w:rPr>
          <w:noProof/>
        </w:rPr>
        <w:tab/>
        <w:t xml:space="preserve">Z. Deng, B. Wang, Y. Xu, T. Xu, C. Liu, and Z. Zhu, “Multi-scale convolutional neural network with time-cognition for multi-step short-Term load forecasting,” </w:t>
      </w:r>
      <w:r w:rsidRPr="003665B8">
        <w:rPr>
          <w:i/>
          <w:iCs/>
          <w:noProof/>
        </w:rPr>
        <w:t>IEEE Access</w:t>
      </w:r>
      <w:r w:rsidRPr="003665B8">
        <w:rPr>
          <w:noProof/>
        </w:rPr>
        <w:t>, vol. 7, pp. 88058–88071, 2019, doi: 10.1109/ACCESS.2019.2926137.</w:t>
      </w:r>
    </w:p>
    <w:p w14:paraId="1077B7BA" w14:textId="77777777" w:rsidR="003665B8" w:rsidRPr="003665B8" w:rsidRDefault="003665B8" w:rsidP="003665B8">
      <w:pPr>
        <w:widowControl w:val="0"/>
        <w:autoSpaceDE w:val="0"/>
        <w:autoSpaceDN w:val="0"/>
        <w:adjustRightInd w:val="0"/>
        <w:ind w:left="640" w:hanging="640"/>
        <w:rPr>
          <w:noProof/>
        </w:rPr>
      </w:pPr>
      <w:r w:rsidRPr="003665B8">
        <w:rPr>
          <w:noProof/>
        </w:rPr>
        <w:t>[11]</w:t>
      </w:r>
      <w:r w:rsidRPr="003665B8">
        <w:rPr>
          <w:noProof/>
        </w:rPr>
        <w:tab/>
        <w:t xml:space="preserve">W. Kong, Z. Y. Dong, Y. Jia, D. J. Hill, Y. Xu, and Y. Zhang, “Short-Term Residential Load Forecasting Based on LSTM Recurrent Neural Network,” </w:t>
      </w:r>
      <w:r w:rsidRPr="003665B8">
        <w:rPr>
          <w:i/>
          <w:iCs/>
          <w:noProof/>
        </w:rPr>
        <w:t>IEEE Trans. Smart Grid</w:t>
      </w:r>
      <w:r w:rsidRPr="003665B8">
        <w:rPr>
          <w:noProof/>
        </w:rPr>
        <w:t>, vol. 10, no. 1, pp. 841–851, 2019, doi: 10.1109/TSG.2017.2753802.</w:t>
      </w:r>
    </w:p>
    <w:p w14:paraId="5BD026C5" w14:textId="77777777" w:rsidR="003665B8" w:rsidRPr="003665B8" w:rsidRDefault="003665B8" w:rsidP="003665B8">
      <w:pPr>
        <w:widowControl w:val="0"/>
        <w:autoSpaceDE w:val="0"/>
        <w:autoSpaceDN w:val="0"/>
        <w:adjustRightInd w:val="0"/>
        <w:ind w:left="640" w:hanging="640"/>
        <w:rPr>
          <w:noProof/>
        </w:rPr>
      </w:pPr>
      <w:r w:rsidRPr="003665B8">
        <w:rPr>
          <w:noProof/>
        </w:rPr>
        <w:t>[12]</w:t>
      </w:r>
      <w:r w:rsidRPr="003665B8">
        <w:rPr>
          <w:noProof/>
        </w:rPr>
        <w:tab/>
        <w:t>J. Zheng, C. Xu, Z. Zhang, and X. Li, “Electric load forecasting in smart grids using Long-Short-Term-Memory based Recurrent Neural Network,” 2017, doi: 10.1109/CISS.2017.7926112.</w:t>
      </w:r>
    </w:p>
    <w:p w14:paraId="5B6C495A" w14:textId="77777777" w:rsidR="003665B8" w:rsidRPr="003665B8" w:rsidRDefault="003665B8" w:rsidP="003665B8">
      <w:pPr>
        <w:widowControl w:val="0"/>
        <w:autoSpaceDE w:val="0"/>
        <w:autoSpaceDN w:val="0"/>
        <w:adjustRightInd w:val="0"/>
        <w:ind w:left="640" w:hanging="640"/>
        <w:rPr>
          <w:noProof/>
        </w:rPr>
      </w:pPr>
      <w:r w:rsidRPr="003665B8">
        <w:rPr>
          <w:noProof/>
        </w:rPr>
        <w:t>[13]</w:t>
      </w:r>
      <w:r w:rsidRPr="003665B8">
        <w:rPr>
          <w:noProof/>
        </w:rPr>
        <w:tab/>
        <w:t>W. He, “Load Forecasting via Deep Neural Networks,” 2017, doi: 10.1016/j.procs.2017.11.374.</w:t>
      </w:r>
    </w:p>
    <w:p w14:paraId="6446F036" w14:textId="77777777" w:rsidR="003665B8" w:rsidRPr="003665B8" w:rsidRDefault="003665B8" w:rsidP="003665B8">
      <w:pPr>
        <w:widowControl w:val="0"/>
        <w:autoSpaceDE w:val="0"/>
        <w:autoSpaceDN w:val="0"/>
        <w:adjustRightInd w:val="0"/>
        <w:ind w:left="640" w:hanging="640"/>
        <w:rPr>
          <w:noProof/>
        </w:rPr>
      </w:pPr>
      <w:r w:rsidRPr="003665B8">
        <w:rPr>
          <w:noProof/>
        </w:rPr>
        <w:t>[14]</w:t>
      </w:r>
      <w:r w:rsidRPr="003665B8">
        <w:rPr>
          <w:noProof/>
        </w:rPr>
        <w:tab/>
        <w:t xml:space="preserve">D. L. Marino, K. Amarasinghe, and M. Manic, “Building energy load forecasting using Deep Neural Networks,” </w:t>
      </w:r>
      <w:r w:rsidRPr="003665B8">
        <w:rPr>
          <w:i/>
          <w:iCs/>
          <w:noProof/>
        </w:rPr>
        <w:t>IECON Proc. (Industrial Electron. Conf.</w:t>
      </w:r>
      <w:r w:rsidRPr="003665B8">
        <w:rPr>
          <w:noProof/>
        </w:rPr>
        <w:t>, pp. 7046–7051, 2016, doi: 10.1109/IECON.2016.7793413.</w:t>
      </w:r>
    </w:p>
    <w:p w14:paraId="107A44C0" w14:textId="77777777" w:rsidR="003665B8" w:rsidRPr="003665B8" w:rsidRDefault="003665B8" w:rsidP="003665B8">
      <w:pPr>
        <w:widowControl w:val="0"/>
        <w:autoSpaceDE w:val="0"/>
        <w:autoSpaceDN w:val="0"/>
        <w:adjustRightInd w:val="0"/>
        <w:ind w:left="640" w:hanging="640"/>
        <w:rPr>
          <w:noProof/>
        </w:rPr>
      </w:pPr>
      <w:r w:rsidRPr="003665B8">
        <w:rPr>
          <w:noProof/>
        </w:rPr>
        <w:t>[15]</w:t>
      </w:r>
      <w:r w:rsidRPr="003665B8">
        <w:rPr>
          <w:noProof/>
        </w:rPr>
        <w:tab/>
        <w:t xml:space="preserve">A. Rahman, V. Srikumar, and A. D. Smith, “Predicting electricity consumption for commercial and residential buildings using deep recurrent neural networks,” </w:t>
      </w:r>
      <w:r w:rsidRPr="003665B8">
        <w:rPr>
          <w:i/>
          <w:iCs/>
          <w:noProof/>
        </w:rPr>
        <w:t>Appl. Energy</w:t>
      </w:r>
      <w:r w:rsidRPr="003665B8">
        <w:rPr>
          <w:noProof/>
        </w:rPr>
        <w:t>, 2018, doi: 10.1016/j.apenergy.2017.12.051.</w:t>
      </w:r>
    </w:p>
    <w:p w14:paraId="3DAC3A44" w14:textId="77777777" w:rsidR="003665B8" w:rsidRPr="003665B8" w:rsidRDefault="003665B8" w:rsidP="003665B8">
      <w:pPr>
        <w:widowControl w:val="0"/>
        <w:autoSpaceDE w:val="0"/>
        <w:autoSpaceDN w:val="0"/>
        <w:adjustRightInd w:val="0"/>
        <w:ind w:left="640" w:hanging="640"/>
        <w:rPr>
          <w:noProof/>
        </w:rPr>
      </w:pPr>
      <w:r w:rsidRPr="003665B8">
        <w:rPr>
          <w:noProof/>
        </w:rPr>
        <w:lastRenderedPageBreak/>
        <w:t>[16]</w:t>
      </w:r>
      <w:r w:rsidRPr="003665B8">
        <w:rPr>
          <w:noProof/>
        </w:rPr>
        <w:tab/>
        <w:t>E. Ela and B. Kirby, “ERCOT Event on February 26, 2008: Lessons Learned,” 2008, Accessed: Sep. 17, 2021. [Online]. Available: http://www.osti.gov/bridge.</w:t>
      </w:r>
    </w:p>
    <w:p w14:paraId="1344053E" w14:textId="77777777" w:rsidR="003665B8" w:rsidRPr="003665B8" w:rsidRDefault="003665B8" w:rsidP="003665B8">
      <w:pPr>
        <w:widowControl w:val="0"/>
        <w:autoSpaceDE w:val="0"/>
        <w:autoSpaceDN w:val="0"/>
        <w:adjustRightInd w:val="0"/>
        <w:ind w:left="640" w:hanging="640"/>
        <w:rPr>
          <w:noProof/>
        </w:rPr>
      </w:pPr>
      <w:r w:rsidRPr="003665B8">
        <w:rPr>
          <w:noProof/>
        </w:rPr>
        <w:t>[17]</w:t>
      </w:r>
      <w:r w:rsidRPr="003665B8">
        <w:rPr>
          <w:noProof/>
        </w:rPr>
        <w:tab/>
        <w:t>“Freak Blackouts Plunge Korea into Darkness - The Chosun Ilbo (English Edition): Daily News from Korea - national/politics &gt; national,” 2011. http://english.chosun.com/site/data/html_dir/2011/09/16/2011091600558.html (accessed Sep. 17, 2021).</w:t>
      </w:r>
    </w:p>
    <w:p w14:paraId="3389DA64" w14:textId="77777777" w:rsidR="003665B8" w:rsidRPr="003665B8" w:rsidRDefault="003665B8" w:rsidP="003665B8">
      <w:pPr>
        <w:widowControl w:val="0"/>
        <w:autoSpaceDE w:val="0"/>
        <w:autoSpaceDN w:val="0"/>
        <w:adjustRightInd w:val="0"/>
        <w:ind w:left="640" w:hanging="640"/>
        <w:rPr>
          <w:noProof/>
        </w:rPr>
      </w:pPr>
      <w:r w:rsidRPr="003665B8">
        <w:rPr>
          <w:noProof/>
        </w:rPr>
        <w:t>[18]</w:t>
      </w:r>
      <w:r w:rsidRPr="003665B8">
        <w:rPr>
          <w:noProof/>
        </w:rPr>
        <w:tab/>
        <w:t>S. Khan, N. Javaid, A. Chand, A. B. M. Khan, F. Rashid, and I. U. Afridi, “Electricity Load Forecasting for Each Day of Week Using Deep CNN,” 2019, doi: 10.1007/978-3-030-15035-8_107.</w:t>
      </w:r>
    </w:p>
    <w:p w14:paraId="4A8BF104" w14:textId="77777777" w:rsidR="003665B8" w:rsidRPr="003665B8" w:rsidRDefault="003665B8" w:rsidP="003665B8">
      <w:pPr>
        <w:widowControl w:val="0"/>
        <w:autoSpaceDE w:val="0"/>
        <w:autoSpaceDN w:val="0"/>
        <w:adjustRightInd w:val="0"/>
        <w:ind w:left="640" w:hanging="640"/>
        <w:rPr>
          <w:noProof/>
        </w:rPr>
      </w:pPr>
      <w:r w:rsidRPr="003665B8">
        <w:rPr>
          <w:noProof/>
        </w:rPr>
        <w:t>[19]</w:t>
      </w:r>
      <w:r w:rsidRPr="003665B8">
        <w:rPr>
          <w:noProof/>
        </w:rPr>
        <w:tab/>
        <w:t xml:space="preserve">H. S. Hippert, C. E. Pedreira, and R. C. Souza, “Neural networks for short-term load forecasting: A review and evaluation,” </w:t>
      </w:r>
      <w:r w:rsidRPr="003665B8">
        <w:rPr>
          <w:i/>
          <w:iCs/>
          <w:noProof/>
        </w:rPr>
        <w:t>IEEE Trans. Power Syst.</w:t>
      </w:r>
      <w:r w:rsidRPr="003665B8">
        <w:rPr>
          <w:noProof/>
        </w:rPr>
        <w:t>, 2001, doi: 10.1109/59.910780.</w:t>
      </w:r>
    </w:p>
    <w:p w14:paraId="75A9F340" w14:textId="77777777" w:rsidR="003665B8" w:rsidRPr="003665B8" w:rsidRDefault="003665B8" w:rsidP="003665B8">
      <w:pPr>
        <w:widowControl w:val="0"/>
        <w:autoSpaceDE w:val="0"/>
        <w:autoSpaceDN w:val="0"/>
        <w:adjustRightInd w:val="0"/>
        <w:ind w:left="640" w:hanging="640"/>
        <w:rPr>
          <w:noProof/>
        </w:rPr>
      </w:pPr>
      <w:r w:rsidRPr="003665B8">
        <w:rPr>
          <w:noProof/>
        </w:rPr>
        <w:t>[20]</w:t>
      </w:r>
      <w:r w:rsidRPr="003665B8">
        <w:rPr>
          <w:noProof/>
        </w:rPr>
        <w:tab/>
        <w:t xml:space="preserve">R. Houimli, M. Zmami, and O. Ben-Salha, “Short-term electric load forecasting in Tunisia using artificial neural networks,” </w:t>
      </w:r>
      <w:r w:rsidRPr="003665B8">
        <w:rPr>
          <w:i/>
          <w:iCs/>
          <w:noProof/>
        </w:rPr>
        <w:t>Energy Syst.</w:t>
      </w:r>
      <w:r w:rsidRPr="003665B8">
        <w:rPr>
          <w:noProof/>
        </w:rPr>
        <w:t>, 2020, doi: 10.1007/s12667-019-00324-4.</w:t>
      </w:r>
    </w:p>
    <w:p w14:paraId="13E5E56C" w14:textId="77777777" w:rsidR="003665B8" w:rsidRPr="003665B8" w:rsidRDefault="003665B8" w:rsidP="003665B8">
      <w:pPr>
        <w:widowControl w:val="0"/>
        <w:autoSpaceDE w:val="0"/>
        <w:autoSpaceDN w:val="0"/>
        <w:adjustRightInd w:val="0"/>
        <w:ind w:left="640" w:hanging="640"/>
        <w:rPr>
          <w:noProof/>
        </w:rPr>
      </w:pPr>
      <w:r w:rsidRPr="003665B8">
        <w:rPr>
          <w:noProof/>
        </w:rPr>
        <w:t>[21]</w:t>
      </w:r>
      <w:r w:rsidRPr="003665B8">
        <w:rPr>
          <w:noProof/>
        </w:rPr>
        <w:tab/>
        <w:t xml:space="preserve">D. C. Park, R. J. Marks, L. E. Atlas, and M. J. Damborg, “Electric load forecasting using an artificial neural network - Power Systems, IEEE Transactions on,” </w:t>
      </w:r>
      <w:r w:rsidRPr="003665B8">
        <w:rPr>
          <w:i/>
          <w:iCs/>
          <w:noProof/>
        </w:rPr>
        <w:t>IEEE Transadions Power Syst.</w:t>
      </w:r>
      <w:r w:rsidRPr="003665B8">
        <w:rPr>
          <w:noProof/>
        </w:rPr>
        <w:t>, 1991.</w:t>
      </w:r>
    </w:p>
    <w:p w14:paraId="759F2DC8" w14:textId="77777777" w:rsidR="003665B8" w:rsidRPr="003665B8" w:rsidRDefault="003665B8" w:rsidP="003665B8">
      <w:pPr>
        <w:widowControl w:val="0"/>
        <w:autoSpaceDE w:val="0"/>
        <w:autoSpaceDN w:val="0"/>
        <w:adjustRightInd w:val="0"/>
        <w:ind w:left="640" w:hanging="640"/>
        <w:rPr>
          <w:noProof/>
        </w:rPr>
      </w:pPr>
      <w:r w:rsidRPr="003665B8">
        <w:rPr>
          <w:noProof/>
        </w:rPr>
        <w:t>[22]</w:t>
      </w:r>
      <w:r w:rsidRPr="003665B8">
        <w:rPr>
          <w:noProof/>
        </w:rPr>
        <w:tab/>
        <w:t xml:space="preserve">A. G. Bakirtzis, V. Petridis, S. J. Klartzis, M. C. Alexiadis, and A. H. Maissis, “A neural network short term load forecasting model for the greek power system,” </w:t>
      </w:r>
      <w:r w:rsidRPr="003665B8">
        <w:rPr>
          <w:i/>
          <w:iCs/>
          <w:noProof/>
        </w:rPr>
        <w:t>IEEE Trans. Power Syst.</w:t>
      </w:r>
      <w:r w:rsidRPr="003665B8">
        <w:rPr>
          <w:noProof/>
        </w:rPr>
        <w:t>, 1996, doi: 10.1109/59.496166.</w:t>
      </w:r>
    </w:p>
    <w:p w14:paraId="76AC51C8" w14:textId="77777777" w:rsidR="003665B8" w:rsidRPr="003665B8" w:rsidRDefault="003665B8" w:rsidP="003665B8">
      <w:pPr>
        <w:widowControl w:val="0"/>
        <w:autoSpaceDE w:val="0"/>
        <w:autoSpaceDN w:val="0"/>
        <w:adjustRightInd w:val="0"/>
        <w:ind w:left="640" w:hanging="640"/>
        <w:rPr>
          <w:noProof/>
        </w:rPr>
      </w:pPr>
      <w:r w:rsidRPr="003665B8">
        <w:rPr>
          <w:noProof/>
        </w:rPr>
        <w:t>[23]</w:t>
      </w:r>
      <w:r w:rsidRPr="003665B8">
        <w:rPr>
          <w:noProof/>
        </w:rPr>
        <w:tab/>
        <w:t xml:space="preserve">L. C. P. Velasco, C. R. Villezas, P. N. C. Palahang, and J. A. A. Dagaang, “Next day electric load forecasting using Artificial Neural Networks,” 2016, doi: </w:t>
      </w:r>
      <w:r w:rsidRPr="003665B8">
        <w:rPr>
          <w:noProof/>
        </w:rPr>
        <w:lastRenderedPageBreak/>
        <w:t>10.1109/HNICEM.2015.7393166.</w:t>
      </w:r>
    </w:p>
    <w:p w14:paraId="4BCA56DF" w14:textId="77777777" w:rsidR="003665B8" w:rsidRPr="003665B8" w:rsidRDefault="003665B8" w:rsidP="003665B8">
      <w:pPr>
        <w:widowControl w:val="0"/>
        <w:autoSpaceDE w:val="0"/>
        <w:autoSpaceDN w:val="0"/>
        <w:adjustRightInd w:val="0"/>
        <w:ind w:left="640" w:hanging="640"/>
        <w:rPr>
          <w:noProof/>
        </w:rPr>
      </w:pPr>
      <w:r w:rsidRPr="003665B8">
        <w:rPr>
          <w:noProof/>
        </w:rPr>
        <w:t>[24]</w:t>
      </w:r>
      <w:r w:rsidRPr="003665B8">
        <w:rPr>
          <w:noProof/>
        </w:rPr>
        <w:tab/>
        <w:t xml:space="preserve">G. Gross and F. D. Galiana, “SHORT-TERM LOAD FORECASTING.,” </w:t>
      </w:r>
      <w:r w:rsidRPr="003665B8">
        <w:rPr>
          <w:i/>
          <w:iCs/>
          <w:noProof/>
        </w:rPr>
        <w:t>Proc. IEEE</w:t>
      </w:r>
      <w:r w:rsidRPr="003665B8">
        <w:rPr>
          <w:noProof/>
        </w:rPr>
        <w:t>, 1987, doi: 10.1109/PROC.1987.13927.</w:t>
      </w:r>
    </w:p>
    <w:p w14:paraId="2C739489" w14:textId="77777777" w:rsidR="003665B8" w:rsidRPr="003665B8" w:rsidRDefault="003665B8" w:rsidP="003665B8">
      <w:pPr>
        <w:widowControl w:val="0"/>
        <w:autoSpaceDE w:val="0"/>
        <w:autoSpaceDN w:val="0"/>
        <w:adjustRightInd w:val="0"/>
        <w:ind w:left="640" w:hanging="640"/>
        <w:rPr>
          <w:noProof/>
        </w:rPr>
      </w:pPr>
      <w:r w:rsidRPr="003665B8">
        <w:rPr>
          <w:noProof/>
        </w:rPr>
        <w:t>[25]</w:t>
      </w:r>
      <w:r w:rsidRPr="003665B8">
        <w:rPr>
          <w:noProof/>
        </w:rPr>
        <w:tab/>
        <w:t>A. Muñoz, E. F. Sánchez-Úbeda, A. Cruz, and J. Marín, “Short-term Forecasting in Power Systems: A Guided Tour,” 2010.</w:t>
      </w:r>
    </w:p>
    <w:p w14:paraId="69161858" w14:textId="77777777" w:rsidR="003665B8" w:rsidRPr="003665B8" w:rsidRDefault="003665B8" w:rsidP="003665B8">
      <w:pPr>
        <w:widowControl w:val="0"/>
        <w:autoSpaceDE w:val="0"/>
        <w:autoSpaceDN w:val="0"/>
        <w:adjustRightInd w:val="0"/>
        <w:ind w:left="640" w:hanging="640"/>
        <w:rPr>
          <w:noProof/>
        </w:rPr>
      </w:pPr>
      <w:r w:rsidRPr="003665B8">
        <w:rPr>
          <w:noProof/>
        </w:rPr>
        <w:t>[26]</w:t>
      </w:r>
      <w:r w:rsidRPr="003665B8">
        <w:rPr>
          <w:noProof/>
        </w:rPr>
        <w:tab/>
        <w:t>E. J. Wicksteed, “Short term electric load forecasting for British Columbia, Canada: an exploration of the use of numerical weather prediction data as a predictor in an artificial neural network,” University of British Columbia, 2021.</w:t>
      </w:r>
    </w:p>
    <w:p w14:paraId="0FB0DA3D" w14:textId="77777777" w:rsidR="003665B8" w:rsidRPr="003665B8" w:rsidRDefault="003665B8" w:rsidP="003665B8">
      <w:pPr>
        <w:widowControl w:val="0"/>
        <w:autoSpaceDE w:val="0"/>
        <w:autoSpaceDN w:val="0"/>
        <w:adjustRightInd w:val="0"/>
        <w:ind w:left="640" w:hanging="640"/>
        <w:rPr>
          <w:noProof/>
        </w:rPr>
      </w:pPr>
      <w:r w:rsidRPr="003665B8">
        <w:rPr>
          <w:noProof/>
        </w:rPr>
        <w:t>[27]</w:t>
      </w:r>
      <w:r w:rsidRPr="003665B8">
        <w:rPr>
          <w:noProof/>
        </w:rPr>
        <w:tab/>
        <w:t>D. Srinivasan and M. A. Lee, “Survey of hybrid fuzzy neural approaches to electric load forecasting,” 1995, doi: 10.1109/icsmc.1995.538416.</w:t>
      </w:r>
    </w:p>
    <w:p w14:paraId="0EB109B7" w14:textId="77777777" w:rsidR="003665B8" w:rsidRPr="003665B8" w:rsidRDefault="003665B8" w:rsidP="003665B8">
      <w:pPr>
        <w:widowControl w:val="0"/>
        <w:autoSpaceDE w:val="0"/>
        <w:autoSpaceDN w:val="0"/>
        <w:adjustRightInd w:val="0"/>
        <w:ind w:left="640" w:hanging="640"/>
        <w:rPr>
          <w:noProof/>
        </w:rPr>
      </w:pPr>
      <w:r w:rsidRPr="003665B8">
        <w:rPr>
          <w:noProof/>
        </w:rPr>
        <w:t>[28]</w:t>
      </w:r>
      <w:r w:rsidRPr="003665B8">
        <w:rPr>
          <w:noProof/>
        </w:rPr>
        <w:tab/>
        <w:t xml:space="preserve">C. N. Lu, H. T. Wu, and S. Vemuri, “Neural Network Based Short Term Load Forecasting,” </w:t>
      </w:r>
      <w:r w:rsidRPr="003665B8">
        <w:rPr>
          <w:i/>
          <w:iCs/>
          <w:noProof/>
        </w:rPr>
        <w:t>IEEE Trans. Power Syst.</w:t>
      </w:r>
      <w:r w:rsidRPr="003665B8">
        <w:rPr>
          <w:noProof/>
        </w:rPr>
        <w:t>, 1993, doi: 10.1109/59.221223.</w:t>
      </w:r>
    </w:p>
    <w:p w14:paraId="38CE63C2" w14:textId="77777777" w:rsidR="003665B8" w:rsidRPr="003665B8" w:rsidRDefault="003665B8" w:rsidP="003665B8">
      <w:pPr>
        <w:widowControl w:val="0"/>
        <w:autoSpaceDE w:val="0"/>
        <w:autoSpaceDN w:val="0"/>
        <w:adjustRightInd w:val="0"/>
        <w:ind w:left="640" w:hanging="640"/>
        <w:rPr>
          <w:noProof/>
        </w:rPr>
      </w:pPr>
      <w:r w:rsidRPr="003665B8">
        <w:rPr>
          <w:noProof/>
        </w:rPr>
        <w:t>[29]</w:t>
      </w:r>
      <w:r w:rsidRPr="003665B8">
        <w:rPr>
          <w:noProof/>
        </w:rPr>
        <w:tab/>
        <w:t xml:space="preserve">H. Hahn, S. Meyer-Nieberg, and S. Pickl, “Electric load forecasting methods: Tools for decision making,” </w:t>
      </w:r>
      <w:r w:rsidRPr="003665B8">
        <w:rPr>
          <w:i/>
          <w:iCs/>
          <w:noProof/>
        </w:rPr>
        <w:t>Eur. J. Oper. Res.</w:t>
      </w:r>
      <w:r w:rsidRPr="003665B8">
        <w:rPr>
          <w:noProof/>
        </w:rPr>
        <w:t>, 2009, doi: 10.1016/j.ejor.2009.01.062.</w:t>
      </w:r>
    </w:p>
    <w:p w14:paraId="60D5DEBE" w14:textId="77777777" w:rsidR="003665B8" w:rsidRPr="003665B8" w:rsidRDefault="003665B8" w:rsidP="003665B8">
      <w:pPr>
        <w:widowControl w:val="0"/>
        <w:autoSpaceDE w:val="0"/>
        <w:autoSpaceDN w:val="0"/>
        <w:adjustRightInd w:val="0"/>
        <w:ind w:left="640" w:hanging="640"/>
        <w:rPr>
          <w:noProof/>
        </w:rPr>
      </w:pPr>
      <w:r w:rsidRPr="003665B8">
        <w:rPr>
          <w:noProof/>
        </w:rPr>
        <w:t>[30]</w:t>
      </w:r>
      <w:r w:rsidRPr="003665B8">
        <w:rPr>
          <w:noProof/>
        </w:rPr>
        <w:tab/>
        <w:t xml:space="preserve">T. Hong, “Short Term Electric Load Forecasting dissertation,” </w:t>
      </w:r>
      <w:r w:rsidRPr="003665B8">
        <w:rPr>
          <w:i/>
          <w:iCs/>
          <w:noProof/>
        </w:rPr>
        <w:t>3442639</w:t>
      </w:r>
      <w:r w:rsidRPr="003665B8">
        <w:rPr>
          <w:noProof/>
        </w:rPr>
        <w:t>, 2010.</w:t>
      </w:r>
    </w:p>
    <w:p w14:paraId="07CF13FE" w14:textId="77777777" w:rsidR="003665B8" w:rsidRPr="003665B8" w:rsidRDefault="003665B8" w:rsidP="003665B8">
      <w:pPr>
        <w:widowControl w:val="0"/>
        <w:autoSpaceDE w:val="0"/>
        <w:autoSpaceDN w:val="0"/>
        <w:adjustRightInd w:val="0"/>
        <w:ind w:left="640" w:hanging="640"/>
        <w:rPr>
          <w:noProof/>
        </w:rPr>
      </w:pPr>
      <w:r w:rsidRPr="003665B8">
        <w:rPr>
          <w:noProof/>
        </w:rPr>
        <w:t>[31]</w:t>
      </w:r>
      <w:r w:rsidRPr="003665B8">
        <w:rPr>
          <w:noProof/>
        </w:rPr>
        <w:tab/>
        <w:t>J. Foster, “Electric load forecasting with increased embedded renewable generation,” Queen’s University, 2020.</w:t>
      </w:r>
    </w:p>
    <w:p w14:paraId="2E3E9924" w14:textId="77777777" w:rsidR="003665B8" w:rsidRPr="003665B8" w:rsidRDefault="003665B8" w:rsidP="003665B8">
      <w:pPr>
        <w:widowControl w:val="0"/>
        <w:autoSpaceDE w:val="0"/>
        <w:autoSpaceDN w:val="0"/>
        <w:adjustRightInd w:val="0"/>
        <w:ind w:left="640" w:hanging="640"/>
        <w:rPr>
          <w:noProof/>
        </w:rPr>
      </w:pPr>
      <w:r w:rsidRPr="003665B8">
        <w:rPr>
          <w:noProof/>
        </w:rPr>
        <w:t>[32]</w:t>
      </w:r>
      <w:r w:rsidRPr="003665B8">
        <w:rPr>
          <w:noProof/>
        </w:rPr>
        <w:tab/>
        <w:t xml:space="preserve">T. Hong and M. Shahidehpour, “Load Forecasting Case Study,” </w:t>
      </w:r>
      <w:r w:rsidRPr="003665B8">
        <w:rPr>
          <w:i/>
          <w:iCs/>
          <w:noProof/>
        </w:rPr>
        <w:t>U.S. Dep. Energy</w:t>
      </w:r>
      <w:r w:rsidRPr="003665B8">
        <w:rPr>
          <w:noProof/>
        </w:rPr>
        <w:t>, 2015.</w:t>
      </w:r>
    </w:p>
    <w:p w14:paraId="3285D7D1" w14:textId="77777777" w:rsidR="003665B8" w:rsidRPr="003665B8" w:rsidRDefault="003665B8" w:rsidP="003665B8">
      <w:pPr>
        <w:widowControl w:val="0"/>
        <w:autoSpaceDE w:val="0"/>
        <w:autoSpaceDN w:val="0"/>
        <w:adjustRightInd w:val="0"/>
        <w:ind w:left="640" w:hanging="640"/>
        <w:rPr>
          <w:noProof/>
        </w:rPr>
      </w:pPr>
      <w:r w:rsidRPr="003665B8">
        <w:rPr>
          <w:noProof/>
        </w:rPr>
        <w:t>[33]</w:t>
      </w:r>
      <w:r w:rsidRPr="003665B8">
        <w:rPr>
          <w:noProof/>
        </w:rPr>
        <w:tab/>
        <w:t>E. Taylor, “Short-term Electrical Load Forecasting for an Institutional/Industrial Power System Using an Artificial Neural Network,” The University of Tennessee, Knoxville, 2013.</w:t>
      </w:r>
    </w:p>
    <w:p w14:paraId="53B52951" w14:textId="77777777" w:rsidR="003665B8" w:rsidRPr="003665B8" w:rsidRDefault="003665B8" w:rsidP="003665B8">
      <w:pPr>
        <w:widowControl w:val="0"/>
        <w:autoSpaceDE w:val="0"/>
        <w:autoSpaceDN w:val="0"/>
        <w:adjustRightInd w:val="0"/>
        <w:ind w:left="640" w:hanging="640"/>
        <w:rPr>
          <w:noProof/>
        </w:rPr>
      </w:pPr>
      <w:r w:rsidRPr="003665B8">
        <w:rPr>
          <w:noProof/>
        </w:rPr>
        <w:t>[34]</w:t>
      </w:r>
      <w:r w:rsidRPr="003665B8">
        <w:rPr>
          <w:noProof/>
        </w:rPr>
        <w:tab/>
        <w:t xml:space="preserve">M. JANICKI, “Methods of weather variables introduction into short-term electric </w:t>
      </w:r>
      <w:r w:rsidRPr="003665B8">
        <w:rPr>
          <w:noProof/>
        </w:rPr>
        <w:lastRenderedPageBreak/>
        <w:t xml:space="preserve">load forecasting models - a review,” </w:t>
      </w:r>
      <w:r w:rsidRPr="003665B8">
        <w:rPr>
          <w:i/>
          <w:iCs/>
          <w:noProof/>
        </w:rPr>
        <w:t>PRZEGLĄD ELEKTROTECHNICZNY</w:t>
      </w:r>
      <w:r w:rsidRPr="003665B8">
        <w:rPr>
          <w:noProof/>
        </w:rPr>
        <w:t>, 2017, doi: 10.15199/48.2017.04.18.</w:t>
      </w:r>
    </w:p>
    <w:p w14:paraId="67FEF1B3" w14:textId="77777777" w:rsidR="003665B8" w:rsidRPr="003665B8" w:rsidRDefault="003665B8" w:rsidP="003665B8">
      <w:pPr>
        <w:widowControl w:val="0"/>
        <w:autoSpaceDE w:val="0"/>
        <w:autoSpaceDN w:val="0"/>
        <w:adjustRightInd w:val="0"/>
        <w:ind w:left="640" w:hanging="640"/>
        <w:rPr>
          <w:noProof/>
        </w:rPr>
      </w:pPr>
      <w:r w:rsidRPr="003665B8">
        <w:rPr>
          <w:noProof/>
        </w:rPr>
        <w:t>[35]</w:t>
      </w:r>
      <w:r w:rsidRPr="003665B8">
        <w:rPr>
          <w:noProof/>
        </w:rPr>
        <w:tab/>
        <w:t>L. Friedrich and A. Afshari, “Short-term Forecasting of the Abu Dhabi Electricity Load Using Multiple Weather Variables,” 2015, doi: 10.1016/j.egypro.2015.07.616.</w:t>
      </w:r>
    </w:p>
    <w:p w14:paraId="3A8B41BC" w14:textId="77777777" w:rsidR="003665B8" w:rsidRPr="003665B8" w:rsidRDefault="003665B8" w:rsidP="003665B8">
      <w:pPr>
        <w:widowControl w:val="0"/>
        <w:autoSpaceDE w:val="0"/>
        <w:autoSpaceDN w:val="0"/>
        <w:adjustRightInd w:val="0"/>
        <w:ind w:left="640" w:hanging="640"/>
        <w:rPr>
          <w:noProof/>
        </w:rPr>
      </w:pPr>
      <w:r w:rsidRPr="003665B8">
        <w:rPr>
          <w:noProof/>
        </w:rPr>
        <w:t>[36]</w:t>
      </w:r>
      <w:r w:rsidRPr="003665B8">
        <w:rPr>
          <w:noProof/>
        </w:rPr>
        <w:tab/>
        <w:t xml:space="preserve">J. W. Taylor and R. Buizza, “Neural network load forecasting with weather ensemble predictions,” </w:t>
      </w:r>
      <w:r w:rsidRPr="003665B8">
        <w:rPr>
          <w:i/>
          <w:iCs/>
          <w:noProof/>
        </w:rPr>
        <w:t>IEEE Trans. Power Syst.</w:t>
      </w:r>
      <w:r w:rsidRPr="003665B8">
        <w:rPr>
          <w:noProof/>
        </w:rPr>
        <w:t>, 2002, doi: 10.1109/TPWRS.2002.800906.</w:t>
      </w:r>
    </w:p>
    <w:p w14:paraId="0B659DBF" w14:textId="77777777" w:rsidR="003665B8" w:rsidRPr="003665B8" w:rsidRDefault="003665B8" w:rsidP="003665B8">
      <w:pPr>
        <w:widowControl w:val="0"/>
        <w:autoSpaceDE w:val="0"/>
        <w:autoSpaceDN w:val="0"/>
        <w:adjustRightInd w:val="0"/>
        <w:ind w:left="640" w:hanging="640"/>
        <w:rPr>
          <w:noProof/>
        </w:rPr>
      </w:pPr>
      <w:r w:rsidRPr="003665B8">
        <w:rPr>
          <w:noProof/>
        </w:rPr>
        <w:t>[37]</w:t>
      </w:r>
      <w:r w:rsidRPr="003665B8">
        <w:rPr>
          <w:noProof/>
        </w:rPr>
        <w:tab/>
        <w:t xml:space="preserve">A. Khotanzad, R. Afkhami-Rohani, and R. Af, “ANNSTLF - Artificial neural network short-term load forecaster - generation three,” </w:t>
      </w:r>
      <w:r w:rsidRPr="003665B8">
        <w:rPr>
          <w:i/>
          <w:iCs/>
          <w:noProof/>
        </w:rPr>
        <w:t>IEEE Trans. Power Syst.</w:t>
      </w:r>
      <w:r w:rsidRPr="003665B8">
        <w:rPr>
          <w:noProof/>
        </w:rPr>
        <w:t>, vol. 13, no. 4, pp. 1413–1422, 1998, doi: 10.1109/59.736285.</w:t>
      </w:r>
    </w:p>
    <w:p w14:paraId="546150B2" w14:textId="77777777" w:rsidR="003665B8" w:rsidRPr="003665B8" w:rsidRDefault="003665B8" w:rsidP="003665B8">
      <w:pPr>
        <w:widowControl w:val="0"/>
        <w:autoSpaceDE w:val="0"/>
        <w:autoSpaceDN w:val="0"/>
        <w:adjustRightInd w:val="0"/>
        <w:ind w:left="640" w:hanging="640"/>
        <w:rPr>
          <w:noProof/>
        </w:rPr>
      </w:pPr>
      <w:r w:rsidRPr="003665B8">
        <w:rPr>
          <w:noProof/>
        </w:rPr>
        <w:t>[38]</w:t>
      </w:r>
      <w:r w:rsidRPr="003665B8">
        <w:rPr>
          <w:noProof/>
        </w:rPr>
        <w:tab/>
        <w:t xml:space="preserve">M. Sobhani, A. Campbell, S. Sangamwar, C. Li, and T. Hong, “Combining weather stations for electric load forecasting,” </w:t>
      </w:r>
      <w:r w:rsidRPr="003665B8">
        <w:rPr>
          <w:i/>
          <w:iCs/>
          <w:noProof/>
        </w:rPr>
        <w:t>Energies</w:t>
      </w:r>
      <w:r w:rsidRPr="003665B8">
        <w:rPr>
          <w:noProof/>
        </w:rPr>
        <w:t>, 2019, doi: 10.3390/en12081510.</w:t>
      </w:r>
    </w:p>
    <w:p w14:paraId="3461B23A" w14:textId="77777777" w:rsidR="003665B8" w:rsidRPr="003665B8" w:rsidRDefault="003665B8" w:rsidP="003665B8">
      <w:pPr>
        <w:widowControl w:val="0"/>
        <w:autoSpaceDE w:val="0"/>
        <w:autoSpaceDN w:val="0"/>
        <w:adjustRightInd w:val="0"/>
        <w:ind w:left="640" w:hanging="640"/>
        <w:rPr>
          <w:noProof/>
        </w:rPr>
      </w:pPr>
      <w:r w:rsidRPr="003665B8">
        <w:rPr>
          <w:noProof/>
        </w:rPr>
        <w:t>[39]</w:t>
      </w:r>
      <w:r w:rsidRPr="003665B8">
        <w:rPr>
          <w:noProof/>
        </w:rPr>
        <w:tab/>
        <w:t xml:space="preserve">T. Hong, P. Wang, and L. White, “Weather station selection for electric load forecasting,” </w:t>
      </w:r>
      <w:r w:rsidRPr="003665B8">
        <w:rPr>
          <w:i/>
          <w:iCs/>
          <w:noProof/>
        </w:rPr>
        <w:t>Int. J. Forecast.</w:t>
      </w:r>
      <w:r w:rsidRPr="003665B8">
        <w:rPr>
          <w:noProof/>
        </w:rPr>
        <w:t>, 2015, doi: 10.1016/j.ijforecast.2014.07.001.</w:t>
      </w:r>
    </w:p>
    <w:p w14:paraId="22FF34B0" w14:textId="77777777" w:rsidR="003665B8" w:rsidRPr="003665B8" w:rsidRDefault="003665B8" w:rsidP="003665B8">
      <w:pPr>
        <w:widowControl w:val="0"/>
        <w:autoSpaceDE w:val="0"/>
        <w:autoSpaceDN w:val="0"/>
        <w:adjustRightInd w:val="0"/>
        <w:ind w:left="640" w:hanging="640"/>
        <w:rPr>
          <w:noProof/>
        </w:rPr>
      </w:pPr>
      <w:r w:rsidRPr="003665B8">
        <w:rPr>
          <w:noProof/>
        </w:rPr>
        <w:t>[40]</w:t>
      </w:r>
      <w:r w:rsidRPr="003665B8">
        <w:rPr>
          <w:noProof/>
        </w:rPr>
        <w:tab/>
        <w:t xml:space="preserve">S. N. Fallah, M. Ganjkhani, S. Shamshirband, and K. wing Chau, “Computational intelligence on short-term load forecasting: A methodological overview,” </w:t>
      </w:r>
      <w:r w:rsidRPr="003665B8">
        <w:rPr>
          <w:i/>
          <w:iCs/>
          <w:noProof/>
        </w:rPr>
        <w:t>Energies</w:t>
      </w:r>
      <w:r w:rsidRPr="003665B8">
        <w:rPr>
          <w:noProof/>
        </w:rPr>
        <w:t>. 2019, doi: 10.3390/en12030393.</w:t>
      </w:r>
    </w:p>
    <w:p w14:paraId="339500B5" w14:textId="77777777" w:rsidR="003665B8" w:rsidRPr="003665B8" w:rsidRDefault="003665B8" w:rsidP="003665B8">
      <w:pPr>
        <w:widowControl w:val="0"/>
        <w:autoSpaceDE w:val="0"/>
        <w:autoSpaceDN w:val="0"/>
        <w:adjustRightInd w:val="0"/>
        <w:ind w:left="640" w:hanging="640"/>
        <w:rPr>
          <w:noProof/>
        </w:rPr>
      </w:pPr>
      <w:r w:rsidRPr="003665B8">
        <w:rPr>
          <w:noProof/>
        </w:rPr>
        <w:t>[41]</w:t>
      </w:r>
      <w:r w:rsidRPr="003665B8">
        <w:rPr>
          <w:noProof/>
        </w:rPr>
        <w:tab/>
        <w:t xml:space="preserve">S. Moreno-Carbonell, E. F. Sánchez-Úbeda, and A. Muñoz, “Rethinking weather station selection for electric load forecasting using genetic algorithms,” </w:t>
      </w:r>
      <w:r w:rsidRPr="003665B8">
        <w:rPr>
          <w:i/>
          <w:iCs/>
          <w:noProof/>
        </w:rPr>
        <w:t>Int. J. Forecast.</w:t>
      </w:r>
      <w:r w:rsidRPr="003665B8">
        <w:rPr>
          <w:noProof/>
        </w:rPr>
        <w:t>, 2020, doi: 10.1016/j.ijforecast.2019.08.008.</w:t>
      </w:r>
    </w:p>
    <w:p w14:paraId="7648DF24" w14:textId="77777777" w:rsidR="003665B8" w:rsidRPr="003665B8" w:rsidRDefault="003665B8" w:rsidP="003665B8">
      <w:pPr>
        <w:widowControl w:val="0"/>
        <w:autoSpaceDE w:val="0"/>
        <w:autoSpaceDN w:val="0"/>
        <w:adjustRightInd w:val="0"/>
        <w:ind w:left="640" w:hanging="640"/>
        <w:rPr>
          <w:noProof/>
        </w:rPr>
      </w:pPr>
      <w:r w:rsidRPr="003665B8">
        <w:rPr>
          <w:noProof/>
        </w:rPr>
        <w:t>[42]</w:t>
      </w:r>
      <w:r w:rsidRPr="003665B8">
        <w:rPr>
          <w:noProof/>
        </w:rPr>
        <w:tab/>
        <w:t>S. Fan, K. Methaprayoon, and W. J. Lee, “Multi-area load forecasting for system with large geographical area,” 2008, doi: 10.1109/ICPS.2008.4606287.</w:t>
      </w:r>
    </w:p>
    <w:p w14:paraId="64A55B8A" w14:textId="77777777" w:rsidR="003665B8" w:rsidRPr="003665B8" w:rsidRDefault="003665B8" w:rsidP="003665B8">
      <w:pPr>
        <w:widowControl w:val="0"/>
        <w:autoSpaceDE w:val="0"/>
        <w:autoSpaceDN w:val="0"/>
        <w:adjustRightInd w:val="0"/>
        <w:ind w:left="640" w:hanging="640"/>
        <w:rPr>
          <w:noProof/>
        </w:rPr>
      </w:pPr>
      <w:r w:rsidRPr="003665B8">
        <w:rPr>
          <w:noProof/>
        </w:rPr>
        <w:t>[43]</w:t>
      </w:r>
      <w:r w:rsidRPr="003665B8">
        <w:rPr>
          <w:noProof/>
        </w:rPr>
        <w:tab/>
        <w:t xml:space="preserve">E. L. Taylor, “Short-term Electrical Load Forecasting for an Institutional/ Industrial </w:t>
      </w:r>
      <w:r w:rsidRPr="003665B8">
        <w:rPr>
          <w:noProof/>
        </w:rPr>
        <w:lastRenderedPageBreak/>
        <w:t>Power System Using an Artificial Neural Network,” University of Tennessee, 2013.</w:t>
      </w:r>
    </w:p>
    <w:p w14:paraId="36B5B9E4" w14:textId="77777777" w:rsidR="003665B8" w:rsidRPr="003665B8" w:rsidRDefault="003665B8" w:rsidP="003665B8">
      <w:pPr>
        <w:widowControl w:val="0"/>
        <w:autoSpaceDE w:val="0"/>
        <w:autoSpaceDN w:val="0"/>
        <w:adjustRightInd w:val="0"/>
        <w:ind w:left="640" w:hanging="640"/>
        <w:rPr>
          <w:noProof/>
        </w:rPr>
      </w:pPr>
      <w:r w:rsidRPr="003665B8">
        <w:rPr>
          <w:noProof/>
        </w:rPr>
        <w:t>[44]</w:t>
      </w:r>
      <w:r w:rsidRPr="003665B8">
        <w:rPr>
          <w:noProof/>
        </w:rPr>
        <w:tab/>
        <w:t xml:space="preserve">T. Hong, J. Wilson, and J. Xie, “Long term probabilistic load forecasting and normalization with hourly information,” </w:t>
      </w:r>
      <w:r w:rsidRPr="003665B8">
        <w:rPr>
          <w:i/>
          <w:iCs/>
          <w:noProof/>
        </w:rPr>
        <w:t>IEEE Trans. Smart Grid</w:t>
      </w:r>
      <w:r w:rsidRPr="003665B8">
        <w:rPr>
          <w:noProof/>
        </w:rPr>
        <w:t>, vol. 5, no. 1, pp. 456–462, 2014, doi: 10.1109/TSG.2013.2274373.</w:t>
      </w:r>
    </w:p>
    <w:p w14:paraId="74A923DC" w14:textId="77777777" w:rsidR="003665B8" w:rsidRPr="003665B8" w:rsidRDefault="003665B8" w:rsidP="003665B8">
      <w:pPr>
        <w:widowControl w:val="0"/>
        <w:autoSpaceDE w:val="0"/>
        <w:autoSpaceDN w:val="0"/>
        <w:adjustRightInd w:val="0"/>
        <w:ind w:left="640" w:hanging="640"/>
        <w:rPr>
          <w:noProof/>
        </w:rPr>
      </w:pPr>
      <w:r w:rsidRPr="003665B8">
        <w:rPr>
          <w:noProof/>
        </w:rPr>
        <w:t>[45]</w:t>
      </w:r>
      <w:r w:rsidRPr="003665B8">
        <w:rPr>
          <w:noProof/>
        </w:rPr>
        <w:tab/>
        <w:t xml:space="preserve">J. Luo, T. Hong, and M. Yue, “Real-time anomaly detection for very short-term load forecasting,” </w:t>
      </w:r>
      <w:r w:rsidRPr="003665B8">
        <w:rPr>
          <w:i/>
          <w:iCs/>
          <w:noProof/>
        </w:rPr>
        <w:t>J. Mod. Power Syst. Clean Energy</w:t>
      </w:r>
      <w:r w:rsidRPr="003665B8">
        <w:rPr>
          <w:noProof/>
        </w:rPr>
        <w:t>, 2018, doi: 10.1007/s40565-017-0351-7.</w:t>
      </w:r>
    </w:p>
    <w:p w14:paraId="17D1AC6E" w14:textId="77777777" w:rsidR="003665B8" w:rsidRPr="003665B8" w:rsidRDefault="003665B8" w:rsidP="003665B8">
      <w:pPr>
        <w:widowControl w:val="0"/>
        <w:autoSpaceDE w:val="0"/>
        <w:autoSpaceDN w:val="0"/>
        <w:adjustRightInd w:val="0"/>
        <w:ind w:left="640" w:hanging="640"/>
        <w:rPr>
          <w:noProof/>
        </w:rPr>
      </w:pPr>
      <w:r w:rsidRPr="003665B8">
        <w:rPr>
          <w:noProof/>
        </w:rPr>
        <w:t>[46]</w:t>
      </w:r>
      <w:r w:rsidRPr="003665B8">
        <w:rPr>
          <w:noProof/>
        </w:rPr>
        <w:tab/>
        <w:t xml:space="preserve">K. Liu, “Comparison of very short-term load forecasting techniques,” </w:t>
      </w:r>
      <w:r w:rsidRPr="003665B8">
        <w:rPr>
          <w:i/>
          <w:iCs/>
          <w:noProof/>
        </w:rPr>
        <w:t>IEEE Trans. Power Syst.</w:t>
      </w:r>
      <w:r w:rsidRPr="003665B8">
        <w:rPr>
          <w:noProof/>
        </w:rPr>
        <w:t>, 1996, doi: 10.1109/59.496169.</w:t>
      </w:r>
    </w:p>
    <w:p w14:paraId="61D0B507" w14:textId="77777777" w:rsidR="003665B8" w:rsidRPr="003665B8" w:rsidRDefault="003665B8" w:rsidP="003665B8">
      <w:pPr>
        <w:widowControl w:val="0"/>
        <w:autoSpaceDE w:val="0"/>
        <w:autoSpaceDN w:val="0"/>
        <w:adjustRightInd w:val="0"/>
        <w:ind w:left="640" w:hanging="640"/>
        <w:rPr>
          <w:noProof/>
        </w:rPr>
      </w:pPr>
      <w:r w:rsidRPr="003665B8">
        <w:rPr>
          <w:noProof/>
        </w:rPr>
        <w:t>[47]</w:t>
      </w:r>
      <w:r w:rsidRPr="003665B8">
        <w:rPr>
          <w:noProof/>
        </w:rPr>
        <w:tab/>
        <w:t xml:space="preserve">W. Charyloniuk and M. S. Chen, “Very short-term load forecasting using artificial neural networks,” </w:t>
      </w:r>
      <w:r w:rsidRPr="003665B8">
        <w:rPr>
          <w:i/>
          <w:iCs/>
          <w:noProof/>
        </w:rPr>
        <w:t>IEEE Trans. Power Syst.</w:t>
      </w:r>
      <w:r w:rsidRPr="003665B8">
        <w:rPr>
          <w:noProof/>
        </w:rPr>
        <w:t>, 2000, doi: 10.1109/59.852131.</w:t>
      </w:r>
    </w:p>
    <w:p w14:paraId="1EBDA8CF" w14:textId="77777777" w:rsidR="003665B8" w:rsidRPr="003665B8" w:rsidRDefault="003665B8" w:rsidP="003665B8">
      <w:pPr>
        <w:widowControl w:val="0"/>
        <w:autoSpaceDE w:val="0"/>
        <w:autoSpaceDN w:val="0"/>
        <w:adjustRightInd w:val="0"/>
        <w:ind w:left="640" w:hanging="640"/>
        <w:rPr>
          <w:noProof/>
        </w:rPr>
      </w:pPr>
      <w:r w:rsidRPr="003665B8">
        <w:rPr>
          <w:noProof/>
        </w:rPr>
        <w:t>[48]</w:t>
      </w:r>
      <w:r w:rsidRPr="003665B8">
        <w:rPr>
          <w:noProof/>
        </w:rPr>
        <w:tab/>
        <w:t xml:space="preserve">J. W. Taylor, “An evaluation of methods for very short-term load forecasting using minute-by-minute British data,” </w:t>
      </w:r>
      <w:r w:rsidRPr="003665B8">
        <w:rPr>
          <w:i/>
          <w:iCs/>
          <w:noProof/>
        </w:rPr>
        <w:t>Int. J. Forecast.</w:t>
      </w:r>
      <w:r w:rsidRPr="003665B8">
        <w:rPr>
          <w:noProof/>
        </w:rPr>
        <w:t>, 2008, doi: 10.1016/j.ijforecast.2008.07.007.</w:t>
      </w:r>
    </w:p>
    <w:p w14:paraId="6D01C9D0" w14:textId="77777777" w:rsidR="003665B8" w:rsidRPr="003665B8" w:rsidRDefault="003665B8" w:rsidP="003665B8">
      <w:pPr>
        <w:widowControl w:val="0"/>
        <w:autoSpaceDE w:val="0"/>
        <w:autoSpaceDN w:val="0"/>
        <w:adjustRightInd w:val="0"/>
        <w:ind w:left="640" w:hanging="640"/>
        <w:rPr>
          <w:noProof/>
        </w:rPr>
      </w:pPr>
      <w:r w:rsidRPr="003665B8">
        <w:rPr>
          <w:noProof/>
        </w:rPr>
        <w:t>[49]</w:t>
      </w:r>
      <w:r w:rsidRPr="003665B8">
        <w:rPr>
          <w:noProof/>
        </w:rPr>
        <w:tab/>
        <w:t xml:space="preserve">P. Mandal, T. Senjyu, N. Urasaki, and T. Funabashi, “A neural network based several-hour-ahead electric load forecasting using similar days approach,” </w:t>
      </w:r>
      <w:r w:rsidRPr="003665B8">
        <w:rPr>
          <w:i/>
          <w:iCs/>
          <w:noProof/>
        </w:rPr>
        <w:t>Int. J. Electr. Power Energy Syst.</w:t>
      </w:r>
      <w:r w:rsidRPr="003665B8">
        <w:rPr>
          <w:noProof/>
        </w:rPr>
        <w:t>, 2006, doi: 10.1016/j.ijepes.2005.12.007.</w:t>
      </w:r>
    </w:p>
    <w:p w14:paraId="78A82EBD" w14:textId="77777777" w:rsidR="003665B8" w:rsidRPr="003665B8" w:rsidRDefault="003665B8" w:rsidP="003665B8">
      <w:pPr>
        <w:widowControl w:val="0"/>
        <w:autoSpaceDE w:val="0"/>
        <w:autoSpaceDN w:val="0"/>
        <w:adjustRightInd w:val="0"/>
        <w:ind w:left="640" w:hanging="640"/>
        <w:rPr>
          <w:noProof/>
        </w:rPr>
      </w:pPr>
      <w:r w:rsidRPr="003665B8">
        <w:rPr>
          <w:noProof/>
        </w:rPr>
        <w:t>[50]</w:t>
      </w:r>
      <w:r w:rsidRPr="003665B8">
        <w:rPr>
          <w:noProof/>
        </w:rPr>
        <w:tab/>
        <w:t xml:space="preserve">E. Kyriakides and M. Polycarpou, “Short term electric load forecasting: A tutorial,” </w:t>
      </w:r>
      <w:r w:rsidRPr="003665B8">
        <w:rPr>
          <w:i/>
          <w:iCs/>
          <w:noProof/>
        </w:rPr>
        <w:t>Stud. Comput. Intell.</w:t>
      </w:r>
      <w:r w:rsidRPr="003665B8">
        <w:rPr>
          <w:noProof/>
        </w:rPr>
        <w:t>, 2006, doi: 10.1007/978-3-540-36122-0_16.</w:t>
      </w:r>
    </w:p>
    <w:p w14:paraId="6716045D" w14:textId="77777777" w:rsidR="003665B8" w:rsidRPr="003665B8" w:rsidRDefault="003665B8" w:rsidP="003665B8">
      <w:pPr>
        <w:widowControl w:val="0"/>
        <w:autoSpaceDE w:val="0"/>
        <w:autoSpaceDN w:val="0"/>
        <w:adjustRightInd w:val="0"/>
        <w:ind w:left="640" w:hanging="640"/>
        <w:rPr>
          <w:noProof/>
        </w:rPr>
      </w:pPr>
      <w:r w:rsidRPr="003665B8">
        <w:rPr>
          <w:noProof/>
        </w:rPr>
        <w:t>[51]</w:t>
      </w:r>
      <w:r w:rsidRPr="003665B8">
        <w:rPr>
          <w:noProof/>
        </w:rPr>
        <w:tab/>
        <w:t xml:space="preserve">Ö. Ö. Bozkurt, G. Biricik, and Z. C. Taysi, “Artificial neural network and SARIMA based models for power load forecasting in Turkish electricity market Ö,” </w:t>
      </w:r>
      <w:r w:rsidRPr="003665B8">
        <w:rPr>
          <w:i/>
          <w:iCs/>
          <w:noProof/>
        </w:rPr>
        <w:t>PLoS One</w:t>
      </w:r>
      <w:r w:rsidRPr="003665B8">
        <w:rPr>
          <w:noProof/>
        </w:rPr>
        <w:t>, 2017, doi: 10.1371/journal.pone.0175915.</w:t>
      </w:r>
    </w:p>
    <w:p w14:paraId="52B25FCA" w14:textId="77777777" w:rsidR="003665B8" w:rsidRPr="003665B8" w:rsidRDefault="003665B8" w:rsidP="003665B8">
      <w:pPr>
        <w:widowControl w:val="0"/>
        <w:autoSpaceDE w:val="0"/>
        <w:autoSpaceDN w:val="0"/>
        <w:adjustRightInd w:val="0"/>
        <w:ind w:left="640" w:hanging="640"/>
        <w:rPr>
          <w:noProof/>
        </w:rPr>
      </w:pPr>
      <w:r w:rsidRPr="003665B8">
        <w:rPr>
          <w:noProof/>
        </w:rPr>
        <w:t>[52]</w:t>
      </w:r>
      <w:r w:rsidRPr="003665B8">
        <w:rPr>
          <w:noProof/>
        </w:rPr>
        <w:tab/>
        <w:t xml:space="preserve">S. Dwijayanti, “Short Term Load Forecasting Using a Neural Network Based Time </w:t>
      </w:r>
      <w:r w:rsidRPr="003665B8">
        <w:rPr>
          <w:noProof/>
        </w:rPr>
        <w:lastRenderedPageBreak/>
        <w:t>Series Approach,” Oklahoma State University, 2013.</w:t>
      </w:r>
    </w:p>
    <w:p w14:paraId="2011B9D4" w14:textId="77777777" w:rsidR="003665B8" w:rsidRPr="003665B8" w:rsidRDefault="003665B8" w:rsidP="003665B8">
      <w:pPr>
        <w:widowControl w:val="0"/>
        <w:autoSpaceDE w:val="0"/>
        <w:autoSpaceDN w:val="0"/>
        <w:adjustRightInd w:val="0"/>
        <w:ind w:left="640" w:hanging="640"/>
        <w:rPr>
          <w:noProof/>
        </w:rPr>
      </w:pPr>
      <w:r w:rsidRPr="003665B8">
        <w:rPr>
          <w:noProof/>
        </w:rPr>
        <w:t>[53]</w:t>
      </w:r>
      <w:r w:rsidRPr="003665B8">
        <w:rPr>
          <w:noProof/>
        </w:rPr>
        <w:tab/>
        <w:t xml:space="preserve">G. J. Tsekouras, N. D. Hatziargyriou, and E. N. Dialynas, “An optimized adaptive neural network for annual midterm energy forecasting,” </w:t>
      </w:r>
      <w:r w:rsidRPr="003665B8">
        <w:rPr>
          <w:i/>
          <w:iCs/>
          <w:noProof/>
        </w:rPr>
        <w:t>IEEE Trans. Power Syst.</w:t>
      </w:r>
      <w:r w:rsidRPr="003665B8">
        <w:rPr>
          <w:noProof/>
        </w:rPr>
        <w:t>, 2006, doi: 10.1109/TPWRS.2005.860926.</w:t>
      </w:r>
    </w:p>
    <w:p w14:paraId="6312ADA4" w14:textId="77777777" w:rsidR="003665B8" w:rsidRPr="003665B8" w:rsidRDefault="003665B8" w:rsidP="003665B8">
      <w:pPr>
        <w:widowControl w:val="0"/>
        <w:autoSpaceDE w:val="0"/>
        <w:autoSpaceDN w:val="0"/>
        <w:adjustRightInd w:val="0"/>
        <w:ind w:left="640" w:hanging="640"/>
        <w:rPr>
          <w:noProof/>
        </w:rPr>
      </w:pPr>
      <w:r w:rsidRPr="003665B8">
        <w:rPr>
          <w:noProof/>
        </w:rPr>
        <w:t>[54]</w:t>
      </w:r>
      <w:r w:rsidRPr="003665B8">
        <w:rPr>
          <w:noProof/>
        </w:rPr>
        <w:tab/>
        <w:t xml:space="preserve">E. Doveh, P. Feigin, D. Greig, and L. Hyams, “Experience with FNN models for medium term power demand predictions,” </w:t>
      </w:r>
      <w:r w:rsidRPr="003665B8">
        <w:rPr>
          <w:i/>
          <w:iCs/>
          <w:noProof/>
        </w:rPr>
        <w:t>IEEE Trans. Power Syst.</w:t>
      </w:r>
      <w:r w:rsidRPr="003665B8">
        <w:rPr>
          <w:noProof/>
        </w:rPr>
        <w:t>, 1999, doi: 10.1109/59.761878.</w:t>
      </w:r>
    </w:p>
    <w:p w14:paraId="5E9C4C2F" w14:textId="77777777" w:rsidR="003665B8" w:rsidRPr="003665B8" w:rsidRDefault="003665B8" w:rsidP="003665B8">
      <w:pPr>
        <w:widowControl w:val="0"/>
        <w:autoSpaceDE w:val="0"/>
        <w:autoSpaceDN w:val="0"/>
        <w:adjustRightInd w:val="0"/>
        <w:ind w:left="640" w:hanging="640"/>
        <w:rPr>
          <w:noProof/>
        </w:rPr>
      </w:pPr>
      <w:r w:rsidRPr="003665B8">
        <w:rPr>
          <w:noProof/>
        </w:rPr>
        <w:t>[55]</w:t>
      </w:r>
      <w:r w:rsidRPr="003665B8">
        <w:rPr>
          <w:noProof/>
        </w:rPr>
        <w:tab/>
        <w:t xml:space="preserve">J. Reneses, E. Centeno, and J. Barquín, “Coordination between medium-term generation planning and short-term operation in electricity markets,” </w:t>
      </w:r>
      <w:r w:rsidRPr="003665B8">
        <w:rPr>
          <w:i/>
          <w:iCs/>
          <w:noProof/>
        </w:rPr>
        <w:t>IEEE Trans. Power Syst.</w:t>
      </w:r>
      <w:r w:rsidRPr="003665B8">
        <w:rPr>
          <w:noProof/>
        </w:rPr>
        <w:t>, 2006, doi: 10.1109/TPWRS.2005.857851.</w:t>
      </w:r>
    </w:p>
    <w:p w14:paraId="2D239E96" w14:textId="77777777" w:rsidR="003665B8" w:rsidRPr="003665B8" w:rsidRDefault="003665B8" w:rsidP="003665B8">
      <w:pPr>
        <w:widowControl w:val="0"/>
        <w:autoSpaceDE w:val="0"/>
        <w:autoSpaceDN w:val="0"/>
        <w:adjustRightInd w:val="0"/>
        <w:ind w:left="640" w:hanging="640"/>
        <w:rPr>
          <w:noProof/>
        </w:rPr>
      </w:pPr>
      <w:r w:rsidRPr="003665B8">
        <w:rPr>
          <w:noProof/>
        </w:rPr>
        <w:t>[56]</w:t>
      </w:r>
      <w:r w:rsidRPr="003665B8">
        <w:rPr>
          <w:noProof/>
        </w:rPr>
        <w:tab/>
        <w:t xml:space="preserve">M. S. Kandil, S. M. El-Debeiky, and N. E. Hasanien, “Long-term load forecasting for fast developing utility using a knowledge-based expert system,” </w:t>
      </w:r>
      <w:r w:rsidRPr="003665B8">
        <w:rPr>
          <w:i/>
          <w:iCs/>
          <w:noProof/>
        </w:rPr>
        <w:t>IEEE Trans. Power Syst.</w:t>
      </w:r>
      <w:r w:rsidRPr="003665B8">
        <w:rPr>
          <w:noProof/>
        </w:rPr>
        <w:t>, 2002, doi: 10.1109/TPWRS.2002.1007923.</w:t>
      </w:r>
    </w:p>
    <w:p w14:paraId="4A87AF77" w14:textId="77777777" w:rsidR="003665B8" w:rsidRPr="003665B8" w:rsidRDefault="003665B8" w:rsidP="003665B8">
      <w:pPr>
        <w:widowControl w:val="0"/>
        <w:autoSpaceDE w:val="0"/>
        <w:autoSpaceDN w:val="0"/>
        <w:adjustRightInd w:val="0"/>
        <w:ind w:left="640" w:hanging="640"/>
        <w:rPr>
          <w:noProof/>
        </w:rPr>
      </w:pPr>
      <w:r w:rsidRPr="003665B8">
        <w:rPr>
          <w:noProof/>
        </w:rPr>
        <w:t>[57]</w:t>
      </w:r>
      <w:r w:rsidRPr="003665B8">
        <w:rPr>
          <w:noProof/>
        </w:rPr>
        <w:tab/>
        <w:t>S. Kumar, S. Mishra, and S. Gupta, “Short term load forecasting using ANN and multiple linear regression,” 2016, doi: 10.1109/CICT.2016.44.</w:t>
      </w:r>
    </w:p>
    <w:p w14:paraId="5263534D" w14:textId="77777777" w:rsidR="003665B8" w:rsidRPr="003665B8" w:rsidRDefault="003665B8" w:rsidP="003665B8">
      <w:pPr>
        <w:widowControl w:val="0"/>
        <w:autoSpaceDE w:val="0"/>
        <w:autoSpaceDN w:val="0"/>
        <w:adjustRightInd w:val="0"/>
        <w:ind w:left="640" w:hanging="640"/>
        <w:rPr>
          <w:noProof/>
        </w:rPr>
      </w:pPr>
      <w:r w:rsidRPr="003665B8">
        <w:rPr>
          <w:noProof/>
        </w:rPr>
        <w:t>[58]</w:t>
      </w:r>
      <w:r w:rsidRPr="003665B8">
        <w:rPr>
          <w:noProof/>
        </w:rPr>
        <w:tab/>
        <w:t xml:space="preserve">A. Y. Saber and A. K. M. R. Alam, “Short term load forecasting using multiple linear regression for big data,” </w:t>
      </w:r>
      <w:r w:rsidRPr="003665B8">
        <w:rPr>
          <w:i/>
          <w:iCs/>
          <w:noProof/>
        </w:rPr>
        <w:t>2017 IEEE Symp. Ser. Comput. Intell. SSCI 2017 - Proc.</w:t>
      </w:r>
      <w:r w:rsidRPr="003665B8">
        <w:rPr>
          <w:noProof/>
        </w:rPr>
        <w:t>, vol. 2018-Janua, pp. 1–6, 2018, doi: 10.1109/SSCI.2017.8285261.</w:t>
      </w:r>
    </w:p>
    <w:p w14:paraId="477FA077" w14:textId="77777777" w:rsidR="003665B8" w:rsidRPr="003665B8" w:rsidRDefault="003665B8" w:rsidP="003665B8">
      <w:pPr>
        <w:widowControl w:val="0"/>
        <w:autoSpaceDE w:val="0"/>
        <w:autoSpaceDN w:val="0"/>
        <w:adjustRightInd w:val="0"/>
        <w:ind w:left="640" w:hanging="640"/>
        <w:rPr>
          <w:noProof/>
        </w:rPr>
      </w:pPr>
      <w:r w:rsidRPr="003665B8">
        <w:rPr>
          <w:noProof/>
        </w:rPr>
        <w:t>[59]</w:t>
      </w:r>
      <w:r w:rsidRPr="003665B8">
        <w:rPr>
          <w:noProof/>
        </w:rPr>
        <w:tab/>
        <w:t>P. Ji, D. Xiong, P. Wang, and J. Chen, “A study on exponential smoothing model for load forecasting,” 2012, doi: 10.1109/APPEEC.2012.6307555.</w:t>
      </w:r>
    </w:p>
    <w:p w14:paraId="063BD9DD" w14:textId="77777777" w:rsidR="003665B8" w:rsidRPr="003665B8" w:rsidRDefault="003665B8" w:rsidP="003665B8">
      <w:pPr>
        <w:widowControl w:val="0"/>
        <w:autoSpaceDE w:val="0"/>
        <w:autoSpaceDN w:val="0"/>
        <w:adjustRightInd w:val="0"/>
        <w:ind w:left="640" w:hanging="640"/>
        <w:rPr>
          <w:noProof/>
        </w:rPr>
      </w:pPr>
      <w:r w:rsidRPr="003665B8">
        <w:rPr>
          <w:noProof/>
        </w:rPr>
        <w:t>[60]</w:t>
      </w:r>
      <w:r w:rsidRPr="003665B8">
        <w:rPr>
          <w:noProof/>
        </w:rPr>
        <w:tab/>
        <w:t xml:space="preserve">J. F. Rendon-Sanchez and L. M. de Menezes, “Structural combination of seasonal exponential smoothing forecasts applied to load forecasting,” </w:t>
      </w:r>
      <w:r w:rsidRPr="003665B8">
        <w:rPr>
          <w:i/>
          <w:iCs/>
          <w:noProof/>
        </w:rPr>
        <w:t>Eur. J. Oper. Res.</w:t>
      </w:r>
      <w:r w:rsidRPr="003665B8">
        <w:rPr>
          <w:noProof/>
        </w:rPr>
        <w:t>, 2019, doi: 10.1016/j.ejor.2018.12.013.</w:t>
      </w:r>
    </w:p>
    <w:p w14:paraId="4121A497" w14:textId="77777777" w:rsidR="003665B8" w:rsidRPr="003665B8" w:rsidRDefault="003665B8" w:rsidP="003665B8">
      <w:pPr>
        <w:widowControl w:val="0"/>
        <w:autoSpaceDE w:val="0"/>
        <w:autoSpaceDN w:val="0"/>
        <w:adjustRightInd w:val="0"/>
        <w:ind w:left="640" w:hanging="640"/>
        <w:rPr>
          <w:noProof/>
        </w:rPr>
      </w:pPr>
      <w:r w:rsidRPr="003665B8">
        <w:rPr>
          <w:noProof/>
        </w:rPr>
        <w:lastRenderedPageBreak/>
        <w:t>[61]</w:t>
      </w:r>
      <w:r w:rsidRPr="003665B8">
        <w:rPr>
          <w:noProof/>
        </w:rPr>
        <w:tab/>
        <w:t>L. Tang, Y. Yi, and Y. Peng, “An ensemble deep learning model for short-term load forecasting based on ARIMA and LSTM,” 2019, doi: 10.1109/SmartGridComm.2019.8909756.</w:t>
      </w:r>
    </w:p>
    <w:p w14:paraId="42B3FC43" w14:textId="77777777" w:rsidR="003665B8" w:rsidRPr="003665B8" w:rsidRDefault="003665B8" w:rsidP="003665B8">
      <w:pPr>
        <w:widowControl w:val="0"/>
        <w:autoSpaceDE w:val="0"/>
        <w:autoSpaceDN w:val="0"/>
        <w:adjustRightInd w:val="0"/>
        <w:ind w:left="640" w:hanging="640"/>
        <w:rPr>
          <w:noProof/>
        </w:rPr>
      </w:pPr>
      <w:r w:rsidRPr="003665B8">
        <w:rPr>
          <w:noProof/>
        </w:rPr>
        <w:t>[62]</w:t>
      </w:r>
      <w:r w:rsidRPr="003665B8">
        <w:rPr>
          <w:noProof/>
        </w:rPr>
        <w:tab/>
        <w:t xml:space="preserve">B. Nepal, M. Yamaha, A. Yokoe, and T. Yamaji, “Electricity load forecasting using clustering and ARIMA model for energy management in buildings,” </w:t>
      </w:r>
      <w:r w:rsidRPr="003665B8">
        <w:rPr>
          <w:i/>
          <w:iCs/>
          <w:noProof/>
        </w:rPr>
        <w:t>Japan Archit. Rev.</w:t>
      </w:r>
      <w:r w:rsidRPr="003665B8">
        <w:rPr>
          <w:noProof/>
        </w:rPr>
        <w:t>, 2020, doi: 10.1002/2475-8876.12135.</w:t>
      </w:r>
    </w:p>
    <w:p w14:paraId="0DE17427" w14:textId="77777777" w:rsidR="003665B8" w:rsidRPr="003665B8" w:rsidRDefault="003665B8" w:rsidP="003665B8">
      <w:pPr>
        <w:widowControl w:val="0"/>
        <w:autoSpaceDE w:val="0"/>
        <w:autoSpaceDN w:val="0"/>
        <w:adjustRightInd w:val="0"/>
        <w:ind w:left="640" w:hanging="640"/>
        <w:rPr>
          <w:noProof/>
        </w:rPr>
      </w:pPr>
      <w:r w:rsidRPr="003665B8">
        <w:rPr>
          <w:noProof/>
        </w:rPr>
        <w:t>[63]</w:t>
      </w:r>
      <w:r w:rsidRPr="003665B8">
        <w:rPr>
          <w:noProof/>
        </w:rPr>
        <w:tab/>
        <w:t>A. Badri, Z. Ameli, and A. Motie Birjandi, “Application of artificial neural networks and fuzzy logic methods for short term load forecasting,” 2012, doi: 10.1016/j.egypro.2011.12.965.</w:t>
      </w:r>
    </w:p>
    <w:p w14:paraId="1D31BF88" w14:textId="77777777" w:rsidR="003665B8" w:rsidRPr="003665B8" w:rsidRDefault="003665B8" w:rsidP="003665B8">
      <w:pPr>
        <w:widowControl w:val="0"/>
        <w:autoSpaceDE w:val="0"/>
        <w:autoSpaceDN w:val="0"/>
        <w:adjustRightInd w:val="0"/>
        <w:ind w:left="640" w:hanging="640"/>
        <w:rPr>
          <w:noProof/>
        </w:rPr>
      </w:pPr>
      <w:r w:rsidRPr="003665B8">
        <w:rPr>
          <w:noProof/>
        </w:rPr>
        <w:t>[64]</w:t>
      </w:r>
      <w:r w:rsidRPr="003665B8">
        <w:rPr>
          <w:noProof/>
        </w:rPr>
        <w:tab/>
        <w:t xml:space="preserve">P. H. Kuo and C. J. Huang, “A high precision artificial neural networks model for short-Term energy load forecasting,” </w:t>
      </w:r>
      <w:r w:rsidRPr="003665B8">
        <w:rPr>
          <w:i/>
          <w:iCs/>
          <w:noProof/>
        </w:rPr>
        <w:t>Energies</w:t>
      </w:r>
      <w:r w:rsidRPr="003665B8">
        <w:rPr>
          <w:noProof/>
        </w:rPr>
        <w:t>, 2018, doi: 10.3390/en11010213.</w:t>
      </w:r>
    </w:p>
    <w:p w14:paraId="188D8333" w14:textId="77777777" w:rsidR="003665B8" w:rsidRPr="003665B8" w:rsidRDefault="003665B8" w:rsidP="003665B8">
      <w:pPr>
        <w:widowControl w:val="0"/>
        <w:autoSpaceDE w:val="0"/>
        <w:autoSpaceDN w:val="0"/>
        <w:adjustRightInd w:val="0"/>
        <w:ind w:left="640" w:hanging="640"/>
        <w:rPr>
          <w:noProof/>
        </w:rPr>
      </w:pPr>
      <w:r w:rsidRPr="003665B8">
        <w:rPr>
          <w:noProof/>
        </w:rPr>
        <w:t>[65]</w:t>
      </w:r>
      <w:r w:rsidRPr="003665B8">
        <w:rPr>
          <w:noProof/>
        </w:rPr>
        <w:tab/>
        <w:t xml:space="preserve">T. Hong and P. Wang, “Fuzzy interaction regression for short term load forecasting,” </w:t>
      </w:r>
      <w:r w:rsidRPr="003665B8">
        <w:rPr>
          <w:i/>
          <w:iCs/>
          <w:noProof/>
        </w:rPr>
        <w:t>Fuzzy Optim. Decis. Mak.</w:t>
      </w:r>
      <w:r w:rsidRPr="003665B8">
        <w:rPr>
          <w:noProof/>
        </w:rPr>
        <w:t>, 2014, doi: 10.1007/s10700-013-9166-9.</w:t>
      </w:r>
    </w:p>
    <w:p w14:paraId="07EEF740" w14:textId="77777777" w:rsidR="003665B8" w:rsidRPr="003665B8" w:rsidRDefault="003665B8" w:rsidP="003665B8">
      <w:pPr>
        <w:widowControl w:val="0"/>
        <w:autoSpaceDE w:val="0"/>
        <w:autoSpaceDN w:val="0"/>
        <w:adjustRightInd w:val="0"/>
        <w:ind w:left="640" w:hanging="640"/>
        <w:rPr>
          <w:noProof/>
        </w:rPr>
      </w:pPr>
      <w:r w:rsidRPr="003665B8">
        <w:rPr>
          <w:noProof/>
        </w:rPr>
        <w:t>[66]</w:t>
      </w:r>
      <w:r w:rsidRPr="003665B8">
        <w:rPr>
          <w:noProof/>
        </w:rPr>
        <w:tab/>
        <w:t xml:space="preserve">M. Hanmandlu and B. K. Chauhan, “Load forecasting using hybrid models,” </w:t>
      </w:r>
      <w:r w:rsidRPr="003665B8">
        <w:rPr>
          <w:i/>
          <w:iCs/>
          <w:noProof/>
        </w:rPr>
        <w:t>IEEE Trans. Power Syst.</w:t>
      </w:r>
      <w:r w:rsidRPr="003665B8">
        <w:rPr>
          <w:noProof/>
        </w:rPr>
        <w:t>, 2011, doi: 10.1109/TPWRS.2010.2048585.</w:t>
      </w:r>
    </w:p>
    <w:p w14:paraId="758FFCCE" w14:textId="77777777" w:rsidR="003665B8" w:rsidRPr="003665B8" w:rsidRDefault="003665B8" w:rsidP="003665B8">
      <w:pPr>
        <w:widowControl w:val="0"/>
        <w:autoSpaceDE w:val="0"/>
        <w:autoSpaceDN w:val="0"/>
        <w:adjustRightInd w:val="0"/>
        <w:ind w:left="640" w:hanging="640"/>
        <w:rPr>
          <w:noProof/>
        </w:rPr>
      </w:pPr>
      <w:r w:rsidRPr="003665B8">
        <w:rPr>
          <w:noProof/>
        </w:rPr>
        <w:t>[67]</w:t>
      </w:r>
      <w:r w:rsidRPr="003665B8">
        <w:rPr>
          <w:noProof/>
        </w:rPr>
        <w:tab/>
        <w:t xml:space="preserve">A. Yang, W. Li, and X. Yang, “Short-term electricity load forecasting based on feature selection and Least Squares Support Vector Machines,” </w:t>
      </w:r>
      <w:r w:rsidRPr="003665B8">
        <w:rPr>
          <w:i/>
          <w:iCs/>
          <w:noProof/>
        </w:rPr>
        <w:t>Knowledge-Based Syst.</w:t>
      </w:r>
      <w:r w:rsidRPr="003665B8">
        <w:rPr>
          <w:noProof/>
        </w:rPr>
        <w:t>, 2019, doi: 10.1016/j.knosys.2018.08.027.</w:t>
      </w:r>
    </w:p>
    <w:p w14:paraId="2FE271A2" w14:textId="77777777" w:rsidR="003665B8" w:rsidRPr="003665B8" w:rsidRDefault="003665B8" w:rsidP="003665B8">
      <w:pPr>
        <w:widowControl w:val="0"/>
        <w:autoSpaceDE w:val="0"/>
        <w:autoSpaceDN w:val="0"/>
        <w:adjustRightInd w:val="0"/>
        <w:ind w:left="640" w:hanging="640"/>
        <w:rPr>
          <w:noProof/>
        </w:rPr>
      </w:pPr>
      <w:r w:rsidRPr="003665B8">
        <w:rPr>
          <w:noProof/>
        </w:rPr>
        <w:t>[68]</w:t>
      </w:r>
      <w:r w:rsidRPr="003665B8">
        <w:rPr>
          <w:noProof/>
        </w:rPr>
        <w:tab/>
        <w:t>V. Mayrink and H. S. Hippert, “A hybrid method using Exponential Smoothing and Gradient Boosting for electrical short-term load forecasting,” 2017, doi: 10.1109/LA-CCI.2016.7885697.</w:t>
      </w:r>
    </w:p>
    <w:p w14:paraId="1D2E2500" w14:textId="77777777" w:rsidR="003665B8" w:rsidRPr="003665B8" w:rsidRDefault="003665B8" w:rsidP="003665B8">
      <w:pPr>
        <w:widowControl w:val="0"/>
        <w:autoSpaceDE w:val="0"/>
        <w:autoSpaceDN w:val="0"/>
        <w:adjustRightInd w:val="0"/>
        <w:ind w:left="640" w:hanging="640"/>
        <w:rPr>
          <w:noProof/>
        </w:rPr>
      </w:pPr>
      <w:r w:rsidRPr="003665B8">
        <w:rPr>
          <w:noProof/>
        </w:rPr>
        <w:t>[69]</w:t>
      </w:r>
      <w:r w:rsidRPr="003665B8">
        <w:rPr>
          <w:noProof/>
        </w:rPr>
        <w:tab/>
        <w:t xml:space="preserve">S. Humeau, T. K. Wijaya, M. Vasirani, and K. Aberer, “Electricity load forecasting for residential customers: Exploiting aggregation and correlation between </w:t>
      </w:r>
      <w:r w:rsidRPr="003665B8">
        <w:rPr>
          <w:noProof/>
        </w:rPr>
        <w:lastRenderedPageBreak/>
        <w:t>households,” 2013, doi: 10.1109/SustainIT.2013.6685208.</w:t>
      </w:r>
    </w:p>
    <w:p w14:paraId="0E4E3FFA" w14:textId="77777777" w:rsidR="003665B8" w:rsidRPr="003665B8" w:rsidRDefault="003665B8" w:rsidP="003665B8">
      <w:pPr>
        <w:widowControl w:val="0"/>
        <w:autoSpaceDE w:val="0"/>
        <w:autoSpaceDN w:val="0"/>
        <w:adjustRightInd w:val="0"/>
        <w:ind w:left="640" w:hanging="640"/>
        <w:rPr>
          <w:noProof/>
        </w:rPr>
      </w:pPr>
      <w:r w:rsidRPr="003665B8">
        <w:rPr>
          <w:noProof/>
        </w:rPr>
        <w:t>[70]</w:t>
      </w:r>
      <w:r w:rsidRPr="003665B8">
        <w:rPr>
          <w:noProof/>
        </w:rPr>
        <w:tab/>
        <w:t xml:space="preserve">G. Dudek, “Pattern-based local linear regression models for short-term load forecasting,” </w:t>
      </w:r>
      <w:r w:rsidRPr="003665B8">
        <w:rPr>
          <w:i/>
          <w:iCs/>
          <w:noProof/>
        </w:rPr>
        <w:t>Electr. Power Syst. Res.</w:t>
      </w:r>
      <w:r w:rsidRPr="003665B8">
        <w:rPr>
          <w:noProof/>
        </w:rPr>
        <w:t>, 2016, doi: 10.1016/j.epsr.2015.09.001.</w:t>
      </w:r>
    </w:p>
    <w:p w14:paraId="6AF91E87" w14:textId="77777777" w:rsidR="003665B8" w:rsidRPr="003665B8" w:rsidRDefault="003665B8" w:rsidP="003665B8">
      <w:pPr>
        <w:widowControl w:val="0"/>
        <w:autoSpaceDE w:val="0"/>
        <w:autoSpaceDN w:val="0"/>
        <w:adjustRightInd w:val="0"/>
        <w:ind w:left="640" w:hanging="640"/>
        <w:rPr>
          <w:noProof/>
        </w:rPr>
      </w:pPr>
      <w:r w:rsidRPr="003665B8">
        <w:rPr>
          <w:noProof/>
        </w:rPr>
        <w:t>[71]</w:t>
      </w:r>
      <w:r w:rsidRPr="003665B8">
        <w:rPr>
          <w:noProof/>
        </w:rPr>
        <w:tab/>
        <w:t xml:space="preserve">N. Amjady, “Short-term hourly load forecasting using time-series modeling with peak load estimation capability,” </w:t>
      </w:r>
      <w:r w:rsidRPr="003665B8">
        <w:rPr>
          <w:i/>
          <w:iCs/>
          <w:noProof/>
        </w:rPr>
        <w:t>IEEE Trans. Power Syst.</w:t>
      </w:r>
      <w:r w:rsidRPr="003665B8">
        <w:rPr>
          <w:noProof/>
        </w:rPr>
        <w:t>, vol. 16, no. 4, pp. 798–805, 2001, doi: 10.1109/59.962429.</w:t>
      </w:r>
    </w:p>
    <w:p w14:paraId="72151089" w14:textId="77777777" w:rsidR="003665B8" w:rsidRPr="003665B8" w:rsidRDefault="003665B8" w:rsidP="003665B8">
      <w:pPr>
        <w:widowControl w:val="0"/>
        <w:autoSpaceDE w:val="0"/>
        <w:autoSpaceDN w:val="0"/>
        <w:adjustRightInd w:val="0"/>
        <w:ind w:left="640" w:hanging="640"/>
        <w:rPr>
          <w:noProof/>
        </w:rPr>
      </w:pPr>
      <w:r w:rsidRPr="003665B8">
        <w:rPr>
          <w:noProof/>
        </w:rPr>
        <w:t>[72]</w:t>
      </w:r>
      <w:r w:rsidRPr="003665B8">
        <w:rPr>
          <w:noProof/>
        </w:rPr>
        <w:tab/>
        <w:t>M. Baccouche, F. Mamalet, and C. Wolf, “</w:t>
      </w:r>
      <w:r w:rsidRPr="003665B8">
        <w:rPr>
          <w:rFonts w:ascii="MS Mincho" w:eastAsia="MS Mincho" w:hAnsi="MS Mincho" w:cs="MS Mincho" w:hint="eastAsia"/>
          <w:noProof/>
        </w:rPr>
        <w:t>（</w:t>
      </w:r>
      <w:r w:rsidRPr="003665B8">
        <w:rPr>
          <w:noProof/>
        </w:rPr>
        <w:t xml:space="preserve">RGB)Sequential deep learning for human action recognition,” </w:t>
      </w:r>
      <w:r w:rsidRPr="003665B8">
        <w:rPr>
          <w:i/>
          <w:iCs/>
          <w:noProof/>
        </w:rPr>
        <w:t>Int. Work. Hum. Behav. Underst.</w:t>
      </w:r>
      <w:r w:rsidRPr="003665B8">
        <w:rPr>
          <w:noProof/>
        </w:rPr>
        <w:t>, 2011.</w:t>
      </w:r>
    </w:p>
    <w:p w14:paraId="2D283C66" w14:textId="77777777" w:rsidR="003665B8" w:rsidRPr="003665B8" w:rsidRDefault="003665B8" w:rsidP="003665B8">
      <w:pPr>
        <w:widowControl w:val="0"/>
        <w:autoSpaceDE w:val="0"/>
        <w:autoSpaceDN w:val="0"/>
        <w:adjustRightInd w:val="0"/>
        <w:ind w:left="640" w:hanging="640"/>
        <w:rPr>
          <w:noProof/>
        </w:rPr>
      </w:pPr>
      <w:r w:rsidRPr="003665B8">
        <w:rPr>
          <w:noProof/>
        </w:rPr>
        <w:t>[73]</w:t>
      </w:r>
      <w:r w:rsidRPr="003665B8">
        <w:rPr>
          <w:noProof/>
        </w:rPr>
        <w:tab/>
        <w:t xml:space="preserve">D. Yu, L. Deng, I. Jang, P. Kudumakis, M. Sandler, and K. Kang, “Deep learning and its applications to signal and information processing,” </w:t>
      </w:r>
      <w:r w:rsidRPr="003665B8">
        <w:rPr>
          <w:i/>
          <w:iCs/>
          <w:noProof/>
        </w:rPr>
        <w:t>IEEE Signal Process. Mag.</w:t>
      </w:r>
      <w:r w:rsidRPr="003665B8">
        <w:rPr>
          <w:noProof/>
        </w:rPr>
        <w:t>, 2011, doi: 10.1109/MSP.2010.939038.</w:t>
      </w:r>
    </w:p>
    <w:p w14:paraId="7BA1ECCB" w14:textId="77777777" w:rsidR="003665B8" w:rsidRPr="003665B8" w:rsidRDefault="003665B8" w:rsidP="003665B8">
      <w:pPr>
        <w:widowControl w:val="0"/>
        <w:autoSpaceDE w:val="0"/>
        <w:autoSpaceDN w:val="0"/>
        <w:adjustRightInd w:val="0"/>
        <w:ind w:left="640" w:hanging="640"/>
        <w:rPr>
          <w:noProof/>
        </w:rPr>
      </w:pPr>
      <w:r w:rsidRPr="003665B8">
        <w:rPr>
          <w:noProof/>
        </w:rPr>
        <w:t>[74]</w:t>
      </w:r>
      <w:r w:rsidRPr="003665B8">
        <w:rPr>
          <w:noProof/>
        </w:rPr>
        <w:tab/>
        <w:t>M. Vos, C. Bender-Saebelkampf, and S. Albayrak, “Residential Short-Term Load Forecasting Using Convolutional Neural Networks,” 2018, doi: 10.1109/SmartGridComm.2018.8587494.</w:t>
      </w:r>
    </w:p>
    <w:p w14:paraId="0E061C7D" w14:textId="77777777" w:rsidR="003665B8" w:rsidRPr="003665B8" w:rsidRDefault="003665B8" w:rsidP="003665B8">
      <w:pPr>
        <w:widowControl w:val="0"/>
        <w:autoSpaceDE w:val="0"/>
        <w:autoSpaceDN w:val="0"/>
        <w:adjustRightInd w:val="0"/>
        <w:ind w:left="640" w:hanging="640"/>
        <w:rPr>
          <w:noProof/>
        </w:rPr>
      </w:pPr>
      <w:r w:rsidRPr="003665B8">
        <w:rPr>
          <w:noProof/>
        </w:rPr>
        <w:t>[75]</w:t>
      </w:r>
      <w:r w:rsidRPr="003665B8">
        <w:rPr>
          <w:noProof/>
        </w:rPr>
        <w:tab/>
        <w:t>A. Gasparin, S. Lukovic, and C. Alippi, “Deep Learning for Time Series Forecasting: The Electric Load Case,” 2019, [Online]. Available: http://arxiv.org/abs/1907.09207.</w:t>
      </w:r>
    </w:p>
    <w:p w14:paraId="1B7F9AE3" w14:textId="77777777" w:rsidR="003665B8" w:rsidRPr="003665B8" w:rsidRDefault="003665B8" w:rsidP="003665B8">
      <w:pPr>
        <w:widowControl w:val="0"/>
        <w:autoSpaceDE w:val="0"/>
        <w:autoSpaceDN w:val="0"/>
        <w:adjustRightInd w:val="0"/>
        <w:ind w:left="640" w:hanging="640"/>
        <w:rPr>
          <w:noProof/>
        </w:rPr>
      </w:pPr>
      <w:r w:rsidRPr="003665B8">
        <w:rPr>
          <w:noProof/>
        </w:rPr>
        <w:t>[76]</w:t>
      </w:r>
      <w:r w:rsidRPr="003665B8">
        <w:rPr>
          <w:noProof/>
        </w:rPr>
        <w:tab/>
        <w:t xml:space="preserve">C. Gallicchio, A. Micheli, and L. Pedrelli, “Design of deep echo state networks,” </w:t>
      </w:r>
      <w:r w:rsidRPr="003665B8">
        <w:rPr>
          <w:i/>
          <w:iCs/>
          <w:noProof/>
        </w:rPr>
        <w:t>Neural Networks</w:t>
      </w:r>
      <w:r w:rsidRPr="003665B8">
        <w:rPr>
          <w:noProof/>
        </w:rPr>
        <w:t>, 2018, doi: 10.1016/j.neunet.2018.08.002.</w:t>
      </w:r>
    </w:p>
    <w:p w14:paraId="0965C824" w14:textId="77777777" w:rsidR="003665B8" w:rsidRPr="003665B8" w:rsidRDefault="003665B8" w:rsidP="003665B8">
      <w:pPr>
        <w:widowControl w:val="0"/>
        <w:autoSpaceDE w:val="0"/>
        <w:autoSpaceDN w:val="0"/>
        <w:adjustRightInd w:val="0"/>
        <w:ind w:left="640" w:hanging="640"/>
        <w:rPr>
          <w:noProof/>
        </w:rPr>
      </w:pPr>
      <w:r w:rsidRPr="003665B8">
        <w:rPr>
          <w:noProof/>
        </w:rPr>
        <w:t>[77]</w:t>
      </w:r>
      <w:r w:rsidRPr="003665B8">
        <w:rPr>
          <w:noProof/>
        </w:rPr>
        <w:tab/>
        <w:t xml:space="preserve">C. Tian, J. Ma, C. Zhang, and P. Zhan, “A deep neural network model for short-term load forecast based on long short-term memory network and convolutional neural network,” </w:t>
      </w:r>
      <w:r w:rsidRPr="003665B8">
        <w:rPr>
          <w:i/>
          <w:iCs/>
          <w:noProof/>
        </w:rPr>
        <w:t>Energies</w:t>
      </w:r>
      <w:r w:rsidRPr="003665B8">
        <w:rPr>
          <w:noProof/>
        </w:rPr>
        <w:t>, 2018, doi: 10.3390/en11123493.</w:t>
      </w:r>
    </w:p>
    <w:p w14:paraId="20BBC01B" w14:textId="77777777" w:rsidR="003665B8" w:rsidRPr="003665B8" w:rsidRDefault="003665B8" w:rsidP="003665B8">
      <w:pPr>
        <w:widowControl w:val="0"/>
        <w:autoSpaceDE w:val="0"/>
        <w:autoSpaceDN w:val="0"/>
        <w:adjustRightInd w:val="0"/>
        <w:ind w:left="640" w:hanging="640"/>
        <w:rPr>
          <w:noProof/>
        </w:rPr>
      </w:pPr>
      <w:r w:rsidRPr="003665B8">
        <w:rPr>
          <w:noProof/>
        </w:rPr>
        <w:t>[78]</w:t>
      </w:r>
      <w:r w:rsidRPr="003665B8">
        <w:rPr>
          <w:noProof/>
        </w:rPr>
        <w:tab/>
        <w:t xml:space="preserve">B. Farsi, “On Short-Term Load Forecasting Using Machine Learning Techniques,” </w:t>
      </w:r>
      <w:r w:rsidRPr="003665B8">
        <w:rPr>
          <w:noProof/>
        </w:rPr>
        <w:lastRenderedPageBreak/>
        <w:t>Concordia University, 2020.</w:t>
      </w:r>
    </w:p>
    <w:p w14:paraId="5DC59A08" w14:textId="77777777" w:rsidR="003665B8" w:rsidRPr="003665B8" w:rsidRDefault="003665B8" w:rsidP="003665B8">
      <w:pPr>
        <w:widowControl w:val="0"/>
        <w:autoSpaceDE w:val="0"/>
        <w:autoSpaceDN w:val="0"/>
        <w:adjustRightInd w:val="0"/>
        <w:ind w:left="640" w:hanging="640"/>
        <w:rPr>
          <w:noProof/>
        </w:rPr>
      </w:pPr>
      <w:r w:rsidRPr="003665B8">
        <w:rPr>
          <w:noProof/>
        </w:rPr>
        <w:t>[79]</w:t>
      </w:r>
      <w:r w:rsidRPr="003665B8">
        <w:rPr>
          <w:noProof/>
        </w:rPr>
        <w:tab/>
        <w:t xml:space="preserve">C. J. Huang, Y. Shen, Y. H. Chen, and H. C. Chen, “A novel hybrid deep neural network model for short-term electricity price forecasting,” </w:t>
      </w:r>
      <w:r w:rsidRPr="003665B8">
        <w:rPr>
          <w:i/>
          <w:iCs/>
          <w:noProof/>
        </w:rPr>
        <w:t>Int. J. Energy Res.</w:t>
      </w:r>
      <w:r w:rsidRPr="003665B8">
        <w:rPr>
          <w:noProof/>
        </w:rPr>
        <w:t>, 2021, doi: 10.1002/er.5945.</w:t>
      </w:r>
    </w:p>
    <w:p w14:paraId="00B31707" w14:textId="77777777" w:rsidR="003665B8" w:rsidRPr="003665B8" w:rsidRDefault="003665B8" w:rsidP="003665B8">
      <w:pPr>
        <w:widowControl w:val="0"/>
        <w:autoSpaceDE w:val="0"/>
        <w:autoSpaceDN w:val="0"/>
        <w:adjustRightInd w:val="0"/>
        <w:ind w:left="640" w:hanging="640"/>
        <w:rPr>
          <w:noProof/>
        </w:rPr>
      </w:pPr>
      <w:r w:rsidRPr="003665B8">
        <w:rPr>
          <w:noProof/>
        </w:rPr>
        <w:t>[80]</w:t>
      </w:r>
      <w:r w:rsidRPr="003665B8">
        <w:rPr>
          <w:noProof/>
        </w:rPr>
        <w:tab/>
        <w:t xml:space="preserve">C. J. Huang and P. H. Kuo, “Multiple-Input Deep Convolutional Neural Network Model for Short-Term Photovoltaic Power Forecasting,” </w:t>
      </w:r>
      <w:r w:rsidRPr="003665B8">
        <w:rPr>
          <w:i/>
          <w:iCs/>
          <w:noProof/>
        </w:rPr>
        <w:t>IEEE Access</w:t>
      </w:r>
      <w:r w:rsidRPr="003665B8">
        <w:rPr>
          <w:noProof/>
        </w:rPr>
        <w:t>, 2019, doi: 10.1109/ACCESS.2019.2921238.</w:t>
      </w:r>
    </w:p>
    <w:p w14:paraId="71870D27" w14:textId="77777777" w:rsidR="003665B8" w:rsidRPr="003665B8" w:rsidRDefault="003665B8" w:rsidP="003665B8">
      <w:pPr>
        <w:widowControl w:val="0"/>
        <w:autoSpaceDE w:val="0"/>
        <w:autoSpaceDN w:val="0"/>
        <w:adjustRightInd w:val="0"/>
        <w:ind w:left="640" w:hanging="640"/>
        <w:rPr>
          <w:noProof/>
        </w:rPr>
      </w:pPr>
      <w:r w:rsidRPr="003665B8">
        <w:rPr>
          <w:noProof/>
        </w:rPr>
        <w:t>[81]</w:t>
      </w:r>
      <w:r w:rsidRPr="003665B8">
        <w:rPr>
          <w:noProof/>
        </w:rPr>
        <w:tab/>
        <w:t>T. Hong, P. Wang, and H. L. Willis, “A naïve multiple linear regression benchmark for short term load forecasting,” 2011, doi: 10.1109/PES.2011.6038881.</w:t>
      </w:r>
    </w:p>
    <w:p w14:paraId="6510986A" w14:textId="77777777" w:rsidR="003665B8" w:rsidRPr="003665B8" w:rsidRDefault="003665B8" w:rsidP="003665B8">
      <w:pPr>
        <w:widowControl w:val="0"/>
        <w:autoSpaceDE w:val="0"/>
        <w:autoSpaceDN w:val="0"/>
        <w:adjustRightInd w:val="0"/>
        <w:ind w:left="640" w:hanging="640"/>
        <w:rPr>
          <w:noProof/>
        </w:rPr>
      </w:pPr>
      <w:r w:rsidRPr="003665B8">
        <w:rPr>
          <w:noProof/>
        </w:rPr>
        <w:t>[82]</w:t>
      </w:r>
      <w:r w:rsidRPr="003665B8">
        <w:rPr>
          <w:noProof/>
        </w:rPr>
        <w:tab/>
        <w:t xml:space="preserve">K. Methaprayoon, W. J. Lee, S. Rasmiddatta, J. R. Liao, and R. J. Ross, “Multistage artificial neural network short-term load forecasting engine with front-end weather forecast,” </w:t>
      </w:r>
      <w:r w:rsidRPr="003665B8">
        <w:rPr>
          <w:i/>
          <w:iCs/>
          <w:noProof/>
        </w:rPr>
        <w:t>IEEE Trans. Ind. Appl.</w:t>
      </w:r>
      <w:r w:rsidRPr="003665B8">
        <w:rPr>
          <w:noProof/>
        </w:rPr>
        <w:t>, 2007, doi: 10.1109/TIA.2007.908190.</w:t>
      </w:r>
    </w:p>
    <w:p w14:paraId="48B3FAA4" w14:textId="77777777" w:rsidR="003665B8" w:rsidRPr="003665B8" w:rsidRDefault="003665B8" w:rsidP="003665B8">
      <w:pPr>
        <w:widowControl w:val="0"/>
        <w:autoSpaceDE w:val="0"/>
        <w:autoSpaceDN w:val="0"/>
        <w:adjustRightInd w:val="0"/>
        <w:ind w:left="640" w:hanging="640"/>
        <w:rPr>
          <w:noProof/>
        </w:rPr>
      </w:pPr>
      <w:r w:rsidRPr="003665B8">
        <w:rPr>
          <w:noProof/>
        </w:rPr>
        <w:t>[83]</w:t>
      </w:r>
      <w:r w:rsidRPr="003665B8">
        <w:rPr>
          <w:noProof/>
        </w:rPr>
        <w:tab/>
        <w:t>A. K. Singh, Ibraheem, S. Khatoon, M. Muazzam, and D. K. Chaturvedi, “Load forecasting techniques and methodologies: A review,” 2012, doi: 10.1109/ICPCES.2012.6508132.</w:t>
      </w:r>
    </w:p>
    <w:p w14:paraId="3BA34124" w14:textId="77777777" w:rsidR="003665B8" w:rsidRPr="003665B8" w:rsidRDefault="003665B8" w:rsidP="003665B8">
      <w:pPr>
        <w:widowControl w:val="0"/>
        <w:autoSpaceDE w:val="0"/>
        <w:autoSpaceDN w:val="0"/>
        <w:adjustRightInd w:val="0"/>
        <w:ind w:left="640" w:hanging="640"/>
        <w:rPr>
          <w:noProof/>
        </w:rPr>
      </w:pPr>
      <w:r w:rsidRPr="003665B8">
        <w:rPr>
          <w:noProof/>
        </w:rPr>
        <w:t>[84]</w:t>
      </w:r>
      <w:r w:rsidRPr="003665B8">
        <w:rPr>
          <w:noProof/>
        </w:rPr>
        <w:tab/>
        <w:t xml:space="preserve">G. Papacharalampous, H. Tyralis, and D. Koutsoyiannis, “Predictability of monthly temperature and precipitation using automatic time series forecasting methods,” </w:t>
      </w:r>
      <w:r w:rsidRPr="003665B8">
        <w:rPr>
          <w:i/>
          <w:iCs/>
          <w:noProof/>
        </w:rPr>
        <w:t>Acta Geophys.</w:t>
      </w:r>
      <w:r w:rsidRPr="003665B8">
        <w:rPr>
          <w:noProof/>
        </w:rPr>
        <w:t>, 2018, doi: 10.1007/s11600-018-0120-7.</w:t>
      </w:r>
    </w:p>
    <w:p w14:paraId="0106DA93" w14:textId="77777777" w:rsidR="003665B8" w:rsidRPr="003665B8" w:rsidRDefault="003665B8" w:rsidP="003665B8">
      <w:pPr>
        <w:widowControl w:val="0"/>
        <w:autoSpaceDE w:val="0"/>
        <w:autoSpaceDN w:val="0"/>
        <w:adjustRightInd w:val="0"/>
        <w:ind w:left="640" w:hanging="640"/>
        <w:rPr>
          <w:noProof/>
        </w:rPr>
      </w:pPr>
      <w:r w:rsidRPr="003665B8">
        <w:rPr>
          <w:noProof/>
        </w:rPr>
        <w:t>[85]</w:t>
      </w:r>
      <w:r w:rsidRPr="003665B8">
        <w:rPr>
          <w:noProof/>
        </w:rPr>
        <w:tab/>
        <w:t xml:space="preserve">P. Wang, B. Liu, and T. Hong, “Electric load forecasting with recency effect: A big data approach,” </w:t>
      </w:r>
      <w:r w:rsidRPr="003665B8">
        <w:rPr>
          <w:i/>
          <w:iCs/>
          <w:noProof/>
        </w:rPr>
        <w:t>Int. J. Forecast.</w:t>
      </w:r>
      <w:r w:rsidRPr="003665B8">
        <w:rPr>
          <w:noProof/>
        </w:rPr>
        <w:t>, 2016, doi: 10.1016/j.ijforecast.2015.09.006.</w:t>
      </w:r>
    </w:p>
    <w:p w14:paraId="7EFBDA5E" w14:textId="77777777" w:rsidR="003665B8" w:rsidRPr="003665B8" w:rsidRDefault="003665B8" w:rsidP="003665B8">
      <w:pPr>
        <w:widowControl w:val="0"/>
        <w:autoSpaceDE w:val="0"/>
        <w:autoSpaceDN w:val="0"/>
        <w:adjustRightInd w:val="0"/>
        <w:ind w:left="640" w:hanging="640"/>
        <w:rPr>
          <w:noProof/>
        </w:rPr>
      </w:pPr>
      <w:r w:rsidRPr="003665B8">
        <w:rPr>
          <w:noProof/>
        </w:rPr>
        <w:t>[86]</w:t>
      </w:r>
      <w:r w:rsidRPr="003665B8">
        <w:rPr>
          <w:noProof/>
        </w:rPr>
        <w:tab/>
        <w:t>A. Bracale, G. Carpinelli, P. De Falco, and T. Hong, “Short-term industrial load forecasting: A case study in an Italian factory,” 2017, doi: 10.1109/ISGTEurope.2017.8260176.</w:t>
      </w:r>
    </w:p>
    <w:p w14:paraId="1EF5455B" w14:textId="77777777" w:rsidR="003665B8" w:rsidRPr="003665B8" w:rsidRDefault="003665B8" w:rsidP="003665B8">
      <w:pPr>
        <w:widowControl w:val="0"/>
        <w:autoSpaceDE w:val="0"/>
        <w:autoSpaceDN w:val="0"/>
        <w:adjustRightInd w:val="0"/>
        <w:ind w:left="640" w:hanging="640"/>
        <w:rPr>
          <w:noProof/>
        </w:rPr>
      </w:pPr>
      <w:r w:rsidRPr="003665B8">
        <w:rPr>
          <w:noProof/>
        </w:rPr>
        <w:lastRenderedPageBreak/>
        <w:t>[87]</w:t>
      </w:r>
      <w:r w:rsidRPr="003665B8">
        <w:rPr>
          <w:noProof/>
        </w:rPr>
        <w:tab/>
        <w:t xml:space="preserve">M. Rana and I. Koprinska, “Forecasting electricity load with advanced wavelet neural networks,” </w:t>
      </w:r>
      <w:r w:rsidRPr="003665B8">
        <w:rPr>
          <w:i/>
          <w:iCs/>
          <w:noProof/>
        </w:rPr>
        <w:t>Neurocomputing</w:t>
      </w:r>
      <w:r w:rsidRPr="003665B8">
        <w:rPr>
          <w:noProof/>
        </w:rPr>
        <w:t>, 2016, doi: 10.1016/j.neucom.2015.12.004.</w:t>
      </w:r>
    </w:p>
    <w:p w14:paraId="42728727" w14:textId="77777777" w:rsidR="003665B8" w:rsidRPr="003665B8" w:rsidRDefault="003665B8" w:rsidP="003665B8">
      <w:pPr>
        <w:widowControl w:val="0"/>
        <w:autoSpaceDE w:val="0"/>
        <w:autoSpaceDN w:val="0"/>
        <w:adjustRightInd w:val="0"/>
        <w:ind w:left="640" w:hanging="640"/>
        <w:rPr>
          <w:noProof/>
        </w:rPr>
      </w:pPr>
      <w:r w:rsidRPr="003665B8">
        <w:rPr>
          <w:noProof/>
        </w:rPr>
        <w:t>[88]</w:t>
      </w:r>
      <w:r w:rsidRPr="003665B8">
        <w:rPr>
          <w:noProof/>
        </w:rPr>
        <w:tab/>
        <w:t xml:space="preserve">Da Liu, K. Sun, H. Huang, and P. Tang, “Monthly load forecasting based on economic data by decomposition integration theory,” </w:t>
      </w:r>
      <w:r w:rsidRPr="003665B8">
        <w:rPr>
          <w:i/>
          <w:iCs/>
          <w:noProof/>
        </w:rPr>
        <w:t>Sustain.</w:t>
      </w:r>
      <w:r w:rsidRPr="003665B8">
        <w:rPr>
          <w:noProof/>
        </w:rPr>
        <w:t>, 2018, doi: 10.3390/su10093282.</w:t>
      </w:r>
    </w:p>
    <w:p w14:paraId="3EB7CDDE" w14:textId="77777777" w:rsidR="003665B8" w:rsidRPr="003665B8" w:rsidRDefault="003665B8" w:rsidP="003665B8">
      <w:pPr>
        <w:widowControl w:val="0"/>
        <w:autoSpaceDE w:val="0"/>
        <w:autoSpaceDN w:val="0"/>
        <w:adjustRightInd w:val="0"/>
        <w:ind w:left="640" w:hanging="640"/>
        <w:rPr>
          <w:noProof/>
        </w:rPr>
      </w:pPr>
      <w:r w:rsidRPr="003665B8">
        <w:rPr>
          <w:noProof/>
        </w:rPr>
        <w:t>[89]</w:t>
      </w:r>
      <w:r w:rsidRPr="003665B8">
        <w:rPr>
          <w:noProof/>
        </w:rPr>
        <w:tab/>
        <w:t xml:space="preserve">T. Hong, M. Gui, M. E. Baran, and H. L. Willis, “Modeling and forecasting hourly electric load by multiple linear regression with interactions,” </w:t>
      </w:r>
      <w:r w:rsidRPr="003665B8">
        <w:rPr>
          <w:i/>
          <w:iCs/>
          <w:noProof/>
        </w:rPr>
        <w:t>IEEE PES Gen. Meet. PES 2010</w:t>
      </w:r>
      <w:r w:rsidRPr="003665B8">
        <w:rPr>
          <w:noProof/>
        </w:rPr>
        <w:t>, pp. 1–8, 2010, doi: 10.1109/PES.2010.5589959.</w:t>
      </w:r>
    </w:p>
    <w:p w14:paraId="2C618A4D" w14:textId="77777777" w:rsidR="003665B8" w:rsidRPr="003665B8" w:rsidRDefault="003665B8" w:rsidP="003665B8">
      <w:pPr>
        <w:widowControl w:val="0"/>
        <w:autoSpaceDE w:val="0"/>
        <w:autoSpaceDN w:val="0"/>
        <w:adjustRightInd w:val="0"/>
        <w:ind w:left="640" w:hanging="640"/>
        <w:rPr>
          <w:noProof/>
        </w:rPr>
      </w:pPr>
      <w:r w:rsidRPr="003665B8">
        <w:rPr>
          <w:noProof/>
        </w:rPr>
        <w:t>[90]</w:t>
      </w:r>
      <w:r w:rsidRPr="003665B8">
        <w:rPr>
          <w:noProof/>
        </w:rPr>
        <w:tab/>
        <w:t>M. Abuella and B. Chowdhury, “Solar power probabilistic forecasting by using multiple linear regression analysis,” 2015, doi: 10.1109/SECON.2015.7132869.</w:t>
      </w:r>
    </w:p>
    <w:p w14:paraId="35037ED8" w14:textId="77777777" w:rsidR="003665B8" w:rsidRPr="003665B8" w:rsidRDefault="003665B8" w:rsidP="003665B8">
      <w:pPr>
        <w:widowControl w:val="0"/>
        <w:autoSpaceDE w:val="0"/>
        <w:autoSpaceDN w:val="0"/>
        <w:adjustRightInd w:val="0"/>
        <w:ind w:left="640" w:hanging="640"/>
        <w:rPr>
          <w:noProof/>
        </w:rPr>
      </w:pPr>
      <w:r w:rsidRPr="003665B8">
        <w:rPr>
          <w:noProof/>
        </w:rPr>
        <w:t>[91]</w:t>
      </w:r>
      <w:r w:rsidRPr="003665B8">
        <w:rPr>
          <w:noProof/>
        </w:rPr>
        <w:tab/>
        <w:t xml:space="preserve">K. Panklib, C. Prakasvudhisarn, and D. Khummongkol, “Electricity Consumption Forecasting in Thailand Using an Artificial Neural Network and Multiple Linear Regression,” </w:t>
      </w:r>
      <w:r w:rsidRPr="003665B8">
        <w:rPr>
          <w:i/>
          <w:iCs/>
          <w:noProof/>
        </w:rPr>
        <w:t>Energy Sources, Part B Econ. Plan. Policy</w:t>
      </w:r>
      <w:r w:rsidRPr="003665B8">
        <w:rPr>
          <w:noProof/>
        </w:rPr>
        <w:t>, 2015, doi: 10.1080/15567249.2011.559520.</w:t>
      </w:r>
    </w:p>
    <w:p w14:paraId="6225FA43" w14:textId="77777777" w:rsidR="003665B8" w:rsidRPr="003665B8" w:rsidRDefault="003665B8" w:rsidP="003665B8">
      <w:pPr>
        <w:widowControl w:val="0"/>
        <w:autoSpaceDE w:val="0"/>
        <w:autoSpaceDN w:val="0"/>
        <w:adjustRightInd w:val="0"/>
        <w:ind w:left="640" w:hanging="640"/>
        <w:rPr>
          <w:noProof/>
        </w:rPr>
      </w:pPr>
      <w:r w:rsidRPr="003665B8">
        <w:rPr>
          <w:noProof/>
        </w:rPr>
        <w:t>[92]</w:t>
      </w:r>
      <w:r w:rsidRPr="003665B8">
        <w:rPr>
          <w:noProof/>
        </w:rPr>
        <w:tab/>
        <w:t>X. Sun, Z. Ouyang, and D. Yue, “Short-term load forecasting based on multivariate linear regression,” 2017, doi: 10.1109/EI2.2017.8245401.</w:t>
      </w:r>
    </w:p>
    <w:p w14:paraId="65FEB55A" w14:textId="77777777" w:rsidR="003665B8" w:rsidRPr="003665B8" w:rsidRDefault="003665B8" w:rsidP="003665B8">
      <w:pPr>
        <w:widowControl w:val="0"/>
        <w:autoSpaceDE w:val="0"/>
        <w:autoSpaceDN w:val="0"/>
        <w:adjustRightInd w:val="0"/>
        <w:ind w:left="640" w:hanging="640"/>
        <w:rPr>
          <w:noProof/>
        </w:rPr>
      </w:pPr>
      <w:r w:rsidRPr="003665B8">
        <w:rPr>
          <w:noProof/>
        </w:rPr>
        <w:t>[93]</w:t>
      </w:r>
      <w:r w:rsidRPr="003665B8">
        <w:rPr>
          <w:noProof/>
        </w:rPr>
        <w:tab/>
        <w:t xml:space="preserve">R. Weron, </w:t>
      </w:r>
      <w:r w:rsidRPr="003665B8">
        <w:rPr>
          <w:i/>
          <w:iCs/>
          <w:noProof/>
        </w:rPr>
        <w:t>Modeling and forecasting electricity loads and prices: A statistical approach</w:t>
      </w:r>
      <w:r w:rsidRPr="003665B8">
        <w:rPr>
          <w:noProof/>
        </w:rPr>
        <w:t>. wiley, 2006.</w:t>
      </w:r>
    </w:p>
    <w:p w14:paraId="778035CD" w14:textId="77777777" w:rsidR="003665B8" w:rsidRPr="003665B8" w:rsidRDefault="003665B8" w:rsidP="003665B8">
      <w:pPr>
        <w:widowControl w:val="0"/>
        <w:autoSpaceDE w:val="0"/>
        <w:autoSpaceDN w:val="0"/>
        <w:adjustRightInd w:val="0"/>
        <w:ind w:left="640" w:hanging="640"/>
        <w:rPr>
          <w:noProof/>
        </w:rPr>
      </w:pPr>
      <w:r w:rsidRPr="003665B8">
        <w:rPr>
          <w:noProof/>
        </w:rPr>
        <w:t>[94]</w:t>
      </w:r>
      <w:r w:rsidRPr="003665B8">
        <w:rPr>
          <w:noProof/>
        </w:rPr>
        <w:tab/>
        <w:t>N. Amral, C. S. Özveren, and D. King, “Short term load forecasting using multiple linear regression,” 2007, doi: 10.1109/UPEC.2007.4469121.</w:t>
      </w:r>
    </w:p>
    <w:p w14:paraId="0C9D0032" w14:textId="77777777" w:rsidR="003665B8" w:rsidRPr="003665B8" w:rsidRDefault="003665B8" w:rsidP="003665B8">
      <w:pPr>
        <w:widowControl w:val="0"/>
        <w:autoSpaceDE w:val="0"/>
        <w:autoSpaceDN w:val="0"/>
        <w:adjustRightInd w:val="0"/>
        <w:ind w:left="640" w:hanging="640"/>
        <w:rPr>
          <w:noProof/>
        </w:rPr>
      </w:pPr>
      <w:r w:rsidRPr="003665B8">
        <w:rPr>
          <w:noProof/>
        </w:rPr>
        <w:t>[95]</w:t>
      </w:r>
      <w:r w:rsidRPr="003665B8">
        <w:rPr>
          <w:noProof/>
        </w:rPr>
        <w:tab/>
        <w:t>T. Hong, “Short Term Electric Load Forecasting,” North Carolina State University, 2010.</w:t>
      </w:r>
    </w:p>
    <w:p w14:paraId="7E1D486A" w14:textId="77777777" w:rsidR="003665B8" w:rsidRPr="003665B8" w:rsidRDefault="003665B8" w:rsidP="003665B8">
      <w:pPr>
        <w:widowControl w:val="0"/>
        <w:autoSpaceDE w:val="0"/>
        <w:autoSpaceDN w:val="0"/>
        <w:adjustRightInd w:val="0"/>
        <w:ind w:left="640" w:hanging="640"/>
        <w:rPr>
          <w:noProof/>
        </w:rPr>
      </w:pPr>
      <w:r w:rsidRPr="003665B8">
        <w:rPr>
          <w:noProof/>
        </w:rPr>
        <w:t>[96]</w:t>
      </w:r>
      <w:r w:rsidRPr="003665B8">
        <w:rPr>
          <w:noProof/>
        </w:rPr>
        <w:tab/>
        <w:t xml:space="preserve">E. Stellwagen and L. Tashman, “ARIMA : The Models of Box and Jenkins,” </w:t>
      </w:r>
      <w:r w:rsidRPr="003665B8">
        <w:rPr>
          <w:i/>
          <w:iCs/>
          <w:noProof/>
        </w:rPr>
        <w:lastRenderedPageBreak/>
        <w:t>Foresight Int. J. Appl. Forecast.</w:t>
      </w:r>
      <w:r w:rsidRPr="003665B8">
        <w:rPr>
          <w:noProof/>
        </w:rPr>
        <w:t>, 2013.</w:t>
      </w:r>
    </w:p>
    <w:p w14:paraId="44700AEF" w14:textId="77777777" w:rsidR="003665B8" w:rsidRPr="003665B8" w:rsidRDefault="003665B8" w:rsidP="003665B8">
      <w:pPr>
        <w:widowControl w:val="0"/>
        <w:autoSpaceDE w:val="0"/>
        <w:autoSpaceDN w:val="0"/>
        <w:adjustRightInd w:val="0"/>
        <w:ind w:left="640" w:hanging="640"/>
        <w:rPr>
          <w:noProof/>
        </w:rPr>
      </w:pPr>
      <w:r w:rsidRPr="003665B8">
        <w:rPr>
          <w:noProof/>
        </w:rPr>
        <w:t>[97]</w:t>
      </w:r>
      <w:r w:rsidRPr="003665B8">
        <w:rPr>
          <w:noProof/>
        </w:rPr>
        <w:tab/>
        <w:t xml:space="preserve">K. Goswami, A. Ganguly, and A. K. Sil, “Day ahead forecasting and peak load management using multivariate auto regression technique,” </w:t>
      </w:r>
      <w:r w:rsidRPr="003665B8">
        <w:rPr>
          <w:i/>
          <w:iCs/>
          <w:noProof/>
        </w:rPr>
        <w:t>Proc. 2018 IEEE Appl. Signal Process. Conf. ASPCON 2018</w:t>
      </w:r>
      <w:r w:rsidRPr="003665B8">
        <w:rPr>
          <w:noProof/>
        </w:rPr>
        <w:t>, no. 1, pp. 279–282, 2018, doi: 10.1109/ASPCON.2018.8748661.</w:t>
      </w:r>
    </w:p>
    <w:p w14:paraId="1960598E" w14:textId="77777777" w:rsidR="003665B8" w:rsidRPr="003665B8" w:rsidRDefault="003665B8" w:rsidP="003665B8">
      <w:pPr>
        <w:widowControl w:val="0"/>
        <w:autoSpaceDE w:val="0"/>
        <w:autoSpaceDN w:val="0"/>
        <w:adjustRightInd w:val="0"/>
        <w:ind w:left="640" w:hanging="640"/>
        <w:rPr>
          <w:noProof/>
        </w:rPr>
      </w:pPr>
      <w:r w:rsidRPr="003665B8">
        <w:rPr>
          <w:noProof/>
        </w:rPr>
        <w:t>[98]</w:t>
      </w:r>
      <w:r w:rsidRPr="003665B8">
        <w:rPr>
          <w:noProof/>
        </w:rPr>
        <w:tab/>
        <w:t xml:space="preserve">R. Bonetto and M. Rossi, “Parallel multi-step ahead power demand forecasting through NAR neural networks,” </w:t>
      </w:r>
      <w:r w:rsidRPr="003665B8">
        <w:rPr>
          <w:i/>
          <w:iCs/>
          <w:noProof/>
        </w:rPr>
        <w:t>2016 IEEE Int. Conf. Smart Grid Commun. SmartGridComm 2016</w:t>
      </w:r>
      <w:r w:rsidRPr="003665B8">
        <w:rPr>
          <w:noProof/>
        </w:rPr>
        <w:t>, pp. 314–319, Dec. 2016, doi: 10.1109/SmartGridComm.2016.7778780.</w:t>
      </w:r>
    </w:p>
    <w:p w14:paraId="20585130" w14:textId="77777777" w:rsidR="003665B8" w:rsidRPr="003665B8" w:rsidRDefault="003665B8" w:rsidP="003665B8">
      <w:pPr>
        <w:widowControl w:val="0"/>
        <w:autoSpaceDE w:val="0"/>
        <w:autoSpaceDN w:val="0"/>
        <w:adjustRightInd w:val="0"/>
        <w:ind w:left="640" w:hanging="640"/>
        <w:rPr>
          <w:noProof/>
        </w:rPr>
      </w:pPr>
      <w:r w:rsidRPr="003665B8">
        <w:rPr>
          <w:noProof/>
        </w:rPr>
        <w:t>[99]</w:t>
      </w:r>
      <w:r w:rsidRPr="003665B8">
        <w:rPr>
          <w:noProof/>
        </w:rPr>
        <w:tab/>
        <w:t xml:space="preserve">G. N. Shilpa and G. S. Sheshadri, “ARIMAX Model for Short-Term Electrical Load Forecasting,” </w:t>
      </w:r>
      <w:r w:rsidRPr="003665B8">
        <w:rPr>
          <w:i/>
          <w:iCs/>
          <w:noProof/>
        </w:rPr>
        <w:t>Int. J. Recent Technol. Eng.</w:t>
      </w:r>
      <w:r w:rsidRPr="003665B8">
        <w:rPr>
          <w:noProof/>
        </w:rPr>
        <w:t>, 2019, doi: 10.35940/ijrte.d7950.118419.</w:t>
      </w:r>
    </w:p>
    <w:p w14:paraId="772F658B" w14:textId="77777777" w:rsidR="003665B8" w:rsidRPr="003665B8" w:rsidRDefault="003665B8" w:rsidP="003665B8">
      <w:pPr>
        <w:widowControl w:val="0"/>
        <w:autoSpaceDE w:val="0"/>
        <w:autoSpaceDN w:val="0"/>
        <w:adjustRightInd w:val="0"/>
        <w:ind w:left="640" w:hanging="640"/>
        <w:rPr>
          <w:noProof/>
        </w:rPr>
      </w:pPr>
      <w:r w:rsidRPr="003665B8">
        <w:rPr>
          <w:noProof/>
        </w:rPr>
        <w:t>[100]</w:t>
      </w:r>
      <w:r w:rsidRPr="003665B8">
        <w:rPr>
          <w:noProof/>
        </w:rPr>
        <w:tab/>
        <w:t xml:space="preserve">H. Cui and X. Peng, “Short-Term City Electric Load Forecasting with Considering Temperature Effects: An Improved ARIMAX Model,” </w:t>
      </w:r>
      <w:r w:rsidRPr="003665B8">
        <w:rPr>
          <w:i/>
          <w:iCs/>
          <w:noProof/>
        </w:rPr>
        <w:t>Math. Probl. Eng.</w:t>
      </w:r>
      <w:r w:rsidRPr="003665B8">
        <w:rPr>
          <w:noProof/>
        </w:rPr>
        <w:t>, 2015, doi: 10.1155/2015/589374.</w:t>
      </w:r>
    </w:p>
    <w:p w14:paraId="70576DCB" w14:textId="77777777" w:rsidR="003665B8" w:rsidRPr="003665B8" w:rsidRDefault="003665B8" w:rsidP="003665B8">
      <w:pPr>
        <w:widowControl w:val="0"/>
        <w:autoSpaceDE w:val="0"/>
        <w:autoSpaceDN w:val="0"/>
        <w:adjustRightInd w:val="0"/>
        <w:ind w:left="640" w:hanging="640"/>
        <w:rPr>
          <w:noProof/>
        </w:rPr>
      </w:pPr>
      <w:r w:rsidRPr="003665B8">
        <w:rPr>
          <w:noProof/>
        </w:rPr>
        <w:t>[101]</w:t>
      </w:r>
      <w:r w:rsidRPr="003665B8">
        <w:rPr>
          <w:noProof/>
        </w:rPr>
        <w:tab/>
        <w:t>A. Shadkam, “Using SARIMAX to forecast electricity demand and consumption in university buildings,” The University of British Columbia, 2020.</w:t>
      </w:r>
    </w:p>
    <w:p w14:paraId="651BFEF4" w14:textId="77777777" w:rsidR="003665B8" w:rsidRPr="003665B8" w:rsidRDefault="003665B8" w:rsidP="003665B8">
      <w:pPr>
        <w:widowControl w:val="0"/>
        <w:autoSpaceDE w:val="0"/>
        <w:autoSpaceDN w:val="0"/>
        <w:adjustRightInd w:val="0"/>
        <w:ind w:left="640" w:hanging="640"/>
        <w:rPr>
          <w:noProof/>
        </w:rPr>
      </w:pPr>
      <w:r w:rsidRPr="003665B8">
        <w:rPr>
          <w:noProof/>
        </w:rPr>
        <w:t>[102]</w:t>
      </w:r>
      <w:r w:rsidRPr="003665B8">
        <w:rPr>
          <w:noProof/>
        </w:rPr>
        <w:tab/>
        <w:t>I. Fernández, C. E. Borges, and Y. K. Penya, “Efficient building load forecasting,” 2011, doi: 10.1109/ETFA.2011.6059103.</w:t>
      </w:r>
    </w:p>
    <w:p w14:paraId="7E10BA5E" w14:textId="77777777" w:rsidR="003665B8" w:rsidRPr="003665B8" w:rsidRDefault="003665B8" w:rsidP="003665B8">
      <w:pPr>
        <w:widowControl w:val="0"/>
        <w:autoSpaceDE w:val="0"/>
        <w:autoSpaceDN w:val="0"/>
        <w:adjustRightInd w:val="0"/>
        <w:ind w:left="640" w:hanging="640"/>
        <w:rPr>
          <w:noProof/>
        </w:rPr>
      </w:pPr>
      <w:r w:rsidRPr="003665B8">
        <w:rPr>
          <w:noProof/>
        </w:rPr>
        <w:t>[103]</w:t>
      </w:r>
      <w:r w:rsidRPr="003665B8">
        <w:rPr>
          <w:noProof/>
        </w:rPr>
        <w:tab/>
        <w:t xml:space="preserve">W. S. McCulloch and W. Pitts, “A logical calculus of the ideas immanent in nervous activity,” </w:t>
      </w:r>
      <w:r w:rsidRPr="003665B8">
        <w:rPr>
          <w:i/>
          <w:iCs/>
          <w:noProof/>
        </w:rPr>
        <w:t>Bull. Math. Biophys.</w:t>
      </w:r>
      <w:r w:rsidRPr="003665B8">
        <w:rPr>
          <w:noProof/>
        </w:rPr>
        <w:t>, 1943, doi: 10.1007/BF02478259.</w:t>
      </w:r>
    </w:p>
    <w:p w14:paraId="62CA9F48" w14:textId="77777777" w:rsidR="003665B8" w:rsidRPr="003665B8" w:rsidRDefault="003665B8" w:rsidP="003665B8">
      <w:pPr>
        <w:widowControl w:val="0"/>
        <w:autoSpaceDE w:val="0"/>
        <w:autoSpaceDN w:val="0"/>
        <w:adjustRightInd w:val="0"/>
        <w:ind w:left="640" w:hanging="640"/>
        <w:rPr>
          <w:noProof/>
        </w:rPr>
      </w:pPr>
      <w:r w:rsidRPr="003665B8">
        <w:rPr>
          <w:noProof/>
        </w:rPr>
        <w:t>[104]</w:t>
      </w:r>
      <w:r w:rsidRPr="003665B8">
        <w:rPr>
          <w:noProof/>
        </w:rPr>
        <w:tab/>
        <w:t xml:space="preserve">D. O. Hebb, “The first stage of perception: growth of the assembly,” </w:t>
      </w:r>
      <w:r w:rsidRPr="003665B8">
        <w:rPr>
          <w:i/>
          <w:iCs/>
          <w:noProof/>
        </w:rPr>
        <w:t>Organ. Behav.</w:t>
      </w:r>
      <w:r w:rsidRPr="003665B8">
        <w:rPr>
          <w:noProof/>
        </w:rPr>
        <w:t>, 1949, doi: 10.1016/0301-0082(84)90021-2.</w:t>
      </w:r>
    </w:p>
    <w:p w14:paraId="124D862B" w14:textId="77777777" w:rsidR="003665B8" w:rsidRPr="003665B8" w:rsidRDefault="003665B8" w:rsidP="003665B8">
      <w:pPr>
        <w:widowControl w:val="0"/>
        <w:autoSpaceDE w:val="0"/>
        <w:autoSpaceDN w:val="0"/>
        <w:adjustRightInd w:val="0"/>
        <w:ind w:left="640" w:hanging="640"/>
        <w:rPr>
          <w:noProof/>
        </w:rPr>
      </w:pPr>
      <w:r w:rsidRPr="003665B8">
        <w:rPr>
          <w:noProof/>
        </w:rPr>
        <w:t>[105]</w:t>
      </w:r>
      <w:r w:rsidRPr="003665B8">
        <w:rPr>
          <w:noProof/>
        </w:rPr>
        <w:tab/>
        <w:t xml:space="preserve">F. Rosenblatt, “The perceptron: A probabilistic model for information storage and </w:t>
      </w:r>
      <w:r w:rsidRPr="003665B8">
        <w:rPr>
          <w:noProof/>
        </w:rPr>
        <w:lastRenderedPageBreak/>
        <w:t xml:space="preserve">organization in the brain,” </w:t>
      </w:r>
      <w:r w:rsidRPr="003665B8">
        <w:rPr>
          <w:i/>
          <w:iCs/>
          <w:noProof/>
        </w:rPr>
        <w:t>Psychol. Rev.</w:t>
      </w:r>
      <w:r w:rsidRPr="003665B8">
        <w:rPr>
          <w:noProof/>
        </w:rPr>
        <w:t>, 1958, doi: 10.1037/h0042519.</w:t>
      </w:r>
    </w:p>
    <w:p w14:paraId="4320E082" w14:textId="77777777" w:rsidR="003665B8" w:rsidRPr="003665B8" w:rsidRDefault="003665B8" w:rsidP="003665B8">
      <w:pPr>
        <w:widowControl w:val="0"/>
        <w:autoSpaceDE w:val="0"/>
        <w:autoSpaceDN w:val="0"/>
        <w:adjustRightInd w:val="0"/>
        <w:ind w:left="640" w:hanging="640"/>
        <w:rPr>
          <w:noProof/>
        </w:rPr>
      </w:pPr>
      <w:r w:rsidRPr="003665B8">
        <w:rPr>
          <w:noProof/>
        </w:rPr>
        <w:t>[106]</w:t>
      </w:r>
      <w:r w:rsidRPr="003665B8">
        <w:rPr>
          <w:noProof/>
        </w:rPr>
        <w:tab/>
        <w:t xml:space="preserve">D. E. Rumelhart, G. E. Hinton, and R. J. Williams, “Learning representations by back-propagating errors,” </w:t>
      </w:r>
      <w:r w:rsidRPr="003665B8">
        <w:rPr>
          <w:i/>
          <w:iCs/>
          <w:noProof/>
        </w:rPr>
        <w:t>Nature</w:t>
      </w:r>
      <w:r w:rsidRPr="003665B8">
        <w:rPr>
          <w:noProof/>
        </w:rPr>
        <w:t>, 1986, doi: 10.1038/323533a0.</w:t>
      </w:r>
    </w:p>
    <w:p w14:paraId="5F51C09A" w14:textId="77777777" w:rsidR="003665B8" w:rsidRPr="003665B8" w:rsidRDefault="003665B8" w:rsidP="003665B8">
      <w:pPr>
        <w:widowControl w:val="0"/>
        <w:autoSpaceDE w:val="0"/>
        <w:autoSpaceDN w:val="0"/>
        <w:adjustRightInd w:val="0"/>
        <w:ind w:left="640" w:hanging="640"/>
        <w:rPr>
          <w:noProof/>
        </w:rPr>
      </w:pPr>
      <w:r w:rsidRPr="003665B8">
        <w:rPr>
          <w:noProof/>
        </w:rPr>
        <w:t>[107]</w:t>
      </w:r>
      <w:r w:rsidRPr="003665B8">
        <w:rPr>
          <w:noProof/>
        </w:rPr>
        <w:tab/>
        <w:t xml:space="preserve">X. H. Le, H. V. Ho, G. Lee, and S. Jung, “Application of Long Short-Term Memory (LSTM) neural network for flood forecasting,” </w:t>
      </w:r>
      <w:r w:rsidRPr="003665B8">
        <w:rPr>
          <w:i/>
          <w:iCs/>
          <w:noProof/>
        </w:rPr>
        <w:t>Water (Switzerland)</w:t>
      </w:r>
      <w:r w:rsidRPr="003665B8">
        <w:rPr>
          <w:noProof/>
        </w:rPr>
        <w:t>, 2019, doi: 10.3390/w11071387.</w:t>
      </w:r>
    </w:p>
    <w:p w14:paraId="5E56CAEE" w14:textId="77777777" w:rsidR="003665B8" w:rsidRPr="003665B8" w:rsidRDefault="003665B8" w:rsidP="003665B8">
      <w:pPr>
        <w:widowControl w:val="0"/>
        <w:autoSpaceDE w:val="0"/>
        <w:autoSpaceDN w:val="0"/>
        <w:adjustRightInd w:val="0"/>
        <w:ind w:left="640" w:hanging="640"/>
        <w:rPr>
          <w:noProof/>
        </w:rPr>
      </w:pPr>
      <w:r w:rsidRPr="003665B8">
        <w:rPr>
          <w:noProof/>
        </w:rPr>
        <w:t>[108]</w:t>
      </w:r>
      <w:r w:rsidRPr="003665B8">
        <w:rPr>
          <w:noProof/>
        </w:rPr>
        <w:tab/>
        <w:t xml:space="preserve">M. Munem, T. M. Rubaith Bashar, M. H. Roni, M. Shahriar, T. B. Shawkat, and H. Rahaman, “Electric power load forecasting based on multivariate LSTM neural network using bayesian optimization,” </w:t>
      </w:r>
      <w:r w:rsidRPr="003665B8">
        <w:rPr>
          <w:i/>
          <w:iCs/>
          <w:noProof/>
        </w:rPr>
        <w:t>2020 IEEE Electr. Power Energy Conf. EPEC 2020</w:t>
      </w:r>
      <w:r w:rsidRPr="003665B8">
        <w:rPr>
          <w:noProof/>
        </w:rPr>
        <w:t>, vol. 3, 2020, doi: 10.1109/EPEC48502.2020.9320123.</w:t>
      </w:r>
    </w:p>
    <w:p w14:paraId="42B3F762" w14:textId="77777777" w:rsidR="003665B8" w:rsidRPr="003665B8" w:rsidRDefault="003665B8" w:rsidP="003665B8">
      <w:pPr>
        <w:widowControl w:val="0"/>
        <w:autoSpaceDE w:val="0"/>
        <w:autoSpaceDN w:val="0"/>
        <w:adjustRightInd w:val="0"/>
        <w:ind w:left="640" w:hanging="640"/>
        <w:rPr>
          <w:noProof/>
        </w:rPr>
      </w:pPr>
      <w:r w:rsidRPr="003665B8">
        <w:rPr>
          <w:noProof/>
        </w:rPr>
        <w:t>[109]</w:t>
      </w:r>
      <w:r w:rsidRPr="003665B8">
        <w:rPr>
          <w:noProof/>
        </w:rPr>
        <w:tab/>
        <w:t xml:space="preserve">V. Dehalwar, A. Kalam, M. L. Kolhe, and A. Zayegh, “Electricity load forecasting for urban area using weather forecast information,” </w:t>
      </w:r>
      <w:r w:rsidRPr="003665B8">
        <w:rPr>
          <w:i/>
          <w:iCs/>
          <w:noProof/>
        </w:rPr>
        <w:t>2016 IEEE Int. Conf. Power Renew. Energy, ICPRE 2016</w:t>
      </w:r>
      <w:r w:rsidRPr="003665B8">
        <w:rPr>
          <w:noProof/>
        </w:rPr>
        <w:t>, pp. 355–359, 2017, doi: 10.1109/ICPRE.2016.7871231.</w:t>
      </w:r>
    </w:p>
    <w:p w14:paraId="0D264C29" w14:textId="77777777" w:rsidR="003665B8" w:rsidRPr="003665B8" w:rsidRDefault="003665B8" w:rsidP="003665B8">
      <w:pPr>
        <w:widowControl w:val="0"/>
        <w:autoSpaceDE w:val="0"/>
        <w:autoSpaceDN w:val="0"/>
        <w:adjustRightInd w:val="0"/>
        <w:ind w:left="640" w:hanging="640"/>
        <w:rPr>
          <w:noProof/>
        </w:rPr>
      </w:pPr>
      <w:r w:rsidRPr="003665B8">
        <w:rPr>
          <w:noProof/>
        </w:rPr>
        <w:t>[110]</w:t>
      </w:r>
      <w:r w:rsidRPr="003665B8">
        <w:rPr>
          <w:noProof/>
        </w:rPr>
        <w:tab/>
        <w:t xml:space="preserve">A. Si. Walia, “Activation functions and it’s types-Which is better?,” </w:t>
      </w:r>
      <w:r w:rsidRPr="003665B8">
        <w:rPr>
          <w:i/>
          <w:iCs/>
          <w:noProof/>
        </w:rPr>
        <w:t>Towards Data Science</w:t>
      </w:r>
      <w:r w:rsidRPr="003665B8">
        <w:rPr>
          <w:noProof/>
        </w:rPr>
        <w:t>, 2017. .</w:t>
      </w:r>
    </w:p>
    <w:p w14:paraId="11448768" w14:textId="77777777" w:rsidR="003665B8" w:rsidRPr="003665B8" w:rsidRDefault="003665B8" w:rsidP="003665B8">
      <w:pPr>
        <w:widowControl w:val="0"/>
        <w:autoSpaceDE w:val="0"/>
        <w:autoSpaceDN w:val="0"/>
        <w:adjustRightInd w:val="0"/>
        <w:ind w:left="640" w:hanging="640"/>
        <w:rPr>
          <w:noProof/>
        </w:rPr>
      </w:pPr>
      <w:r w:rsidRPr="003665B8">
        <w:rPr>
          <w:noProof/>
        </w:rPr>
        <w:t>[111]</w:t>
      </w:r>
      <w:r w:rsidRPr="003665B8">
        <w:rPr>
          <w:noProof/>
        </w:rPr>
        <w:tab/>
        <w:t>“Activation Function - AI Wiki,” 2019. https://docs.paperspace.com/machine-learning/wiki/activation-function (accessed Sep. 18, 2021).</w:t>
      </w:r>
    </w:p>
    <w:p w14:paraId="0D0B5157" w14:textId="77777777" w:rsidR="003665B8" w:rsidRPr="003665B8" w:rsidRDefault="003665B8" w:rsidP="003665B8">
      <w:pPr>
        <w:widowControl w:val="0"/>
        <w:autoSpaceDE w:val="0"/>
        <w:autoSpaceDN w:val="0"/>
        <w:adjustRightInd w:val="0"/>
        <w:ind w:left="640" w:hanging="640"/>
        <w:rPr>
          <w:noProof/>
        </w:rPr>
      </w:pPr>
      <w:r w:rsidRPr="003665B8">
        <w:rPr>
          <w:noProof/>
        </w:rPr>
        <w:t>[112]</w:t>
      </w:r>
      <w:r w:rsidRPr="003665B8">
        <w:rPr>
          <w:noProof/>
        </w:rPr>
        <w:tab/>
        <w:t>“Artificial Neural Network (ANN) with Practical Implementation | by Amir Ali | Wavy AI Research Foundation | Medium,” 2019. https://medium.com/machine-learning-researcher/artificial-neural-network-ann-4481fa33d85a (accessed Sep. 10, 2021).</w:t>
      </w:r>
    </w:p>
    <w:p w14:paraId="063C1EB2" w14:textId="77777777" w:rsidR="003665B8" w:rsidRPr="003665B8" w:rsidRDefault="003665B8" w:rsidP="003665B8">
      <w:pPr>
        <w:widowControl w:val="0"/>
        <w:autoSpaceDE w:val="0"/>
        <w:autoSpaceDN w:val="0"/>
        <w:adjustRightInd w:val="0"/>
        <w:ind w:left="640" w:hanging="640"/>
        <w:rPr>
          <w:noProof/>
        </w:rPr>
      </w:pPr>
      <w:r w:rsidRPr="003665B8">
        <w:rPr>
          <w:noProof/>
        </w:rPr>
        <w:t>[113]</w:t>
      </w:r>
      <w:r w:rsidRPr="003665B8">
        <w:rPr>
          <w:noProof/>
        </w:rPr>
        <w:tab/>
        <w:t xml:space="preserve">C. L. COCIANU and H. GRIGORYAN, “An Artificial Neural Network for Data </w:t>
      </w:r>
      <w:r w:rsidRPr="003665B8">
        <w:rPr>
          <w:noProof/>
        </w:rPr>
        <w:lastRenderedPageBreak/>
        <w:t xml:space="preserve">Forecasting Purposes,” </w:t>
      </w:r>
      <w:r w:rsidRPr="003665B8">
        <w:rPr>
          <w:i/>
          <w:iCs/>
          <w:noProof/>
        </w:rPr>
        <w:t>Inform. Econ.</w:t>
      </w:r>
      <w:r w:rsidRPr="003665B8">
        <w:rPr>
          <w:noProof/>
        </w:rPr>
        <w:t>, 2015, doi: 10.12948/issn14531305/19.2.2015.04.</w:t>
      </w:r>
    </w:p>
    <w:p w14:paraId="4B724CF5" w14:textId="77777777" w:rsidR="003665B8" w:rsidRPr="003665B8" w:rsidRDefault="003665B8" w:rsidP="003665B8">
      <w:pPr>
        <w:widowControl w:val="0"/>
        <w:autoSpaceDE w:val="0"/>
        <w:autoSpaceDN w:val="0"/>
        <w:adjustRightInd w:val="0"/>
        <w:ind w:left="640" w:hanging="640"/>
        <w:rPr>
          <w:noProof/>
        </w:rPr>
      </w:pPr>
      <w:r w:rsidRPr="003665B8">
        <w:rPr>
          <w:noProof/>
        </w:rPr>
        <w:t>[114]</w:t>
      </w:r>
      <w:r w:rsidRPr="003665B8">
        <w:rPr>
          <w:noProof/>
        </w:rPr>
        <w:tab/>
        <w:t xml:space="preserve">M. Adya and F. Collopy, “How effective are neural networks at forecasting and prediction? A review and evaluation,” </w:t>
      </w:r>
      <w:r w:rsidRPr="003665B8">
        <w:rPr>
          <w:i/>
          <w:iCs/>
          <w:noProof/>
        </w:rPr>
        <w:t>J. Forecast.</w:t>
      </w:r>
      <w:r w:rsidRPr="003665B8">
        <w:rPr>
          <w:noProof/>
        </w:rPr>
        <w:t>, 1998, doi: 10.1002/(sici)1099-131x(1998090)17:5/6&lt;481::aid-for709&gt;3.0.co;2-q.</w:t>
      </w:r>
    </w:p>
    <w:p w14:paraId="7AFF38FA" w14:textId="77777777" w:rsidR="003665B8" w:rsidRPr="003665B8" w:rsidRDefault="003665B8" w:rsidP="003665B8">
      <w:pPr>
        <w:widowControl w:val="0"/>
        <w:autoSpaceDE w:val="0"/>
        <w:autoSpaceDN w:val="0"/>
        <w:adjustRightInd w:val="0"/>
        <w:ind w:left="640" w:hanging="640"/>
        <w:rPr>
          <w:noProof/>
        </w:rPr>
      </w:pPr>
      <w:r w:rsidRPr="003665B8">
        <w:rPr>
          <w:noProof/>
        </w:rPr>
        <w:t>[115]</w:t>
      </w:r>
      <w:r w:rsidRPr="003665B8">
        <w:rPr>
          <w:noProof/>
        </w:rPr>
        <w:tab/>
        <w:t xml:space="preserve">Zhang, G., E. Patuwo, and M. Y. Hu, “Forecasting with Artificial neural networds,” </w:t>
      </w:r>
      <w:r w:rsidRPr="003665B8">
        <w:rPr>
          <w:i/>
          <w:iCs/>
          <w:noProof/>
        </w:rPr>
        <w:t>Int. J. Forecast.</w:t>
      </w:r>
      <w:r w:rsidRPr="003665B8">
        <w:rPr>
          <w:noProof/>
        </w:rPr>
        <w:t>, 1998.</w:t>
      </w:r>
    </w:p>
    <w:p w14:paraId="2C39D731" w14:textId="77777777" w:rsidR="003665B8" w:rsidRPr="003665B8" w:rsidRDefault="003665B8" w:rsidP="003665B8">
      <w:pPr>
        <w:widowControl w:val="0"/>
        <w:autoSpaceDE w:val="0"/>
        <w:autoSpaceDN w:val="0"/>
        <w:adjustRightInd w:val="0"/>
        <w:ind w:left="640" w:hanging="640"/>
        <w:rPr>
          <w:noProof/>
        </w:rPr>
      </w:pPr>
      <w:r w:rsidRPr="003665B8">
        <w:rPr>
          <w:noProof/>
        </w:rPr>
        <w:t>[116]</w:t>
      </w:r>
      <w:r w:rsidRPr="003665B8">
        <w:rPr>
          <w:noProof/>
        </w:rPr>
        <w:tab/>
        <w:t xml:space="preserve">A. D. Papalexopoulos, S. Hao, and T. M. Peng, “An implementation of a neural network based load forecasting model for the EMS,” </w:t>
      </w:r>
      <w:r w:rsidRPr="003665B8">
        <w:rPr>
          <w:i/>
          <w:iCs/>
          <w:noProof/>
        </w:rPr>
        <w:t>IEEE Trans. Power Syst.</w:t>
      </w:r>
      <w:r w:rsidRPr="003665B8">
        <w:rPr>
          <w:noProof/>
        </w:rPr>
        <w:t>, 1994, doi: 10.1109/59.331456.</w:t>
      </w:r>
    </w:p>
    <w:p w14:paraId="42013CC1" w14:textId="77777777" w:rsidR="003665B8" w:rsidRPr="003665B8" w:rsidRDefault="003665B8" w:rsidP="003665B8">
      <w:pPr>
        <w:widowControl w:val="0"/>
        <w:autoSpaceDE w:val="0"/>
        <w:autoSpaceDN w:val="0"/>
        <w:adjustRightInd w:val="0"/>
        <w:ind w:left="640" w:hanging="640"/>
        <w:rPr>
          <w:noProof/>
        </w:rPr>
      </w:pPr>
      <w:r w:rsidRPr="003665B8">
        <w:rPr>
          <w:noProof/>
        </w:rPr>
        <w:t>[117]</w:t>
      </w:r>
      <w:r w:rsidRPr="003665B8">
        <w:rPr>
          <w:noProof/>
        </w:rPr>
        <w:tab/>
        <w:t xml:space="preserve">A. D. Papalexopoulos and T. C. Hesterberg, “A regression-based approach to short-term system load forecasting,” </w:t>
      </w:r>
      <w:r w:rsidRPr="003665B8">
        <w:rPr>
          <w:i/>
          <w:iCs/>
          <w:noProof/>
        </w:rPr>
        <w:t>IEEE Trans. Power Syst.</w:t>
      </w:r>
      <w:r w:rsidRPr="003665B8">
        <w:rPr>
          <w:noProof/>
        </w:rPr>
        <w:t>, 1990, doi: 10.1109/59.99410.</w:t>
      </w:r>
    </w:p>
    <w:p w14:paraId="44849CAB" w14:textId="77777777" w:rsidR="003665B8" w:rsidRPr="003665B8" w:rsidRDefault="003665B8" w:rsidP="003665B8">
      <w:pPr>
        <w:widowControl w:val="0"/>
        <w:autoSpaceDE w:val="0"/>
        <w:autoSpaceDN w:val="0"/>
        <w:adjustRightInd w:val="0"/>
        <w:ind w:left="640" w:hanging="640"/>
        <w:rPr>
          <w:noProof/>
        </w:rPr>
      </w:pPr>
      <w:r w:rsidRPr="003665B8">
        <w:rPr>
          <w:noProof/>
        </w:rPr>
        <w:t>[118]</w:t>
      </w:r>
      <w:r w:rsidRPr="003665B8">
        <w:rPr>
          <w:noProof/>
        </w:rPr>
        <w:tab/>
        <w:t xml:space="preserve">B. F. Hobbs, “Analysis of the value for unit commitment of improved load forecasts,” </w:t>
      </w:r>
      <w:r w:rsidRPr="003665B8">
        <w:rPr>
          <w:i/>
          <w:iCs/>
          <w:noProof/>
        </w:rPr>
        <w:t>IEEE Trans. Power Syst.</w:t>
      </w:r>
      <w:r w:rsidRPr="003665B8">
        <w:rPr>
          <w:noProof/>
        </w:rPr>
        <w:t>, 1999, doi: 10.1109/59.801894.</w:t>
      </w:r>
    </w:p>
    <w:p w14:paraId="2E7B1CD2" w14:textId="77777777" w:rsidR="003665B8" w:rsidRPr="003665B8" w:rsidRDefault="003665B8" w:rsidP="003665B8">
      <w:pPr>
        <w:widowControl w:val="0"/>
        <w:autoSpaceDE w:val="0"/>
        <w:autoSpaceDN w:val="0"/>
        <w:adjustRightInd w:val="0"/>
        <w:ind w:left="640" w:hanging="640"/>
        <w:rPr>
          <w:noProof/>
        </w:rPr>
      </w:pPr>
      <w:r w:rsidRPr="003665B8">
        <w:rPr>
          <w:noProof/>
        </w:rPr>
        <w:t>[119]</w:t>
      </w:r>
      <w:r w:rsidRPr="003665B8">
        <w:rPr>
          <w:noProof/>
        </w:rPr>
        <w:tab/>
        <w:t xml:space="preserve">A. Khotanzad, R. C. Hwang, A. Abaye, and D. Maratukulam, “An Adaptive Modular Artificial Neural Network Hourly Load Forecaster and its Implementation at Electric Utilities,” </w:t>
      </w:r>
      <w:r w:rsidRPr="003665B8">
        <w:rPr>
          <w:i/>
          <w:iCs/>
          <w:noProof/>
        </w:rPr>
        <w:t>IEEE Trans. Power Syst.</w:t>
      </w:r>
      <w:r w:rsidRPr="003665B8">
        <w:rPr>
          <w:noProof/>
        </w:rPr>
        <w:t>, 1995, doi: 10.1109/59.466468.</w:t>
      </w:r>
    </w:p>
    <w:p w14:paraId="440D6FD1" w14:textId="77777777" w:rsidR="003665B8" w:rsidRPr="003665B8" w:rsidRDefault="003665B8" w:rsidP="003665B8">
      <w:pPr>
        <w:widowControl w:val="0"/>
        <w:autoSpaceDE w:val="0"/>
        <w:autoSpaceDN w:val="0"/>
        <w:adjustRightInd w:val="0"/>
        <w:ind w:left="640" w:hanging="640"/>
        <w:rPr>
          <w:noProof/>
        </w:rPr>
      </w:pPr>
      <w:r w:rsidRPr="003665B8">
        <w:rPr>
          <w:noProof/>
        </w:rPr>
        <w:t>[120]</w:t>
      </w:r>
      <w:r w:rsidRPr="003665B8">
        <w:rPr>
          <w:noProof/>
        </w:rPr>
        <w:tab/>
        <w:t xml:space="preserve">A. Khotanzad, R. Afkhami-Rohani, T. L. Lu, A. Abaye, M. Davis, and D. J. Maratukulam, “ANNSTLF - A neural-network-based electric load forecasting system,” </w:t>
      </w:r>
      <w:r w:rsidRPr="003665B8">
        <w:rPr>
          <w:i/>
          <w:iCs/>
          <w:noProof/>
        </w:rPr>
        <w:t>IEEE Trans. Neural Networks</w:t>
      </w:r>
      <w:r w:rsidRPr="003665B8">
        <w:rPr>
          <w:noProof/>
        </w:rPr>
        <w:t>, 1997, doi: 10.1109/72.595881.</w:t>
      </w:r>
    </w:p>
    <w:p w14:paraId="5287825C" w14:textId="77777777" w:rsidR="003665B8" w:rsidRPr="003665B8" w:rsidRDefault="003665B8" w:rsidP="003665B8">
      <w:pPr>
        <w:widowControl w:val="0"/>
        <w:autoSpaceDE w:val="0"/>
        <w:autoSpaceDN w:val="0"/>
        <w:adjustRightInd w:val="0"/>
        <w:ind w:left="640" w:hanging="640"/>
        <w:rPr>
          <w:noProof/>
        </w:rPr>
      </w:pPr>
      <w:r w:rsidRPr="003665B8">
        <w:rPr>
          <w:noProof/>
        </w:rPr>
        <w:t>[121]</w:t>
      </w:r>
      <w:r w:rsidRPr="003665B8">
        <w:rPr>
          <w:noProof/>
        </w:rPr>
        <w:tab/>
        <w:t xml:space="preserve">A. Khotanzad, E. Zhou, and H. Elragal, “A neuro-fuzzy approach to short-term load forecasting in a price-sensitive environment,” </w:t>
      </w:r>
      <w:r w:rsidRPr="003665B8">
        <w:rPr>
          <w:i/>
          <w:iCs/>
          <w:noProof/>
        </w:rPr>
        <w:t>IEEE Trans. Power Syst.</w:t>
      </w:r>
      <w:r w:rsidRPr="003665B8">
        <w:rPr>
          <w:noProof/>
        </w:rPr>
        <w:t xml:space="preserve">, vol. 17, no. </w:t>
      </w:r>
      <w:r w:rsidRPr="003665B8">
        <w:rPr>
          <w:noProof/>
        </w:rPr>
        <w:lastRenderedPageBreak/>
        <w:t>4, pp. 1273–1282, Nov. 2002, doi: 10.1109/TPWRS.2002.804999.</w:t>
      </w:r>
    </w:p>
    <w:p w14:paraId="33A0F0AB" w14:textId="77777777" w:rsidR="003665B8" w:rsidRPr="003665B8" w:rsidRDefault="003665B8" w:rsidP="003665B8">
      <w:pPr>
        <w:widowControl w:val="0"/>
        <w:autoSpaceDE w:val="0"/>
        <w:autoSpaceDN w:val="0"/>
        <w:adjustRightInd w:val="0"/>
        <w:ind w:left="640" w:hanging="640"/>
        <w:rPr>
          <w:noProof/>
        </w:rPr>
      </w:pPr>
      <w:r w:rsidRPr="003665B8">
        <w:rPr>
          <w:noProof/>
        </w:rPr>
        <w:t>[122]</w:t>
      </w:r>
      <w:r w:rsidRPr="003665B8">
        <w:rPr>
          <w:noProof/>
        </w:rPr>
        <w:tab/>
        <w:t>P. R. J. Campbell and K. Adamson, “Methodologies for load forecasting,” 2006, doi: 10.1109/IS.2006.348523.</w:t>
      </w:r>
    </w:p>
    <w:p w14:paraId="403DA384" w14:textId="77777777" w:rsidR="003665B8" w:rsidRPr="003665B8" w:rsidRDefault="003665B8" w:rsidP="003665B8">
      <w:pPr>
        <w:widowControl w:val="0"/>
        <w:autoSpaceDE w:val="0"/>
        <w:autoSpaceDN w:val="0"/>
        <w:adjustRightInd w:val="0"/>
        <w:ind w:left="640" w:hanging="640"/>
        <w:rPr>
          <w:noProof/>
        </w:rPr>
      </w:pPr>
      <w:r w:rsidRPr="003665B8">
        <w:rPr>
          <w:noProof/>
        </w:rPr>
        <w:t>[123]</w:t>
      </w:r>
      <w:r w:rsidRPr="003665B8">
        <w:rPr>
          <w:noProof/>
        </w:rPr>
        <w:tab/>
        <w:t>“Independent Electricity System Operator - Hourly Zonal Demand Report.” http://reports.ieso.ca/public/DemandZonal/ (accessed Jun. 05, 2021).</w:t>
      </w:r>
    </w:p>
    <w:p w14:paraId="17B6DF2A" w14:textId="77777777" w:rsidR="003665B8" w:rsidRPr="003665B8" w:rsidRDefault="003665B8" w:rsidP="003665B8">
      <w:pPr>
        <w:widowControl w:val="0"/>
        <w:autoSpaceDE w:val="0"/>
        <w:autoSpaceDN w:val="0"/>
        <w:adjustRightInd w:val="0"/>
        <w:ind w:left="640" w:hanging="640"/>
        <w:rPr>
          <w:noProof/>
        </w:rPr>
      </w:pPr>
      <w:r w:rsidRPr="003665B8">
        <w:rPr>
          <w:noProof/>
        </w:rPr>
        <w:t>[124]</w:t>
      </w:r>
      <w:r w:rsidRPr="003665B8">
        <w:rPr>
          <w:noProof/>
        </w:rPr>
        <w:tab/>
        <w:t>“Historical Climate Data - Climate - Environment and Climate Change Canada.” https://climate.weather.gc.ca/ (accessed Jan. 05, 2021).</w:t>
      </w:r>
    </w:p>
    <w:p w14:paraId="5D9C0A6C" w14:textId="77777777" w:rsidR="003665B8" w:rsidRPr="003665B8" w:rsidRDefault="003665B8" w:rsidP="003665B8">
      <w:pPr>
        <w:widowControl w:val="0"/>
        <w:autoSpaceDE w:val="0"/>
        <w:autoSpaceDN w:val="0"/>
        <w:adjustRightInd w:val="0"/>
        <w:ind w:left="640" w:hanging="640"/>
        <w:rPr>
          <w:noProof/>
        </w:rPr>
      </w:pPr>
      <w:r w:rsidRPr="003665B8">
        <w:rPr>
          <w:noProof/>
        </w:rPr>
        <w:t>[125]</w:t>
      </w:r>
      <w:r w:rsidRPr="003665B8">
        <w:rPr>
          <w:noProof/>
        </w:rPr>
        <w:tab/>
        <w:t xml:space="preserve">D. C. Wu, B. Bahrami Asl, A. Razban, and J. Chen, “Air compressor load forecasting using artificial neural network,” </w:t>
      </w:r>
      <w:r w:rsidRPr="003665B8">
        <w:rPr>
          <w:i/>
          <w:iCs/>
          <w:noProof/>
        </w:rPr>
        <w:t>Expert Syst. Appl.</w:t>
      </w:r>
      <w:r w:rsidRPr="003665B8">
        <w:rPr>
          <w:noProof/>
        </w:rPr>
        <w:t>, 2021, doi: 10.1016/j.eswa.2020.114209.</w:t>
      </w:r>
    </w:p>
    <w:p w14:paraId="4648CBF8" w14:textId="77777777" w:rsidR="003665B8" w:rsidRPr="003665B8" w:rsidRDefault="003665B8" w:rsidP="003665B8">
      <w:pPr>
        <w:widowControl w:val="0"/>
        <w:autoSpaceDE w:val="0"/>
        <w:autoSpaceDN w:val="0"/>
        <w:adjustRightInd w:val="0"/>
        <w:ind w:left="640" w:hanging="640"/>
        <w:rPr>
          <w:noProof/>
        </w:rPr>
      </w:pPr>
      <w:r w:rsidRPr="003665B8">
        <w:rPr>
          <w:noProof/>
        </w:rPr>
        <w:t>[126]</w:t>
      </w:r>
      <w:r w:rsidRPr="003665B8">
        <w:rPr>
          <w:noProof/>
        </w:rPr>
        <w:tab/>
        <w:t xml:space="preserve">G. H. Yann LeCun, Yoshua Bengio, “Deep learning (2015), Y. LeCun, Y. Bengio and G. Hinton,” </w:t>
      </w:r>
      <w:r w:rsidRPr="003665B8">
        <w:rPr>
          <w:i/>
          <w:iCs/>
          <w:noProof/>
        </w:rPr>
        <w:t>Nature</w:t>
      </w:r>
      <w:r w:rsidRPr="003665B8">
        <w:rPr>
          <w:noProof/>
        </w:rPr>
        <w:t>, 2015.</w:t>
      </w:r>
    </w:p>
    <w:p w14:paraId="71C5B0CC" w14:textId="77777777" w:rsidR="003665B8" w:rsidRPr="003665B8" w:rsidRDefault="003665B8" w:rsidP="003665B8">
      <w:pPr>
        <w:widowControl w:val="0"/>
        <w:autoSpaceDE w:val="0"/>
        <w:autoSpaceDN w:val="0"/>
        <w:adjustRightInd w:val="0"/>
        <w:ind w:left="640" w:hanging="640"/>
        <w:rPr>
          <w:noProof/>
        </w:rPr>
      </w:pPr>
      <w:r w:rsidRPr="003665B8">
        <w:rPr>
          <w:noProof/>
        </w:rPr>
        <w:t>[127]</w:t>
      </w:r>
      <w:r w:rsidRPr="003665B8">
        <w:rPr>
          <w:noProof/>
        </w:rPr>
        <w:tab/>
        <w:t xml:space="preserve">G. E. Hinton, S. Osindero, and Y. W. Teh, “A fast learning algorithm for deep belief nets,” </w:t>
      </w:r>
      <w:r w:rsidRPr="003665B8">
        <w:rPr>
          <w:i/>
          <w:iCs/>
          <w:noProof/>
        </w:rPr>
        <w:t>Neural Comput.</w:t>
      </w:r>
      <w:r w:rsidRPr="003665B8">
        <w:rPr>
          <w:noProof/>
        </w:rPr>
        <w:t>, 2006, doi: 10.1162/neco.2006.18.7.1527.</w:t>
      </w:r>
    </w:p>
    <w:p w14:paraId="481C7BCB" w14:textId="77777777" w:rsidR="003665B8" w:rsidRPr="003665B8" w:rsidRDefault="003665B8" w:rsidP="003665B8">
      <w:pPr>
        <w:widowControl w:val="0"/>
        <w:autoSpaceDE w:val="0"/>
        <w:autoSpaceDN w:val="0"/>
        <w:adjustRightInd w:val="0"/>
        <w:ind w:left="640" w:hanging="640"/>
        <w:rPr>
          <w:noProof/>
        </w:rPr>
      </w:pPr>
      <w:r w:rsidRPr="003665B8">
        <w:rPr>
          <w:noProof/>
        </w:rPr>
        <w:t>[128]</w:t>
      </w:r>
      <w:r w:rsidRPr="003665B8">
        <w:rPr>
          <w:noProof/>
        </w:rPr>
        <w:tab/>
        <w:t>S. Suresh, “An Analysis of Short-term Load Forecasting on Residential Buildings Using Deep Learning Models,” Virginia Polytechnic Institute and State University, Blacksburg, 2020.</w:t>
      </w:r>
    </w:p>
    <w:p w14:paraId="07C5F3FD" w14:textId="77777777" w:rsidR="003665B8" w:rsidRPr="003665B8" w:rsidRDefault="003665B8" w:rsidP="003665B8">
      <w:pPr>
        <w:widowControl w:val="0"/>
        <w:autoSpaceDE w:val="0"/>
        <w:autoSpaceDN w:val="0"/>
        <w:adjustRightInd w:val="0"/>
        <w:ind w:left="640" w:hanging="640"/>
        <w:rPr>
          <w:noProof/>
        </w:rPr>
      </w:pPr>
      <w:r w:rsidRPr="003665B8">
        <w:rPr>
          <w:noProof/>
        </w:rPr>
        <w:t>[129]</w:t>
      </w:r>
      <w:r w:rsidRPr="003665B8">
        <w:rPr>
          <w:noProof/>
        </w:rPr>
        <w:tab/>
        <w:t>Y. Bengio, P. Lamblin, D. Popovici, and H. Larochelle, “Greedy layer-wise training of deep networks,” 2007, doi: 10.7551/mitpress/7503.003.0024.</w:t>
      </w:r>
    </w:p>
    <w:p w14:paraId="502DF133" w14:textId="77777777" w:rsidR="003665B8" w:rsidRPr="003665B8" w:rsidRDefault="003665B8" w:rsidP="003665B8">
      <w:pPr>
        <w:widowControl w:val="0"/>
        <w:autoSpaceDE w:val="0"/>
        <w:autoSpaceDN w:val="0"/>
        <w:adjustRightInd w:val="0"/>
        <w:ind w:left="640" w:hanging="640"/>
        <w:rPr>
          <w:noProof/>
        </w:rPr>
      </w:pPr>
      <w:r w:rsidRPr="003665B8">
        <w:rPr>
          <w:noProof/>
        </w:rPr>
        <w:t>[130]</w:t>
      </w:r>
      <w:r w:rsidRPr="003665B8">
        <w:rPr>
          <w:noProof/>
        </w:rPr>
        <w:tab/>
        <w:t>“What is the difference between Machine Learning and Deep Learning | by Neeraj Kumar | Medium,” 2017. https://medium.com/@Say2neeraj/what-is-the-difference-between-machine-learning-and-deep-learning-5795e4415be9 (accessed Sep. 18, 2021).</w:t>
      </w:r>
    </w:p>
    <w:p w14:paraId="0D8B0586" w14:textId="77777777" w:rsidR="003665B8" w:rsidRPr="003665B8" w:rsidRDefault="003665B8" w:rsidP="003665B8">
      <w:pPr>
        <w:widowControl w:val="0"/>
        <w:autoSpaceDE w:val="0"/>
        <w:autoSpaceDN w:val="0"/>
        <w:adjustRightInd w:val="0"/>
        <w:ind w:left="640" w:hanging="640"/>
        <w:rPr>
          <w:noProof/>
        </w:rPr>
      </w:pPr>
      <w:r w:rsidRPr="003665B8">
        <w:rPr>
          <w:noProof/>
        </w:rPr>
        <w:lastRenderedPageBreak/>
        <w:t>[131]</w:t>
      </w:r>
      <w:r w:rsidRPr="003665B8">
        <w:rPr>
          <w:noProof/>
        </w:rPr>
        <w:tab/>
        <w:t>I. J. Goodfellow, J. Shlens, and C. Szegedy, “Explaining and harnessing adversarial examples,” 2015.</w:t>
      </w:r>
    </w:p>
    <w:p w14:paraId="295FB0E9" w14:textId="77777777" w:rsidR="003665B8" w:rsidRPr="003665B8" w:rsidRDefault="003665B8" w:rsidP="003665B8">
      <w:pPr>
        <w:widowControl w:val="0"/>
        <w:autoSpaceDE w:val="0"/>
        <w:autoSpaceDN w:val="0"/>
        <w:adjustRightInd w:val="0"/>
        <w:ind w:left="640" w:hanging="640"/>
        <w:rPr>
          <w:noProof/>
        </w:rPr>
      </w:pPr>
      <w:r w:rsidRPr="003665B8">
        <w:rPr>
          <w:noProof/>
        </w:rPr>
        <w:t>[132]</w:t>
      </w:r>
      <w:r w:rsidRPr="003665B8">
        <w:rPr>
          <w:noProof/>
        </w:rPr>
        <w:tab/>
        <w:t>A. Graves, A. R. Mohamed, and G. Hinton, “Speech recognition with deep recurrent neural networks,” 2013, doi: 10.1109/ICASSP.2013.6638947.</w:t>
      </w:r>
    </w:p>
    <w:p w14:paraId="57129C35" w14:textId="77777777" w:rsidR="003665B8" w:rsidRPr="003665B8" w:rsidRDefault="003665B8" w:rsidP="003665B8">
      <w:pPr>
        <w:widowControl w:val="0"/>
        <w:autoSpaceDE w:val="0"/>
        <w:autoSpaceDN w:val="0"/>
        <w:adjustRightInd w:val="0"/>
        <w:ind w:left="640" w:hanging="640"/>
        <w:rPr>
          <w:noProof/>
        </w:rPr>
      </w:pPr>
      <w:r w:rsidRPr="003665B8">
        <w:rPr>
          <w:noProof/>
        </w:rPr>
        <w:t>[133]</w:t>
      </w:r>
      <w:r w:rsidRPr="003665B8">
        <w:rPr>
          <w:noProof/>
        </w:rPr>
        <w:tab/>
        <w:t xml:space="preserve">H. Shi, M. Xu, and R. Li, “Deep Learning for Household Load Forecasting-A Novel Pooling Deep RNN,” </w:t>
      </w:r>
      <w:r w:rsidRPr="003665B8">
        <w:rPr>
          <w:i/>
          <w:iCs/>
          <w:noProof/>
        </w:rPr>
        <w:t>IEEE Trans. Smart Grid</w:t>
      </w:r>
      <w:r w:rsidRPr="003665B8">
        <w:rPr>
          <w:noProof/>
        </w:rPr>
        <w:t>, 2018, doi: 10.1109/TSG.2017.2686012.</w:t>
      </w:r>
    </w:p>
    <w:p w14:paraId="7FFF749E" w14:textId="77777777" w:rsidR="003665B8" w:rsidRPr="003665B8" w:rsidRDefault="003665B8" w:rsidP="003665B8">
      <w:pPr>
        <w:widowControl w:val="0"/>
        <w:autoSpaceDE w:val="0"/>
        <w:autoSpaceDN w:val="0"/>
        <w:adjustRightInd w:val="0"/>
        <w:ind w:left="640" w:hanging="640"/>
        <w:rPr>
          <w:noProof/>
        </w:rPr>
      </w:pPr>
      <w:r w:rsidRPr="003665B8">
        <w:rPr>
          <w:noProof/>
        </w:rPr>
        <w:t>[134]</w:t>
      </w:r>
      <w:r w:rsidRPr="003665B8">
        <w:rPr>
          <w:noProof/>
        </w:rPr>
        <w:tab/>
        <w:t xml:space="preserve">D. Silver, J. Schrittwieser, K. Simonyan, I. A.- Nature, and U. 2017, “Mastering the game of Go without human knowledge,” </w:t>
      </w:r>
      <w:r w:rsidRPr="003665B8">
        <w:rPr>
          <w:i/>
          <w:iCs/>
          <w:noProof/>
        </w:rPr>
        <w:t>Nature</w:t>
      </w:r>
      <w:r w:rsidRPr="003665B8">
        <w:rPr>
          <w:noProof/>
        </w:rPr>
        <w:t>. 2016.</w:t>
      </w:r>
    </w:p>
    <w:p w14:paraId="0629C9AA" w14:textId="77777777" w:rsidR="003665B8" w:rsidRPr="003665B8" w:rsidRDefault="003665B8" w:rsidP="003665B8">
      <w:pPr>
        <w:widowControl w:val="0"/>
        <w:autoSpaceDE w:val="0"/>
        <w:autoSpaceDN w:val="0"/>
        <w:adjustRightInd w:val="0"/>
        <w:ind w:left="640" w:hanging="640"/>
        <w:rPr>
          <w:noProof/>
        </w:rPr>
      </w:pPr>
      <w:r w:rsidRPr="003665B8">
        <w:rPr>
          <w:noProof/>
        </w:rPr>
        <w:t>[135]</w:t>
      </w:r>
      <w:r w:rsidRPr="003665B8">
        <w:rPr>
          <w:noProof/>
        </w:rPr>
        <w:tab/>
        <w:t xml:space="preserve">V. Mnih </w:t>
      </w:r>
      <w:r w:rsidRPr="003665B8">
        <w:rPr>
          <w:i/>
          <w:iCs/>
          <w:noProof/>
        </w:rPr>
        <w:t>et al.</w:t>
      </w:r>
      <w:r w:rsidRPr="003665B8">
        <w:rPr>
          <w:noProof/>
        </w:rPr>
        <w:t xml:space="preserve">, “Human-level control through deep reinforcement learning,” </w:t>
      </w:r>
      <w:r w:rsidRPr="003665B8">
        <w:rPr>
          <w:i/>
          <w:iCs/>
          <w:noProof/>
        </w:rPr>
        <w:t>Nature</w:t>
      </w:r>
      <w:r w:rsidRPr="003665B8">
        <w:rPr>
          <w:noProof/>
        </w:rPr>
        <w:t>, 2015, doi: 10.1038/nature14236.</w:t>
      </w:r>
    </w:p>
    <w:p w14:paraId="0C2A2067" w14:textId="77777777" w:rsidR="003665B8" w:rsidRPr="003665B8" w:rsidRDefault="003665B8" w:rsidP="003665B8">
      <w:pPr>
        <w:widowControl w:val="0"/>
        <w:autoSpaceDE w:val="0"/>
        <w:autoSpaceDN w:val="0"/>
        <w:adjustRightInd w:val="0"/>
        <w:ind w:left="640" w:hanging="640"/>
        <w:rPr>
          <w:noProof/>
        </w:rPr>
      </w:pPr>
      <w:r w:rsidRPr="003665B8">
        <w:rPr>
          <w:noProof/>
        </w:rPr>
        <w:t>[136]</w:t>
      </w:r>
      <w:r w:rsidRPr="003665B8">
        <w:rPr>
          <w:noProof/>
        </w:rPr>
        <w:tab/>
        <w:t xml:space="preserve">Y. Cao, M. Raoof, S. Montgomery, J. Ottosson, and I. Näslund, “Predicting Long-Term Health-Related Quality of Life after Bariatric Surgery Using a Conventional Neural Network: A Study Based on the Scandinavian Obesity Surgery Registry,” </w:t>
      </w:r>
      <w:r w:rsidRPr="003665B8">
        <w:rPr>
          <w:i/>
          <w:iCs/>
          <w:noProof/>
        </w:rPr>
        <w:t>J. Clin. Med.</w:t>
      </w:r>
      <w:r w:rsidRPr="003665B8">
        <w:rPr>
          <w:noProof/>
        </w:rPr>
        <w:t>, 2019, doi: 10.3390/jcm8122149.</w:t>
      </w:r>
    </w:p>
    <w:p w14:paraId="4729D840" w14:textId="77777777" w:rsidR="003665B8" w:rsidRPr="003665B8" w:rsidRDefault="003665B8" w:rsidP="003665B8">
      <w:pPr>
        <w:widowControl w:val="0"/>
        <w:autoSpaceDE w:val="0"/>
        <w:autoSpaceDN w:val="0"/>
        <w:adjustRightInd w:val="0"/>
        <w:ind w:left="640" w:hanging="640"/>
        <w:rPr>
          <w:noProof/>
        </w:rPr>
      </w:pPr>
      <w:r w:rsidRPr="003665B8">
        <w:rPr>
          <w:noProof/>
        </w:rPr>
        <w:t>[137]</w:t>
      </w:r>
      <w:r w:rsidRPr="003665B8">
        <w:rPr>
          <w:noProof/>
        </w:rPr>
        <w:tab/>
        <w:t>A. Krizhevsky, I. Sutskever, and G. E. Hinton, “ImageNet classification with deep convolutional neural networks,” 2012.</w:t>
      </w:r>
    </w:p>
    <w:p w14:paraId="2B59D802" w14:textId="77777777" w:rsidR="003665B8" w:rsidRPr="003665B8" w:rsidRDefault="003665B8" w:rsidP="003665B8">
      <w:pPr>
        <w:widowControl w:val="0"/>
        <w:autoSpaceDE w:val="0"/>
        <w:autoSpaceDN w:val="0"/>
        <w:adjustRightInd w:val="0"/>
        <w:ind w:left="640" w:hanging="640"/>
        <w:rPr>
          <w:noProof/>
        </w:rPr>
      </w:pPr>
      <w:r w:rsidRPr="003665B8">
        <w:rPr>
          <w:noProof/>
        </w:rPr>
        <w:t>[138]</w:t>
      </w:r>
      <w:r w:rsidRPr="003665B8">
        <w:rPr>
          <w:noProof/>
        </w:rPr>
        <w:tab/>
        <w:t>K. He, X. Zhang, S. Ren, and J. Sun, “Deep residual learning for image recognition,” 2016, doi: 10.1109/CVPR.2016.90.</w:t>
      </w:r>
    </w:p>
    <w:p w14:paraId="30C08684" w14:textId="77777777" w:rsidR="003665B8" w:rsidRPr="003665B8" w:rsidRDefault="003665B8" w:rsidP="003665B8">
      <w:pPr>
        <w:widowControl w:val="0"/>
        <w:autoSpaceDE w:val="0"/>
        <w:autoSpaceDN w:val="0"/>
        <w:adjustRightInd w:val="0"/>
        <w:ind w:left="640" w:hanging="640"/>
        <w:rPr>
          <w:noProof/>
        </w:rPr>
      </w:pPr>
      <w:r w:rsidRPr="003665B8">
        <w:rPr>
          <w:noProof/>
        </w:rPr>
        <w:t>[139]</w:t>
      </w:r>
      <w:r w:rsidRPr="003665B8">
        <w:rPr>
          <w:noProof/>
        </w:rPr>
        <w:tab/>
        <w:t>C. L. Liu, F. Yin, Q. F. Wang, and D. H. Wang, “ICDAR 2011 Chinese handwriting recognition competition,” 2011, doi: 10.1109/ICDAR.2011.291.</w:t>
      </w:r>
    </w:p>
    <w:p w14:paraId="64F53BDC" w14:textId="77777777" w:rsidR="003665B8" w:rsidRPr="003665B8" w:rsidRDefault="003665B8" w:rsidP="003665B8">
      <w:pPr>
        <w:widowControl w:val="0"/>
        <w:autoSpaceDE w:val="0"/>
        <w:autoSpaceDN w:val="0"/>
        <w:adjustRightInd w:val="0"/>
        <w:ind w:left="640" w:hanging="640"/>
        <w:rPr>
          <w:noProof/>
        </w:rPr>
      </w:pPr>
      <w:r w:rsidRPr="003665B8">
        <w:rPr>
          <w:noProof/>
        </w:rPr>
        <w:t>[140]</w:t>
      </w:r>
      <w:r w:rsidRPr="003665B8">
        <w:rPr>
          <w:noProof/>
        </w:rPr>
        <w:tab/>
        <w:t>D. C. Cireşan, A. Giusti, L. M. Gambardella, and J. Schmidhuber, “Deep neural networks segment neuronal membranes in electron microscopy images,” 2012.</w:t>
      </w:r>
    </w:p>
    <w:p w14:paraId="2F0652D2" w14:textId="77777777" w:rsidR="003665B8" w:rsidRPr="003665B8" w:rsidRDefault="003665B8" w:rsidP="003665B8">
      <w:pPr>
        <w:widowControl w:val="0"/>
        <w:autoSpaceDE w:val="0"/>
        <w:autoSpaceDN w:val="0"/>
        <w:adjustRightInd w:val="0"/>
        <w:ind w:left="640" w:hanging="640"/>
        <w:rPr>
          <w:noProof/>
        </w:rPr>
      </w:pPr>
      <w:r w:rsidRPr="003665B8">
        <w:rPr>
          <w:noProof/>
        </w:rPr>
        <w:lastRenderedPageBreak/>
        <w:t>[141]</w:t>
      </w:r>
      <w:r w:rsidRPr="003665B8">
        <w:rPr>
          <w:noProof/>
        </w:rPr>
        <w:tab/>
        <w:t>D. C. Cireşan, A. Giusti, L. M. Gambardella, and J. Schmidhuber, “Mitosis detection in breast cancer histology images with deep neural networks,” 2013, doi: 10.1007/978-3-642-40763-5_51.</w:t>
      </w:r>
    </w:p>
    <w:p w14:paraId="20A40B59" w14:textId="77777777" w:rsidR="003665B8" w:rsidRPr="003665B8" w:rsidRDefault="003665B8" w:rsidP="003665B8">
      <w:pPr>
        <w:widowControl w:val="0"/>
        <w:autoSpaceDE w:val="0"/>
        <w:autoSpaceDN w:val="0"/>
        <w:adjustRightInd w:val="0"/>
        <w:ind w:left="640" w:hanging="640"/>
        <w:rPr>
          <w:noProof/>
        </w:rPr>
      </w:pPr>
      <w:r w:rsidRPr="003665B8">
        <w:rPr>
          <w:noProof/>
        </w:rPr>
        <w:t>[142]</w:t>
      </w:r>
      <w:r w:rsidRPr="003665B8">
        <w:rPr>
          <w:noProof/>
        </w:rPr>
        <w:tab/>
        <w:t>G. E. Dahl, M. Ranzato, A. R. Mohamed, and G. Hinton, “Phone recognition with the mean-covariance restricted Boltzmann machine,” 2010.</w:t>
      </w:r>
    </w:p>
    <w:p w14:paraId="50540CA1" w14:textId="77777777" w:rsidR="003665B8" w:rsidRPr="003665B8" w:rsidRDefault="003665B8" w:rsidP="003665B8">
      <w:pPr>
        <w:widowControl w:val="0"/>
        <w:autoSpaceDE w:val="0"/>
        <w:autoSpaceDN w:val="0"/>
        <w:adjustRightInd w:val="0"/>
        <w:ind w:left="640" w:hanging="640"/>
        <w:rPr>
          <w:noProof/>
        </w:rPr>
      </w:pPr>
      <w:r w:rsidRPr="003665B8">
        <w:rPr>
          <w:noProof/>
        </w:rPr>
        <w:t>[143]</w:t>
      </w:r>
      <w:r w:rsidRPr="003665B8">
        <w:rPr>
          <w:noProof/>
        </w:rPr>
        <w:tab/>
        <w:t>F. Seide, G. Li, and D. Yu, “Conversational speech transcription using Context-Dependent Deep Neural Networks,” 2011, doi: 10.21437/interspeech.2011-169.</w:t>
      </w:r>
    </w:p>
    <w:p w14:paraId="43755847" w14:textId="77777777" w:rsidR="003665B8" w:rsidRPr="003665B8" w:rsidRDefault="003665B8" w:rsidP="003665B8">
      <w:pPr>
        <w:widowControl w:val="0"/>
        <w:autoSpaceDE w:val="0"/>
        <w:autoSpaceDN w:val="0"/>
        <w:adjustRightInd w:val="0"/>
        <w:ind w:left="640" w:hanging="640"/>
        <w:rPr>
          <w:noProof/>
        </w:rPr>
      </w:pPr>
      <w:r w:rsidRPr="003665B8">
        <w:rPr>
          <w:noProof/>
        </w:rPr>
        <w:t>[144]</w:t>
      </w:r>
      <w:r w:rsidRPr="003665B8">
        <w:rPr>
          <w:noProof/>
        </w:rPr>
        <w:tab/>
        <w:t xml:space="preserve">O. Abdel-Hamid, A. R. Mohamed, H. Jiang, L. Deng, G. Penn, and D. Yu, “Convolutional neural networks for speech recognition,” </w:t>
      </w:r>
      <w:r w:rsidRPr="003665B8">
        <w:rPr>
          <w:i/>
          <w:iCs/>
          <w:noProof/>
        </w:rPr>
        <w:t>IEEE Trans. Audio, Speech Lang. Process.</w:t>
      </w:r>
      <w:r w:rsidRPr="003665B8">
        <w:rPr>
          <w:noProof/>
        </w:rPr>
        <w:t>, 2014, doi: 10.1109/TASLP.2014.2339736.</w:t>
      </w:r>
    </w:p>
    <w:p w14:paraId="07C862D4" w14:textId="77777777" w:rsidR="003665B8" w:rsidRPr="003665B8" w:rsidRDefault="003665B8" w:rsidP="003665B8">
      <w:pPr>
        <w:widowControl w:val="0"/>
        <w:autoSpaceDE w:val="0"/>
        <w:autoSpaceDN w:val="0"/>
        <w:adjustRightInd w:val="0"/>
        <w:ind w:left="640" w:hanging="640"/>
        <w:rPr>
          <w:noProof/>
        </w:rPr>
      </w:pPr>
      <w:r w:rsidRPr="003665B8">
        <w:rPr>
          <w:noProof/>
        </w:rPr>
        <w:t>[145]</w:t>
      </w:r>
      <w:r w:rsidRPr="003665B8">
        <w:rPr>
          <w:noProof/>
        </w:rPr>
        <w:tab/>
        <w:t>L. Deng and J. C. Platt, “Ensemble deep learning for speech recognition,” 2014, doi: 10.21437/interspeech.2014-433.</w:t>
      </w:r>
    </w:p>
    <w:p w14:paraId="2D8419FC" w14:textId="77777777" w:rsidR="003665B8" w:rsidRPr="003665B8" w:rsidRDefault="003665B8" w:rsidP="003665B8">
      <w:pPr>
        <w:widowControl w:val="0"/>
        <w:autoSpaceDE w:val="0"/>
        <w:autoSpaceDN w:val="0"/>
        <w:adjustRightInd w:val="0"/>
        <w:ind w:left="640" w:hanging="640"/>
        <w:rPr>
          <w:noProof/>
        </w:rPr>
      </w:pPr>
      <w:r w:rsidRPr="003665B8">
        <w:rPr>
          <w:noProof/>
        </w:rPr>
        <w:t>[146]</w:t>
      </w:r>
      <w:r w:rsidRPr="003665B8">
        <w:rPr>
          <w:noProof/>
        </w:rPr>
        <w:tab/>
        <w:t xml:space="preserve">B. Y. Goodfellow I., “Courville A-Deep learning-MIT (2016),” </w:t>
      </w:r>
      <w:r w:rsidRPr="003665B8">
        <w:rPr>
          <w:i/>
          <w:iCs/>
          <w:noProof/>
        </w:rPr>
        <w:t>Nature</w:t>
      </w:r>
      <w:r w:rsidRPr="003665B8">
        <w:rPr>
          <w:noProof/>
        </w:rPr>
        <w:t>, 2016.</w:t>
      </w:r>
    </w:p>
    <w:p w14:paraId="3FE5B083" w14:textId="77777777" w:rsidR="003665B8" w:rsidRPr="003665B8" w:rsidRDefault="003665B8" w:rsidP="003665B8">
      <w:pPr>
        <w:widowControl w:val="0"/>
        <w:autoSpaceDE w:val="0"/>
        <w:autoSpaceDN w:val="0"/>
        <w:adjustRightInd w:val="0"/>
        <w:ind w:left="640" w:hanging="640"/>
        <w:rPr>
          <w:noProof/>
        </w:rPr>
      </w:pPr>
      <w:r w:rsidRPr="003665B8">
        <w:rPr>
          <w:noProof/>
        </w:rPr>
        <w:t>[147]</w:t>
      </w:r>
      <w:r w:rsidRPr="003665B8">
        <w:rPr>
          <w:noProof/>
        </w:rPr>
        <w:tab/>
        <w:t>“Long Short Term Memory | Architecture Of LSTM,” 2017. https://www.analyticsvidhya.com/blog/2017/12/fundamentals-of-deep-learning-introduction-to-lstm/ (accessed Aug. 30, 2021).</w:t>
      </w:r>
    </w:p>
    <w:p w14:paraId="69B174DE" w14:textId="77777777" w:rsidR="003665B8" w:rsidRPr="003665B8" w:rsidRDefault="003665B8" w:rsidP="003665B8">
      <w:pPr>
        <w:widowControl w:val="0"/>
        <w:autoSpaceDE w:val="0"/>
        <w:autoSpaceDN w:val="0"/>
        <w:adjustRightInd w:val="0"/>
        <w:ind w:left="640" w:hanging="640"/>
        <w:rPr>
          <w:noProof/>
        </w:rPr>
      </w:pPr>
      <w:r w:rsidRPr="003665B8">
        <w:rPr>
          <w:noProof/>
        </w:rPr>
        <w:t>[148]</w:t>
      </w:r>
      <w:r w:rsidRPr="003665B8">
        <w:rPr>
          <w:noProof/>
        </w:rPr>
        <w:tab/>
        <w:t>P. P. Phyo, “Deep Learning for Short-term Electricity Load Forecasting,” Sirindhorn International Institute of Technology, 2018.</w:t>
      </w:r>
    </w:p>
    <w:p w14:paraId="57DD5C56" w14:textId="77777777" w:rsidR="003665B8" w:rsidRPr="003665B8" w:rsidRDefault="003665B8" w:rsidP="003665B8">
      <w:pPr>
        <w:widowControl w:val="0"/>
        <w:autoSpaceDE w:val="0"/>
        <w:autoSpaceDN w:val="0"/>
        <w:adjustRightInd w:val="0"/>
        <w:ind w:left="640" w:hanging="640"/>
        <w:rPr>
          <w:noProof/>
        </w:rPr>
      </w:pPr>
      <w:r w:rsidRPr="003665B8">
        <w:rPr>
          <w:noProof/>
        </w:rPr>
        <w:t>[149]</w:t>
      </w:r>
      <w:r w:rsidRPr="003665B8">
        <w:rPr>
          <w:noProof/>
        </w:rPr>
        <w:tab/>
        <w:t xml:space="preserve">C. Olah, “Understanding LSTM Networks [Blog],” </w:t>
      </w:r>
      <w:r w:rsidRPr="003665B8">
        <w:rPr>
          <w:i/>
          <w:iCs/>
          <w:noProof/>
        </w:rPr>
        <w:t>Web Page</w:t>
      </w:r>
      <w:r w:rsidRPr="003665B8">
        <w:rPr>
          <w:noProof/>
        </w:rPr>
        <w:t>, 2015.</w:t>
      </w:r>
    </w:p>
    <w:p w14:paraId="622C3A76" w14:textId="77777777" w:rsidR="003665B8" w:rsidRPr="003665B8" w:rsidRDefault="003665B8" w:rsidP="003665B8">
      <w:pPr>
        <w:widowControl w:val="0"/>
        <w:autoSpaceDE w:val="0"/>
        <w:autoSpaceDN w:val="0"/>
        <w:adjustRightInd w:val="0"/>
        <w:ind w:left="640" w:hanging="640"/>
        <w:rPr>
          <w:noProof/>
        </w:rPr>
      </w:pPr>
      <w:r w:rsidRPr="003665B8">
        <w:rPr>
          <w:noProof/>
        </w:rPr>
        <w:t>[150]</w:t>
      </w:r>
      <w:r w:rsidRPr="003665B8">
        <w:rPr>
          <w:noProof/>
        </w:rPr>
        <w:tab/>
        <w:t xml:space="preserve">S. Bouktif, A. Fiaz, A. Ouni, and M. A. Serhani, “Optimal deep learning LSTM model for electric load forecasting using feature selection and genetic algorithm: Comparison with machine learning approaches,” </w:t>
      </w:r>
      <w:r w:rsidRPr="003665B8">
        <w:rPr>
          <w:i/>
          <w:iCs/>
          <w:noProof/>
        </w:rPr>
        <w:t>Energies</w:t>
      </w:r>
      <w:r w:rsidRPr="003665B8">
        <w:rPr>
          <w:noProof/>
        </w:rPr>
        <w:t>, 2018, doi: 10.3390/en11071636.</w:t>
      </w:r>
    </w:p>
    <w:p w14:paraId="55CBBE4C" w14:textId="77777777" w:rsidR="003665B8" w:rsidRPr="003665B8" w:rsidRDefault="003665B8" w:rsidP="003665B8">
      <w:pPr>
        <w:widowControl w:val="0"/>
        <w:autoSpaceDE w:val="0"/>
        <w:autoSpaceDN w:val="0"/>
        <w:adjustRightInd w:val="0"/>
        <w:ind w:left="640" w:hanging="640"/>
        <w:rPr>
          <w:noProof/>
        </w:rPr>
      </w:pPr>
      <w:r w:rsidRPr="003665B8">
        <w:rPr>
          <w:noProof/>
        </w:rPr>
        <w:lastRenderedPageBreak/>
        <w:t>[151]</w:t>
      </w:r>
      <w:r w:rsidRPr="003665B8">
        <w:rPr>
          <w:noProof/>
        </w:rPr>
        <w:tab/>
        <w:t xml:space="preserve">H. J. Sadaei, P. C. de Lima e Silva, F. G. Guimarães, and M. H. Lee, “Short-term load forecasting by using a combined method of convolutional neural networks and fuzzy time series,” </w:t>
      </w:r>
      <w:r w:rsidRPr="003665B8">
        <w:rPr>
          <w:i/>
          <w:iCs/>
          <w:noProof/>
        </w:rPr>
        <w:t>Energy</w:t>
      </w:r>
      <w:r w:rsidRPr="003665B8">
        <w:rPr>
          <w:noProof/>
        </w:rPr>
        <w:t>, 2019, doi: 10.1016/j.energy.2019.03.081.</w:t>
      </w:r>
    </w:p>
    <w:p w14:paraId="04504600" w14:textId="77777777" w:rsidR="003665B8" w:rsidRPr="003665B8" w:rsidRDefault="003665B8" w:rsidP="003665B8">
      <w:pPr>
        <w:widowControl w:val="0"/>
        <w:autoSpaceDE w:val="0"/>
        <w:autoSpaceDN w:val="0"/>
        <w:adjustRightInd w:val="0"/>
        <w:ind w:left="640" w:hanging="640"/>
        <w:rPr>
          <w:noProof/>
        </w:rPr>
      </w:pPr>
      <w:r w:rsidRPr="003665B8">
        <w:rPr>
          <w:noProof/>
        </w:rPr>
        <w:t>[152]</w:t>
      </w:r>
      <w:r w:rsidRPr="003665B8">
        <w:rPr>
          <w:noProof/>
        </w:rPr>
        <w:tab/>
        <w:t>I. Koprinska, D. Wu, and Z. Wang, “Convolutional Neural Networks for Energy Time Series Forecasting,” 2018, doi: 10.1109/IJCNN.2018.8489399.</w:t>
      </w:r>
    </w:p>
    <w:p w14:paraId="169A200E" w14:textId="77777777" w:rsidR="003665B8" w:rsidRPr="003665B8" w:rsidRDefault="003665B8" w:rsidP="003665B8">
      <w:pPr>
        <w:widowControl w:val="0"/>
        <w:autoSpaceDE w:val="0"/>
        <w:autoSpaceDN w:val="0"/>
        <w:adjustRightInd w:val="0"/>
        <w:ind w:left="640" w:hanging="640"/>
        <w:rPr>
          <w:noProof/>
        </w:rPr>
      </w:pPr>
      <w:r w:rsidRPr="003665B8">
        <w:rPr>
          <w:noProof/>
        </w:rPr>
        <w:t>[153]</w:t>
      </w:r>
      <w:r w:rsidRPr="003665B8">
        <w:rPr>
          <w:noProof/>
        </w:rPr>
        <w:tab/>
        <w:t>N. Singh, C. Vyjayanthi, and C. Modi, “Multi-step Short-term Electric Load Forecasting using 2D Convolutional Neural Networks,” 2020, doi: 10.1109/HYDCON48903.2020.9242917.</w:t>
      </w:r>
    </w:p>
    <w:p w14:paraId="31CC7973" w14:textId="77777777" w:rsidR="003665B8" w:rsidRPr="003665B8" w:rsidRDefault="003665B8" w:rsidP="003665B8">
      <w:pPr>
        <w:widowControl w:val="0"/>
        <w:autoSpaceDE w:val="0"/>
        <w:autoSpaceDN w:val="0"/>
        <w:adjustRightInd w:val="0"/>
        <w:ind w:left="640" w:hanging="640"/>
        <w:rPr>
          <w:noProof/>
        </w:rPr>
      </w:pPr>
      <w:r w:rsidRPr="003665B8">
        <w:rPr>
          <w:noProof/>
        </w:rPr>
        <w:t>[154]</w:t>
      </w:r>
      <w:r w:rsidRPr="003665B8">
        <w:rPr>
          <w:noProof/>
        </w:rPr>
        <w:tab/>
        <w:t xml:space="preserve">R. Fukuoka, H. Suzuki, T. Kitajima, A. Kuwahara, and T. Yasuno, “Wind Speed Prediction Model Using LSTM and 1D-CNN,” </w:t>
      </w:r>
      <w:r w:rsidRPr="003665B8">
        <w:rPr>
          <w:i/>
          <w:iCs/>
          <w:noProof/>
        </w:rPr>
        <w:t>J. Signal Process.</w:t>
      </w:r>
      <w:r w:rsidRPr="003665B8">
        <w:rPr>
          <w:noProof/>
        </w:rPr>
        <w:t>, 2018, doi: 10.2299/jsp.22.207.</w:t>
      </w:r>
    </w:p>
    <w:p w14:paraId="0C5C0BBE" w14:textId="77777777" w:rsidR="003665B8" w:rsidRPr="003665B8" w:rsidRDefault="003665B8" w:rsidP="003665B8">
      <w:pPr>
        <w:widowControl w:val="0"/>
        <w:autoSpaceDE w:val="0"/>
        <w:autoSpaceDN w:val="0"/>
        <w:adjustRightInd w:val="0"/>
        <w:ind w:left="640" w:hanging="640"/>
        <w:rPr>
          <w:noProof/>
        </w:rPr>
      </w:pPr>
      <w:r w:rsidRPr="003665B8">
        <w:rPr>
          <w:noProof/>
        </w:rPr>
        <w:t>[155]</w:t>
      </w:r>
      <w:r w:rsidRPr="003665B8">
        <w:rPr>
          <w:noProof/>
        </w:rPr>
        <w:tab/>
        <w:t xml:space="preserve">A. Brunel </w:t>
      </w:r>
      <w:r w:rsidRPr="003665B8">
        <w:rPr>
          <w:i/>
          <w:iCs/>
          <w:noProof/>
        </w:rPr>
        <w:t>et al.</w:t>
      </w:r>
      <w:r w:rsidRPr="003665B8">
        <w:rPr>
          <w:noProof/>
        </w:rPr>
        <w:t>, “A CNN adapted to time series for the classification of Supernovae,” 2019, doi: 10.2352/ISSN.2470-1173.2019.14.COLOR-090.</w:t>
      </w:r>
    </w:p>
    <w:p w14:paraId="423B3F21" w14:textId="77777777" w:rsidR="003665B8" w:rsidRPr="003665B8" w:rsidRDefault="003665B8" w:rsidP="003665B8">
      <w:pPr>
        <w:widowControl w:val="0"/>
        <w:autoSpaceDE w:val="0"/>
        <w:autoSpaceDN w:val="0"/>
        <w:adjustRightInd w:val="0"/>
        <w:ind w:left="640" w:hanging="640"/>
        <w:rPr>
          <w:noProof/>
        </w:rPr>
      </w:pPr>
      <w:r w:rsidRPr="003665B8">
        <w:rPr>
          <w:noProof/>
        </w:rPr>
        <w:t>[156]</w:t>
      </w:r>
      <w:r w:rsidRPr="003665B8">
        <w:rPr>
          <w:noProof/>
        </w:rPr>
        <w:tab/>
        <w:t>M. Imani and H. Ghassemian, “Sequence to Image Transform Based Convolutional Neural Network for Load Forecasting,” 2019, doi: 10.1109/IranianCEE.2019.8786456.</w:t>
      </w:r>
    </w:p>
    <w:p w14:paraId="75F1BD49" w14:textId="77777777" w:rsidR="003665B8" w:rsidRPr="003665B8" w:rsidRDefault="003665B8" w:rsidP="003665B8">
      <w:pPr>
        <w:widowControl w:val="0"/>
        <w:autoSpaceDE w:val="0"/>
        <w:autoSpaceDN w:val="0"/>
        <w:adjustRightInd w:val="0"/>
        <w:ind w:left="640" w:hanging="640"/>
        <w:rPr>
          <w:noProof/>
        </w:rPr>
      </w:pPr>
      <w:r w:rsidRPr="003665B8">
        <w:rPr>
          <w:noProof/>
        </w:rPr>
        <w:t>[157]</w:t>
      </w:r>
      <w:r w:rsidRPr="003665B8">
        <w:rPr>
          <w:noProof/>
        </w:rPr>
        <w:tab/>
        <w:t>R. Garg, B. G. Vijay Kumar, G. Carneiro, and I. Reid, “Unsupervised CNN for single view depth estimation: Geometry to the rescue,” 2016, doi: 10.1007/978-3-319-46484-8_45.</w:t>
      </w:r>
    </w:p>
    <w:p w14:paraId="55F793BA" w14:textId="77777777" w:rsidR="003665B8" w:rsidRPr="003665B8" w:rsidRDefault="003665B8" w:rsidP="003665B8">
      <w:pPr>
        <w:widowControl w:val="0"/>
        <w:autoSpaceDE w:val="0"/>
        <w:autoSpaceDN w:val="0"/>
        <w:adjustRightInd w:val="0"/>
        <w:ind w:left="640" w:hanging="640"/>
        <w:rPr>
          <w:noProof/>
        </w:rPr>
      </w:pPr>
      <w:r w:rsidRPr="003665B8">
        <w:rPr>
          <w:noProof/>
        </w:rPr>
        <w:t>[158]</w:t>
      </w:r>
      <w:r w:rsidRPr="003665B8">
        <w:rPr>
          <w:noProof/>
        </w:rPr>
        <w:tab/>
        <w:t>T. T. Um, V. Babakeshizadeh, and D. Kulic, “Exercise motion classification from large-scale wearable sensor data using convolutional neural networks,” 2017, doi: 10.1109/IROS.2017.8206051.</w:t>
      </w:r>
    </w:p>
    <w:p w14:paraId="15EB2A4E" w14:textId="77777777" w:rsidR="003665B8" w:rsidRPr="003665B8" w:rsidRDefault="003665B8" w:rsidP="003665B8">
      <w:pPr>
        <w:widowControl w:val="0"/>
        <w:autoSpaceDE w:val="0"/>
        <w:autoSpaceDN w:val="0"/>
        <w:adjustRightInd w:val="0"/>
        <w:ind w:left="640" w:hanging="640"/>
        <w:rPr>
          <w:noProof/>
        </w:rPr>
      </w:pPr>
      <w:r w:rsidRPr="003665B8">
        <w:rPr>
          <w:noProof/>
        </w:rPr>
        <w:t>[159]</w:t>
      </w:r>
      <w:r w:rsidRPr="003665B8">
        <w:rPr>
          <w:noProof/>
        </w:rPr>
        <w:tab/>
        <w:t xml:space="preserve">Y. Zhang, S. Roller, and B. C. Wallace, “MGNC-CNN: A simple approach to </w:t>
      </w:r>
      <w:r w:rsidRPr="003665B8">
        <w:rPr>
          <w:noProof/>
        </w:rPr>
        <w:lastRenderedPageBreak/>
        <w:t>exploiting multiple word embeddings for sentence classification,” 2016, doi: 10.18653/v1/n16-1178.</w:t>
      </w:r>
    </w:p>
    <w:p w14:paraId="79C29CBE" w14:textId="77777777" w:rsidR="003665B8" w:rsidRPr="003665B8" w:rsidRDefault="003665B8" w:rsidP="003665B8">
      <w:pPr>
        <w:widowControl w:val="0"/>
        <w:autoSpaceDE w:val="0"/>
        <w:autoSpaceDN w:val="0"/>
        <w:adjustRightInd w:val="0"/>
        <w:ind w:left="640" w:hanging="640"/>
        <w:rPr>
          <w:noProof/>
        </w:rPr>
      </w:pPr>
      <w:r w:rsidRPr="003665B8">
        <w:rPr>
          <w:noProof/>
        </w:rPr>
        <w:t>[160]</w:t>
      </w:r>
      <w:r w:rsidRPr="003665B8">
        <w:rPr>
          <w:noProof/>
        </w:rPr>
        <w:tab/>
        <w:t xml:space="preserve">E. Gawehn, J. A. Hiss, and G. Schneider, “Deep Learning in Drug Discovery,” </w:t>
      </w:r>
      <w:r w:rsidRPr="003665B8">
        <w:rPr>
          <w:i/>
          <w:iCs/>
          <w:noProof/>
        </w:rPr>
        <w:t>Molecular Informatics</w:t>
      </w:r>
      <w:r w:rsidRPr="003665B8">
        <w:rPr>
          <w:noProof/>
        </w:rPr>
        <w:t>. 2016, doi: 10.1002/minf.201501008.</w:t>
      </w:r>
    </w:p>
    <w:p w14:paraId="3A041DE2" w14:textId="77777777" w:rsidR="003665B8" w:rsidRPr="003665B8" w:rsidRDefault="003665B8" w:rsidP="003665B8">
      <w:pPr>
        <w:widowControl w:val="0"/>
        <w:autoSpaceDE w:val="0"/>
        <w:autoSpaceDN w:val="0"/>
        <w:adjustRightInd w:val="0"/>
        <w:ind w:left="640" w:hanging="640"/>
        <w:rPr>
          <w:noProof/>
        </w:rPr>
      </w:pPr>
      <w:r w:rsidRPr="003665B8">
        <w:rPr>
          <w:noProof/>
        </w:rPr>
        <w:t>[161]</w:t>
      </w:r>
      <w:r w:rsidRPr="003665B8">
        <w:rPr>
          <w:noProof/>
        </w:rPr>
        <w:tab/>
        <w:t xml:space="preserve">M. Cai, M. Pipattanasomporn, and S. Rahman, “Day-ahead building-level load forecasts using deep learning vs. traditional time-series techniques,” </w:t>
      </w:r>
      <w:r w:rsidRPr="003665B8">
        <w:rPr>
          <w:i/>
          <w:iCs/>
          <w:noProof/>
        </w:rPr>
        <w:t>Appl. Energy</w:t>
      </w:r>
      <w:r w:rsidRPr="003665B8">
        <w:rPr>
          <w:noProof/>
        </w:rPr>
        <w:t>, 2019, doi: 10.1016/j.apenergy.2018.12.042.</w:t>
      </w:r>
    </w:p>
    <w:p w14:paraId="4AFB407E" w14:textId="77777777" w:rsidR="003665B8" w:rsidRPr="003665B8" w:rsidRDefault="003665B8" w:rsidP="003665B8">
      <w:pPr>
        <w:widowControl w:val="0"/>
        <w:autoSpaceDE w:val="0"/>
        <w:autoSpaceDN w:val="0"/>
        <w:adjustRightInd w:val="0"/>
        <w:ind w:left="640" w:hanging="640"/>
        <w:rPr>
          <w:noProof/>
        </w:rPr>
      </w:pPr>
      <w:r w:rsidRPr="003665B8">
        <w:rPr>
          <w:noProof/>
        </w:rPr>
        <w:t>[162]</w:t>
      </w:r>
      <w:r w:rsidRPr="003665B8">
        <w:rPr>
          <w:noProof/>
        </w:rPr>
        <w:tab/>
        <w:t>“Convolutional neural networks for time series forecasting | Python for Finance Cookbook,” 2020. https://subscription.packtpub.com/book/data/9781789618518/10/ch10lvl1sec63/convolutional-neural-networks-for-time-series-forecasting (accessed Aug. 30, 2021).</w:t>
      </w:r>
    </w:p>
    <w:p w14:paraId="23E5F000" w14:textId="77777777" w:rsidR="003665B8" w:rsidRPr="003665B8" w:rsidRDefault="003665B8" w:rsidP="003665B8">
      <w:pPr>
        <w:widowControl w:val="0"/>
        <w:autoSpaceDE w:val="0"/>
        <w:autoSpaceDN w:val="0"/>
        <w:adjustRightInd w:val="0"/>
        <w:ind w:left="640" w:hanging="640"/>
        <w:rPr>
          <w:noProof/>
        </w:rPr>
      </w:pPr>
      <w:r w:rsidRPr="003665B8">
        <w:rPr>
          <w:noProof/>
        </w:rPr>
        <w:t>[163]</w:t>
      </w:r>
      <w:r w:rsidRPr="003665B8">
        <w:rPr>
          <w:noProof/>
        </w:rPr>
        <w:tab/>
        <w:t>“ReLU : Not a Differentiable Function: Why used in Gradient Based Optimization? and Other Generalizations of ReLU. | by Kanchan Sarkar | Medium,” 2018. https://medium.com/@kanchansarkar/relu-not-a-differentiable-function-why-used-in-gradient-based-optimization-7fef3a4cecec (accessed Sep. 17, 2021).</w:t>
      </w:r>
    </w:p>
    <w:p w14:paraId="4734FBC1" w14:textId="77777777" w:rsidR="003665B8" w:rsidRPr="003665B8" w:rsidRDefault="003665B8" w:rsidP="003665B8">
      <w:pPr>
        <w:widowControl w:val="0"/>
        <w:autoSpaceDE w:val="0"/>
        <w:autoSpaceDN w:val="0"/>
        <w:adjustRightInd w:val="0"/>
        <w:ind w:left="640" w:hanging="640"/>
        <w:rPr>
          <w:noProof/>
        </w:rPr>
      </w:pPr>
      <w:r w:rsidRPr="003665B8">
        <w:rPr>
          <w:noProof/>
        </w:rPr>
        <w:t>[164]</w:t>
      </w:r>
      <w:r w:rsidRPr="003665B8">
        <w:rPr>
          <w:noProof/>
        </w:rPr>
        <w:tab/>
        <w:t>“What is max pooling in convolutional neural networks? - Quora,” 2017. https://www.quora.com/What-is-max-pooling-in-convolutional-neural-networks (accessed Sep. 17, 2021).</w:t>
      </w:r>
    </w:p>
    <w:p w14:paraId="56AAE717" w14:textId="77777777" w:rsidR="003665B8" w:rsidRPr="003665B8" w:rsidRDefault="003665B8" w:rsidP="003665B8">
      <w:pPr>
        <w:widowControl w:val="0"/>
        <w:autoSpaceDE w:val="0"/>
        <w:autoSpaceDN w:val="0"/>
        <w:adjustRightInd w:val="0"/>
        <w:ind w:left="640" w:hanging="640"/>
        <w:rPr>
          <w:noProof/>
        </w:rPr>
      </w:pPr>
      <w:r w:rsidRPr="003665B8">
        <w:rPr>
          <w:noProof/>
        </w:rPr>
        <w:t>[165]</w:t>
      </w:r>
      <w:r w:rsidRPr="003665B8">
        <w:rPr>
          <w:noProof/>
        </w:rPr>
        <w:tab/>
        <w:t xml:space="preserve">M. H. Beale, M. T. Hagan, and H. B. Demuth, </w:t>
      </w:r>
      <w:r w:rsidRPr="003665B8">
        <w:rPr>
          <w:i/>
          <w:iCs/>
          <w:noProof/>
        </w:rPr>
        <w:t xml:space="preserve">Neural Network Toolbox </w:t>
      </w:r>
      <w:r w:rsidRPr="003665B8">
        <w:rPr>
          <w:i/>
          <w:iCs/>
          <w:noProof/>
          <w:vertAlign w:val="superscript"/>
        </w:rPr>
        <w:t>TM</w:t>
      </w:r>
      <w:r w:rsidRPr="003665B8">
        <w:rPr>
          <w:i/>
          <w:iCs/>
          <w:noProof/>
        </w:rPr>
        <w:t xml:space="preserve"> 7 User ’ s Guide</w:t>
      </w:r>
      <w:r w:rsidRPr="003665B8">
        <w:rPr>
          <w:noProof/>
        </w:rPr>
        <w:t>. 2010.</w:t>
      </w:r>
    </w:p>
    <w:p w14:paraId="75703E3C" w14:textId="77777777" w:rsidR="003665B8" w:rsidRPr="003665B8" w:rsidRDefault="003665B8" w:rsidP="003665B8">
      <w:pPr>
        <w:widowControl w:val="0"/>
        <w:autoSpaceDE w:val="0"/>
        <w:autoSpaceDN w:val="0"/>
        <w:adjustRightInd w:val="0"/>
        <w:ind w:left="640" w:hanging="640"/>
        <w:rPr>
          <w:noProof/>
        </w:rPr>
      </w:pPr>
      <w:r w:rsidRPr="003665B8">
        <w:rPr>
          <w:noProof/>
        </w:rPr>
        <w:t>[166]</w:t>
      </w:r>
      <w:r w:rsidRPr="003665B8">
        <w:rPr>
          <w:noProof/>
        </w:rPr>
        <w:tab/>
        <w:t xml:space="preserve">I. K. M. Jais, A. R. Ismail, and S. Q. Nisa, “Adam Optimization Algorithm for Wide and Deep Neural Network,” </w:t>
      </w:r>
      <w:r w:rsidRPr="003665B8">
        <w:rPr>
          <w:i/>
          <w:iCs/>
          <w:noProof/>
        </w:rPr>
        <w:t>Knowl. Eng. Data Sci.</w:t>
      </w:r>
      <w:r w:rsidRPr="003665B8">
        <w:rPr>
          <w:noProof/>
        </w:rPr>
        <w:t>, 2019, doi: 10.17977/um018v2i12019p41-46.</w:t>
      </w:r>
    </w:p>
    <w:p w14:paraId="6E107EAD" w14:textId="77777777" w:rsidR="003665B8" w:rsidRPr="003665B8" w:rsidRDefault="003665B8" w:rsidP="003665B8">
      <w:pPr>
        <w:widowControl w:val="0"/>
        <w:autoSpaceDE w:val="0"/>
        <w:autoSpaceDN w:val="0"/>
        <w:adjustRightInd w:val="0"/>
        <w:ind w:left="640" w:hanging="640"/>
        <w:rPr>
          <w:noProof/>
        </w:rPr>
      </w:pPr>
      <w:r w:rsidRPr="003665B8">
        <w:rPr>
          <w:noProof/>
        </w:rPr>
        <w:lastRenderedPageBreak/>
        <w:t>[167]</w:t>
      </w:r>
      <w:r w:rsidRPr="003665B8">
        <w:rPr>
          <w:noProof/>
        </w:rPr>
        <w:tab/>
        <w:t xml:space="preserve">A. Dedinec, S. Filiposka, A. Dedinec, and L. Kocarev, “Deep belief network based electricity load forecasting: An analysis of Macedonian case,” </w:t>
      </w:r>
      <w:r w:rsidRPr="003665B8">
        <w:rPr>
          <w:i/>
          <w:iCs/>
          <w:noProof/>
        </w:rPr>
        <w:t>Energy</w:t>
      </w:r>
      <w:r w:rsidRPr="003665B8">
        <w:rPr>
          <w:noProof/>
        </w:rPr>
        <w:t>, 2016, doi: 10.1016/j.energy.2016.07.090.</w:t>
      </w:r>
    </w:p>
    <w:p w14:paraId="09D8AEDC" w14:textId="77777777" w:rsidR="003665B8" w:rsidRPr="003665B8" w:rsidRDefault="003665B8" w:rsidP="003665B8">
      <w:pPr>
        <w:widowControl w:val="0"/>
        <w:autoSpaceDE w:val="0"/>
        <w:autoSpaceDN w:val="0"/>
        <w:adjustRightInd w:val="0"/>
        <w:ind w:left="640" w:hanging="640"/>
        <w:rPr>
          <w:noProof/>
        </w:rPr>
      </w:pPr>
      <w:r w:rsidRPr="003665B8">
        <w:rPr>
          <w:noProof/>
        </w:rPr>
        <w:t>[168]</w:t>
      </w:r>
      <w:r w:rsidRPr="003665B8">
        <w:rPr>
          <w:noProof/>
        </w:rPr>
        <w:tab/>
        <w:t>S. Papadopoulos and I. Karakatsanis, “Short-term electricity load forecasting using time series and ensemble learning methods,” 2015, doi: 10.1109/PECI.2015.7064913.</w:t>
      </w:r>
    </w:p>
    <w:p w14:paraId="58B8D2B6" w14:textId="77777777" w:rsidR="003665B8" w:rsidRPr="003665B8" w:rsidRDefault="003665B8" w:rsidP="003665B8">
      <w:pPr>
        <w:widowControl w:val="0"/>
        <w:autoSpaceDE w:val="0"/>
        <w:autoSpaceDN w:val="0"/>
        <w:adjustRightInd w:val="0"/>
        <w:ind w:left="640" w:hanging="640"/>
        <w:rPr>
          <w:noProof/>
        </w:rPr>
      </w:pPr>
      <w:r w:rsidRPr="003665B8">
        <w:rPr>
          <w:noProof/>
        </w:rPr>
        <w:t>[169]</w:t>
      </w:r>
      <w:r w:rsidRPr="003665B8">
        <w:rPr>
          <w:noProof/>
        </w:rPr>
        <w:tab/>
        <w:t xml:space="preserve">W. Kim, Y. Han, K. J. Kim, and K. W. Song, “Electricity load forecasting using advanced feature selection and optimal deep learning model for the variable refrigerant flow systems,” </w:t>
      </w:r>
      <w:r w:rsidRPr="003665B8">
        <w:rPr>
          <w:i/>
          <w:iCs/>
          <w:noProof/>
        </w:rPr>
        <w:t>Energy Reports</w:t>
      </w:r>
      <w:r w:rsidRPr="003665B8">
        <w:rPr>
          <w:noProof/>
        </w:rPr>
        <w:t>, 2020, doi: 10.1016/j.egyr.2020.09.019.</w:t>
      </w:r>
    </w:p>
    <w:p w14:paraId="40867144" w14:textId="1368621E" w:rsidR="00287359" w:rsidRDefault="00287359" w:rsidP="00287359">
      <w:pPr>
        <w:sectPr w:rsidR="00287359" w:rsidSect="006214A8">
          <w:pgSz w:w="12240" w:h="15840" w:code="1"/>
          <w:pgMar w:top="1440" w:right="1440" w:bottom="1440" w:left="2160" w:header="720" w:footer="720" w:gutter="0"/>
          <w:cols w:space="720"/>
          <w:docGrid w:linePitch="360"/>
        </w:sectPr>
      </w:pPr>
      <w:r>
        <w:fldChar w:fldCharType="end"/>
      </w:r>
    </w:p>
    <w:p w14:paraId="00B415E6" w14:textId="7999E260" w:rsidR="00654DE3" w:rsidRDefault="00AF67B7" w:rsidP="00C92783">
      <w:pPr>
        <w:pStyle w:val="Appendix"/>
      </w:pPr>
      <w:bookmarkStart w:id="154" w:name="_Toc82949032"/>
      <w:r>
        <w:lastRenderedPageBreak/>
        <w:t>Appendix Title</w:t>
      </w:r>
      <w:bookmarkEnd w:id="154"/>
    </w:p>
    <w:p w14:paraId="17B8C404" w14:textId="0D897B65" w:rsidR="00C92783" w:rsidRDefault="00C92783" w:rsidP="00C92783">
      <w:r>
        <w:fldChar w:fldCharType="begin">
          <w:ffData>
            <w:name w:val=""/>
            <w:enabled/>
            <w:calcOnExit w:val="0"/>
            <w:textInput>
              <w:default w:val="Text begins here. To add additional chapters, simply start a new page and format title as the 'Appendix' style. Remove this text."/>
            </w:textInput>
          </w:ffData>
        </w:fldChar>
      </w:r>
      <w:r w:rsidRPr="00C44DEE">
        <w:instrText xml:space="preserve"> FORMTEXT </w:instrText>
      </w:r>
      <w:r>
        <w:fldChar w:fldCharType="separate"/>
      </w:r>
      <w:r>
        <w:rPr>
          <w:noProof/>
        </w:rPr>
        <w:t xml:space="preserve">Text begins here. To add additional chapters, simply start a new page and format title as the </w:t>
      </w:r>
      <w:r w:rsidR="006826B9">
        <w:rPr>
          <w:noProof/>
        </w:rPr>
        <w:t>‘</w:t>
      </w:r>
      <w:r>
        <w:rPr>
          <w:noProof/>
        </w:rPr>
        <w:t>Appendix</w:t>
      </w:r>
      <w:r w:rsidR="006826B9">
        <w:rPr>
          <w:noProof/>
        </w:rPr>
        <w:t>’</w:t>
      </w:r>
      <w:r>
        <w:rPr>
          <w:noProof/>
        </w:rPr>
        <w:t xml:space="preserve"> style. Remove this text.</w:t>
      </w:r>
      <w:r>
        <w:fldChar w:fldCharType="end"/>
      </w:r>
    </w:p>
    <w:p w14:paraId="26448E6B" w14:textId="77777777" w:rsidR="00E93B16" w:rsidRDefault="00E93B16" w:rsidP="00654DE3">
      <w:pPr>
        <w:sectPr w:rsidR="00E93B16" w:rsidSect="006214A8">
          <w:pgSz w:w="12240" w:h="15840" w:code="1"/>
          <w:pgMar w:top="1440" w:right="1440" w:bottom="1440" w:left="2160" w:header="720" w:footer="720" w:gutter="0"/>
          <w:cols w:space="720"/>
          <w:docGrid w:linePitch="360"/>
        </w:sectPr>
      </w:pPr>
    </w:p>
    <w:p w14:paraId="2F18705B" w14:textId="12EFB93F" w:rsidR="003819CA" w:rsidRDefault="00C262DB">
      <w:pPr>
        <w:pStyle w:val="Glossary"/>
      </w:pPr>
      <w:bookmarkStart w:id="155" w:name="_Toc82949033"/>
      <w:r>
        <w:lastRenderedPageBreak/>
        <w:t>Glossary</w:t>
      </w:r>
      <w:bookmarkEnd w:id="155"/>
      <w:r>
        <w:t xml:space="preserve"> </w:t>
      </w:r>
    </w:p>
    <w:p w14:paraId="579B2E35" w14:textId="77777777" w:rsidR="003819CA" w:rsidRDefault="00AF2700">
      <w:r>
        <w:fldChar w:fldCharType="begin">
          <w:ffData>
            <w:name w:val=""/>
            <w:enabled/>
            <w:calcOnExit w:val="0"/>
            <w:textInput>
              <w:default w:val="Start writing here; remove page if there is no content"/>
            </w:textInput>
          </w:ffData>
        </w:fldChar>
      </w:r>
      <w:r w:rsidR="008415F7">
        <w:instrText xml:space="preserve"> FORMTEXT </w:instrText>
      </w:r>
      <w:r>
        <w:fldChar w:fldCharType="separate"/>
      </w:r>
      <w:r w:rsidR="008415F7">
        <w:rPr>
          <w:noProof/>
        </w:rPr>
        <w:t>Start writing here; remove page if there is no content</w:t>
      </w:r>
      <w:r>
        <w:fldChar w:fldCharType="end"/>
      </w:r>
    </w:p>
    <w:p w14:paraId="774892F6" w14:textId="77777777" w:rsidR="003819CA" w:rsidRDefault="003819CA">
      <w:pPr>
        <w:sectPr w:rsidR="003819CA" w:rsidSect="006214A8">
          <w:pgSz w:w="12240" w:h="15840" w:code="1"/>
          <w:pgMar w:top="1440" w:right="1440" w:bottom="1440" w:left="2160" w:header="720" w:footer="720" w:gutter="0"/>
          <w:cols w:space="720"/>
          <w:docGrid w:linePitch="360"/>
        </w:sectPr>
      </w:pPr>
    </w:p>
    <w:p w14:paraId="363AD883" w14:textId="2DC2680D" w:rsidR="00E85A44" w:rsidRPr="006269F5" w:rsidRDefault="00E85A44" w:rsidP="00E85A44">
      <w:pPr>
        <w:jc w:val="center"/>
        <w:rPr>
          <w:b/>
        </w:rPr>
      </w:pPr>
      <w:bookmarkStart w:id="156" w:name="_Toc172013004"/>
      <w:r w:rsidRPr="006269F5">
        <w:rPr>
          <w:b/>
          <w:sz w:val="28"/>
        </w:rPr>
        <w:lastRenderedPageBreak/>
        <w:t>Curriculum Vitae</w:t>
      </w:r>
      <w:bookmarkEnd w:id="156"/>
    </w:p>
    <w:p w14:paraId="0A90D7DC" w14:textId="7E4116EF" w:rsidR="003819CA" w:rsidRDefault="00C262DB">
      <w:r>
        <w:t>Candidate</w:t>
      </w:r>
      <w:r w:rsidR="006826B9">
        <w:t>’</w:t>
      </w:r>
      <w:r>
        <w:t xml:space="preserve">s full name: </w:t>
      </w:r>
      <w:r w:rsidR="006A5AD7">
        <w:t>Tolulope Oluwaseun Olugbenga</w:t>
      </w:r>
    </w:p>
    <w:p w14:paraId="58FA33A1" w14:textId="77777777" w:rsidR="00340110" w:rsidRDefault="00C262DB">
      <w:r>
        <w:t xml:space="preserve">Universities attended: </w:t>
      </w:r>
    </w:p>
    <w:p w14:paraId="71B5C439" w14:textId="7291A880" w:rsidR="003819CA" w:rsidRDefault="006A5AD7">
      <w:r>
        <w:t>BSc in Computer Science Engineering, University of Debrecen, 2018</w:t>
      </w:r>
    </w:p>
    <w:p w14:paraId="6535AC7A" w14:textId="54D22D0B" w:rsidR="003819CA" w:rsidRDefault="00C262DB">
      <w:r>
        <w:t xml:space="preserve">Publications: </w:t>
      </w:r>
      <w:r w:rsidR="006A5AD7">
        <w:t>None</w:t>
      </w:r>
    </w:p>
    <w:p w14:paraId="5726A234" w14:textId="411E5870" w:rsidR="00C262DB" w:rsidRDefault="00C262DB">
      <w:pPr>
        <w:rPr>
          <w:b/>
          <w:bCs/>
        </w:rPr>
      </w:pPr>
      <w:r>
        <w:t xml:space="preserve">Conference Presentations: </w:t>
      </w:r>
      <w:r w:rsidR="006A5AD7">
        <w:t>None</w:t>
      </w:r>
    </w:p>
    <w:sectPr w:rsidR="00C262DB" w:rsidSect="006214A8">
      <w:headerReference w:type="even" r:id="rId50"/>
      <w:headerReference w:type="default" r:id="rId51"/>
      <w:footerReference w:type="default" r:id="rId52"/>
      <w:pgSz w:w="12240" w:h="15840" w:code="1"/>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Dawn MacIsaac" w:date="2021-10-05T07:00:00Z" w:initials="DM">
    <w:p w14:paraId="047E565F" w14:textId="334F905A" w:rsidR="00920FA3" w:rsidRDefault="00920FA3">
      <w:pPr>
        <w:pStyle w:val="CommentText"/>
      </w:pPr>
      <w:r>
        <w:rPr>
          <w:rStyle w:val="CommentReference"/>
        </w:rPr>
        <w:annotationRef/>
      </w:r>
      <w:r>
        <w:rPr>
          <w:rStyle w:val="CommentReference"/>
        </w:rPr>
        <w:t>I am not sure this belongs here.</w:t>
      </w:r>
    </w:p>
  </w:comment>
  <w:comment w:id="32" w:author="Dawn MacIsaac" w:date="2021-10-05T07:00:00Z" w:initials="DM">
    <w:p w14:paraId="10C56B7F" w14:textId="77777777" w:rsidR="00920FA3" w:rsidRDefault="00920FA3">
      <w:pPr>
        <w:pStyle w:val="CommentText"/>
        <w:rPr>
          <w:rStyle w:val="CommentReference"/>
        </w:rPr>
      </w:pPr>
      <w:r>
        <w:rPr>
          <w:rStyle w:val="CommentReference"/>
        </w:rPr>
        <w:annotationRef/>
      </w:r>
      <w:r>
        <w:rPr>
          <w:rStyle w:val="CommentReference"/>
        </w:rPr>
        <w:t xml:space="preserve">If we take out the last part above (see previous comment) you can start this section </w:t>
      </w:r>
      <w:proofErr w:type="spellStart"/>
      <w:r>
        <w:rPr>
          <w:rStyle w:val="CommentReference"/>
        </w:rPr>
        <w:t>withsomething</w:t>
      </w:r>
      <w:proofErr w:type="spellEnd"/>
      <w:r>
        <w:rPr>
          <w:rStyle w:val="CommentReference"/>
        </w:rPr>
        <w:t xml:space="preserve"> like:  To achieve the goal for this work, the following objectives were set:</w:t>
      </w:r>
    </w:p>
    <w:p w14:paraId="6C02C3FB" w14:textId="77777777" w:rsidR="00920FA3" w:rsidRDefault="00920FA3">
      <w:pPr>
        <w:pStyle w:val="CommentText"/>
        <w:rPr>
          <w:rStyle w:val="CommentReference"/>
        </w:rPr>
      </w:pPr>
    </w:p>
    <w:p w14:paraId="0E619694" w14:textId="0FD6020A" w:rsidR="00920FA3" w:rsidRDefault="00920FA3">
      <w:pPr>
        <w:pStyle w:val="CommentText"/>
      </w:pPr>
      <w:r>
        <w:rPr>
          <w:rStyle w:val="CommentReference"/>
        </w:rPr>
        <w:t>In general – write about your content, not about your document.</w:t>
      </w:r>
    </w:p>
  </w:comment>
  <w:comment w:id="33" w:author="Dawn MacIsaac" w:date="2021-10-05T07:02:00Z" w:initials="DM">
    <w:p w14:paraId="2018F2A8" w14:textId="62B62C52" w:rsidR="00920FA3" w:rsidRDefault="00920FA3">
      <w:pPr>
        <w:pStyle w:val="CommentText"/>
      </w:pPr>
      <w:r>
        <w:rPr>
          <w:rStyle w:val="CommentReference"/>
        </w:rPr>
        <w:annotationRef/>
      </w:r>
      <w:r>
        <w:t>This isn’t an objective</w:t>
      </w:r>
    </w:p>
  </w:comment>
  <w:comment w:id="34" w:author="Dawn MacIsaac" w:date="2021-10-05T07:03:00Z" w:initials="DM">
    <w:p w14:paraId="65DE56A6" w14:textId="77777777" w:rsidR="00920FA3" w:rsidRDefault="00920FA3">
      <w:pPr>
        <w:pStyle w:val="CommentText"/>
      </w:pPr>
      <w:r>
        <w:rPr>
          <w:rStyle w:val="CommentReference"/>
        </w:rPr>
        <w:annotationRef/>
      </w:r>
      <w:r>
        <w:t>These are your ideas.  They aren’t specified as objectives (example)</w:t>
      </w:r>
    </w:p>
    <w:p w14:paraId="5F63933A" w14:textId="77777777" w:rsidR="00920FA3" w:rsidRDefault="00920FA3">
      <w:pPr>
        <w:pStyle w:val="CommentText"/>
      </w:pPr>
    </w:p>
    <w:p w14:paraId="1E3BA388" w14:textId="77777777" w:rsidR="00920FA3" w:rsidRDefault="00920FA3">
      <w:pPr>
        <w:pStyle w:val="CommentText"/>
      </w:pPr>
      <w:r>
        <w:t>Maybe we could talk tomorrow to set them up.  In the meantime, you can try again, so we have something to start with.</w:t>
      </w:r>
    </w:p>
    <w:p w14:paraId="420CBAFD" w14:textId="77777777" w:rsidR="00920FA3" w:rsidRDefault="00920FA3">
      <w:pPr>
        <w:pStyle w:val="CommentText"/>
      </w:pPr>
    </w:p>
    <w:p w14:paraId="2385B324" w14:textId="77777777" w:rsidR="00920FA3" w:rsidRDefault="00920FA3">
      <w:pPr>
        <w:pStyle w:val="CommentText"/>
      </w:pPr>
      <w:r>
        <w:t>If your goal is to compare deep learning forecaster with traditional ones, what exactly did you have to do to meet that goal?</w:t>
      </w:r>
    </w:p>
    <w:p w14:paraId="49B2763C" w14:textId="77777777" w:rsidR="00920FA3" w:rsidRDefault="00920FA3">
      <w:pPr>
        <w:pStyle w:val="CommentText"/>
      </w:pPr>
    </w:p>
    <w:p w14:paraId="03F71E67" w14:textId="2F6D93D1" w:rsidR="00920FA3" w:rsidRDefault="00920FA3">
      <w:pPr>
        <w:pStyle w:val="CommentText"/>
      </w:pPr>
      <w:r>
        <w:t xml:space="preserve">Maybe some of these ideas listed could be included as commentary about why/how your goal and your approach provide contributions. </w:t>
      </w:r>
    </w:p>
  </w:comment>
  <w:comment w:id="38" w:author="Dawn MacIsaac" w:date="2021-10-05T07:07:00Z" w:initials="DM">
    <w:p w14:paraId="69DF1DEF" w14:textId="77777777" w:rsidR="00920FA3" w:rsidRDefault="00920FA3">
      <w:pPr>
        <w:pStyle w:val="CommentText"/>
        <w:rPr>
          <w:rStyle w:val="CommentReference"/>
        </w:rPr>
      </w:pPr>
      <w:r>
        <w:rPr>
          <w:rStyle w:val="CommentReference"/>
        </w:rPr>
        <w:annotationRef/>
      </w:r>
      <w:r>
        <w:rPr>
          <w:rStyle w:val="CommentReference"/>
        </w:rPr>
        <w:t>This section needs a start…these sections are dangling in no context</w:t>
      </w:r>
    </w:p>
    <w:p w14:paraId="31E8C3F2" w14:textId="77777777" w:rsidR="00920FA3" w:rsidRDefault="00920FA3">
      <w:pPr>
        <w:pStyle w:val="CommentText"/>
        <w:rPr>
          <w:rStyle w:val="CommentReference"/>
        </w:rPr>
      </w:pPr>
    </w:p>
    <w:p w14:paraId="19CC8CD9" w14:textId="342078BA" w:rsidR="00920FA3" w:rsidRDefault="00920FA3">
      <w:pPr>
        <w:pStyle w:val="CommentText"/>
      </w:pPr>
      <w:r>
        <w:rPr>
          <w:rStyle w:val="CommentReference"/>
        </w:rPr>
        <w:t>Also –</w:t>
      </w:r>
      <w:r w:rsidR="007C487D">
        <w:rPr>
          <w:rStyle w:val="CommentReference"/>
        </w:rPr>
        <w:t xml:space="preserve"> we can leave this in for now, but its not really the most important concepts that need to be discussed, so the section may need to be shortened</w:t>
      </w:r>
    </w:p>
  </w:comment>
  <w:comment w:id="41" w:author="Dawn MacIsaac" w:date="2021-10-05T07:09:00Z" w:initials="DM">
    <w:p w14:paraId="28BD907A" w14:textId="572320B8" w:rsidR="007C487D" w:rsidRDefault="007C487D">
      <w:pPr>
        <w:pStyle w:val="CommentText"/>
      </w:pPr>
      <w:r>
        <w:rPr>
          <w:rStyle w:val="CommentReference"/>
        </w:rPr>
        <w:annotationRef/>
      </w:r>
      <w:r>
        <w:t>How come?</w:t>
      </w:r>
    </w:p>
  </w:comment>
  <w:comment w:id="51" w:author="Dawn MacIsaac" w:date="2021-10-05T07:12:00Z" w:initials="DM">
    <w:p w14:paraId="5CC442F2" w14:textId="79D8E3DB" w:rsidR="007C487D" w:rsidRDefault="007C487D">
      <w:pPr>
        <w:pStyle w:val="CommentText"/>
      </w:pPr>
      <w:r>
        <w:rPr>
          <w:rStyle w:val="CommentReference"/>
        </w:rPr>
        <w:annotationRef/>
      </w:r>
      <w:r>
        <w:t>Why?</w:t>
      </w:r>
    </w:p>
  </w:comment>
  <w:comment w:id="57" w:author="Dawn MacIsaac" w:date="2021-10-05T07:14:00Z" w:initials="DM">
    <w:p w14:paraId="5F8AB0D2" w14:textId="2D8843BA" w:rsidR="007C487D" w:rsidRDefault="007C487D">
      <w:pPr>
        <w:pStyle w:val="CommentText"/>
      </w:pPr>
      <w:r>
        <w:rPr>
          <w:rStyle w:val="CommentReference"/>
        </w:rPr>
        <w:annotationRef/>
      </w:r>
      <w:r>
        <w:t>Is it really the operator that chooses this stuff?</w:t>
      </w:r>
    </w:p>
  </w:comment>
  <w:comment w:id="61" w:author="Dawn MacIsaac" w:date="2021-10-05T07:16:00Z" w:initials="DM">
    <w:p w14:paraId="668105DB" w14:textId="1592A441" w:rsidR="007C487D" w:rsidRDefault="007C487D">
      <w:pPr>
        <w:pStyle w:val="CommentText"/>
      </w:pPr>
      <w:r>
        <w:rPr>
          <w:rStyle w:val="CommentReference"/>
        </w:rPr>
        <w:annotationRef/>
      </w:r>
      <w:proofErr w:type="gramStart"/>
      <w:r>
        <w:t>So</w:t>
      </w:r>
      <w:proofErr w:type="gramEnd"/>
      <w:r>
        <w:t xml:space="preserve"> we can’t start talking about models and model parameters until we introduce the concepts.  Maybe this section (Load Forecasting Horizons) doesn’t come first.</w:t>
      </w:r>
    </w:p>
  </w:comment>
  <w:comment w:id="63" w:author="Dawn MacIsaac" w:date="2021-10-05T07:19:00Z" w:initials="DM">
    <w:p w14:paraId="5D783A7E" w14:textId="0D0887EC" w:rsidR="007C487D" w:rsidRDefault="007C487D">
      <w:pPr>
        <w:pStyle w:val="CommentText"/>
      </w:pPr>
      <w:r>
        <w:rPr>
          <w:rStyle w:val="CommentReference"/>
        </w:rPr>
        <w:annotationRef/>
      </w:r>
      <w:r>
        <w:t>How?</w:t>
      </w:r>
    </w:p>
  </w:comment>
  <w:comment w:id="64" w:author="Dawn MacIsaac" w:date="2021-10-05T07:19:00Z" w:initials="DM">
    <w:p w14:paraId="1B530DAD" w14:textId="77110728" w:rsidR="007C487D" w:rsidRDefault="007C487D">
      <w:pPr>
        <w:pStyle w:val="CommentText"/>
      </w:pPr>
      <w:r>
        <w:rPr>
          <w:rStyle w:val="CommentReference"/>
        </w:rPr>
        <w:annotationRef/>
      </w:r>
      <w:r>
        <w:t>Note their findings</w:t>
      </w:r>
    </w:p>
  </w:comment>
  <w:comment w:id="69" w:author="Dawn MacIsaac" w:date="2021-10-05T07:19:00Z" w:initials="DM">
    <w:p w14:paraId="16955357" w14:textId="3DB0FBF7" w:rsidR="001B30EC" w:rsidRDefault="001B30EC">
      <w:pPr>
        <w:pStyle w:val="CommentText"/>
      </w:pPr>
      <w:r>
        <w:rPr>
          <w:rStyle w:val="CommentReference"/>
        </w:rPr>
        <w:annotationRef/>
      </w:r>
      <w:r>
        <w:t>I think this needs to come first</w:t>
      </w:r>
    </w:p>
  </w:comment>
  <w:comment w:id="71" w:author="Dawn MacIsaac" w:date="2021-10-05T07:21:00Z" w:initials="DM">
    <w:p w14:paraId="49BF127D" w14:textId="6C126D9F" w:rsidR="001B30EC" w:rsidRDefault="001B30EC">
      <w:pPr>
        <w:pStyle w:val="CommentText"/>
      </w:pPr>
      <w:r>
        <w:rPr>
          <w:rStyle w:val="CommentReference"/>
        </w:rPr>
        <w:annotationRef/>
      </w:r>
      <w:r>
        <w:t>Couldn’t this be an advantage?  They can use this information, which is relavent?</w:t>
      </w:r>
    </w:p>
  </w:comment>
  <w:comment w:id="82" w:author="Dawn MacIsaac" w:date="2021-10-05T07:39:00Z" w:initials="DM">
    <w:p w14:paraId="0719AC4E" w14:textId="77777777" w:rsidR="004E1C26" w:rsidRDefault="004E1C26">
      <w:pPr>
        <w:pStyle w:val="CommentText"/>
      </w:pPr>
      <w:r>
        <w:rPr>
          <w:rStyle w:val="CommentReference"/>
        </w:rPr>
        <w:annotationRef/>
      </w:r>
      <w:r>
        <w:t>We don’t need a section on ANNs, just include what you need to know about an ANN to understand your benchmark algorithm.</w:t>
      </w:r>
    </w:p>
    <w:p w14:paraId="6ED229BB" w14:textId="77777777" w:rsidR="004E1C26" w:rsidRDefault="004E1C26">
      <w:pPr>
        <w:pStyle w:val="CommentText"/>
      </w:pPr>
    </w:p>
    <w:p w14:paraId="18BAFBCC" w14:textId="20A9AABF" w:rsidR="004E1C26" w:rsidRDefault="004E1C26">
      <w:pPr>
        <w:pStyle w:val="CommentText"/>
      </w:pPr>
      <w:proofErr w:type="gramStart"/>
      <w:r>
        <w:t>SO</w:t>
      </w:r>
      <w:proofErr w:type="gramEnd"/>
      <w:r>
        <w:t xml:space="preserve"> you need to step through your description of the ANNSTLTF and integrate this content into that, where appropriate (lots won’t need to be included, but some will)</w:t>
      </w:r>
    </w:p>
  </w:comment>
  <w:comment w:id="86" w:author="Dawn MacIsaac" w:date="2021-10-05T07:40:00Z" w:initials="DM">
    <w:p w14:paraId="0A3705DE" w14:textId="461AF137" w:rsidR="004E1C26" w:rsidRDefault="004E1C26">
      <w:pPr>
        <w:pStyle w:val="CommentText"/>
      </w:pPr>
      <w:r>
        <w:rPr>
          <w:rStyle w:val="CommentReference"/>
        </w:rPr>
        <w:annotationRef/>
      </w:r>
      <w:r>
        <w:t>We definitely don’t need a section for this.  2 or 3 sentences should be sufficient to detail this</w:t>
      </w:r>
    </w:p>
  </w:comment>
  <w:comment w:id="87" w:author="Dawn MacIsaac" w:date="2021-10-05T07:41:00Z" w:initials="DM">
    <w:p w14:paraId="12A4AD84" w14:textId="2E439603" w:rsidR="004E1C26" w:rsidRDefault="004E1C26">
      <w:pPr>
        <w:pStyle w:val="CommentText"/>
      </w:pPr>
      <w:r>
        <w:rPr>
          <w:rStyle w:val="CommentReference"/>
        </w:rPr>
        <w:annotationRef/>
      </w:r>
      <w:r>
        <w:t>Are you sure about this?  I generally use cross-validation to test my networks.  I use a 3</w:t>
      </w:r>
      <w:r w:rsidRPr="004E1C26">
        <w:rPr>
          <w:vertAlign w:val="superscript"/>
        </w:rPr>
        <w:t>rd</w:t>
      </w:r>
      <w:r>
        <w:t xml:space="preserve"> set of data to train with (the training and the validation set).</w:t>
      </w:r>
    </w:p>
  </w:comment>
  <w:comment w:id="90" w:author="Dawn MacIsaac" w:date="2021-10-05T07:44:00Z" w:initials="DM">
    <w:p w14:paraId="418493D2" w14:textId="4971EF50" w:rsidR="004E1C26" w:rsidRDefault="004E1C26">
      <w:pPr>
        <w:pStyle w:val="CommentText"/>
      </w:pPr>
      <w:r>
        <w:rPr>
          <w:rStyle w:val="CommentReference"/>
        </w:rPr>
        <w:annotationRef/>
      </w:r>
      <w:r>
        <w:t xml:space="preserve">You also need a section on the metrics available for assessment, and the kinds of things we try to forecast – </w:t>
      </w:r>
      <w:proofErr w:type="spellStart"/>
      <w:proofErr w:type="gramStart"/>
      <w:r>
        <w:t>ie</w:t>
      </w:r>
      <w:proofErr w:type="spellEnd"/>
      <w:proofErr w:type="gramEnd"/>
      <w:r>
        <w:t xml:space="preserve"> load and locale.</w:t>
      </w:r>
    </w:p>
  </w:comment>
  <w:comment w:id="95" w:author="Dawn MacIsaac" w:date="2021-10-05T07:50:00Z" w:initials="DM">
    <w:p w14:paraId="7763A472" w14:textId="787FC2B7" w:rsidR="001E0C2F" w:rsidRDefault="001E0C2F">
      <w:pPr>
        <w:pStyle w:val="CommentText"/>
      </w:pPr>
      <w:r>
        <w:rPr>
          <w:rStyle w:val="CommentReference"/>
        </w:rPr>
        <w:annotationRef/>
      </w:r>
      <w:r>
        <w:t>Now add a concise statement about how you met the aim – To do this we compared…</w:t>
      </w:r>
    </w:p>
  </w:comment>
  <w:comment w:id="93" w:author="Dawn MacIsaac" w:date="2021-10-05T07:44:00Z" w:initials="DM">
    <w:p w14:paraId="28082247" w14:textId="7082DFA3" w:rsidR="004E1C26" w:rsidRDefault="004E1C26">
      <w:pPr>
        <w:pStyle w:val="CommentText"/>
      </w:pPr>
      <w:r>
        <w:rPr>
          <w:rStyle w:val="CommentReference"/>
        </w:rPr>
        <w:annotationRef/>
      </w:r>
      <w:r>
        <w:t>Why?</w:t>
      </w:r>
    </w:p>
  </w:comment>
  <w:comment w:id="97" w:author="Dawn MacIsaac" w:date="2021-10-05T07:46:00Z" w:initials="DM">
    <w:p w14:paraId="2FFDFBD2" w14:textId="77777777" w:rsidR="004E1C26" w:rsidRDefault="004E1C26">
      <w:pPr>
        <w:pStyle w:val="CommentText"/>
      </w:pPr>
      <w:r>
        <w:rPr>
          <w:rStyle w:val="CommentReference"/>
        </w:rPr>
        <w:annotationRef/>
      </w:r>
      <w:r>
        <w:t xml:space="preserve">I think this could be its own section – Data Sets…think of this section as a lab report with a Purpose, Apparatus, Method, Results, Discussion, and Conclusion.  You may not have these exact sections, but your ideas will group around them.  </w:t>
      </w:r>
    </w:p>
    <w:p w14:paraId="0289B241" w14:textId="77777777" w:rsidR="004E1C26" w:rsidRDefault="004E1C26">
      <w:pPr>
        <w:pStyle w:val="CommentText"/>
      </w:pPr>
    </w:p>
    <w:p w14:paraId="5274012A" w14:textId="5D46AAFD" w:rsidR="004E1C26" w:rsidRDefault="004E1C26">
      <w:pPr>
        <w:pStyle w:val="CommentText"/>
      </w:pPr>
      <w:r>
        <w:t>Short purpose</w:t>
      </w:r>
    </w:p>
    <w:p w14:paraId="7DD00223" w14:textId="77777777" w:rsidR="001E0C2F" w:rsidRDefault="004E1C26">
      <w:pPr>
        <w:pStyle w:val="CommentText"/>
      </w:pPr>
      <w:r>
        <w:t xml:space="preserve">Methods </w:t>
      </w:r>
      <w:r w:rsidR="001E0C2F">
        <w:t>–</w:t>
      </w:r>
      <w:r>
        <w:t xml:space="preserve"> Data</w:t>
      </w:r>
      <w:r w:rsidR="001E0C2F">
        <w:t xml:space="preserve"> Sets, Baselines, DL models, Analysis Results</w:t>
      </w:r>
    </w:p>
    <w:p w14:paraId="5597B1CE" w14:textId="77777777" w:rsidR="004E1C26" w:rsidRDefault="001E0C2F">
      <w:pPr>
        <w:pStyle w:val="CommentText"/>
      </w:pPr>
      <w:r>
        <w:t>Discussion</w:t>
      </w:r>
    </w:p>
    <w:p w14:paraId="26FCAC80" w14:textId="061077A4" w:rsidR="001E0C2F" w:rsidRDefault="001E0C2F">
      <w:pPr>
        <w:pStyle w:val="CommentText"/>
      </w:pPr>
      <w:r>
        <w:t>Conclusions</w:t>
      </w:r>
    </w:p>
  </w:comment>
  <w:comment w:id="104" w:author="Dawn MacIsaac" w:date="2021-10-05T07:50:00Z" w:initials="DM">
    <w:p w14:paraId="79662163" w14:textId="4DF8541A" w:rsidR="001E0C2F" w:rsidRDefault="001E0C2F">
      <w:pPr>
        <w:pStyle w:val="CommentText"/>
      </w:pPr>
      <w:r>
        <w:rPr>
          <w:rStyle w:val="CommentReference"/>
        </w:rPr>
        <w:annotationRef/>
      </w:r>
      <w:r>
        <w:t>If you can, be specific.</w:t>
      </w:r>
    </w:p>
  </w:comment>
  <w:comment w:id="105" w:author="Dawn MacIsaac" w:date="2021-10-05T07:52:00Z" w:initials="DM">
    <w:p w14:paraId="6E00B174" w14:textId="3410309E" w:rsidR="001E0C2F" w:rsidRDefault="001E0C2F">
      <w:pPr>
        <w:pStyle w:val="CommentText"/>
      </w:pPr>
      <w:r>
        <w:rPr>
          <w:rStyle w:val="CommentReference"/>
        </w:rPr>
        <w:annotationRef/>
      </w:r>
      <w:r>
        <w:t>I think this belongs in the algorithm description section – there could be a paragraph there which explains how the data was segmented to train and test.</w:t>
      </w:r>
    </w:p>
  </w:comment>
  <w:comment w:id="122" w:author="Dawn MacIsaac" w:date="2021-10-05T07:54:00Z" w:initials="DM">
    <w:p w14:paraId="0B17741B" w14:textId="0719E255" w:rsidR="001E0C2F" w:rsidRDefault="001E0C2F">
      <w:pPr>
        <w:pStyle w:val="CommentText"/>
      </w:pPr>
      <w:r>
        <w:rPr>
          <w:rStyle w:val="CommentReference"/>
        </w:rPr>
        <w:annotationRef/>
      </w:r>
      <w:r>
        <w:t>For this work, a window length of X was used – how did we decide that?</w:t>
      </w:r>
    </w:p>
  </w:comment>
  <w:comment w:id="124" w:author="Dawn MacIsaac" w:date="2021-10-05T07:55:00Z" w:initials="DM">
    <w:p w14:paraId="070C9D2A" w14:textId="57B2435E" w:rsidR="001E0C2F" w:rsidRDefault="001E0C2F">
      <w:pPr>
        <w:pStyle w:val="CommentText"/>
      </w:pPr>
      <w:r>
        <w:rPr>
          <w:rStyle w:val="CommentReference"/>
        </w:rPr>
        <w:annotationRef/>
      </w:r>
      <w:r>
        <w:t>were used – everything you did was past tense.  By the time somebody reads it, this will all be done.</w:t>
      </w:r>
    </w:p>
  </w:comment>
  <w:comment w:id="123" w:author="Dawn MacIsaac" w:date="2021-10-05T07:56:00Z" w:initials="DM">
    <w:p w14:paraId="6CCF4077" w14:textId="375D9846" w:rsidR="001E0C2F" w:rsidRDefault="001E0C2F">
      <w:pPr>
        <w:pStyle w:val="CommentText"/>
      </w:pPr>
      <w:r>
        <w:rPr>
          <w:rStyle w:val="CommentReference"/>
        </w:rPr>
        <w:annotationRef/>
      </w:r>
      <w:r>
        <w:t>This is part of the purpose.</w:t>
      </w:r>
    </w:p>
  </w:comment>
  <w:comment w:id="126" w:author="Dawn MacIsaac" w:date="2021-10-05T07:58:00Z" w:initials="DM">
    <w:p w14:paraId="6659C83C" w14:textId="77777777" w:rsidR="00D11D2A" w:rsidRDefault="00D11D2A">
      <w:pPr>
        <w:pStyle w:val="CommentText"/>
        <w:rPr>
          <w:rStyle w:val="CommentReference"/>
        </w:rPr>
      </w:pPr>
      <w:r>
        <w:rPr>
          <w:rStyle w:val="CommentReference"/>
        </w:rPr>
        <w:annotationRef/>
      </w:r>
      <w:r>
        <w:rPr>
          <w:rStyle w:val="CommentReference"/>
        </w:rPr>
        <w:t xml:space="preserve">This section belongs in Chapter 2.  Chapter 3 focuses on Specifically what you did (so the sub-sections could stay here).  </w:t>
      </w:r>
    </w:p>
    <w:p w14:paraId="10FB75A9" w14:textId="77777777" w:rsidR="00D11D2A" w:rsidRDefault="00D11D2A">
      <w:pPr>
        <w:pStyle w:val="CommentText"/>
        <w:rPr>
          <w:rStyle w:val="CommentReference"/>
        </w:rPr>
      </w:pPr>
    </w:p>
    <w:p w14:paraId="01958A33" w14:textId="77777777" w:rsidR="00D11D2A" w:rsidRDefault="00D11D2A">
      <w:pPr>
        <w:pStyle w:val="CommentText"/>
        <w:rPr>
          <w:rStyle w:val="CommentReference"/>
        </w:rPr>
      </w:pPr>
      <w:r>
        <w:rPr>
          <w:rStyle w:val="CommentReference"/>
        </w:rPr>
        <w:t xml:space="preserve">Regardless, we aren’t so interested in the evolution of deep learning.  What do we need to know to understand YOUR work?  That is what needs to be expressed.  </w:t>
      </w:r>
    </w:p>
    <w:p w14:paraId="10F1D3DE" w14:textId="77777777" w:rsidR="00D11D2A" w:rsidRDefault="00D11D2A">
      <w:pPr>
        <w:pStyle w:val="CommentText"/>
        <w:rPr>
          <w:rStyle w:val="CommentReference"/>
        </w:rPr>
      </w:pPr>
    </w:p>
    <w:p w14:paraId="7DD19E52" w14:textId="199AA570" w:rsidR="00D11D2A" w:rsidRDefault="00D11D2A">
      <w:pPr>
        <w:pStyle w:val="CommentText"/>
      </w:pPr>
      <w:proofErr w:type="gramStart"/>
      <w:r>
        <w:rPr>
          <w:rStyle w:val="CommentReference"/>
        </w:rPr>
        <w:t>So</w:t>
      </w:r>
      <w:proofErr w:type="gramEnd"/>
      <w:r>
        <w:rPr>
          <w:rStyle w:val="CommentReference"/>
        </w:rPr>
        <w:t xml:space="preserve"> for instance, we don’t use reinforcement learning at all – so why have you mentioned it?  However, recurrent networks are the basis of what we use…focus on that – and explain how they work…that’s what we need to understand what you did.</w:t>
      </w:r>
    </w:p>
  </w:comment>
  <w:comment w:id="129" w:author="Dawn MacIsaac" w:date="2021-10-05T08:03:00Z" w:initials="DM">
    <w:p w14:paraId="4161A8D9" w14:textId="77777777" w:rsidR="00D11D2A" w:rsidRDefault="00D11D2A">
      <w:pPr>
        <w:pStyle w:val="CommentText"/>
      </w:pPr>
      <w:r>
        <w:rPr>
          <w:rStyle w:val="CommentReference"/>
        </w:rPr>
        <w:annotationRef/>
      </w:r>
      <w:r>
        <w:t xml:space="preserve">OK – so reading on, I see this is the content that is relavent.  I would say it would be good to </w:t>
      </w:r>
    </w:p>
    <w:p w14:paraId="7A200A9F" w14:textId="77777777" w:rsidR="00D11D2A" w:rsidRDefault="00D11D2A">
      <w:pPr>
        <w:pStyle w:val="CommentText"/>
      </w:pPr>
    </w:p>
    <w:p w14:paraId="29C0FE11" w14:textId="6B6AF4BA" w:rsidR="00D11D2A" w:rsidRDefault="00D11D2A" w:rsidP="00D11D2A">
      <w:pPr>
        <w:pStyle w:val="CommentText"/>
        <w:numPr>
          <w:ilvl w:val="0"/>
          <w:numId w:val="31"/>
        </w:numPr>
      </w:pPr>
      <w:r>
        <w:t xml:space="preserve"> Move most of 3.1 out into Chapter 2.</w:t>
      </w:r>
    </w:p>
    <w:p w14:paraId="7407D1D9" w14:textId="77777777" w:rsidR="00D11D2A" w:rsidRDefault="00D11D2A" w:rsidP="00D11D2A">
      <w:pPr>
        <w:pStyle w:val="CommentText"/>
        <w:numPr>
          <w:ilvl w:val="0"/>
          <w:numId w:val="31"/>
        </w:numPr>
      </w:pPr>
      <w:r>
        <w:t xml:space="preserve"> Get rid of most of the intro to 3.1 (keep stuff that you can use to segue into your content</w:t>
      </w:r>
    </w:p>
    <w:p w14:paraId="5CC98404" w14:textId="13CB294E" w:rsidR="00D11D2A" w:rsidRDefault="00D11D2A" w:rsidP="00D11D2A">
      <w:pPr>
        <w:pStyle w:val="CommentText"/>
        <w:numPr>
          <w:ilvl w:val="0"/>
          <w:numId w:val="31"/>
        </w:numPr>
      </w:pPr>
      <w:r>
        <w:t xml:space="preserve">  Keep stuff that refers to your specific implementations (model parameters </w:t>
      </w:r>
      <w:proofErr w:type="spellStart"/>
      <w:proofErr w:type="gramStart"/>
      <w:r>
        <w:t>etc</w:t>
      </w:r>
      <w:proofErr w:type="spellEnd"/>
      <w:r>
        <w:t xml:space="preserve"> )</w:t>
      </w:r>
      <w:proofErr w:type="gramEnd"/>
      <w:r>
        <w:t xml:space="preserve"> in Chapter 3</w:t>
      </w:r>
    </w:p>
  </w:comment>
  <w:comment w:id="132" w:author="Dawn MacIsaac" w:date="2021-10-05T08:07:00Z" w:initials="DM">
    <w:p w14:paraId="0E2390FE" w14:textId="29489DA2" w:rsidR="00D11D2A" w:rsidRDefault="00D11D2A">
      <w:pPr>
        <w:pStyle w:val="CommentText"/>
      </w:pPr>
      <w:r>
        <w:rPr>
          <w:rStyle w:val="CommentReference"/>
        </w:rPr>
        <w:annotationRef/>
      </w:r>
      <w:r>
        <w:t xml:space="preserve">You need to describe your implementation here.  </w:t>
      </w:r>
    </w:p>
  </w:comment>
  <w:comment w:id="138" w:author="Dawn MacIsaac" w:date="2021-10-05T08:07:00Z" w:initials="DM">
    <w:p w14:paraId="3559F45E" w14:textId="77777777" w:rsidR="00D11D2A" w:rsidRDefault="00D11D2A">
      <w:pPr>
        <w:pStyle w:val="CommentText"/>
      </w:pPr>
      <w:r>
        <w:rPr>
          <w:rStyle w:val="CommentReference"/>
        </w:rPr>
        <w:annotationRef/>
      </w:r>
      <w:r>
        <w:t xml:space="preserve">OK – I see your specifications are here.  That is good.  </w:t>
      </w:r>
      <w:proofErr w:type="gramStart"/>
      <w:r>
        <w:t>So</w:t>
      </w:r>
      <w:proofErr w:type="gramEnd"/>
      <w:r>
        <w:t xml:space="preserve"> Move the contents of Section 3.1 to Chapter 2.</w:t>
      </w:r>
    </w:p>
    <w:p w14:paraId="494EC435" w14:textId="77777777" w:rsidR="000F156C" w:rsidRDefault="000F156C">
      <w:pPr>
        <w:pStyle w:val="CommentText"/>
      </w:pPr>
    </w:p>
    <w:p w14:paraId="61D4203F" w14:textId="0067B3B0" w:rsidR="000F156C" w:rsidRDefault="000F156C">
      <w:pPr>
        <w:pStyle w:val="CommentText"/>
      </w:pPr>
      <w:proofErr w:type="gramStart"/>
      <w:r>
        <w:t>This sections</w:t>
      </w:r>
      <w:proofErr w:type="gramEnd"/>
      <w:r>
        <w:t xml:space="preserve"> should be broken into Benchmark Forecasters, and DL </w:t>
      </w:r>
      <w:proofErr w:type="spellStart"/>
      <w:r>
        <w:t>Foreacasters</w:t>
      </w:r>
      <w:proofErr w:type="spellEnd"/>
      <w:r>
        <w:t xml:space="preserve">. and then broken further into each one.  This is </w:t>
      </w:r>
      <w:proofErr w:type="gramStart"/>
      <w:r>
        <w:t>stuff</w:t>
      </w:r>
      <w:proofErr w:type="gramEnd"/>
      <w:r>
        <w:t xml:space="preserve"> the reader will be interested in – if they want to repeat what you did.</w:t>
      </w:r>
    </w:p>
  </w:comment>
  <w:comment w:id="143" w:author="Tolulope Olugbenga" w:date="2021-09-09T16:40:00Z" w:initials="TO">
    <w:p w14:paraId="3AD79B3C" w14:textId="77777777" w:rsidR="00D16944" w:rsidRDefault="00D16944" w:rsidP="00D16944">
      <w:pPr>
        <w:pStyle w:val="CommentText"/>
      </w:pPr>
      <w:r>
        <w:rPr>
          <w:rStyle w:val="CommentReference"/>
        </w:rPr>
        <w:annotationRef/>
      </w:r>
      <w:r w:rsidRPr="00345BEB">
        <w:t>Might need an update.</w:t>
      </w:r>
    </w:p>
  </w:comment>
  <w:comment w:id="151" w:author="Tolulope Olugbenga" w:date="2021-09-15T13:18:00Z" w:initials="TO">
    <w:p w14:paraId="2CBCFF74" w14:textId="4880BBD9" w:rsidR="002401EE" w:rsidRDefault="002401EE">
      <w:pPr>
        <w:pStyle w:val="CommentText"/>
      </w:pPr>
      <w:r>
        <w:rPr>
          <w:rStyle w:val="CommentReference"/>
        </w:rPr>
        <w:annotationRef/>
      </w:r>
      <w:r>
        <w:t>Might need spme modification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7E565F" w15:done="0"/>
  <w15:commentEx w15:paraId="0E619694" w15:done="0"/>
  <w15:commentEx w15:paraId="2018F2A8" w15:done="0"/>
  <w15:commentEx w15:paraId="03F71E67" w15:done="0"/>
  <w15:commentEx w15:paraId="19CC8CD9" w15:done="0"/>
  <w15:commentEx w15:paraId="28BD907A" w15:done="0"/>
  <w15:commentEx w15:paraId="5CC442F2" w15:done="0"/>
  <w15:commentEx w15:paraId="5F8AB0D2" w15:done="0"/>
  <w15:commentEx w15:paraId="668105DB" w15:done="0"/>
  <w15:commentEx w15:paraId="5D783A7E" w15:done="0"/>
  <w15:commentEx w15:paraId="1B530DAD" w15:done="0"/>
  <w15:commentEx w15:paraId="16955357" w15:done="0"/>
  <w15:commentEx w15:paraId="49BF127D" w15:done="0"/>
  <w15:commentEx w15:paraId="18BAFBCC" w15:done="0"/>
  <w15:commentEx w15:paraId="0A3705DE" w15:done="0"/>
  <w15:commentEx w15:paraId="12A4AD84" w15:done="0"/>
  <w15:commentEx w15:paraId="418493D2" w15:done="0"/>
  <w15:commentEx w15:paraId="7763A472" w15:done="0"/>
  <w15:commentEx w15:paraId="28082247" w15:done="0"/>
  <w15:commentEx w15:paraId="26FCAC80" w15:done="0"/>
  <w15:commentEx w15:paraId="79662163" w15:done="0"/>
  <w15:commentEx w15:paraId="6E00B174" w15:done="0"/>
  <w15:commentEx w15:paraId="0B17741B" w15:done="0"/>
  <w15:commentEx w15:paraId="070C9D2A" w15:done="0"/>
  <w15:commentEx w15:paraId="6CCF4077" w15:done="0"/>
  <w15:commentEx w15:paraId="7DD19E52" w15:done="0"/>
  <w15:commentEx w15:paraId="5CC98404" w15:done="0"/>
  <w15:commentEx w15:paraId="0E2390FE" w15:done="0"/>
  <w15:commentEx w15:paraId="61D4203F" w15:done="0"/>
  <w15:commentEx w15:paraId="3AD79B3C" w15:done="0"/>
  <w15:commentEx w15:paraId="2CBCFF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67675" w16cex:dateUtc="2021-10-05T10:00:00Z"/>
  <w16cex:commentExtensible w16cex:durableId="250676A2" w16cex:dateUtc="2021-10-05T10:00:00Z"/>
  <w16cex:commentExtensible w16cex:durableId="25067707" w16cex:dateUtc="2021-10-05T10:02:00Z"/>
  <w16cex:commentExtensible w16cex:durableId="25067730" w16cex:dateUtc="2021-10-05T10:03:00Z"/>
  <w16cex:commentExtensible w16cex:durableId="25067833" w16cex:dateUtc="2021-10-05T10:07:00Z"/>
  <w16cex:commentExtensible w16cex:durableId="250678C0" w16cex:dateUtc="2021-10-05T10:09:00Z"/>
  <w16cex:commentExtensible w16cex:durableId="2506795B" w16cex:dateUtc="2021-10-05T10:12:00Z"/>
  <w16cex:commentExtensible w16cex:durableId="250679E1" w16cex:dateUtc="2021-10-05T10:14:00Z"/>
  <w16cex:commentExtensible w16cex:durableId="25067A65" w16cex:dateUtc="2021-10-05T10:16:00Z"/>
  <w16cex:commentExtensible w16cex:durableId="25067AEA" w16cex:dateUtc="2021-10-05T10:19:00Z"/>
  <w16cex:commentExtensible w16cex:durableId="25067B03" w16cex:dateUtc="2021-10-05T10:19:00Z"/>
  <w16cex:commentExtensible w16cex:durableId="25067B18" w16cex:dateUtc="2021-10-05T10:19:00Z"/>
  <w16cex:commentExtensible w16cex:durableId="25067B71" w16cex:dateUtc="2021-10-05T10:21:00Z"/>
  <w16cex:commentExtensible w16cex:durableId="25067FCA" w16cex:dateUtc="2021-10-05T10:39:00Z"/>
  <w16cex:commentExtensible w16cex:durableId="25068001" w16cex:dateUtc="2021-10-05T10:40:00Z"/>
  <w16cex:commentExtensible w16cex:durableId="2506803C" w16cex:dateUtc="2021-10-05T10:41:00Z"/>
  <w16cex:commentExtensible w16cex:durableId="250680EE" w16cex:dateUtc="2021-10-05T10:44:00Z"/>
  <w16cex:commentExtensible w16cex:durableId="25068257" w16cex:dateUtc="2021-10-05T10:50:00Z"/>
  <w16cex:commentExtensible w16cex:durableId="250680E4" w16cex:dateUtc="2021-10-05T10:44:00Z"/>
  <w16cex:commentExtensible w16cex:durableId="25068157" w16cex:dateUtc="2021-10-05T10:46:00Z"/>
  <w16cex:commentExtensible w16cex:durableId="25068237" w16cex:dateUtc="2021-10-05T10:50:00Z"/>
  <w16cex:commentExtensible w16cex:durableId="250682AC" w16cex:dateUtc="2021-10-05T10:52:00Z"/>
  <w16cex:commentExtensible w16cex:durableId="25068352" w16cex:dateUtc="2021-10-05T10:54:00Z"/>
  <w16cex:commentExtensible w16cex:durableId="25068371" w16cex:dateUtc="2021-10-05T10:55:00Z"/>
  <w16cex:commentExtensible w16cex:durableId="250683A5" w16cex:dateUtc="2021-10-05T10:56:00Z"/>
  <w16cex:commentExtensible w16cex:durableId="2506842F" w16cex:dateUtc="2021-10-05T10:58:00Z"/>
  <w16cex:commentExtensible w16cex:durableId="25068567" w16cex:dateUtc="2021-10-05T11:03:00Z"/>
  <w16cex:commentExtensible w16cex:durableId="2506863C" w16cex:dateUtc="2021-10-05T11:07:00Z"/>
  <w16cex:commentExtensible w16cex:durableId="25068656" w16cex:dateUtc="2021-10-05T11:07:00Z"/>
  <w16cex:commentExtensible w16cex:durableId="24E4B773" w16cex:dateUtc="2021-09-09T20:40:00Z"/>
  <w16cex:commentExtensible w16cex:durableId="24EC7136" w16cex:dateUtc="2021-09-15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7E565F" w16cid:durableId="25067675"/>
  <w16cid:commentId w16cid:paraId="0E619694" w16cid:durableId="250676A2"/>
  <w16cid:commentId w16cid:paraId="2018F2A8" w16cid:durableId="25067707"/>
  <w16cid:commentId w16cid:paraId="03F71E67" w16cid:durableId="25067730"/>
  <w16cid:commentId w16cid:paraId="19CC8CD9" w16cid:durableId="25067833"/>
  <w16cid:commentId w16cid:paraId="28BD907A" w16cid:durableId="250678C0"/>
  <w16cid:commentId w16cid:paraId="5CC442F2" w16cid:durableId="2506795B"/>
  <w16cid:commentId w16cid:paraId="5F8AB0D2" w16cid:durableId="250679E1"/>
  <w16cid:commentId w16cid:paraId="668105DB" w16cid:durableId="25067A65"/>
  <w16cid:commentId w16cid:paraId="5D783A7E" w16cid:durableId="25067AEA"/>
  <w16cid:commentId w16cid:paraId="1B530DAD" w16cid:durableId="25067B03"/>
  <w16cid:commentId w16cid:paraId="16955357" w16cid:durableId="25067B18"/>
  <w16cid:commentId w16cid:paraId="49BF127D" w16cid:durableId="25067B71"/>
  <w16cid:commentId w16cid:paraId="18BAFBCC" w16cid:durableId="25067FCA"/>
  <w16cid:commentId w16cid:paraId="0A3705DE" w16cid:durableId="25068001"/>
  <w16cid:commentId w16cid:paraId="12A4AD84" w16cid:durableId="2506803C"/>
  <w16cid:commentId w16cid:paraId="418493D2" w16cid:durableId="250680EE"/>
  <w16cid:commentId w16cid:paraId="7763A472" w16cid:durableId="25068257"/>
  <w16cid:commentId w16cid:paraId="28082247" w16cid:durableId="250680E4"/>
  <w16cid:commentId w16cid:paraId="26FCAC80" w16cid:durableId="25068157"/>
  <w16cid:commentId w16cid:paraId="79662163" w16cid:durableId="25068237"/>
  <w16cid:commentId w16cid:paraId="6E00B174" w16cid:durableId="250682AC"/>
  <w16cid:commentId w16cid:paraId="0B17741B" w16cid:durableId="25068352"/>
  <w16cid:commentId w16cid:paraId="070C9D2A" w16cid:durableId="25068371"/>
  <w16cid:commentId w16cid:paraId="6CCF4077" w16cid:durableId="250683A5"/>
  <w16cid:commentId w16cid:paraId="7DD19E52" w16cid:durableId="2506842F"/>
  <w16cid:commentId w16cid:paraId="5CC98404" w16cid:durableId="25068567"/>
  <w16cid:commentId w16cid:paraId="0E2390FE" w16cid:durableId="2506863C"/>
  <w16cid:commentId w16cid:paraId="61D4203F" w16cid:durableId="25068656"/>
  <w16cid:commentId w16cid:paraId="3AD79B3C" w16cid:durableId="24E4B773"/>
  <w16cid:commentId w16cid:paraId="2CBCFF74" w16cid:durableId="24EC71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A6936" w14:textId="77777777" w:rsidR="00E25300" w:rsidRDefault="00E25300">
      <w:r>
        <w:separator/>
      </w:r>
    </w:p>
    <w:p w14:paraId="7D22E6B9" w14:textId="77777777" w:rsidR="00E25300" w:rsidRDefault="00E25300"/>
    <w:p w14:paraId="3EFA4A8F" w14:textId="77777777" w:rsidR="00E25300" w:rsidRDefault="00E25300"/>
    <w:p w14:paraId="230B1376" w14:textId="77777777" w:rsidR="00E25300" w:rsidRDefault="00E25300"/>
    <w:p w14:paraId="7AF66297" w14:textId="77777777" w:rsidR="00E25300" w:rsidRDefault="00E25300"/>
    <w:p w14:paraId="59313B0E" w14:textId="77777777" w:rsidR="00E25300" w:rsidRDefault="00E25300"/>
    <w:p w14:paraId="50B38032" w14:textId="77777777" w:rsidR="00E25300" w:rsidRDefault="00E25300"/>
    <w:p w14:paraId="1149DE86" w14:textId="77777777" w:rsidR="00E25300" w:rsidRDefault="00E25300"/>
    <w:p w14:paraId="59EA84C8" w14:textId="77777777" w:rsidR="00E25300" w:rsidRDefault="00E25300"/>
  </w:endnote>
  <w:endnote w:type="continuationSeparator" w:id="0">
    <w:p w14:paraId="11217D43" w14:textId="77777777" w:rsidR="00E25300" w:rsidRDefault="00E25300">
      <w:r>
        <w:continuationSeparator/>
      </w:r>
    </w:p>
    <w:p w14:paraId="4CCF3F9E" w14:textId="77777777" w:rsidR="00E25300" w:rsidRDefault="00E25300"/>
    <w:p w14:paraId="45C866CA" w14:textId="77777777" w:rsidR="00E25300" w:rsidRDefault="00E25300"/>
    <w:p w14:paraId="341C3DC8" w14:textId="77777777" w:rsidR="00E25300" w:rsidRDefault="00E25300"/>
    <w:p w14:paraId="3A7AF8CC" w14:textId="77777777" w:rsidR="00E25300" w:rsidRDefault="00E25300"/>
    <w:p w14:paraId="1AA78D78" w14:textId="77777777" w:rsidR="00E25300" w:rsidRDefault="00E25300"/>
    <w:p w14:paraId="28EAE287" w14:textId="77777777" w:rsidR="00E25300" w:rsidRDefault="00E25300"/>
    <w:p w14:paraId="560115C8" w14:textId="77777777" w:rsidR="00E25300" w:rsidRDefault="00E25300"/>
    <w:p w14:paraId="02AD711A" w14:textId="77777777" w:rsidR="00E25300" w:rsidRDefault="00E253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05DD9" w14:textId="77777777" w:rsidR="003819CA" w:rsidRDefault="00AF2700">
    <w:pPr>
      <w:pStyle w:val="Footer"/>
      <w:framePr w:wrap="around" w:vAnchor="text" w:hAnchor="margin" w:xAlign="center" w:y="1"/>
      <w:rPr>
        <w:rStyle w:val="PageNumber"/>
      </w:rPr>
    </w:pPr>
    <w:r>
      <w:rPr>
        <w:rStyle w:val="PageNumber"/>
      </w:rPr>
      <w:fldChar w:fldCharType="begin"/>
    </w:r>
    <w:r w:rsidR="00C262DB">
      <w:rPr>
        <w:rStyle w:val="PageNumber"/>
      </w:rPr>
      <w:instrText xml:space="preserve">PAGE  </w:instrText>
    </w:r>
    <w:r>
      <w:rPr>
        <w:rStyle w:val="PageNumber"/>
      </w:rPr>
      <w:fldChar w:fldCharType="end"/>
    </w:r>
  </w:p>
  <w:p w14:paraId="58AD311C" w14:textId="77777777" w:rsidR="003819CA" w:rsidRDefault="00381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ECD26" w14:textId="77777777" w:rsidR="00261586" w:rsidRDefault="009E64DF" w:rsidP="00925984">
    <w:pPr>
      <w:pStyle w:val="Footer"/>
      <w:jc w:val="center"/>
    </w:pPr>
    <w:r>
      <w:fldChar w:fldCharType="begin"/>
    </w:r>
    <w:r>
      <w:instrText xml:space="preserve"> PAGE   \* MERGEFORMAT </w:instrText>
    </w:r>
    <w:r>
      <w:fldChar w:fldCharType="separate"/>
    </w:r>
    <w:r w:rsidR="003C792A">
      <w:rPr>
        <w:noProof/>
      </w:rPr>
      <w:t>viii</w:t>
    </w:r>
    <w:r>
      <w:rPr>
        <w:noProof/>
      </w:rPr>
      <w:fldChar w:fldCharType="end"/>
    </w:r>
  </w:p>
  <w:p w14:paraId="3AE0DB82" w14:textId="77777777" w:rsidR="00261586" w:rsidRDefault="002615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9ED3" w14:textId="77777777" w:rsidR="00925984" w:rsidRDefault="009E64DF">
    <w:pPr>
      <w:pStyle w:val="Footer"/>
      <w:jc w:val="center"/>
    </w:pPr>
    <w:r>
      <w:fldChar w:fldCharType="begin"/>
    </w:r>
    <w:r>
      <w:instrText xml:space="preserve"> PAGE   \* MERGEFORMAT </w:instrText>
    </w:r>
    <w:r>
      <w:fldChar w:fldCharType="separate"/>
    </w:r>
    <w:r w:rsidR="003C792A">
      <w:rPr>
        <w:noProof/>
      </w:rPr>
      <w:t>4</w:t>
    </w:r>
    <w:r>
      <w:rPr>
        <w:noProof/>
      </w:rPr>
      <w:fldChar w:fldCharType="end"/>
    </w:r>
  </w:p>
  <w:p w14:paraId="68EEF21F" w14:textId="77777777" w:rsidR="003819CA" w:rsidRDefault="003819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CB04" w14:textId="77777777" w:rsidR="003819CA" w:rsidRDefault="00381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E0CDD" w14:textId="77777777" w:rsidR="00E25300" w:rsidRDefault="00E25300">
      <w:r>
        <w:separator/>
      </w:r>
    </w:p>
    <w:p w14:paraId="7CD07072" w14:textId="77777777" w:rsidR="00E25300" w:rsidRDefault="00E25300"/>
  </w:footnote>
  <w:footnote w:type="continuationSeparator" w:id="0">
    <w:p w14:paraId="5B5D749D" w14:textId="77777777" w:rsidR="00E25300" w:rsidRDefault="00E25300">
      <w:r>
        <w:continuationSeparator/>
      </w:r>
    </w:p>
    <w:p w14:paraId="2B4F96A2" w14:textId="77777777" w:rsidR="00E25300" w:rsidRDefault="00E25300"/>
  </w:footnote>
  <w:footnote w:type="continuationNotice" w:id="1">
    <w:p w14:paraId="26AD48D6" w14:textId="77777777" w:rsidR="00E25300" w:rsidRPr="00C92783" w:rsidRDefault="00E25300" w:rsidP="00C92783">
      <w:pPr>
        <w:pStyle w:val="Footer"/>
      </w:pPr>
    </w:p>
    <w:p w14:paraId="60D01407" w14:textId="77777777" w:rsidR="00E25300" w:rsidRDefault="00E253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40D35" w14:textId="77777777" w:rsidR="003819CA" w:rsidRDefault="00AF2700">
    <w:pPr>
      <w:pStyle w:val="Header"/>
      <w:framePr w:wrap="around" w:vAnchor="text" w:hAnchor="margin" w:xAlign="right" w:y="1"/>
      <w:rPr>
        <w:rStyle w:val="PageNumber"/>
      </w:rPr>
    </w:pPr>
    <w:r>
      <w:rPr>
        <w:rStyle w:val="PageNumber"/>
      </w:rPr>
      <w:fldChar w:fldCharType="begin"/>
    </w:r>
    <w:r w:rsidR="00C262DB">
      <w:rPr>
        <w:rStyle w:val="PageNumber"/>
      </w:rPr>
      <w:instrText xml:space="preserve">PAGE  </w:instrText>
    </w:r>
    <w:r>
      <w:rPr>
        <w:rStyle w:val="PageNumber"/>
      </w:rPr>
      <w:fldChar w:fldCharType="end"/>
    </w:r>
  </w:p>
  <w:p w14:paraId="373B9879" w14:textId="77777777" w:rsidR="003819CA" w:rsidRDefault="003819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8ED73" w14:textId="77777777" w:rsidR="003819CA" w:rsidRDefault="003819C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6A328" w14:textId="77777777" w:rsidR="003819CA" w:rsidRDefault="003819C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103F" w14:textId="77777777" w:rsidR="003819CA" w:rsidRDefault="00381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2075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30CD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C602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F0AF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5C49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C261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FEF2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3627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36B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CAF8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5816F9"/>
    <w:multiLevelType w:val="hybridMultilevel"/>
    <w:tmpl w:val="4C7E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721500"/>
    <w:multiLevelType w:val="multilevel"/>
    <w:tmpl w:val="22569776"/>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0FE74245"/>
    <w:multiLevelType w:val="multilevel"/>
    <w:tmpl w:val="1AB0278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231262B"/>
    <w:multiLevelType w:val="multilevel"/>
    <w:tmpl w:val="0E3EBDC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5F4707B"/>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A2250D9"/>
    <w:multiLevelType w:val="hybridMultilevel"/>
    <w:tmpl w:val="28A82F44"/>
    <w:lvl w:ilvl="0" w:tplc="886632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E925D7"/>
    <w:multiLevelType w:val="hybridMultilevel"/>
    <w:tmpl w:val="A65EF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3995227"/>
    <w:multiLevelType w:val="multilevel"/>
    <w:tmpl w:val="C07C00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6C934C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0AC7FA9"/>
    <w:multiLevelType w:val="multilevel"/>
    <w:tmpl w:val="9E72253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C5540E"/>
    <w:multiLevelType w:val="multilevel"/>
    <w:tmpl w:val="ABD21AF2"/>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01D6636"/>
    <w:multiLevelType w:val="hybridMultilevel"/>
    <w:tmpl w:val="227690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54D08"/>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44F162D"/>
    <w:multiLevelType w:val="multilevel"/>
    <w:tmpl w:val="3DBA5CE4"/>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60B30C3"/>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8FC7E0F"/>
    <w:multiLevelType w:val="multilevel"/>
    <w:tmpl w:val="5F42E2F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DD916F6"/>
    <w:multiLevelType w:val="hybridMultilevel"/>
    <w:tmpl w:val="B27AA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72C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5AA6E64"/>
    <w:multiLevelType w:val="hybridMultilevel"/>
    <w:tmpl w:val="728CFC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1CB4007"/>
    <w:multiLevelType w:val="hybridMultilevel"/>
    <w:tmpl w:val="20DCE76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0" w15:restartNumberingAfterBreak="0">
    <w:nsid w:val="7C2F578F"/>
    <w:multiLevelType w:val="hybridMultilevel"/>
    <w:tmpl w:val="BA165DA6"/>
    <w:lvl w:ilvl="0" w:tplc="3F308AC4">
      <w:start w:val="1"/>
      <w:numFmt w:val="bullet"/>
      <w:lvlText w:val=""/>
      <w:lvlJc w:val="left"/>
      <w:pPr>
        <w:tabs>
          <w:tab w:val="num" w:pos="720"/>
        </w:tabs>
        <w:ind w:left="720" w:hanging="360"/>
      </w:pPr>
      <w:rPr>
        <w:rFonts w:ascii="Wingdings 3" w:hAnsi="Wingdings 3" w:hint="default"/>
      </w:rPr>
    </w:lvl>
    <w:lvl w:ilvl="1" w:tplc="148C99FE" w:tentative="1">
      <w:start w:val="1"/>
      <w:numFmt w:val="bullet"/>
      <w:lvlText w:val=""/>
      <w:lvlJc w:val="left"/>
      <w:pPr>
        <w:tabs>
          <w:tab w:val="num" w:pos="1440"/>
        </w:tabs>
        <w:ind w:left="1440" w:hanging="360"/>
      </w:pPr>
      <w:rPr>
        <w:rFonts w:ascii="Wingdings 3" w:hAnsi="Wingdings 3" w:hint="default"/>
      </w:rPr>
    </w:lvl>
    <w:lvl w:ilvl="2" w:tplc="506A6CAA" w:tentative="1">
      <w:start w:val="1"/>
      <w:numFmt w:val="bullet"/>
      <w:lvlText w:val=""/>
      <w:lvlJc w:val="left"/>
      <w:pPr>
        <w:tabs>
          <w:tab w:val="num" w:pos="2160"/>
        </w:tabs>
        <w:ind w:left="2160" w:hanging="360"/>
      </w:pPr>
      <w:rPr>
        <w:rFonts w:ascii="Wingdings 3" w:hAnsi="Wingdings 3" w:hint="default"/>
      </w:rPr>
    </w:lvl>
    <w:lvl w:ilvl="3" w:tplc="479CC3DC" w:tentative="1">
      <w:start w:val="1"/>
      <w:numFmt w:val="bullet"/>
      <w:lvlText w:val=""/>
      <w:lvlJc w:val="left"/>
      <w:pPr>
        <w:tabs>
          <w:tab w:val="num" w:pos="2880"/>
        </w:tabs>
        <w:ind w:left="2880" w:hanging="360"/>
      </w:pPr>
      <w:rPr>
        <w:rFonts w:ascii="Wingdings 3" w:hAnsi="Wingdings 3" w:hint="default"/>
      </w:rPr>
    </w:lvl>
    <w:lvl w:ilvl="4" w:tplc="6A140B3E" w:tentative="1">
      <w:start w:val="1"/>
      <w:numFmt w:val="bullet"/>
      <w:lvlText w:val=""/>
      <w:lvlJc w:val="left"/>
      <w:pPr>
        <w:tabs>
          <w:tab w:val="num" w:pos="3600"/>
        </w:tabs>
        <w:ind w:left="3600" w:hanging="360"/>
      </w:pPr>
      <w:rPr>
        <w:rFonts w:ascii="Wingdings 3" w:hAnsi="Wingdings 3" w:hint="default"/>
      </w:rPr>
    </w:lvl>
    <w:lvl w:ilvl="5" w:tplc="B75CE9A0" w:tentative="1">
      <w:start w:val="1"/>
      <w:numFmt w:val="bullet"/>
      <w:lvlText w:val=""/>
      <w:lvlJc w:val="left"/>
      <w:pPr>
        <w:tabs>
          <w:tab w:val="num" w:pos="4320"/>
        </w:tabs>
        <w:ind w:left="4320" w:hanging="360"/>
      </w:pPr>
      <w:rPr>
        <w:rFonts w:ascii="Wingdings 3" w:hAnsi="Wingdings 3" w:hint="default"/>
      </w:rPr>
    </w:lvl>
    <w:lvl w:ilvl="6" w:tplc="3DC8A4F6" w:tentative="1">
      <w:start w:val="1"/>
      <w:numFmt w:val="bullet"/>
      <w:lvlText w:val=""/>
      <w:lvlJc w:val="left"/>
      <w:pPr>
        <w:tabs>
          <w:tab w:val="num" w:pos="5040"/>
        </w:tabs>
        <w:ind w:left="5040" w:hanging="360"/>
      </w:pPr>
      <w:rPr>
        <w:rFonts w:ascii="Wingdings 3" w:hAnsi="Wingdings 3" w:hint="default"/>
      </w:rPr>
    </w:lvl>
    <w:lvl w:ilvl="7" w:tplc="FE3CD038" w:tentative="1">
      <w:start w:val="1"/>
      <w:numFmt w:val="bullet"/>
      <w:lvlText w:val=""/>
      <w:lvlJc w:val="left"/>
      <w:pPr>
        <w:tabs>
          <w:tab w:val="num" w:pos="5760"/>
        </w:tabs>
        <w:ind w:left="5760" w:hanging="360"/>
      </w:pPr>
      <w:rPr>
        <w:rFonts w:ascii="Wingdings 3" w:hAnsi="Wingdings 3" w:hint="default"/>
      </w:rPr>
    </w:lvl>
    <w:lvl w:ilvl="8" w:tplc="820EB8C0"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6"/>
  </w:num>
  <w:num w:numId="13">
    <w:abstractNumId w:val="23"/>
  </w:num>
  <w:num w:numId="14">
    <w:abstractNumId w:val="19"/>
  </w:num>
  <w:num w:numId="15">
    <w:abstractNumId w:val="14"/>
  </w:num>
  <w:num w:numId="16">
    <w:abstractNumId w:val="24"/>
  </w:num>
  <w:num w:numId="17">
    <w:abstractNumId w:val="27"/>
  </w:num>
  <w:num w:numId="18">
    <w:abstractNumId w:val="18"/>
  </w:num>
  <w:num w:numId="19">
    <w:abstractNumId w:val="22"/>
  </w:num>
  <w:num w:numId="20">
    <w:abstractNumId w:val="10"/>
  </w:num>
  <w:num w:numId="21">
    <w:abstractNumId w:val="17"/>
  </w:num>
  <w:num w:numId="22">
    <w:abstractNumId w:val="15"/>
  </w:num>
  <w:num w:numId="23">
    <w:abstractNumId w:val="11"/>
  </w:num>
  <w:num w:numId="24">
    <w:abstractNumId w:val="20"/>
  </w:num>
  <w:num w:numId="25">
    <w:abstractNumId w:val="12"/>
  </w:num>
  <w:num w:numId="26">
    <w:abstractNumId w:val="30"/>
  </w:num>
  <w:num w:numId="27">
    <w:abstractNumId w:val="25"/>
  </w:num>
  <w:num w:numId="28">
    <w:abstractNumId w:val="29"/>
  </w:num>
  <w:num w:numId="29">
    <w:abstractNumId w:val="13"/>
  </w:num>
  <w:num w:numId="30">
    <w:abstractNumId w:val="21"/>
  </w:num>
  <w:num w:numId="3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rson w15:author="Tolulope Olugbenga">
    <w15:presenceInfo w15:providerId="Windows Live" w15:userId="2b6513319c3ec8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proofState w:spelling="clean" w:grammar="clean"/>
  <w:attachedTemplate r:id="rId1"/>
  <w:trackRevisions/>
  <w:defaultTabStop w:val="288"/>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1sbQwNDc2NTYxMTNR0lEKTi0uzszPAykwqgUA2oMSgiwAAAA="/>
  </w:docVars>
  <w:rsids>
    <w:rsidRoot w:val="008C4389"/>
    <w:rsid w:val="000068A0"/>
    <w:rsid w:val="00010F51"/>
    <w:rsid w:val="000128D3"/>
    <w:rsid w:val="00013107"/>
    <w:rsid w:val="000165F7"/>
    <w:rsid w:val="00016CC2"/>
    <w:rsid w:val="00017265"/>
    <w:rsid w:val="00021961"/>
    <w:rsid w:val="00023D41"/>
    <w:rsid w:val="00030565"/>
    <w:rsid w:val="00030B63"/>
    <w:rsid w:val="0003127E"/>
    <w:rsid w:val="00032506"/>
    <w:rsid w:val="000326ED"/>
    <w:rsid w:val="00032C57"/>
    <w:rsid w:val="0003301A"/>
    <w:rsid w:val="00035C61"/>
    <w:rsid w:val="000372F7"/>
    <w:rsid w:val="00037907"/>
    <w:rsid w:val="00040D21"/>
    <w:rsid w:val="00041A29"/>
    <w:rsid w:val="0004290B"/>
    <w:rsid w:val="00043A72"/>
    <w:rsid w:val="00044AA0"/>
    <w:rsid w:val="00046639"/>
    <w:rsid w:val="00051B56"/>
    <w:rsid w:val="000609CB"/>
    <w:rsid w:val="00060E43"/>
    <w:rsid w:val="00062BBE"/>
    <w:rsid w:val="000725A8"/>
    <w:rsid w:val="000812DE"/>
    <w:rsid w:val="00085058"/>
    <w:rsid w:val="00087018"/>
    <w:rsid w:val="000904D6"/>
    <w:rsid w:val="000912AA"/>
    <w:rsid w:val="000929AF"/>
    <w:rsid w:val="0009633E"/>
    <w:rsid w:val="00096FDA"/>
    <w:rsid w:val="000A0060"/>
    <w:rsid w:val="000A0645"/>
    <w:rsid w:val="000A20BD"/>
    <w:rsid w:val="000A2DB1"/>
    <w:rsid w:val="000A30C1"/>
    <w:rsid w:val="000A382E"/>
    <w:rsid w:val="000A3EC7"/>
    <w:rsid w:val="000B0583"/>
    <w:rsid w:val="000B209D"/>
    <w:rsid w:val="000B32A1"/>
    <w:rsid w:val="000B4A17"/>
    <w:rsid w:val="000B6682"/>
    <w:rsid w:val="000B6B7A"/>
    <w:rsid w:val="000C0298"/>
    <w:rsid w:val="000C320D"/>
    <w:rsid w:val="000D07CB"/>
    <w:rsid w:val="000D280C"/>
    <w:rsid w:val="000D2A41"/>
    <w:rsid w:val="000D4162"/>
    <w:rsid w:val="000D5076"/>
    <w:rsid w:val="000D5A1D"/>
    <w:rsid w:val="000D662F"/>
    <w:rsid w:val="000D78E7"/>
    <w:rsid w:val="000E0567"/>
    <w:rsid w:val="000E13C8"/>
    <w:rsid w:val="000E2104"/>
    <w:rsid w:val="000F035F"/>
    <w:rsid w:val="000F09C0"/>
    <w:rsid w:val="000F156C"/>
    <w:rsid w:val="000F3D48"/>
    <w:rsid w:val="00103328"/>
    <w:rsid w:val="00106A96"/>
    <w:rsid w:val="00110C2C"/>
    <w:rsid w:val="00117679"/>
    <w:rsid w:val="0012097E"/>
    <w:rsid w:val="00121315"/>
    <w:rsid w:val="00124664"/>
    <w:rsid w:val="001253D2"/>
    <w:rsid w:val="001350B8"/>
    <w:rsid w:val="00135BBA"/>
    <w:rsid w:val="00136209"/>
    <w:rsid w:val="00140391"/>
    <w:rsid w:val="001436DE"/>
    <w:rsid w:val="00143A19"/>
    <w:rsid w:val="00143B9A"/>
    <w:rsid w:val="00144FD7"/>
    <w:rsid w:val="0015421C"/>
    <w:rsid w:val="00162D48"/>
    <w:rsid w:val="001634DB"/>
    <w:rsid w:val="00164120"/>
    <w:rsid w:val="00166AA2"/>
    <w:rsid w:val="00172F53"/>
    <w:rsid w:val="00174304"/>
    <w:rsid w:val="00175B1E"/>
    <w:rsid w:val="00176A2D"/>
    <w:rsid w:val="00176FD0"/>
    <w:rsid w:val="0018271C"/>
    <w:rsid w:val="00185A6C"/>
    <w:rsid w:val="0019073F"/>
    <w:rsid w:val="00196BA3"/>
    <w:rsid w:val="001A0B9A"/>
    <w:rsid w:val="001A1B12"/>
    <w:rsid w:val="001B00BF"/>
    <w:rsid w:val="001B0E0D"/>
    <w:rsid w:val="001B206B"/>
    <w:rsid w:val="001B30EC"/>
    <w:rsid w:val="001B3A83"/>
    <w:rsid w:val="001B5E36"/>
    <w:rsid w:val="001B672D"/>
    <w:rsid w:val="001C03AD"/>
    <w:rsid w:val="001C183F"/>
    <w:rsid w:val="001C1B28"/>
    <w:rsid w:val="001C43DF"/>
    <w:rsid w:val="001C5A9E"/>
    <w:rsid w:val="001D0821"/>
    <w:rsid w:val="001D1A45"/>
    <w:rsid w:val="001D1BCA"/>
    <w:rsid w:val="001D21A6"/>
    <w:rsid w:val="001E0143"/>
    <w:rsid w:val="001E0C2F"/>
    <w:rsid w:val="001E456B"/>
    <w:rsid w:val="001E7569"/>
    <w:rsid w:val="001E7AD6"/>
    <w:rsid w:val="001F5161"/>
    <w:rsid w:val="001F599F"/>
    <w:rsid w:val="001F59E9"/>
    <w:rsid w:val="002004B1"/>
    <w:rsid w:val="002013C6"/>
    <w:rsid w:val="00202A8C"/>
    <w:rsid w:val="00204514"/>
    <w:rsid w:val="00205484"/>
    <w:rsid w:val="00210FB0"/>
    <w:rsid w:val="00212AA2"/>
    <w:rsid w:val="00213183"/>
    <w:rsid w:val="00213DEC"/>
    <w:rsid w:val="0022046D"/>
    <w:rsid w:val="00223704"/>
    <w:rsid w:val="0022432D"/>
    <w:rsid w:val="002337EA"/>
    <w:rsid w:val="002401EE"/>
    <w:rsid w:val="00242D30"/>
    <w:rsid w:val="00246BD4"/>
    <w:rsid w:val="00257257"/>
    <w:rsid w:val="00261586"/>
    <w:rsid w:val="00261696"/>
    <w:rsid w:val="00270DD1"/>
    <w:rsid w:val="00270EBE"/>
    <w:rsid w:val="00283179"/>
    <w:rsid w:val="00283641"/>
    <w:rsid w:val="00284194"/>
    <w:rsid w:val="00287359"/>
    <w:rsid w:val="002876F1"/>
    <w:rsid w:val="00290471"/>
    <w:rsid w:val="0029125C"/>
    <w:rsid w:val="002936FA"/>
    <w:rsid w:val="00295C05"/>
    <w:rsid w:val="00296752"/>
    <w:rsid w:val="002A0FC0"/>
    <w:rsid w:val="002A1878"/>
    <w:rsid w:val="002A29A2"/>
    <w:rsid w:val="002A361F"/>
    <w:rsid w:val="002A4A09"/>
    <w:rsid w:val="002A4F62"/>
    <w:rsid w:val="002A769C"/>
    <w:rsid w:val="002B10CA"/>
    <w:rsid w:val="002B1F03"/>
    <w:rsid w:val="002B3474"/>
    <w:rsid w:val="002B38C2"/>
    <w:rsid w:val="002B3F78"/>
    <w:rsid w:val="002B792E"/>
    <w:rsid w:val="002C03D8"/>
    <w:rsid w:val="002C08CE"/>
    <w:rsid w:val="002C131F"/>
    <w:rsid w:val="002C2942"/>
    <w:rsid w:val="002E1480"/>
    <w:rsid w:val="002E5131"/>
    <w:rsid w:val="002E77A1"/>
    <w:rsid w:val="002E7BE3"/>
    <w:rsid w:val="002F4145"/>
    <w:rsid w:val="003029FE"/>
    <w:rsid w:val="00303A4D"/>
    <w:rsid w:val="00305128"/>
    <w:rsid w:val="003057CD"/>
    <w:rsid w:val="00312059"/>
    <w:rsid w:val="0031226F"/>
    <w:rsid w:val="0031650A"/>
    <w:rsid w:val="00320647"/>
    <w:rsid w:val="00321D49"/>
    <w:rsid w:val="00326997"/>
    <w:rsid w:val="00332399"/>
    <w:rsid w:val="00332609"/>
    <w:rsid w:val="00337A5A"/>
    <w:rsid w:val="00340110"/>
    <w:rsid w:val="00345BEB"/>
    <w:rsid w:val="0034707F"/>
    <w:rsid w:val="0035051A"/>
    <w:rsid w:val="00350C8C"/>
    <w:rsid w:val="003545F4"/>
    <w:rsid w:val="00356002"/>
    <w:rsid w:val="00357CA6"/>
    <w:rsid w:val="0036025F"/>
    <w:rsid w:val="00362E32"/>
    <w:rsid w:val="00363207"/>
    <w:rsid w:val="0036322B"/>
    <w:rsid w:val="003635D2"/>
    <w:rsid w:val="00366077"/>
    <w:rsid w:val="003665B8"/>
    <w:rsid w:val="00367FB3"/>
    <w:rsid w:val="003701AF"/>
    <w:rsid w:val="003713A4"/>
    <w:rsid w:val="00377231"/>
    <w:rsid w:val="003819CA"/>
    <w:rsid w:val="003845A2"/>
    <w:rsid w:val="00386645"/>
    <w:rsid w:val="0038772A"/>
    <w:rsid w:val="003923DF"/>
    <w:rsid w:val="00393A2F"/>
    <w:rsid w:val="003A2B7F"/>
    <w:rsid w:val="003A3005"/>
    <w:rsid w:val="003B2A84"/>
    <w:rsid w:val="003B2B9D"/>
    <w:rsid w:val="003B74D8"/>
    <w:rsid w:val="003C2098"/>
    <w:rsid w:val="003C792A"/>
    <w:rsid w:val="003D0652"/>
    <w:rsid w:val="003D77D0"/>
    <w:rsid w:val="003D7D3D"/>
    <w:rsid w:val="003E0397"/>
    <w:rsid w:val="003E2443"/>
    <w:rsid w:val="003E4DAB"/>
    <w:rsid w:val="003E5AD3"/>
    <w:rsid w:val="003F0B0A"/>
    <w:rsid w:val="003F2712"/>
    <w:rsid w:val="003F4538"/>
    <w:rsid w:val="003F5201"/>
    <w:rsid w:val="003F791A"/>
    <w:rsid w:val="00404EFD"/>
    <w:rsid w:val="00406DB6"/>
    <w:rsid w:val="00411FC0"/>
    <w:rsid w:val="004167AD"/>
    <w:rsid w:val="0041727B"/>
    <w:rsid w:val="00420429"/>
    <w:rsid w:val="00420D7C"/>
    <w:rsid w:val="0042516B"/>
    <w:rsid w:val="0042690A"/>
    <w:rsid w:val="004302EA"/>
    <w:rsid w:val="00430E64"/>
    <w:rsid w:val="004325EF"/>
    <w:rsid w:val="004325F4"/>
    <w:rsid w:val="0043267A"/>
    <w:rsid w:val="00433F56"/>
    <w:rsid w:val="00433FD9"/>
    <w:rsid w:val="00440BED"/>
    <w:rsid w:val="00441D56"/>
    <w:rsid w:val="004422D5"/>
    <w:rsid w:val="00443C9D"/>
    <w:rsid w:val="00444173"/>
    <w:rsid w:val="00447506"/>
    <w:rsid w:val="00453436"/>
    <w:rsid w:val="00456BF7"/>
    <w:rsid w:val="004627E3"/>
    <w:rsid w:val="00475097"/>
    <w:rsid w:val="00480959"/>
    <w:rsid w:val="00482D45"/>
    <w:rsid w:val="00485AA2"/>
    <w:rsid w:val="00487928"/>
    <w:rsid w:val="00490D6A"/>
    <w:rsid w:val="00491545"/>
    <w:rsid w:val="00496395"/>
    <w:rsid w:val="00496FA2"/>
    <w:rsid w:val="004A07B1"/>
    <w:rsid w:val="004A0973"/>
    <w:rsid w:val="004A24AA"/>
    <w:rsid w:val="004A25BC"/>
    <w:rsid w:val="004A48B8"/>
    <w:rsid w:val="004A5BA8"/>
    <w:rsid w:val="004B573A"/>
    <w:rsid w:val="004B76FD"/>
    <w:rsid w:val="004C07CB"/>
    <w:rsid w:val="004C0B5A"/>
    <w:rsid w:val="004C3437"/>
    <w:rsid w:val="004C34C5"/>
    <w:rsid w:val="004C52EE"/>
    <w:rsid w:val="004C61BB"/>
    <w:rsid w:val="004D2C96"/>
    <w:rsid w:val="004D4D3D"/>
    <w:rsid w:val="004E1C26"/>
    <w:rsid w:val="004E480B"/>
    <w:rsid w:val="004E4C3E"/>
    <w:rsid w:val="004E66C3"/>
    <w:rsid w:val="004F00AD"/>
    <w:rsid w:val="004F5D4F"/>
    <w:rsid w:val="004F62C4"/>
    <w:rsid w:val="004F710A"/>
    <w:rsid w:val="004F744F"/>
    <w:rsid w:val="00505464"/>
    <w:rsid w:val="00505D15"/>
    <w:rsid w:val="005061FC"/>
    <w:rsid w:val="00506452"/>
    <w:rsid w:val="00510906"/>
    <w:rsid w:val="00510B38"/>
    <w:rsid w:val="0051656F"/>
    <w:rsid w:val="00521DF6"/>
    <w:rsid w:val="005262E5"/>
    <w:rsid w:val="00526964"/>
    <w:rsid w:val="00527297"/>
    <w:rsid w:val="005320DC"/>
    <w:rsid w:val="00535E27"/>
    <w:rsid w:val="005370EA"/>
    <w:rsid w:val="005413B6"/>
    <w:rsid w:val="0054140D"/>
    <w:rsid w:val="00541D10"/>
    <w:rsid w:val="00541E81"/>
    <w:rsid w:val="00546074"/>
    <w:rsid w:val="005474D1"/>
    <w:rsid w:val="00553C3C"/>
    <w:rsid w:val="00561C52"/>
    <w:rsid w:val="00562D90"/>
    <w:rsid w:val="0056500B"/>
    <w:rsid w:val="00570A8C"/>
    <w:rsid w:val="005746E3"/>
    <w:rsid w:val="0057485B"/>
    <w:rsid w:val="005902EF"/>
    <w:rsid w:val="00591F40"/>
    <w:rsid w:val="005A35EA"/>
    <w:rsid w:val="005A497A"/>
    <w:rsid w:val="005A6358"/>
    <w:rsid w:val="005B1688"/>
    <w:rsid w:val="005B275F"/>
    <w:rsid w:val="005C1760"/>
    <w:rsid w:val="005C2B64"/>
    <w:rsid w:val="005C399B"/>
    <w:rsid w:val="005C44FC"/>
    <w:rsid w:val="005C72F2"/>
    <w:rsid w:val="005D131F"/>
    <w:rsid w:val="005D4417"/>
    <w:rsid w:val="005D529B"/>
    <w:rsid w:val="005E24EA"/>
    <w:rsid w:val="005E4605"/>
    <w:rsid w:val="005E4C31"/>
    <w:rsid w:val="005F0014"/>
    <w:rsid w:val="005F2A70"/>
    <w:rsid w:val="005F309E"/>
    <w:rsid w:val="005F395B"/>
    <w:rsid w:val="005F4E36"/>
    <w:rsid w:val="005F5475"/>
    <w:rsid w:val="005F56CE"/>
    <w:rsid w:val="005F6CE7"/>
    <w:rsid w:val="005F7F3D"/>
    <w:rsid w:val="00600C1A"/>
    <w:rsid w:val="006027DE"/>
    <w:rsid w:val="00602A83"/>
    <w:rsid w:val="00603260"/>
    <w:rsid w:val="00604151"/>
    <w:rsid w:val="006052A7"/>
    <w:rsid w:val="00610090"/>
    <w:rsid w:val="006112AA"/>
    <w:rsid w:val="006115DB"/>
    <w:rsid w:val="006119F4"/>
    <w:rsid w:val="00612D1C"/>
    <w:rsid w:val="006133A3"/>
    <w:rsid w:val="006203E3"/>
    <w:rsid w:val="006214A8"/>
    <w:rsid w:val="00621838"/>
    <w:rsid w:val="00622AEB"/>
    <w:rsid w:val="00624B14"/>
    <w:rsid w:val="00625B0E"/>
    <w:rsid w:val="00630EA9"/>
    <w:rsid w:val="0063121B"/>
    <w:rsid w:val="00634870"/>
    <w:rsid w:val="006353DC"/>
    <w:rsid w:val="00636394"/>
    <w:rsid w:val="00636F18"/>
    <w:rsid w:val="00637712"/>
    <w:rsid w:val="00645ACE"/>
    <w:rsid w:val="006479A4"/>
    <w:rsid w:val="00652B84"/>
    <w:rsid w:val="00653AF7"/>
    <w:rsid w:val="00654DE3"/>
    <w:rsid w:val="00655E04"/>
    <w:rsid w:val="00657499"/>
    <w:rsid w:val="006576F0"/>
    <w:rsid w:val="00660715"/>
    <w:rsid w:val="00670263"/>
    <w:rsid w:val="006728E0"/>
    <w:rsid w:val="006755E1"/>
    <w:rsid w:val="006768AB"/>
    <w:rsid w:val="006810A7"/>
    <w:rsid w:val="00681C1E"/>
    <w:rsid w:val="006826B9"/>
    <w:rsid w:val="006847F3"/>
    <w:rsid w:val="00685975"/>
    <w:rsid w:val="00686203"/>
    <w:rsid w:val="006901F2"/>
    <w:rsid w:val="006920A9"/>
    <w:rsid w:val="00692ECD"/>
    <w:rsid w:val="006954BA"/>
    <w:rsid w:val="00696FD2"/>
    <w:rsid w:val="00697789"/>
    <w:rsid w:val="006A5AD7"/>
    <w:rsid w:val="006A69EC"/>
    <w:rsid w:val="006A6F53"/>
    <w:rsid w:val="006A7159"/>
    <w:rsid w:val="006B01A8"/>
    <w:rsid w:val="006B18C3"/>
    <w:rsid w:val="006B4B6F"/>
    <w:rsid w:val="006C0791"/>
    <w:rsid w:val="006C1B7F"/>
    <w:rsid w:val="006C2DFE"/>
    <w:rsid w:val="006C40B5"/>
    <w:rsid w:val="006C47B6"/>
    <w:rsid w:val="006C5A64"/>
    <w:rsid w:val="006C7C31"/>
    <w:rsid w:val="006D0920"/>
    <w:rsid w:val="006D2B36"/>
    <w:rsid w:val="006D6A01"/>
    <w:rsid w:val="006D6FDA"/>
    <w:rsid w:val="006E2897"/>
    <w:rsid w:val="006E605B"/>
    <w:rsid w:val="006E60B8"/>
    <w:rsid w:val="006E6EF1"/>
    <w:rsid w:val="006F7E24"/>
    <w:rsid w:val="007068A4"/>
    <w:rsid w:val="00710561"/>
    <w:rsid w:val="00710759"/>
    <w:rsid w:val="00713BE3"/>
    <w:rsid w:val="007203DF"/>
    <w:rsid w:val="00720E3C"/>
    <w:rsid w:val="007229D8"/>
    <w:rsid w:val="007236BF"/>
    <w:rsid w:val="007241BD"/>
    <w:rsid w:val="00724DAE"/>
    <w:rsid w:val="00727BCC"/>
    <w:rsid w:val="00731CB2"/>
    <w:rsid w:val="007338DA"/>
    <w:rsid w:val="0073564A"/>
    <w:rsid w:val="007443A6"/>
    <w:rsid w:val="007459FC"/>
    <w:rsid w:val="0075028F"/>
    <w:rsid w:val="007540A5"/>
    <w:rsid w:val="00754CE2"/>
    <w:rsid w:val="00755D37"/>
    <w:rsid w:val="00757670"/>
    <w:rsid w:val="00757B98"/>
    <w:rsid w:val="0076631A"/>
    <w:rsid w:val="0076689E"/>
    <w:rsid w:val="00767C65"/>
    <w:rsid w:val="0077009A"/>
    <w:rsid w:val="0077158C"/>
    <w:rsid w:val="00776981"/>
    <w:rsid w:val="00780B39"/>
    <w:rsid w:val="0078166C"/>
    <w:rsid w:val="00782DEA"/>
    <w:rsid w:val="0078424D"/>
    <w:rsid w:val="00786795"/>
    <w:rsid w:val="0079047F"/>
    <w:rsid w:val="007906D8"/>
    <w:rsid w:val="007909E7"/>
    <w:rsid w:val="00794000"/>
    <w:rsid w:val="007945E3"/>
    <w:rsid w:val="007A3172"/>
    <w:rsid w:val="007A731E"/>
    <w:rsid w:val="007A76D3"/>
    <w:rsid w:val="007B0131"/>
    <w:rsid w:val="007B3332"/>
    <w:rsid w:val="007B48A9"/>
    <w:rsid w:val="007B5845"/>
    <w:rsid w:val="007B6A06"/>
    <w:rsid w:val="007C0EC0"/>
    <w:rsid w:val="007C29CA"/>
    <w:rsid w:val="007C487D"/>
    <w:rsid w:val="007C551D"/>
    <w:rsid w:val="007C569A"/>
    <w:rsid w:val="007D1A0C"/>
    <w:rsid w:val="007D2E83"/>
    <w:rsid w:val="007D64EB"/>
    <w:rsid w:val="007E1084"/>
    <w:rsid w:val="007E28CC"/>
    <w:rsid w:val="007E6A36"/>
    <w:rsid w:val="007F2676"/>
    <w:rsid w:val="007F2F94"/>
    <w:rsid w:val="007F4DB1"/>
    <w:rsid w:val="008051B5"/>
    <w:rsid w:val="00815685"/>
    <w:rsid w:val="008213A7"/>
    <w:rsid w:val="00824072"/>
    <w:rsid w:val="00825107"/>
    <w:rsid w:val="00825BB9"/>
    <w:rsid w:val="00826FC3"/>
    <w:rsid w:val="00827E1B"/>
    <w:rsid w:val="00830B80"/>
    <w:rsid w:val="0083126C"/>
    <w:rsid w:val="00831993"/>
    <w:rsid w:val="00834E4F"/>
    <w:rsid w:val="00837CB3"/>
    <w:rsid w:val="008408D3"/>
    <w:rsid w:val="0084097F"/>
    <w:rsid w:val="008415F7"/>
    <w:rsid w:val="00842516"/>
    <w:rsid w:val="00842C77"/>
    <w:rsid w:val="00843131"/>
    <w:rsid w:val="0084460F"/>
    <w:rsid w:val="00846E62"/>
    <w:rsid w:val="00847F46"/>
    <w:rsid w:val="008506F4"/>
    <w:rsid w:val="00851989"/>
    <w:rsid w:val="008531EA"/>
    <w:rsid w:val="0085726E"/>
    <w:rsid w:val="00862055"/>
    <w:rsid w:val="00862138"/>
    <w:rsid w:val="0086570D"/>
    <w:rsid w:val="0087525B"/>
    <w:rsid w:val="0087641C"/>
    <w:rsid w:val="00880967"/>
    <w:rsid w:val="0088139E"/>
    <w:rsid w:val="00890072"/>
    <w:rsid w:val="008911FA"/>
    <w:rsid w:val="0089255F"/>
    <w:rsid w:val="00893A7C"/>
    <w:rsid w:val="008A19D7"/>
    <w:rsid w:val="008A34C0"/>
    <w:rsid w:val="008A409D"/>
    <w:rsid w:val="008B0ED6"/>
    <w:rsid w:val="008B25E5"/>
    <w:rsid w:val="008B5586"/>
    <w:rsid w:val="008B600C"/>
    <w:rsid w:val="008B6506"/>
    <w:rsid w:val="008C0294"/>
    <w:rsid w:val="008C1960"/>
    <w:rsid w:val="008C2D07"/>
    <w:rsid w:val="008C4389"/>
    <w:rsid w:val="008C7536"/>
    <w:rsid w:val="008D3706"/>
    <w:rsid w:val="008E288C"/>
    <w:rsid w:val="008E4260"/>
    <w:rsid w:val="008E5AE5"/>
    <w:rsid w:val="008F168D"/>
    <w:rsid w:val="008F205F"/>
    <w:rsid w:val="008F3EF6"/>
    <w:rsid w:val="008F425F"/>
    <w:rsid w:val="008F4ADA"/>
    <w:rsid w:val="008F5F2A"/>
    <w:rsid w:val="008F6D19"/>
    <w:rsid w:val="00901D96"/>
    <w:rsid w:val="00905362"/>
    <w:rsid w:val="00905DDA"/>
    <w:rsid w:val="0090672E"/>
    <w:rsid w:val="00914772"/>
    <w:rsid w:val="00920FA3"/>
    <w:rsid w:val="009241A9"/>
    <w:rsid w:val="009256BF"/>
    <w:rsid w:val="00925984"/>
    <w:rsid w:val="00932C39"/>
    <w:rsid w:val="009340A0"/>
    <w:rsid w:val="00944E77"/>
    <w:rsid w:val="009465AB"/>
    <w:rsid w:val="00946656"/>
    <w:rsid w:val="00946A05"/>
    <w:rsid w:val="00950B08"/>
    <w:rsid w:val="0095326B"/>
    <w:rsid w:val="00957973"/>
    <w:rsid w:val="00957D6A"/>
    <w:rsid w:val="00960EEE"/>
    <w:rsid w:val="00961F36"/>
    <w:rsid w:val="0096205B"/>
    <w:rsid w:val="009654EB"/>
    <w:rsid w:val="009770AE"/>
    <w:rsid w:val="00977954"/>
    <w:rsid w:val="00981142"/>
    <w:rsid w:val="009816F8"/>
    <w:rsid w:val="00983AB5"/>
    <w:rsid w:val="0098561F"/>
    <w:rsid w:val="00991829"/>
    <w:rsid w:val="00992030"/>
    <w:rsid w:val="00995F2E"/>
    <w:rsid w:val="009A00AE"/>
    <w:rsid w:val="009B0808"/>
    <w:rsid w:val="009B1B6D"/>
    <w:rsid w:val="009B2338"/>
    <w:rsid w:val="009B2F8B"/>
    <w:rsid w:val="009B6A7B"/>
    <w:rsid w:val="009C0C9D"/>
    <w:rsid w:val="009C1B87"/>
    <w:rsid w:val="009C2770"/>
    <w:rsid w:val="009C454C"/>
    <w:rsid w:val="009D0F61"/>
    <w:rsid w:val="009D397C"/>
    <w:rsid w:val="009D39CB"/>
    <w:rsid w:val="009D45CF"/>
    <w:rsid w:val="009D4693"/>
    <w:rsid w:val="009D5440"/>
    <w:rsid w:val="009D694E"/>
    <w:rsid w:val="009E32E2"/>
    <w:rsid w:val="009E409F"/>
    <w:rsid w:val="009E5644"/>
    <w:rsid w:val="009E64DF"/>
    <w:rsid w:val="009F25B0"/>
    <w:rsid w:val="009F5BD5"/>
    <w:rsid w:val="00A0114A"/>
    <w:rsid w:val="00A01D11"/>
    <w:rsid w:val="00A031F4"/>
    <w:rsid w:val="00A10B8F"/>
    <w:rsid w:val="00A1204B"/>
    <w:rsid w:val="00A14770"/>
    <w:rsid w:val="00A162BA"/>
    <w:rsid w:val="00A17F2F"/>
    <w:rsid w:val="00A211BE"/>
    <w:rsid w:val="00A211C1"/>
    <w:rsid w:val="00A23271"/>
    <w:rsid w:val="00A26673"/>
    <w:rsid w:val="00A34EE4"/>
    <w:rsid w:val="00A37D39"/>
    <w:rsid w:val="00A414FB"/>
    <w:rsid w:val="00A41838"/>
    <w:rsid w:val="00A454C6"/>
    <w:rsid w:val="00A456C9"/>
    <w:rsid w:val="00A45F59"/>
    <w:rsid w:val="00A47871"/>
    <w:rsid w:val="00A52D34"/>
    <w:rsid w:val="00A546D6"/>
    <w:rsid w:val="00A54F2A"/>
    <w:rsid w:val="00A54F81"/>
    <w:rsid w:val="00A56CB4"/>
    <w:rsid w:val="00A61EAC"/>
    <w:rsid w:val="00A62245"/>
    <w:rsid w:val="00A62EEB"/>
    <w:rsid w:val="00A64E13"/>
    <w:rsid w:val="00A6630A"/>
    <w:rsid w:val="00A665D9"/>
    <w:rsid w:val="00A6781D"/>
    <w:rsid w:val="00A679C0"/>
    <w:rsid w:val="00A70417"/>
    <w:rsid w:val="00A72974"/>
    <w:rsid w:val="00A75156"/>
    <w:rsid w:val="00A7649A"/>
    <w:rsid w:val="00A9087F"/>
    <w:rsid w:val="00A90C0D"/>
    <w:rsid w:val="00A91442"/>
    <w:rsid w:val="00A91B7E"/>
    <w:rsid w:val="00A9791B"/>
    <w:rsid w:val="00AA5385"/>
    <w:rsid w:val="00AA5624"/>
    <w:rsid w:val="00AB121C"/>
    <w:rsid w:val="00AB140D"/>
    <w:rsid w:val="00AB3F89"/>
    <w:rsid w:val="00AB537F"/>
    <w:rsid w:val="00AB574A"/>
    <w:rsid w:val="00AB6512"/>
    <w:rsid w:val="00AC1E90"/>
    <w:rsid w:val="00AC2312"/>
    <w:rsid w:val="00AC3EC7"/>
    <w:rsid w:val="00AD096F"/>
    <w:rsid w:val="00AD1DC4"/>
    <w:rsid w:val="00AD1E1A"/>
    <w:rsid w:val="00AD544D"/>
    <w:rsid w:val="00AD75F7"/>
    <w:rsid w:val="00AE1349"/>
    <w:rsid w:val="00AE2CC4"/>
    <w:rsid w:val="00AE4400"/>
    <w:rsid w:val="00AF2700"/>
    <w:rsid w:val="00AF67B7"/>
    <w:rsid w:val="00B00970"/>
    <w:rsid w:val="00B05165"/>
    <w:rsid w:val="00B06A7F"/>
    <w:rsid w:val="00B06C82"/>
    <w:rsid w:val="00B16E81"/>
    <w:rsid w:val="00B176C7"/>
    <w:rsid w:val="00B206D3"/>
    <w:rsid w:val="00B23F4B"/>
    <w:rsid w:val="00B254AB"/>
    <w:rsid w:val="00B254DB"/>
    <w:rsid w:val="00B265E1"/>
    <w:rsid w:val="00B26CEE"/>
    <w:rsid w:val="00B32DF5"/>
    <w:rsid w:val="00B357F8"/>
    <w:rsid w:val="00B35909"/>
    <w:rsid w:val="00B3767C"/>
    <w:rsid w:val="00B37AEB"/>
    <w:rsid w:val="00B40266"/>
    <w:rsid w:val="00B41D9D"/>
    <w:rsid w:val="00B52EDA"/>
    <w:rsid w:val="00B63EDB"/>
    <w:rsid w:val="00B64AB4"/>
    <w:rsid w:val="00B66A5C"/>
    <w:rsid w:val="00B66F24"/>
    <w:rsid w:val="00B67475"/>
    <w:rsid w:val="00B72BEE"/>
    <w:rsid w:val="00B72C35"/>
    <w:rsid w:val="00B72DF3"/>
    <w:rsid w:val="00B73CAB"/>
    <w:rsid w:val="00B746AF"/>
    <w:rsid w:val="00B778D3"/>
    <w:rsid w:val="00B90669"/>
    <w:rsid w:val="00B90D62"/>
    <w:rsid w:val="00B955C0"/>
    <w:rsid w:val="00B96075"/>
    <w:rsid w:val="00BA229A"/>
    <w:rsid w:val="00BA2E9A"/>
    <w:rsid w:val="00BA3F19"/>
    <w:rsid w:val="00BA71B3"/>
    <w:rsid w:val="00BA7945"/>
    <w:rsid w:val="00BB13D7"/>
    <w:rsid w:val="00BC0F8E"/>
    <w:rsid w:val="00BC27A4"/>
    <w:rsid w:val="00BC3618"/>
    <w:rsid w:val="00BC3B4F"/>
    <w:rsid w:val="00BC5532"/>
    <w:rsid w:val="00BD068E"/>
    <w:rsid w:val="00BD0F8C"/>
    <w:rsid w:val="00BD1688"/>
    <w:rsid w:val="00BD37AA"/>
    <w:rsid w:val="00BD4CA4"/>
    <w:rsid w:val="00BE4300"/>
    <w:rsid w:val="00BF0B70"/>
    <w:rsid w:val="00BF11C6"/>
    <w:rsid w:val="00BF2713"/>
    <w:rsid w:val="00BF30AD"/>
    <w:rsid w:val="00BF4AE5"/>
    <w:rsid w:val="00BF6708"/>
    <w:rsid w:val="00BF7EE0"/>
    <w:rsid w:val="00C001F8"/>
    <w:rsid w:val="00C05FA8"/>
    <w:rsid w:val="00C1078F"/>
    <w:rsid w:val="00C11A14"/>
    <w:rsid w:val="00C1245E"/>
    <w:rsid w:val="00C12576"/>
    <w:rsid w:val="00C137AA"/>
    <w:rsid w:val="00C145BE"/>
    <w:rsid w:val="00C153F3"/>
    <w:rsid w:val="00C154D6"/>
    <w:rsid w:val="00C262DB"/>
    <w:rsid w:val="00C3000C"/>
    <w:rsid w:val="00C32AC5"/>
    <w:rsid w:val="00C33787"/>
    <w:rsid w:val="00C33A77"/>
    <w:rsid w:val="00C4119D"/>
    <w:rsid w:val="00C44CB9"/>
    <w:rsid w:val="00C44DEE"/>
    <w:rsid w:val="00C577F2"/>
    <w:rsid w:val="00C607C1"/>
    <w:rsid w:val="00C6391D"/>
    <w:rsid w:val="00C6474C"/>
    <w:rsid w:val="00C703AE"/>
    <w:rsid w:val="00C70582"/>
    <w:rsid w:val="00C73B65"/>
    <w:rsid w:val="00C767A1"/>
    <w:rsid w:val="00C77433"/>
    <w:rsid w:val="00C92621"/>
    <w:rsid w:val="00C92783"/>
    <w:rsid w:val="00C93C4E"/>
    <w:rsid w:val="00C95D85"/>
    <w:rsid w:val="00C96B53"/>
    <w:rsid w:val="00CA0DAC"/>
    <w:rsid w:val="00CA11EE"/>
    <w:rsid w:val="00CA160E"/>
    <w:rsid w:val="00CA1E8E"/>
    <w:rsid w:val="00CA581D"/>
    <w:rsid w:val="00CA596A"/>
    <w:rsid w:val="00CA710F"/>
    <w:rsid w:val="00CB03D7"/>
    <w:rsid w:val="00CB0E7E"/>
    <w:rsid w:val="00CB319A"/>
    <w:rsid w:val="00CB444E"/>
    <w:rsid w:val="00CB6AF0"/>
    <w:rsid w:val="00CB6B98"/>
    <w:rsid w:val="00CB7194"/>
    <w:rsid w:val="00CB771A"/>
    <w:rsid w:val="00CC2E0F"/>
    <w:rsid w:val="00CC5235"/>
    <w:rsid w:val="00CC5911"/>
    <w:rsid w:val="00CC5DBA"/>
    <w:rsid w:val="00CC6270"/>
    <w:rsid w:val="00CC74AE"/>
    <w:rsid w:val="00CC7F1A"/>
    <w:rsid w:val="00CD0EF4"/>
    <w:rsid w:val="00CD1710"/>
    <w:rsid w:val="00CD3CAD"/>
    <w:rsid w:val="00CD4481"/>
    <w:rsid w:val="00CD5DD7"/>
    <w:rsid w:val="00CD7B97"/>
    <w:rsid w:val="00CE18F5"/>
    <w:rsid w:val="00CE34D8"/>
    <w:rsid w:val="00CE36BA"/>
    <w:rsid w:val="00CE56A3"/>
    <w:rsid w:val="00CF051B"/>
    <w:rsid w:val="00CF13A8"/>
    <w:rsid w:val="00D065EB"/>
    <w:rsid w:val="00D11D2A"/>
    <w:rsid w:val="00D11DE9"/>
    <w:rsid w:val="00D12748"/>
    <w:rsid w:val="00D1555D"/>
    <w:rsid w:val="00D15937"/>
    <w:rsid w:val="00D16944"/>
    <w:rsid w:val="00D207B7"/>
    <w:rsid w:val="00D30DE7"/>
    <w:rsid w:val="00D37659"/>
    <w:rsid w:val="00D4053E"/>
    <w:rsid w:val="00D4054A"/>
    <w:rsid w:val="00D408AA"/>
    <w:rsid w:val="00D43188"/>
    <w:rsid w:val="00D55DF8"/>
    <w:rsid w:val="00D630B9"/>
    <w:rsid w:val="00D638FB"/>
    <w:rsid w:val="00D63B1E"/>
    <w:rsid w:val="00D6435D"/>
    <w:rsid w:val="00D677B3"/>
    <w:rsid w:val="00D70907"/>
    <w:rsid w:val="00D724DE"/>
    <w:rsid w:val="00D729BD"/>
    <w:rsid w:val="00D80A00"/>
    <w:rsid w:val="00D81490"/>
    <w:rsid w:val="00D85F66"/>
    <w:rsid w:val="00D926B1"/>
    <w:rsid w:val="00D93528"/>
    <w:rsid w:val="00D968C1"/>
    <w:rsid w:val="00D96D8D"/>
    <w:rsid w:val="00DA259E"/>
    <w:rsid w:val="00DA57D7"/>
    <w:rsid w:val="00DA6A49"/>
    <w:rsid w:val="00DA7EC7"/>
    <w:rsid w:val="00DB131C"/>
    <w:rsid w:val="00DB468F"/>
    <w:rsid w:val="00DB4C59"/>
    <w:rsid w:val="00DB7449"/>
    <w:rsid w:val="00DC013A"/>
    <w:rsid w:val="00DC0C21"/>
    <w:rsid w:val="00DC10EF"/>
    <w:rsid w:val="00DC272D"/>
    <w:rsid w:val="00DC514B"/>
    <w:rsid w:val="00DC5B17"/>
    <w:rsid w:val="00DC6286"/>
    <w:rsid w:val="00DC7FA1"/>
    <w:rsid w:val="00DD0DF8"/>
    <w:rsid w:val="00DE3A0A"/>
    <w:rsid w:val="00DE4A21"/>
    <w:rsid w:val="00DE57EF"/>
    <w:rsid w:val="00DE6AC4"/>
    <w:rsid w:val="00DE7065"/>
    <w:rsid w:val="00DE7C7E"/>
    <w:rsid w:val="00DF1E1F"/>
    <w:rsid w:val="00DF6AFA"/>
    <w:rsid w:val="00DF7A6F"/>
    <w:rsid w:val="00E0104D"/>
    <w:rsid w:val="00E0481A"/>
    <w:rsid w:val="00E10F15"/>
    <w:rsid w:val="00E13618"/>
    <w:rsid w:val="00E1671C"/>
    <w:rsid w:val="00E16EE1"/>
    <w:rsid w:val="00E25300"/>
    <w:rsid w:val="00E279DB"/>
    <w:rsid w:val="00E3607B"/>
    <w:rsid w:val="00E4077F"/>
    <w:rsid w:val="00E41079"/>
    <w:rsid w:val="00E41785"/>
    <w:rsid w:val="00E4314E"/>
    <w:rsid w:val="00E45020"/>
    <w:rsid w:val="00E45D1C"/>
    <w:rsid w:val="00E4629E"/>
    <w:rsid w:val="00E46656"/>
    <w:rsid w:val="00E54CD4"/>
    <w:rsid w:val="00E579D7"/>
    <w:rsid w:val="00E63C63"/>
    <w:rsid w:val="00E646CD"/>
    <w:rsid w:val="00E65D0C"/>
    <w:rsid w:val="00E70E19"/>
    <w:rsid w:val="00E77BEE"/>
    <w:rsid w:val="00E80159"/>
    <w:rsid w:val="00E81C9E"/>
    <w:rsid w:val="00E8278B"/>
    <w:rsid w:val="00E82945"/>
    <w:rsid w:val="00E83A2E"/>
    <w:rsid w:val="00E83F88"/>
    <w:rsid w:val="00E85A44"/>
    <w:rsid w:val="00E86245"/>
    <w:rsid w:val="00E86AC6"/>
    <w:rsid w:val="00E9208B"/>
    <w:rsid w:val="00E93B16"/>
    <w:rsid w:val="00EA2225"/>
    <w:rsid w:val="00EA2E90"/>
    <w:rsid w:val="00EA6B5B"/>
    <w:rsid w:val="00EB0C76"/>
    <w:rsid w:val="00EB2CE7"/>
    <w:rsid w:val="00EB3414"/>
    <w:rsid w:val="00EB40C4"/>
    <w:rsid w:val="00EB444C"/>
    <w:rsid w:val="00EB51A5"/>
    <w:rsid w:val="00EC0579"/>
    <w:rsid w:val="00EC1D68"/>
    <w:rsid w:val="00ED0C8A"/>
    <w:rsid w:val="00ED1D51"/>
    <w:rsid w:val="00ED3C52"/>
    <w:rsid w:val="00EE4272"/>
    <w:rsid w:val="00EE5005"/>
    <w:rsid w:val="00EE67E0"/>
    <w:rsid w:val="00EE7BB9"/>
    <w:rsid w:val="00EF61E4"/>
    <w:rsid w:val="00F00B1E"/>
    <w:rsid w:val="00F02791"/>
    <w:rsid w:val="00F04D0F"/>
    <w:rsid w:val="00F077E1"/>
    <w:rsid w:val="00F0795F"/>
    <w:rsid w:val="00F11E0B"/>
    <w:rsid w:val="00F13907"/>
    <w:rsid w:val="00F17EC5"/>
    <w:rsid w:val="00F21445"/>
    <w:rsid w:val="00F21DE4"/>
    <w:rsid w:val="00F227CC"/>
    <w:rsid w:val="00F233E6"/>
    <w:rsid w:val="00F24181"/>
    <w:rsid w:val="00F2594B"/>
    <w:rsid w:val="00F26C8B"/>
    <w:rsid w:val="00F318FC"/>
    <w:rsid w:val="00F32537"/>
    <w:rsid w:val="00F36168"/>
    <w:rsid w:val="00F36169"/>
    <w:rsid w:val="00F3690F"/>
    <w:rsid w:val="00F42D7A"/>
    <w:rsid w:val="00F50CB1"/>
    <w:rsid w:val="00F5158F"/>
    <w:rsid w:val="00F55D9F"/>
    <w:rsid w:val="00F56346"/>
    <w:rsid w:val="00F56B21"/>
    <w:rsid w:val="00F60076"/>
    <w:rsid w:val="00F6062B"/>
    <w:rsid w:val="00F61A29"/>
    <w:rsid w:val="00F61CEC"/>
    <w:rsid w:val="00F719F0"/>
    <w:rsid w:val="00F7261A"/>
    <w:rsid w:val="00F75072"/>
    <w:rsid w:val="00F75C6F"/>
    <w:rsid w:val="00F80B94"/>
    <w:rsid w:val="00F845D5"/>
    <w:rsid w:val="00F85E1B"/>
    <w:rsid w:val="00F86561"/>
    <w:rsid w:val="00F86D90"/>
    <w:rsid w:val="00F9228D"/>
    <w:rsid w:val="00F9440E"/>
    <w:rsid w:val="00F95DC7"/>
    <w:rsid w:val="00F96C60"/>
    <w:rsid w:val="00FA09F5"/>
    <w:rsid w:val="00FA1422"/>
    <w:rsid w:val="00FA191B"/>
    <w:rsid w:val="00FA1F3F"/>
    <w:rsid w:val="00FA3366"/>
    <w:rsid w:val="00FA356B"/>
    <w:rsid w:val="00FA3B99"/>
    <w:rsid w:val="00FA4977"/>
    <w:rsid w:val="00FA4E53"/>
    <w:rsid w:val="00FA6D9A"/>
    <w:rsid w:val="00FA7457"/>
    <w:rsid w:val="00FB12A0"/>
    <w:rsid w:val="00FB20E6"/>
    <w:rsid w:val="00FB2BCF"/>
    <w:rsid w:val="00FB4A5D"/>
    <w:rsid w:val="00FB508D"/>
    <w:rsid w:val="00FB53AB"/>
    <w:rsid w:val="00FB6264"/>
    <w:rsid w:val="00FC3CAE"/>
    <w:rsid w:val="00FD09F2"/>
    <w:rsid w:val="00FD0EB4"/>
    <w:rsid w:val="00FD1B5F"/>
    <w:rsid w:val="00FD43F2"/>
    <w:rsid w:val="00FD5248"/>
    <w:rsid w:val="00FD52FC"/>
    <w:rsid w:val="00FE05F3"/>
    <w:rsid w:val="00FE1556"/>
    <w:rsid w:val="00FE2B20"/>
    <w:rsid w:val="00FE30B1"/>
    <w:rsid w:val="00FE4BB4"/>
    <w:rsid w:val="00FE54B6"/>
    <w:rsid w:val="00FF03FD"/>
    <w:rsid w:val="00FF1E34"/>
    <w:rsid w:val="00FF5093"/>
    <w:rsid w:val="00FF597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1B3E3774"/>
  <w15:docId w15:val="{4B0C41C9-CE72-409B-80E4-3CA40C4C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2D"/>
    <w:pPr>
      <w:spacing w:line="480" w:lineRule="auto"/>
      <w:jc w:val="both"/>
    </w:pPr>
    <w:rPr>
      <w:sz w:val="24"/>
      <w:szCs w:val="24"/>
      <w:lang w:eastAsia="en-US"/>
    </w:rPr>
  </w:style>
  <w:style w:type="paragraph" w:styleId="Heading1">
    <w:name w:val="heading 1"/>
    <w:basedOn w:val="Normal"/>
    <w:next w:val="Normal"/>
    <w:qFormat/>
    <w:rsid w:val="003819CA"/>
    <w:pPr>
      <w:keepNext/>
      <w:spacing w:before="240" w:after="60"/>
      <w:jc w:val="center"/>
      <w:outlineLvl w:val="0"/>
    </w:pPr>
    <w:rPr>
      <w:rFonts w:cs="Arial"/>
      <w:b/>
      <w:bCs/>
      <w:kern w:val="32"/>
      <w:sz w:val="28"/>
      <w:szCs w:val="32"/>
    </w:rPr>
  </w:style>
  <w:style w:type="paragraph" w:styleId="Heading2">
    <w:name w:val="heading 2"/>
    <w:basedOn w:val="Normal"/>
    <w:next w:val="Normal"/>
    <w:qFormat/>
    <w:rsid w:val="003819CA"/>
    <w:pPr>
      <w:keepNext/>
      <w:spacing w:before="240" w:after="60"/>
      <w:outlineLvl w:val="1"/>
    </w:pPr>
    <w:rPr>
      <w:rFonts w:cs="Arial"/>
      <w:b/>
      <w:bCs/>
      <w:iCs/>
      <w:szCs w:val="28"/>
    </w:rPr>
  </w:style>
  <w:style w:type="paragraph" w:styleId="Heading3">
    <w:name w:val="heading 3"/>
    <w:basedOn w:val="Normal"/>
    <w:next w:val="Normal"/>
    <w:qFormat/>
    <w:rsid w:val="003819CA"/>
    <w:pPr>
      <w:keepNext/>
      <w:spacing w:before="240" w:after="60"/>
      <w:outlineLvl w:val="2"/>
    </w:pPr>
    <w:rPr>
      <w:rFonts w:cs="Arial"/>
      <w:b/>
      <w:bCs/>
      <w:szCs w:val="26"/>
    </w:rPr>
  </w:style>
  <w:style w:type="paragraph" w:styleId="Heading4">
    <w:name w:val="heading 4"/>
    <w:basedOn w:val="Normal"/>
    <w:next w:val="Normal"/>
    <w:qFormat/>
    <w:rsid w:val="003819CA"/>
    <w:pPr>
      <w:keepNext/>
      <w:spacing w:before="240" w:after="60"/>
      <w:outlineLvl w:val="3"/>
    </w:pPr>
    <w:rPr>
      <w:b/>
      <w:bCs/>
      <w:szCs w:val="28"/>
    </w:rPr>
  </w:style>
  <w:style w:type="paragraph" w:styleId="Heading5">
    <w:name w:val="heading 5"/>
    <w:basedOn w:val="Normal"/>
    <w:next w:val="Normal"/>
    <w:qFormat/>
    <w:rsid w:val="003819CA"/>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3819CA"/>
    <w:pPr>
      <w:spacing w:before="120" w:after="120"/>
    </w:pPr>
    <w:rPr>
      <w:b/>
      <w:bCs/>
      <w:sz w:val="20"/>
      <w:szCs w:val="20"/>
    </w:rPr>
  </w:style>
  <w:style w:type="paragraph" w:customStyle="1" w:styleId="ThesisTitle">
    <w:name w:val="ThesisTitle"/>
    <w:basedOn w:val="Normal"/>
    <w:rsid w:val="003819CA"/>
    <w:pPr>
      <w:spacing w:before="240" w:after="60"/>
      <w:jc w:val="center"/>
      <w:outlineLvl w:val="0"/>
    </w:pPr>
    <w:rPr>
      <w:rFonts w:cs="Arial"/>
      <w:b/>
      <w:bCs/>
      <w:kern w:val="28"/>
      <w:szCs w:val="32"/>
    </w:rPr>
  </w:style>
  <w:style w:type="paragraph" w:styleId="CommentText">
    <w:name w:val="annotation text"/>
    <w:basedOn w:val="Normal"/>
    <w:link w:val="CommentTextChar"/>
    <w:uiPriority w:val="99"/>
    <w:semiHidden/>
    <w:rsid w:val="003819CA"/>
    <w:rPr>
      <w:sz w:val="20"/>
      <w:szCs w:val="20"/>
    </w:rPr>
  </w:style>
  <w:style w:type="paragraph" w:customStyle="1" w:styleId="GAU">
    <w:name w:val="GAU"/>
    <w:basedOn w:val="Normal"/>
    <w:next w:val="Normal"/>
    <w:rsid w:val="003819CA"/>
    <w:pPr>
      <w:jc w:val="center"/>
    </w:pPr>
    <w:rPr>
      <w:b/>
      <w:bCs/>
    </w:rPr>
  </w:style>
  <w:style w:type="character" w:styleId="FollowedHyperlink">
    <w:name w:val="FollowedHyperlink"/>
    <w:basedOn w:val="DefaultParagraphFont"/>
    <w:semiHidden/>
    <w:rsid w:val="003819CA"/>
    <w:rPr>
      <w:color w:val="800080"/>
      <w:u w:val="single"/>
    </w:rPr>
  </w:style>
  <w:style w:type="paragraph" w:customStyle="1" w:styleId="Vita">
    <w:name w:val="Vita"/>
    <w:basedOn w:val="Normal"/>
    <w:next w:val="Normal"/>
    <w:rsid w:val="003819CA"/>
    <w:pPr>
      <w:jc w:val="center"/>
    </w:pPr>
    <w:rPr>
      <w:b/>
      <w:sz w:val="28"/>
    </w:rPr>
  </w:style>
  <w:style w:type="character" w:styleId="FootnoteReference">
    <w:name w:val="footnote reference"/>
    <w:basedOn w:val="DefaultParagraphFont"/>
    <w:semiHidden/>
    <w:rsid w:val="003819CA"/>
    <w:rPr>
      <w:vertAlign w:val="superscript"/>
    </w:rPr>
  </w:style>
  <w:style w:type="paragraph" w:styleId="FootnoteText">
    <w:name w:val="footnote text"/>
    <w:basedOn w:val="Normal"/>
    <w:semiHidden/>
    <w:rsid w:val="003819CA"/>
    <w:rPr>
      <w:sz w:val="20"/>
      <w:szCs w:val="20"/>
    </w:rPr>
  </w:style>
  <w:style w:type="paragraph" w:styleId="ListBullet">
    <w:name w:val="List Bullet"/>
    <w:basedOn w:val="Normal"/>
    <w:autoRedefine/>
    <w:semiHidden/>
    <w:rsid w:val="003819CA"/>
    <w:pPr>
      <w:numPr>
        <w:numId w:val="1"/>
      </w:numPr>
    </w:pPr>
  </w:style>
  <w:style w:type="paragraph" w:styleId="ListNumber2">
    <w:name w:val="List Number 2"/>
    <w:basedOn w:val="Normal"/>
    <w:semiHidden/>
    <w:rsid w:val="003819CA"/>
    <w:pPr>
      <w:numPr>
        <w:numId w:val="7"/>
      </w:numPr>
    </w:pPr>
  </w:style>
  <w:style w:type="paragraph" w:customStyle="1" w:styleId="ExternalExamPerson">
    <w:name w:val="ExternalExamPerson"/>
    <w:basedOn w:val="ExternalExam"/>
    <w:autoRedefine/>
    <w:rsid w:val="003819CA"/>
    <w:pPr>
      <w:ind w:left="2016"/>
    </w:pPr>
  </w:style>
  <w:style w:type="paragraph" w:customStyle="1" w:styleId="TOC">
    <w:name w:val="TOC"/>
    <w:basedOn w:val="TOC1"/>
    <w:rsid w:val="003819CA"/>
    <w:pPr>
      <w:spacing w:line="480" w:lineRule="auto"/>
      <w:jc w:val="center"/>
    </w:pPr>
    <w:rPr>
      <w:b/>
      <w:sz w:val="28"/>
    </w:rPr>
  </w:style>
  <w:style w:type="paragraph" w:customStyle="1" w:styleId="Author">
    <w:name w:val="Author"/>
    <w:basedOn w:val="Normal"/>
    <w:next w:val="Normal"/>
    <w:rsid w:val="003819CA"/>
    <w:pPr>
      <w:jc w:val="center"/>
    </w:pPr>
  </w:style>
  <w:style w:type="paragraph" w:customStyle="1" w:styleId="PreDegree">
    <w:name w:val="PreDegree"/>
    <w:basedOn w:val="Normal"/>
    <w:rsid w:val="003819CA"/>
    <w:pPr>
      <w:jc w:val="center"/>
    </w:pPr>
    <w:rPr>
      <w:b/>
    </w:rPr>
  </w:style>
  <w:style w:type="paragraph" w:customStyle="1" w:styleId="DegreeName">
    <w:name w:val="DegreeName"/>
    <w:basedOn w:val="Normal"/>
    <w:next w:val="Normal"/>
    <w:rsid w:val="003819CA"/>
    <w:pPr>
      <w:jc w:val="center"/>
    </w:pPr>
    <w:rPr>
      <w:b/>
    </w:rPr>
  </w:style>
  <w:style w:type="paragraph" w:customStyle="1" w:styleId="Supervisor">
    <w:name w:val="Supervisor"/>
    <w:basedOn w:val="Normal"/>
    <w:rsid w:val="003819CA"/>
  </w:style>
  <w:style w:type="paragraph" w:customStyle="1" w:styleId="ExamBoard">
    <w:name w:val="ExamBoard"/>
    <w:basedOn w:val="Normal"/>
    <w:rsid w:val="003819CA"/>
  </w:style>
  <w:style w:type="paragraph" w:customStyle="1" w:styleId="ExternalExam">
    <w:name w:val="ExternalExam"/>
    <w:basedOn w:val="Normal"/>
    <w:rsid w:val="003819CA"/>
  </w:style>
  <w:style w:type="paragraph" w:customStyle="1" w:styleId="School">
    <w:name w:val="School"/>
    <w:basedOn w:val="Normal"/>
    <w:next w:val="Normal"/>
    <w:rsid w:val="003819CA"/>
    <w:pPr>
      <w:jc w:val="center"/>
    </w:pPr>
    <w:rPr>
      <w:b/>
    </w:rPr>
  </w:style>
  <w:style w:type="paragraph" w:customStyle="1" w:styleId="Copyright">
    <w:name w:val="Copyright"/>
    <w:basedOn w:val="Normal"/>
    <w:next w:val="Normal"/>
    <w:rsid w:val="003819CA"/>
    <w:pPr>
      <w:jc w:val="center"/>
    </w:pPr>
  </w:style>
  <w:style w:type="paragraph" w:customStyle="1" w:styleId="Dedication">
    <w:name w:val="Dedication"/>
    <w:basedOn w:val="Normal"/>
    <w:next w:val="Normal"/>
    <w:rsid w:val="003819CA"/>
    <w:pPr>
      <w:jc w:val="center"/>
    </w:pPr>
    <w:rPr>
      <w:b/>
      <w:sz w:val="28"/>
    </w:rPr>
  </w:style>
  <w:style w:type="paragraph" w:customStyle="1" w:styleId="Abstract">
    <w:name w:val="Abstract"/>
    <w:basedOn w:val="Normal"/>
    <w:next w:val="Normal"/>
    <w:rsid w:val="003819CA"/>
    <w:pPr>
      <w:jc w:val="center"/>
    </w:pPr>
    <w:rPr>
      <w:b/>
      <w:sz w:val="28"/>
    </w:rPr>
  </w:style>
  <w:style w:type="paragraph" w:customStyle="1" w:styleId="Acknowledg">
    <w:name w:val="Acknowledg"/>
    <w:basedOn w:val="Normal"/>
    <w:next w:val="Normal"/>
    <w:rsid w:val="003819CA"/>
    <w:pPr>
      <w:jc w:val="center"/>
    </w:pPr>
    <w:rPr>
      <w:b/>
      <w:sz w:val="28"/>
    </w:rPr>
  </w:style>
  <w:style w:type="paragraph" w:customStyle="1" w:styleId="ThesisSubtitle">
    <w:name w:val="ThesisSubtitle"/>
    <w:basedOn w:val="Normal"/>
    <w:rsid w:val="003819CA"/>
    <w:pPr>
      <w:spacing w:after="60"/>
      <w:jc w:val="center"/>
      <w:outlineLvl w:val="1"/>
    </w:pPr>
    <w:rPr>
      <w:rFonts w:cs="Arial"/>
      <w:b/>
    </w:rPr>
  </w:style>
  <w:style w:type="paragraph" w:customStyle="1" w:styleId="TableList">
    <w:name w:val="TableList"/>
    <w:basedOn w:val="Normal"/>
    <w:next w:val="Normal"/>
    <w:rsid w:val="003819CA"/>
    <w:pPr>
      <w:jc w:val="center"/>
    </w:pPr>
    <w:rPr>
      <w:b/>
      <w:sz w:val="28"/>
    </w:rPr>
  </w:style>
  <w:style w:type="paragraph" w:customStyle="1" w:styleId="ThesisNote">
    <w:name w:val="ThesisNote"/>
    <w:basedOn w:val="Normal"/>
    <w:rsid w:val="003819CA"/>
  </w:style>
  <w:style w:type="paragraph" w:customStyle="1" w:styleId="SubmitDate">
    <w:name w:val="SubmitDate"/>
    <w:basedOn w:val="Normal"/>
    <w:next w:val="Normal"/>
    <w:rsid w:val="003819CA"/>
    <w:pPr>
      <w:jc w:val="center"/>
    </w:pPr>
    <w:rPr>
      <w:b/>
    </w:rPr>
  </w:style>
  <w:style w:type="paragraph" w:styleId="Bibliography">
    <w:name w:val="Bibliography"/>
    <w:basedOn w:val="Normal"/>
    <w:next w:val="Normal"/>
    <w:rsid w:val="003819CA"/>
    <w:pPr>
      <w:jc w:val="center"/>
    </w:pPr>
    <w:rPr>
      <w:b/>
      <w:sz w:val="28"/>
    </w:rPr>
  </w:style>
  <w:style w:type="paragraph" w:customStyle="1" w:styleId="FigureList">
    <w:name w:val="FigureList"/>
    <w:basedOn w:val="Normal"/>
    <w:next w:val="Normal"/>
    <w:rsid w:val="003819CA"/>
    <w:pPr>
      <w:jc w:val="center"/>
    </w:pPr>
    <w:rPr>
      <w:b/>
      <w:sz w:val="28"/>
    </w:rPr>
  </w:style>
  <w:style w:type="paragraph" w:customStyle="1" w:styleId="Frontispiece">
    <w:name w:val="Frontispiece"/>
    <w:basedOn w:val="Normal"/>
    <w:rsid w:val="003819CA"/>
  </w:style>
  <w:style w:type="paragraph" w:styleId="TOC1">
    <w:name w:val="toc 1"/>
    <w:basedOn w:val="Normal"/>
    <w:next w:val="Normal"/>
    <w:autoRedefine/>
    <w:uiPriority w:val="39"/>
    <w:rsid w:val="003819CA"/>
    <w:pPr>
      <w:tabs>
        <w:tab w:val="right" w:leader="dot" w:pos="8630"/>
      </w:tabs>
      <w:spacing w:before="120" w:line="240" w:lineRule="auto"/>
    </w:pPr>
  </w:style>
  <w:style w:type="paragraph" w:customStyle="1" w:styleId="Appendix">
    <w:name w:val="Appendix"/>
    <w:basedOn w:val="Normal"/>
    <w:next w:val="Normal"/>
    <w:rsid w:val="003819CA"/>
    <w:pPr>
      <w:ind w:left="360"/>
      <w:jc w:val="center"/>
    </w:pPr>
    <w:rPr>
      <w:b/>
      <w:sz w:val="28"/>
    </w:rPr>
  </w:style>
  <w:style w:type="paragraph" w:customStyle="1" w:styleId="Abbreviation">
    <w:name w:val="Abbreviation"/>
    <w:basedOn w:val="Normal"/>
    <w:next w:val="Normal"/>
    <w:rsid w:val="003819CA"/>
    <w:pPr>
      <w:jc w:val="center"/>
    </w:pPr>
    <w:rPr>
      <w:b/>
      <w:sz w:val="28"/>
    </w:rPr>
  </w:style>
  <w:style w:type="paragraph" w:customStyle="1" w:styleId="Glossary">
    <w:name w:val="Glossary"/>
    <w:basedOn w:val="Normal"/>
    <w:next w:val="Normal"/>
    <w:rsid w:val="003819CA"/>
    <w:pPr>
      <w:jc w:val="center"/>
    </w:pPr>
    <w:rPr>
      <w:b/>
      <w:sz w:val="28"/>
    </w:rPr>
  </w:style>
  <w:style w:type="paragraph" w:styleId="Header">
    <w:name w:val="header"/>
    <w:basedOn w:val="Normal"/>
    <w:semiHidden/>
    <w:rsid w:val="003819CA"/>
    <w:pPr>
      <w:tabs>
        <w:tab w:val="center" w:pos="4320"/>
        <w:tab w:val="right" w:pos="8640"/>
      </w:tabs>
    </w:pPr>
  </w:style>
  <w:style w:type="paragraph" w:styleId="Footer">
    <w:name w:val="footer"/>
    <w:basedOn w:val="Normal"/>
    <w:link w:val="FooterChar"/>
    <w:uiPriority w:val="99"/>
    <w:rsid w:val="003819CA"/>
    <w:pPr>
      <w:tabs>
        <w:tab w:val="center" w:pos="4320"/>
        <w:tab w:val="right" w:pos="8640"/>
      </w:tabs>
    </w:pPr>
  </w:style>
  <w:style w:type="character" w:styleId="PageNumber">
    <w:name w:val="page number"/>
    <w:basedOn w:val="DefaultParagraphFont"/>
    <w:semiHidden/>
    <w:rsid w:val="003819CA"/>
  </w:style>
  <w:style w:type="character" w:styleId="Hyperlink">
    <w:name w:val="Hyperlink"/>
    <w:basedOn w:val="DefaultParagraphFont"/>
    <w:uiPriority w:val="99"/>
    <w:rsid w:val="003819CA"/>
    <w:rPr>
      <w:color w:val="0000FF"/>
      <w:u w:val="single"/>
    </w:rPr>
  </w:style>
  <w:style w:type="paragraph" w:customStyle="1" w:styleId="code">
    <w:name w:val="code"/>
    <w:basedOn w:val="Normal"/>
    <w:rsid w:val="003819CA"/>
    <w:rPr>
      <w:rFonts w:ascii="Courier New" w:hAnsi="Courier New"/>
      <w:sz w:val="20"/>
    </w:rPr>
  </w:style>
  <w:style w:type="character" w:customStyle="1" w:styleId="FooterChar">
    <w:name w:val="Footer Char"/>
    <w:basedOn w:val="DefaultParagraphFont"/>
    <w:link w:val="Footer"/>
    <w:uiPriority w:val="99"/>
    <w:rsid w:val="00261586"/>
    <w:rPr>
      <w:sz w:val="24"/>
      <w:szCs w:val="24"/>
    </w:rPr>
  </w:style>
  <w:style w:type="paragraph" w:styleId="BalloonText">
    <w:name w:val="Balloon Text"/>
    <w:basedOn w:val="Normal"/>
    <w:link w:val="BalloonTextChar"/>
    <w:uiPriority w:val="99"/>
    <w:semiHidden/>
    <w:unhideWhenUsed/>
    <w:rsid w:val="006214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4A8"/>
    <w:rPr>
      <w:rFonts w:ascii="Tahoma" w:hAnsi="Tahoma" w:cs="Tahoma"/>
      <w:sz w:val="16"/>
      <w:szCs w:val="16"/>
      <w:lang w:val="en-US" w:eastAsia="en-US"/>
    </w:rPr>
  </w:style>
  <w:style w:type="paragraph" w:styleId="BodyText">
    <w:name w:val="Body Text"/>
    <w:basedOn w:val="Normal"/>
    <w:link w:val="BodyTextChar"/>
    <w:uiPriority w:val="99"/>
    <w:qFormat/>
    <w:rsid w:val="00ED1D51"/>
    <w:pPr>
      <w:spacing w:after="120"/>
    </w:pPr>
    <w:rPr>
      <w:rFonts w:ascii="Calibri" w:hAnsi="Calibri"/>
      <w:szCs w:val="22"/>
      <w:lang w:eastAsia="en-CA"/>
    </w:rPr>
  </w:style>
  <w:style w:type="character" w:customStyle="1" w:styleId="BodyTextChar">
    <w:name w:val="Body Text Char"/>
    <w:basedOn w:val="DefaultParagraphFont"/>
    <w:link w:val="BodyText"/>
    <w:uiPriority w:val="99"/>
    <w:rsid w:val="00ED1D51"/>
    <w:rPr>
      <w:rFonts w:ascii="Calibri" w:hAnsi="Calibri"/>
      <w:sz w:val="24"/>
      <w:szCs w:val="22"/>
    </w:rPr>
  </w:style>
  <w:style w:type="character" w:styleId="CommentReference">
    <w:name w:val="annotation reference"/>
    <w:basedOn w:val="DefaultParagraphFont"/>
    <w:uiPriority w:val="99"/>
    <w:semiHidden/>
    <w:unhideWhenUsed/>
    <w:rsid w:val="007229D8"/>
    <w:rPr>
      <w:sz w:val="16"/>
      <w:szCs w:val="16"/>
    </w:rPr>
  </w:style>
  <w:style w:type="character" w:customStyle="1" w:styleId="CommentTextChar">
    <w:name w:val="Comment Text Char"/>
    <w:basedOn w:val="DefaultParagraphFont"/>
    <w:link w:val="CommentText"/>
    <w:uiPriority w:val="99"/>
    <w:semiHidden/>
    <w:rsid w:val="007229D8"/>
    <w:rPr>
      <w:lang w:val="en-US" w:eastAsia="en-US"/>
    </w:rPr>
  </w:style>
  <w:style w:type="paragraph" w:styleId="ListParagraph">
    <w:name w:val="List Paragraph"/>
    <w:basedOn w:val="Normal"/>
    <w:uiPriority w:val="34"/>
    <w:qFormat/>
    <w:rsid w:val="00697789"/>
    <w:pPr>
      <w:ind w:left="720"/>
      <w:contextualSpacing/>
    </w:pPr>
  </w:style>
  <w:style w:type="paragraph" w:customStyle="1" w:styleId="MTDisplayEquation">
    <w:name w:val="MTDisplayEquation"/>
    <w:basedOn w:val="Normal"/>
    <w:link w:val="MTDisplayEquationChar"/>
    <w:rsid w:val="003A2B7F"/>
    <w:pPr>
      <w:spacing w:after="200" w:line="360" w:lineRule="auto"/>
      <w:ind w:firstLine="288"/>
    </w:pPr>
    <w:rPr>
      <w:rFonts w:eastAsiaTheme="minorHAnsi"/>
    </w:rPr>
  </w:style>
  <w:style w:type="character" w:customStyle="1" w:styleId="MTDisplayEquationChar">
    <w:name w:val="MTDisplayEquation Char"/>
    <w:basedOn w:val="DefaultParagraphFont"/>
    <w:link w:val="MTDisplayEquation"/>
    <w:rsid w:val="003A2B7F"/>
    <w:rPr>
      <w:rFonts w:eastAsiaTheme="minorHAnsi"/>
      <w:sz w:val="24"/>
      <w:szCs w:val="24"/>
      <w:lang w:val="en-US" w:eastAsia="en-US"/>
    </w:rPr>
  </w:style>
  <w:style w:type="paragraph" w:styleId="TOC2">
    <w:name w:val="toc 2"/>
    <w:basedOn w:val="Normal"/>
    <w:next w:val="Normal"/>
    <w:autoRedefine/>
    <w:uiPriority w:val="39"/>
    <w:unhideWhenUsed/>
    <w:rsid w:val="00BD4CA4"/>
    <w:pPr>
      <w:spacing w:after="100"/>
      <w:ind w:left="240"/>
    </w:pPr>
  </w:style>
  <w:style w:type="paragraph" w:styleId="CommentSubject">
    <w:name w:val="annotation subject"/>
    <w:basedOn w:val="CommentText"/>
    <w:next w:val="CommentText"/>
    <w:link w:val="CommentSubjectChar"/>
    <w:uiPriority w:val="99"/>
    <w:semiHidden/>
    <w:unhideWhenUsed/>
    <w:rsid w:val="00AD1E1A"/>
    <w:pPr>
      <w:spacing w:line="240" w:lineRule="auto"/>
    </w:pPr>
    <w:rPr>
      <w:b/>
      <w:bCs/>
    </w:rPr>
  </w:style>
  <w:style w:type="character" w:customStyle="1" w:styleId="CommentSubjectChar">
    <w:name w:val="Comment Subject Char"/>
    <w:basedOn w:val="CommentTextChar"/>
    <w:link w:val="CommentSubject"/>
    <w:uiPriority w:val="99"/>
    <w:semiHidden/>
    <w:rsid w:val="00AD1E1A"/>
    <w:rPr>
      <w:b/>
      <w:bCs/>
      <w:lang w:val="en-US" w:eastAsia="en-US"/>
    </w:rPr>
  </w:style>
  <w:style w:type="paragraph" w:styleId="TOC3">
    <w:name w:val="toc 3"/>
    <w:basedOn w:val="Normal"/>
    <w:next w:val="Normal"/>
    <w:autoRedefine/>
    <w:uiPriority w:val="39"/>
    <w:unhideWhenUsed/>
    <w:rsid w:val="000D662F"/>
    <w:pPr>
      <w:spacing w:after="100"/>
      <w:ind w:left="480"/>
    </w:pPr>
  </w:style>
  <w:style w:type="table" w:styleId="TableGrid">
    <w:name w:val="Table Grid"/>
    <w:basedOn w:val="TableNormal"/>
    <w:uiPriority w:val="59"/>
    <w:rsid w:val="00106A9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45020"/>
    <w:rPr>
      <w:sz w:val="24"/>
      <w:szCs w:val="24"/>
      <w:lang w:val="en-US" w:eastAsia="en-US"/>
    </w:rPr>
  </w:style>
  <w:style w:type="paragraph" w:styleId="TableofFigures">
    <w:name w:val="table of figures"/>
    <w:basedOn w:val="Normal"/>
    <w:next w:val="Normal"/>
    <w:uiPriority w:val="99"/>
    <w:unhideWhenUsed/>
    <w:rsid w:val="00562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6450">
      <w:bodyDiv w:val="1"/>
      <w:marLeft w:val="0"/>
      <w:marRight w:val="0"/>
      <w:marTop w:val="0"/>
      <w:marBottom w:val="0"/>
      <w:divBdr>
        <w:top w:val="none" w:sz="0" w:space="0" w:color="auto"/>
        <w:left w:val="none" w:sz="0" w:space="0" w:color="auto"/>
        <w:bottom w:val="none" w:sz="0" w:space="0" w:color="auto"/>
        <w:right w:val="none" w:sz="0" w:space="0" w:color="auto"/>
      </w:divBdr>
      <w:divsChild>
        <w:div w:id="2100636622">
          <w:marLeft w:val="0"/>
          <w:marRight w:val="0"/>
          <w:marTop w:val="0"/>
          <w:marBottom w:val="0"/>
          <w:divBdr>
            <w:top w:val="none" w:sz="0" w:space="0" w:color="auto"/>
            <w:left w:val="none" w:sz="0" w:space="0" w:color="auto"/>
            <w:bottom w:val="none" w:sz="0" w:space="0" w:color="auto"/>
            <w:right w:val="none" w:sz="0" w:space="0" w:color="auto"/>
          </w:divBdr>
        </w:div>
        <w:div w:id="417794546">
          <w:marLeft w:val="0"/>
          <w:marRight w:val="0"/>
          <w:marTop w:val="0"/>
          <w:marBottom w:val="0"/>
          <w:divBdr>
            <w:top w:val="none" w:sz="0" w:space="0" w:color="auto"/>
            <w:left w:val="none" w:sz="0" w:space="0" w:color="auto"/>
            <w:bottom w:val="none" w:sz="0" w:space="0" w:color="auto"/>
            <w:right w:val="none" w:sz="0" w:space="0" w:color="auto"/>
          </w:divBdr>
        </w:div>
      </w:divsChild>
    </w:div>
    <w:div w:id="682124000">
      <w:bodyDiv w:val="1"/>
      <w:marLeft w:val="0"/>
      <w:marRight w:val="0"/>
      <w:marTop w:val="0"/>
      <w:marBottom w:val="0"/>
      <w:divBdr>
        <w:top w:val="none" w:sz="0" w:space="0" w:color="auto"/>
        <w:left w:val="none" w:sz="0" w:space="0" w:color="auto"/>
        <w:bottom w:val="none" w:sz="0" w:space="0" w:color="auto"/>
        <w:right w:val="none" w:sz="0" w:space="0" w:color="auto"/>
      </w:divBdr>
      <w:divsChild>
        <w:div w:id="238442254">
          <w:marLeft w:val="0"/>
          <w:marRight w:val="0"/>
          <w:marTop w:val="0"/>
          <w:marBottom w:val="0"/>
          <w:divBdr>
            <w:top w:val="none" w:sz="0" w:space="0" w:color="auto"/>
            <w:left w:val="none" w:sz="0" w:space="0" w:color="auto"/>
            <w:bottom w:val="none" w:sz="0" w:space="0" w:color="auto"/>
            <w:right w:val="none" w:sz="0" w:space="0" w:color="auto"/>
          </w:divBdr>
        </w:div>
        <w:div w:id="1248424485">
          <w:marLeft w:val="0"/>
          <w:marRight w:val="0"/>
          <w:marTop w:val="0"/>
          <w:marBottom w:val="0"/>
          <w:divBdr>
            <w:top w:val="none" w:sz="0" w:space="0" w:color="auto"/>
            <w:left w:val="none" w:sz="0" w:space="0" w:color="auto"/>
            <w:bottom w:val="none" w:sz="0" w:space="0" w:color="auto"/>
            <w:right w:val="none" w:sz="0" w:space="0" w:color="auto"/>
          </w:divBdr>
        </w:div>
      </w:divsChild>
    </w:div>
    <w:div w:id="1861357434">
      <w:bodyDiv w:val="1"/>
      <w:marLeft w:val="0"/>
      <w:marRight w:val="0"/>
      <w:marTop w:val="0"/>
      <w:marBottom w:val="0"/>
      <w:divBdr>
        <w:top w:val="none" w:sz="0" w:space="0" w:color="auto"/>
        <w:left w:val="none" w:sz="0" w:space="0" w:color="auto"/>
        <w:bottom w:val="none" w:sz="0" w:space="0" w:color="auto"/>
        <w:right w:val="none" w:sz="0" w:space="0" w:color="auto"/>
      </w:divBdr>
    </w:div>
    <w:div w:id="2003973073">
      <w:bodyDiv w:val="1"/>
      <w:marLeft w:val="0"/>
      <w:marRight w:val="0"/>
      <w:marTop w:val="0"/>
      <w:marBottom w:val="0"/>
      <w:divBdr>
        <w:top w:val="none" w:sz="0" w:space="0" w:color="auto"/>
        <w:left w:val="none" w:sz="0" w:space="0" w:color="auto"/>
        <w:bottom w:val="none" w:sz="0" w:space="0" w:color="auto"/>
        <w:right w:val="none" w:sz="0" w:space="0" w:color="auto"/>
      </w:divBdr>
      <w:divsChild>
        <w:div w:id="87196592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png"/><Relationship Id="rId21" Type="http://schemas.openxmlformats.org/officeDocument/2006/relationships/image" Target="media/image4.wmf"/><Relationship Id="rId34" Type="http://schemas.openxmlformats.org/officeDocument/2006/relationships/image" Target="media/image12.png"/><Relationship Id="rId42" Type="http://schemas.openxmlformats.org/officeDocument/2006/relationships/image" Target="media/image19.wmf"/><Relationship Id="rId47" Type="http://schemas.openxmlformats.org/officeDocument/2006/relationships/oleObject" Target="embeddings/oleObject12.bin"/><Relationship Id="rId50" Type="http://schemas.openxmlformats.org/officeDocument/2006/relationships/header" Target="header3.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comments" Target="comments.xml"/><Relationship Id="rId24" Type="http://schemas.openxmlformats.org/officeDocument/2006/relationships/oleObject" Target="embeddings/oleObject5.bin"/><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wmf"/><Relationship Id="rId45" Type="http://schemas.openxmlformats.org/officeDocument/2006/relationships/oleObject" Target="embeddings/oleObject11.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3.wmf"/><Relationship Id="rId31" Type="http://schemas.openxmlformats.org/officeDocument/2006/relationships/image" Target="media/image9.jpeg"/><Relationship Id="rId44" Type="http://schemas.openxmlformats.org/officeDocument/2006/relationships/image" Target="media/image20.wmf"/><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oleObject" Target="embeddings/oleObject10.bin"/><Relationship Id="rId48" Type="http://schemas.openxmlformats.org/officeDocument/2006/relationships/header" Target="header2.xml"/><Relationship Id="rId8" Type="http://schemas.openxmlformats.org/officeDocument/2006/relationships/header" Target="header1.xml"/><Relationship Id="rId51" Type="http://schemas.openxmlformats.org/officeDocument/2006/relationships/header" Target="header4.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image" Target="media/image11.png"/><Relationship Id="rId38" Type="http://schemas.openxmlformats.org/officeDocument/2006/relationships/image" Target="media/image16.jpeg"/><Relationship Id="rId46" Type="http://schemas.openxmlformats.org/officeDocument/2006/relationships/image" Target="media/image21.wmf"/><Relationship Id="rId20" Type="http://schemas.openxmlformats.org/officeDocument/2006/relationships/oleObject" Target="embeddings/oleObject3.bin"/><Relationship Id="rId41" Type="http://schemas.openxmlformats.org/officeDocument/2006/relationships/oleObject" Target="embeddings/oleObject9.bin"/><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image" Target="media/image7.wmf"/><Relationship Id="rId36" Type="http://schemas.openxmlformats.org/officeDocument/2006/relationships/image" Target="media/image14.png"/><Relationship Id="rId4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Share\Students\TOO\Masters\Thesis\Thesis%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4BCE9B-DD80-4E13-8C4A-5A0A8734E92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E850B-4F5C-4672-9395-91E5A7E2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1.0.dotx</Template>
  <TotalTime>1012</TotalTime>
  <Pages>80</Pages>
  <Words>107130</Words>
  <Characters>610645</Characters>
  <Application>Microsoft Office Word</Application>
  <DocSecurity>0</DocSecurity>
  <Lines>5088</Lines>
  <Paragraphs>1432</Paragraphs>
  <ScaleCrop>false</ScaleCrop>
  <HeadingPairs>
    <vt:vector size="2" baseType="variant">
      <vt:variant>
        <vt:lpstr>Title</vt:lpstr>
      </vt:variant>
      <vt:variant>
        <vt:i4>1</vt:i4>
      </vt:variant>
    </vt:vector>
  </HeadingPairs>
  <TitlesOfParts>
    <vt:vector size="1" baseType="lpstr">
      <vt:lpstr>Type your Frontispiece or Quote Page here (if any)</vt:lpstr>
    </vt:vector>
  </TitlesOfParts>
  <Company>hil</Company>
  <LinksUpToDate>false</LinksUpToDate>
  <CharactersWithSpaces>716343</CharactersWithSpaces>
  <SharedDoc>false</SharedDoc>
  <HLinks>
    <vt:vector size="78" baseType="variant">
      <vt:variant>
        <vt:i4>1245234</vt:i4>
      </vt:variant>
      <vt:variant>
        <vt:i4>122</vt:i4>
      </vt:variant>
      <vt:variant>
        <vt:i4>0</vt:i4>
      </vt:variant>
      <vt:variant>
        <vt:i4>5</vt:i4>
      </vt:variant>
      <vt:variant>
        <vt:lpwstr/>
      </vt:variant>
      <vt:variant>
        <vt:lpwstr>_Toc172013004</vt:lpwstr>
      </vt:variant>
      <vt:variant>
        <vt:i4>1245234</vt:i4>
      </vt:variant>
      <vt:variant>
        <vt:i4>113</vt:i4>
      </vt:variant>
      <vt:variant>
        <vt:i4>0</vt:i4>
      </vt:variant>
      <vt:variant>
        <vt:i4>5</vt:i4>
      </vt:variant>
      <vt:variant>
        <vt:lpwstr/>
      </vt:variant>
      <vt:variant>
        <vt:lpwstr>_Toc172013003</vt:lpwstr>
      </vt:variant>
      <vt:variant>
        <vt:i4>1245234</vt:i4>
      </vt:variant>
      <vt:variant>
        <vt:i4>107</vt:i4>
      </vt:variant>
      <vt:variant>
        <vt:i4>0</vt:i4>
      </vt:variant>
      <vt:variant>
        <vt:i4>5</vt:i4>
      </vt:variant>
      <vt:variant>
        <vt:lpwstr/>
      </vt:variant>
      <vt:variant>
        <vt:lpwstr>_Toc172013002</vt:lpwstr>
      </vt:variant>
      <vt:variant>
        <vt:i4>1245234</vt:i4>
      </vt:variant>
      <vt:variant>
        <vt:i4>101</vt:i4>
      </vt:variant>
      <vt:variant>
        <vt:i4>0</vt:i4>
      </vt:variant>
      <vt:variant>
        <vt:i4>5</vt:i4>
      </vt:variant>
      <vt:variant>
        <vt:lpwstr/>
      </vt:variant>
      <vt:variant>
        <vt:lpwstr>_Toc172013001</vt:lpwstr>
      </vt:variant>
      <vt:variant>
        <vt:i4>1245234</vt:i4>
      </vt:variant>
      <vt:variant>
        <vt:i4>95</vt:i4>
      </vt:variant>
      <vt:variant>
        <vt:i4>0</vt:i4>
      </vt:variant>
      <vt:variant>
        <vt:i4>5</vt:i4>
      </vt:variant>
      <vt:variant>
        <vt:lpwstr/>
      </vt:variant>
      <vt:variant>
        <vt:lpwstr>_Toc172013000</vt:lpwstr>
      </vt:variant>
      <vt:variant>
        <vt:i4>1769531</vt:i4>
      </vt:variant>
      <vt:variant>
        <vt:i4>89</vt:i4>
      </vt:variant>
      <vt:variant>
        <vt:i4>0</vt:i4>
      </vt:variant>
      <vt:variant>
        <vt:i4>5</vt:i4>
      </vt:variant>
      <vt:variant>
        <vt:lpwstr/>
      </vt:variant>
      <vt:variant>
        <vt:lpwstr>_Toc172012999</vt:lpwstr>
      </vt:variant>
      <vt:variant>
        <vt:i4>1769531</vt:i4>
      </vt:variant>
      <vt:variant>
        <vt:i4>83</vt:i4>
      </vt:variant>
      <vt:variant>
        <vt:i4>0</vt:i4>
      </vt:variant>
      <vt:variant>
        <vt:i4>5</vt:i4>
      </vt:variant>
      <vt:variant>
        <vt:lpwstr/>
      </vt:variant>
      <vt:variant>
        <vt:lpwstr>_Toc172012998</vt:lpwstr>
      </vt:variant>
      <vt:variant>
        <vt:i4>1769531</vt:i4>
      </vt:variant>
      <vt:variant>
        <vt:i4>77</vt:i4>
      </vt:variant>
      <vt:variant>
        <vt:i4>0</vt:i4>
      </vt:variant>
      <vt:variant>
        <vt:i4>5</vt:i4>
      </vt:variant>
      <vt:variant>
        <vt:lpwstr/>
      </vt:variant>
      <vt:variant>
        <vt:lpwstr>_Toc172012997</vt:lpwstr>
      </vt:variant>
      <vt:variant>
        <vt:i4>1769531</vt:i4>
      </vt:variant>
      <vt:variant>
        <vt:i4>71</vt:i4>
      </vt:variant>
      <vt:variant>
        <vt:i4>0</vt:i4>
      </vt:variant>
      <vt:variant>
        <vt:i4>5</vt:i4>
      </vt:variant>
      <vt:variant>
        <vt:lpwstr/>
      </vt:variant>
      <vt:variant>
        <vt:lpwstr>_Toc172012996</vt:lpwstr>
      </vt:variant>
      <vt:variant>
        <vt:i4>1769531</vt:i4>
      </vt:variant>
      <vt:variant>
        <vt:i4>65</vt:i4>
      </vt:variant>
      <vt:variant>
        <vt:i4>0</vt:i4>
      </vt:variant>
      <vt:variant>
        <vt:i4>5</vt:i4>
      </vt:variant>
      <vt:variant>
        <vt:lpwstr/>
      </vt:variant>
      <vt:variant>
        <vt:lpwstr>_Toc172012995</vt:lpwstr>
      </vt:variant>
      <vt:variant>
        <vt:i4>1769531</vt:i4>
      </vt:variant>
      <vt:variant>
        <vt:i4>59</vt:i4>
      </vt:variant>
      <vt:variant>
        <vt:i4>0</vt:i4>
      </vt:variant>
      <vt:variant>
        <vt:i4>5</vt:i4>
      </vt:variant>
      <vt:variant>
        <vt:lpwstr/>
      </vt:variant>
      <vt:variant>
        <vt:lpwstr>_Toc172012994</vt:lpwstr>
      </vt:variant>
      <vt:variant>
        <vt:i4>1769531</vt:i4>
      </vt:variant>
      <vt:variant>
        <vt:i4>53</vt:i4>
      </vt:variant>
      <vt:variant>
        <vt:i4>0</vt:i4>
      </vt:variant>
      <vt:variant>
        <vt:i4>5</vt:i4>
      </vt:variant>
      <vt:variant>
        <vt:lpwstr/>
      </vt:variant>
      <vt:variant>
        <vt:lpwstr>_Toc172012993</vt:lpwstr>
      </vt:variant>
      <vt:variant>
        <vt:i4>1769531</vt:i4>
      </vt:variant>
      <vt:variant>
        <vt:i4>47</vt:i4>
      </vt:variant>
      <vt:variant>
        <vt:i4>0</vt:i4>
      </vt:variant>
      <vt:variant>
        <vt:i4>5</vt:i4>
      </vt:variant>
      <vt:variant>
        <vt:lpwstr/>
      </vt:variant>
      <vt:variant>
        <vt:lpwstr>_Toc172012992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your Frontispiece or Quote Page here (if any)</dc:title>
  <dc:creator>Tolulope Olugbenga</dc:creator>
  <cp:lastModifiedBy>Dawn MacIsaac</cp:lastModifiedBy>
  <cp:revision>290</cp:revision>
  <cp:lastPrinted>2007-07-04T16:15:00Z</cp:lastPrinted>
  <dcterms:created xsi:type="dcterms:W3CDTF">2021-09-17T15:25:00Z</dcterms:created>
  <dcterms:modified xsi:type="dcterms:W3CDTF">2021-10-05T11:10:00Z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e46c1570-92dc-3c24-b68d-7f3cfdad2f38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