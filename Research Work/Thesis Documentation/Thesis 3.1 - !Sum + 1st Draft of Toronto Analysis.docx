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38B0186C"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1CD11C9A" w:rsidR="003819CA" w:rsidRDefault="00C262DB" w:rsidP="00C167AE">
      <w:pPr>
        <w:pStyle w:val="Supervisor"/>
        <w:spacing w:line="240" w:lineRule="auto"/>
        <w:jc w:val="center"/>
      </w:pPr>
      <w:r>
        <w:t>Supervisor</w:t>
      </w:r>
      <w:r w:rsidR="009256BF">
        <w:t>s</w:t>
      </w:r>
      <w:r>
        <w:t>:</w:t>
      </w:r>
      <w:r w:rsidR="00C167AE">
        <w:tab/>
      </w:r>
      <w:r w:rsidR="008506F4" w:rsidRPr="008506F4">
        <w:t>Dr. Dawn MacIsaac, Ph</w:t>
      </w:r>
      <w:r w:rsidR="00914772">
        <w:t>.D.</w:t>
      </w:r>
      <w:r w:rsidR="008506F4" w:rsidRPr="008506F4">
        <w:t>, Electrical and Computer Engineering</w:t>
      </w:r>
    </w:p>
    <w:p w14:paraId="3F566FE8" w14:textId="0BDA6F97"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C167AE">
        <w:t xml:space="preserve">  </w:t>
      </w:r>
      <w:r w:rsidR="008506F4" w:rsidRPr="008506F4">
        <w:t>Dr. Julian Cardenas, Ph</w:t>
      </w:r>
      <w:r w:rsidR="00914772">
        <w:t>.D.</w:t>
      </w:r>
      <w:r w:rsidR="008506F4" w:rsidRPr="008506F4">
        <w:t>, Electrical and Computer Engineering</w:t>
      </w:r>
    </w:p>
    <w:p w14:paraId="6C3E2450" w14:textId="6D9C4920"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6181B62C" w14:textId="5EE0D574" w:rsidR="00C05FA8" w:rsidRDefault="00C262DB" w:rsidP="003A59E6">
      <w:pPr>
        <w:pStyle w:val="ExamBoard"/>
        <w:spacing w:line="240" w:lineRule="auto"/>
        <w:jc w:val="center"/>
      </w:pPr>
      <w:r>
        <w:t xml:space="preserve">Examining Board: </w:t>
      </w:r>
      <w:r w:rsidR="00C167AE">
        <w:t xml:space="preserve">   </w:t>
      </w:r>
      <w:r w:rsidR="002706A3" w:rsidRPr="00C13A0D">
        <w:rPr>
          <w:highlight w:val="cyan"/>
        </w:rPr>
        <w:t>Full Name, Degree, Department</w:t>
      </w:r>
    </w:p>
    <w:p w14:paraId="2EE0CBD4" w14:textId="00F85B63" w:rsidR="003A59E6" w:rsidRDefault="003A59E6" w:rsidP="003A59E6">
      <w:pPr>
        <w:pStyle w:val="ExamBoard"/>
        <w:spacing w:line="240" w:lineRule="auto"/>
        <w:jc w:val="center"/>
      </w:pPr>
    </w:p>
    <w:p w14:paraId="52D6907F" w14:textId="0C724670" w:rsidR="003A59E6" w:rsidRDefault="003A59E6" w:rsidP="003A59E6">
      <w:pPr>
        <w:pStyle w:val="ExamBoard"/>
        <w:spacing w:line="240" w:lineRule="auto"/>
        <w:jc w:val="center"/>
      </w:pPr>
    </w:p>
    <w:p w14:paraId="0B471E18" w14:textId="77777777" w:rsidR="00721945" w:rsidRDefault="00721945" w:rsidP="003A59E6">
      <w:pPr>
        <w:pStyle w:val="ExamBoard"/>
        <w:spacing w:line="240" w:lineRule="auto"/>
        <w:jc w:val="center"/>
      </w:pPr>
    </w:p>
    <w:p w14:paraId="53DF4518" w14:textId="77777777" w:rsidR="009E409F" w:rsidRDefault="009E409F" w:rsidP="00124333">
      <w:pPr>
        <w:pStyle w:val="ExternalExamPerson"/>
      </w:pPr>
    </w:p>
    <w:p w14:paraId="2AD8DFD6" w14:textId="77777777" w:rsidR="00491F59" w:rsidRDefault="00491F59" w:rsidP="00862138">
      <w:pPr>
        <w:pStyle w:val="ThesisNote"/>
        <w:spacing w:line="240" w:lineRule="auto"/>
        <w:jc w:val="center"/>
      </w:pPr>
    </w:p>
    <w:p w14:paraId="1EB552CE" w14:textId="46494312" w:rsidR="00124333" w:rsidRDefault="005D529B" w:rsidP="00C167AE">
      <w:pPr>
        <w:pStyle w:val="ThesisNote"/>
        <w:spacing w:line="240" w:lineRule="auto"/>
        <w:jc w:val="center"/>
      </w:pPr>
      <w:r>
        <w:br/>
      </w:r>
      <w:r w:rsidR="00124333">
        <w:t>This thesis is accepted by the</w:t>
      </w:r>
    </w:p>
    <w:p w14:paraId="527389FF" w14:textId="2D367317" w:rsidR="00124333" w:rsidRDefault="00124333" w:rsidP="00124333">
      <w:pPr>
        <w:pStyle w:val="ThesisNote"/>
        <w:spacing w:line="240" w:lineRule="auto"/>
        <w:jc w:val="center"/>
      </w:pPr>
      <w:r>
        <w:t>Dean of Graduate Studies</w:t>
      </w:r>
    </w:p>
    <w:p w14:paraId="4FEA865F" w14:textId="039ED6B8" w:rsidR="00124333" w:rsidRDefault="00124333" w:rsidP="00862138">
      <w:pPr>
        <w:pStyle w:val="ThesisNote"/>
        <w:spacing w:line="240" w:lineRule="auto"/>
        <w:jc w:val="center"/>
      </w:pPr>
    </w:p>
    <w:p w14:paraId="517D823A" w14:textId="77777777" w:rsidR="00C167AE" w:rsidRDefault="00C167AE" w:rsidP="00862138">
      <w:pPr>
        <w:pStyle w:val="ThesisNote"/>
        <w:spacing w:line="240" w:lineRule="auto"/>
        <w:jc w:val="center"/>
      </w:pPr>
    </w:p>
    <w:p w14:paraId="116C13CD" w14:textId="66C31E59" w:rsidR="00E279DB" w:rsidRDefault="005D529B" w:rsidP="00862138">
      <w:pPr>
        <w:pStyle w:val="ThesisNote"/>
        <w:spacing w:line="240" w:lineRule="auto"/>
        <w:jc w:val="center"/>
      </w:pPr>
      <w:r>
        <w:br/>
      </w:r>
    </w:p>
    <w:p w14:paraId="39395FB2" w14:textId="77777777" w:rsidR="003819CA" w:rsidRPr="00E81C9E" w:rsidRDefault="00C262DB">
      <w:pPr>
        <w:pStyle w:val="School"/>
        <w:rPr>
          <w:b w:val="0"/>
        </w:rPr>
      </w:pPr>
      <w:r w:rsidRPr="00E81C9E">
        <w:rPr>
          <w:b w:val="0"/>
        </w:rPr>
        <w:t>THE UNIVERSITY OF NEW BRUNSWICK</w:t>
      </w:r>
    </w:p>
    <w:p w14:paraId="30728F8E" w14:textId="6B3F118B" w:rsidR="00440BED" w:rsidRDefault="00440BED" w:rsidP="00440BED">
      <w:pPr>
        <w:pStyle w:val="Copyright"/>
      </w:pPr>
      <w:r w:rsidRPr="00440BED">
        <w:t>December 2021</w:t>
      </w:r>
    </w:p>
    <w:p w14:paraId="7F6658DA" w14:textId="510D9326" w:rsidR="003819CA" w:rsidRDefault="00C262DB">
      <w:pPr>
        <w:pStyle w:val="Copyright"/>
      </w:pPr>
      <w:r>
        <w:t>©</w:t>
      </w:r>
      <w:r w:rsidR="00440BED" w:rsidRPr="00440BED">
        <w:t xml:space="preserve"> Tolulope Oluwaseun Olugbenga, 2021</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1223D637" w14:textId="7BD12D57" w:rsidR="008F5F2A" w:rsidRDefault="00C262DB" w:rsidP="00322962">
      <w:pPr>
        <w:pStyle w:val="Abstract"/>
      </w:pPr>
      <w:bookmarkStart w:id="0" w:name="_Toc84959270"/>
      <w:r>
        <w:lastRenderedPageBreak/>
        <w:t>ABSTRACT</w:t>
      </w:r>
      <w:bookmarkEnd w:id="0"/>
    </w:p>
    <w:p w14:paraId="6AFA092A" w14:textId="77A8855D" w:rsidR="008F5F2A" w:rsidRDefault="00322962" w:rsidP="00DC0405">
      <w:pPr>
        <w:ind w:firstLine="288"/>
      </w:pPr>
      <w:r w:rsidRPr="00322962">
        <w:t>Load forecasting is critical for power system operators to maintain a safe and efficient network. By ensuring that consumers receive an adequate amount of energy, load forecasting helps maintain the supply-demand balance. Load forecasting can benefit companies such as load aggregators, power marketers, and independent system operators. Excess production and expense are a result of over-forecasting. An unexpectedly high load results in an electricity deficit. Both scenarios result in inefficient generation scheduling and technical difficulties for the operator. Developing a forecasting model for a particular power network is not straightforward. In load forecasting, statistical and machine-learning techniques have been used. Deep learning techniques have recently gained popularity due to their improved ability to interpret complex data relationships. The purpose of this study is to compare deep learning forecasting techniques to some conventional forecasting techniques currently used by utilities in order to determine whether deep learning can better meet their needs.</w:t>
      </w:r>
    </w:p>
    <w:p w14:paraId="0D4D0C58" w14:textId="77777777" w:rsidR="00DC0405" w:rsidRDefault="00DC0405">
      <w:pPr>
        <w:spacing w:line="240" w:lineRule="auto"/>
        <w:jc w:val="left"/>
        <w:rPr>
          <w:b/>
          <w:sz w:val="28"/>
        </w:rPr>
      </w:pPr>
      <w:r>
        <w:br w:type="page"/>
      </w:r>
    </w:p>
    <w:p w14:paraId="15D64474" w14:textId="77777777" w:rsidR="00DC0405" w:rsidRDefault="00DC0405" w:rsidP="00C92783">
      <w:pPr>
        <w:pStyle w:val="Dedication"/>
      </w:pPr>
    </w:p>
    <w:p w14:paraId="01CFB3D6" w14:textId="77777777" w:rsidR="00DC0405" w:rsidRDefault="00DC0405" w:rsidP="00C92783">
      <w:pPr>
        <w:pStyle w:val="Dedication"/>
      </w:pPr>
    </w:p>
    <w:p w14:paraId="6F5B7751" w14:textId="77777777" w:rsidR="00DC0405" w:rsidRDefault="00DC0405" w:rsidP="00C92783">
      <w:pPr>
        <w:pStyle w:val="Dedication"/>
      </w:pPr>
    </w:p>
    <w:p w14:paraId="6D1898C0" w14:textId="77777777" w:rsidR="00DC0405" w:rsidRDefault="00DC0405" w:rsidP="00C92783">
      <w:pPr>
        <w:pStyle w:val="Dedication"/>
      </w:pPr>
    </w:p>
    <w:p w14:paraId="62D605F9" w14:textId="77777777" w:rsidR="00DC0405" w:rsidRDefault="00DC0405" w:rsidP="00C92783">
      <w:pPr>
        <w:pStyle w:val="Dedication"/>
      </w:pPr>
    </w:p>
    <w:p w14:paraId="476D6B94" w14:textId="77777777" w:rsidR="00DC0405" w:rsidRDefault="00DC0405" w:rsidP="00C92783">
      <w:pPr>
        <w:pStyle w:val="Dedication"/>
      </w:pPr>
    </w:p>
    <w:p w14:paraId="5E845AD0" w14:textId="614DA470" w:rsidR="00DC0405" w:rsidRDefault="00DC0405" w:rsidP="00C92783">
      <w:pPr>
        <w:pStyle w:val="Dedication"/>
      </w:pPr>
    </w:p>
    <w:p w14:paraId="7AAA35B3" w14:textId="77777777" w:rsidR="00724138" w:rsidRPr="00724138" w:rsidRDefault="00724138" w:rsidP="00724138"/>
    <w:p w14:paraId="7ACFD953" w14:textId="169CBB3A" w:rsidR="00C92783" w:rsidRDefault="00C92783" w:rsidP="00C92783">
      <w:pPr>
        <w:pStyle w:val="Dedication"/>
      </w:pPr>
      <w:bookmarkStart w:id="1" w:name="_Toc84959271"/>
      <w:r>
        <w:t>DEDICATION</w:t>
      </w:r>
      <w:bookmarkEnd w:id="1"/>
      <w:r>
        <w:t xml:space="preserve"> </w:t>
      </w:r>
    </w:p>
    <w:p w14:paraId="54C083B3" w14:textId="4747D2F0" w:rsidR="00F03A03" w:rsidRPr="00F03A03" w:rsidRDefault="00914772" w:rsidP="00F03A03">
      <w:pPr>
        <w:jc w:val="cente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66B0A80A" w14:textId="77777777" w:rsidR="00F03A03" w:rsidRDefault="00F03A03">
      <w:pPr>
        <w:spacing w:line="240" w:lineRule="auto"/>
        <w:jc w:val="left"/>
        <w:rPr>
          <w:rFonts w:cs="Arial"/>
          <w:b/>
          <w:bCs/>
          <w:kern w:val="32"/>
          <w:sz w:val="28"/>
          <w:szCs w:val="32"/>
        </w:rPr>
      </w:pPr>
      <w:r>
        <w:br w:type="page"/>
      </w:r>
    </w:p>
    <w:p w14:paraId="475BE643" w14:textId="29741E06" w:rsidR="003819CA" w:rsidRPr="00DC0405" w:rsidRDefault="00C262DB" w:rsidP="00DC0405">
      <w:pPr>
        <w:pStyle w:val="Heading1"/>
      </w:pPr>
      <w:bookmarkStart w:id="2" w:name="_Toc84959272"/>
      <w:r>
        <w:lastRenderedPageBreak/>
        <w:t>ACKNOWLEDGEMENTS</w:t>
      </w:r>
      <w:bookmarkEnd w:id="2"/>
      <w:r>
        <w:t xml:space="preserve"> </w:t>
      </w:r>
    </w:p>
    <w:p w14:paraId="3158186E" w14:textId="56B99B73" w:rsidR="00EA2225" w:rsidRDefault="00EA2225" w:rsidP="00EA2225">
      <w:pPr>
        <w:ind w:firstLine="288"/>
      </w:pPr>
      <w:r>
        <w:t xml:space="preserve">Without a doubt, this is one of the most </w:t>
      </w:r>
      <w:r w:rsidR="0018271C">
        <w:t>challenging</w:t>
      </w:r>
      <w:r>
        <w:t xml:space="preserve"> journeys I</w:t>
      </w:r>
      <w:r w:rsidR="0018271C">
        <w:t xml:space="preserve"> ha</w:t>
      </w:r>
      <w:r>
        <w:t>ve ever undertaken. It has demonstrated how much I can grow and achieve when I believe in myself and put in the effort. It was an eye-opening experience, and I</w:t>
      </w:r>
      <w:r w:rsidR="0018271C">
        <w:t xml:space="preserve"> a</w:t>
      </w:r>
      <w:r>
        <w:t>m grateful that I did</w:t>
      </w:r>
      <w:r w:rsidR="0018271C">
        <w:t xml:space="preserve"> no</w:t>
      </w:r>
      <w:r>
        <w:t xml:space="preserve">t give up and instead persevered in my efforts to cross the finish line. </w:t>
      </w:r>
      <w:r w:rsidR="00BF6708" w:rsidRPr="00BF6708">
        <w:t>When I first arrived at UNB and saw what my colleagues in the lab were working on, I honestly wondered what I had gotten myself into.</w:t>
      </w:r>
      <w:r>
        <w:t xml:space="preserve"> Then, after hearing what other students had to say about how difficult a thesis master's degree is, I began to doubt my abilities and became concerned that I would not be able to finish it.</w:t>
      </w:r>
    </w:p>
    <w:p w14:paraId="7ABC9809" w14:textId="10FF6C32" w:rsidR="00EA2225" w:rsidRDefault="006810A7" w:rsidP="00EA2225">
      <w:pPr>
        <w:ind w:firstLine="288"/>
      </w:pPr>
      <w:r w:rsidRPr="006810A7">
        <w:t>I want to express my gratitude to my supervisors, Dr. Dawn MacIsaac and Dr. Julian Cardenas</w:t>
      </w:r>
      <w:r w:rsidR="00EA2225">
        <w:t xml:space="preserve">; without them, I would not have </w:t>
      </w:r>
      <w:r w:rsidR="0018271C">
        <w:t>completed</w:t>
      </w:r>
      <w:r w:rsidR="00EA2225">
        <w:t xml:space="preserve"> this program. I appreciate your patience and encouraging words, which reminded me that anything is possible and that all I need to do is keep going. I</w:t>
      </w:r>
      <w:r w:rsidR="0018271C">
        <w:t xml:space="preserve"> woul</w:t>
      </w:r>
      <w:r w:rsidR="00EA2225">
        <w:t>d also like to thank my family for always being there for me and constantly motivating me to finish this program.</w:t>
      </w:r>
    </w:p>
    <w:p w14:paraId="657F84D3" w14:textId="14B8D871" w:rsidR="00CB319A" w:rsidRPr="00E279DB" w:rsidRDefault="00EA2225" w:rsidP="00EA2225">
      <w:pPr>
        <w:ind w:firstLine="288"/>
      </w:pPr>
      <w:r>
        <w:t>If I</w:t>
      </w:r>
      <w:r w:rsidR="0018271C">
        <w:t xml:space="preserve"> a</w:t>
      </w:r>
      <w:r>
        <w:t>m completely honest, the person who first entered the lab in December 2018 would not be able to complete this degree. In order to finish, I needed to improve both personally and intellectually.</w:t>
      </w:r>
      <w:r w:rsidR="00F26C8B">
        <w:t xml:space="preserve"> </w:t>
      </w:r>
      <w:r w:rsidR="00F26C8B" w:rsidRPr="00F26C8B">
        <w:t xml:space="preserve">I want to applaud myself for not throwing in the towel and giving up; I want to commend myself for persevering through difficult times and even when the going became tougher. </w:t>
      </w:r>
      <w:r w:rsidR="007F4DB1" w:rsidRPr="007F4DB1">
        <w:t>In short, this has been an educational experience and a game of physical and cognitive development.</w:t>
      </w:r>
      <w:r>
        <w:t xml:space="preserve"> If I had to do it all over again, I would because I would not be the man I am today</w:t>
      </w:r>
      <w:r w:rsidR="00546074">
        <w:t xml:space="preserve"> without it</w:t>
      </w:r>
      <w:r>
        <w:t xml:space="preserve">. </w:t>
      </w:r>
      <w:r w:rsidR="000E0567" w:rsidRPr="000E0567">
        <w:t>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3" w:name="_Toc84959273"/>
      <w:r>
        <w:lastRenderedPageBreak/>
        <w:t>Table of Contents</w:t>
      </w:r>
      <w:bookmarkEnd w:id="3"/>
    </w:p>
    <w:p w14:paraId="17B23EF4" w14:textId="0547B8D3" w:rsidR="00B83A5E" w:rsidRDefault="00AF2700">
      <w:pPr>
        <w:pStyle w:val="TOC1"/>
        <w:rPr>
          <w:rFonts w:asciiTheme="minorHAnsi" w:eastAsiaTheme="minorEastAsia" w:hAnsiTheme="minorHAnsi" w:cstheme="minorBidi"/>
          <w:noProof/>
          <w:sz w:val="22"/>
          <w:szCs w:val="22"/>
          <w:lang w:eastAsia="en-CA"/>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4959270" w:history="1">
        <w:r w:rsidR="00B83A5E" w:rsidRPr="00767639">
          <w:rPr>
            <w:rStyle w:val="Hyperlink"/>
            <w:noProof/>
          </w:rPr>
          <w:t>ABSTRACT</w:t>
        </w:r>
        <w:r w:rsidR="00B83A5E">
          <w:rPr>
            <w:noProof/>
            <w:webHidden/>
          </w:rPr>
          <w:tab/>
        </w:r>
        <w:r w:rsidR="00B83A5E">
          <w:rPr>
            <w:noProof/>
            <w:webHidden/>
          </w:rPr>
          <w:fldChar w:fldCharType="begin"/>
        </w:r>
        <w:r w:rsidR="00B83A5E">
          <w:rPr>
            <w:noProof/>
            <w:webHidden/>
          </w:rPr>
          <w:instrText xml:space="preserve"> PAGEREF _Toc84959270 \h </w:instrText>
        </w:r>
        <w:r w:rsidR="00B83A5E">
          <w:rPr>
            <w:noProof/>
            <w:webHidden/>
          </w:rPr>
        </w:r>
        <w:r w:rsidR="00B83A5E">
          <w:rPr>
            <w:noProof/>
            <w:webHidden/>
          </w:rPr>
          <w:fldChar w:fldCharType="separate"/>
        </w:r>
        <w:r w:rsidR="00B83A5E">
          <w:rPr>
            <w:noProof/>
            <w:webHidden/>
          </w:rPr>
          <w:t>ii</w:t>
        </w:r>
        <w:r w:rsidR="00B83A5E">
          <w:rPr>
            <w:noProof/>
            <w:webHidden/>
          </w:rPr>
          <w:fldChar w:fldCharType="end"/>
        </w:r>
      </w:hyperlink>
    </w:p>
    <w:p w14:paraId="2C25E7F0" w14:textId="7A60694D" w:rsidR="00B83A5E" w:rsidRDefault="00346127">
      <w:pPr>
        <w:pStyle w:val="TOC1"/>
        <w:rPr>
          <w:rFonts w:asciiTheme="minorHAnsi" w:eastAsiaTheme="minorEastAsia" w:hAnsiTheme="minorHAnsi" w:cstheme="minorBidi"/>
          <w:noProof/>
          <w:sz w:val="22"/>
          <w:szCs w:val="22"/>
          <w:lang w:eastAsia="en-CA"/>
        </w:rPr>
      </w:pPr>
      <w:hyperlink w:anchor="_Toc84959271" w:history="1">
        <w:r w:rsidR="00B83A5E" w:rsidRPr="00767639">
          <w:rPr>
            <w:rStyle w:val="Hyperlink"/>
            <w:noProof/>
          </w:rPr>
          <w:t>DEDICATION</w:t>
        </w:r>
        <w:r w:rsidR="00B83A5E">
          <w:rPr>
            <w:noProof/>
            <w:webHidden/>
          </w:rPr>
          <w:tab/>
        </w:r>
        <w:r w:rsidR="00B83A5E">
          <w:rPr>
            <w:noProof/>
            <w:webHidden/>
          </w:rPr>
          <w:fldChar w:fldCharType="begin"/>
        </w:r>
        <w:r w:rsidR="00B83A5E">
          <w:rPr>
            <w:noProof/>
            <w:webHidden/>
          </w:rPr>
          <w:instrText xml:space="preserve"> PAGEREF _Toc84959271 \h </w:instrText>
        </w:r>
        <w:r w:rsidR="00B83A5E">
          <w:rPr>
            <w:noProof/>
            <w:webHidden/>
          </w:rPr>
        </w:r>
        <w:r w:rsidR="00B83A5E">
          <w:rPr>
            <w:noProof/>
            <w:webHidden/>
          </w:rPr>
          <w:fldChar w:fldCharType="separate"/>
        </w:r>
        <w:r w:rsidR="00B83A5E">
          <w:rPr>
            <w:noProof/>
            <w:webHidden/>
          </w:rPr>
          <w:t>iii</w:t>
        </w:r>
        <w:r w:rsidR="00B83A5E">
          <w:rPr>
            <w:noProof/>
            <w:webHidden/>
          </w:rPr>
          <w:fldChar w:fldCharType="end"/>
        </w:r>
      </w:hyperlink>
    </w:p>
    <w:p w14:paraId="453FBF19" w14:textId="47B2E684" w:rsidR="00B83A5E" w:rsidRDefault="00346127">
      <w:pPr>
        <w:pStyle w:val="TOC1"/>
        <w:rPr>
          <w:rFonts w:asciiTheme="minorHAnsi" w:eastAsiaTheme="minorEastAsia" w:hAnsiTheme="minorHAnsi" w:cstheme="minorBidi"/>
          <w:noProof/>
          <w:sz w:val="22"/>
          <w:szCs w:val="22"/>
          <w:lang w:eastAsia="en-CA"/>
        </w:rPr>
      </w:pPr>
      <w:hyperlink w:anchor="_Toc84959272" w:history="1">
        <w:r w:rsidR="00B83A5E" w:rsidRPr="00767639">
          <w:rPr>
            <w:rStyle w:val="Hyperlink"/>
            <w:noProof/>
          </w:rPr>
          <w:t>ACKNOWLEDGEMENTS</w:t>
        </w:r>
        <w:r w:rsidR="00B83A5E">
          <w:rPr>
            <w:noProof/>
            <w:webHidden/>
          </w:rPr>
          <w:tab/>
        </w:r>
        <w:r w:rsidR="00B83A5E">
          <w:rPr>
            <w:noProof/>
            <w:webHidden/>
          </w:rPr>
          <w:fldChar w:fldCharType="begin"/>
        </w:r>
        <w:r w:rsidR="00B83A5E">
          <w:rPr>
            <w:noProof/>
            <w:webHidden/>
          </w:rPr>
          <w:instrText xml:space="preserve"> PAGEREF _Toc84959272 \h </w:instrText>
        </w:r>
        <w:r w:rsidR="00B83A5E">
          <w:rPr>
            <w:noProof/>
            <w:webHidden/>
          </w:rPr>
        </w:r>
        <w:r w:rsidR="00B83A5E">
          <w:rPr>
            <w:noProof/>
            <w:webHidden/>
          </w:rPr>
          <w:fldChar w:fldCharType="separate"/>
        </w:r>
        <w:r w:rsidR="00B83A5E">
          <w:rPr>
            <w:noProof/>
            <w:webHidden/>
          </w:rPr>
          <w:t>iv</w:t>
        </w:r>
        <w:r w:rsidR="00B83A5E">
          <w:rPr>
            <w:noProof/>
            <w:webHidden/>
          </w:rPr>
          <w:fldChar w:fldCharType="end"/>
        </w:r>
      </w:hyperlink>
    </w:p>
    <w:p w14:paraId="399304EA" w14:textId="66A200EB" w:rsidR="00B83A5E" w:rsidRDefault="00346127">
      <w:pPr>
        <w:pStyle w:val="TOC1"/>
        <w:rPr>
          <w:rFonts w:asciiTheme="minorHAnsi" w:eastAsiaTheme="minorEastAsia" w:hAnsiTheme="minorHAnsi" w:cstheme="minorBidi"/>
          <w:noProof/>
          <w:sz w:val="22"/>
          <w:szCs w:val="22"/>
          <w:lang w:eastAsia="en-CA"/>
        </w:rPr>
      </w:pPr>
      <w:hyperlink w:anchor="_Toc84959273" w:history="1">
        <w:r w:rsidR="00B83A5E" w:rsidRPr="00767639">
          <w:rPr>
            <w:rStyle w:val="Hyperlink"/>
            <w:noProof/>
          </w:rPr>
          <w:t>Table of Contents</w:t>
        </w:r>
        <w:r w:rsidR="00B83A5E">
          <w:rPr>
            <w:noProof/>
            <w:webHidden/>
          </w:rPr>
          <w:tab/>
        </w:r>
        <w:r w:rsidR="00B83A5E">
          <w:rPr>
            <w:noProof/>
            <w:webHidden/>
          </w:rPr>
          <w:fldChar w:fldCharType="begin"/>
        </w:r>
        <w:r w:rsidR="00B83A5E">
          <w:rPr>
            <w:noProof/>
            <w:webHidden/>
          </w:rPr>
          <w:instrText xml:space="preserve"> PAGEREF _Toc84959273 \h </w:instrText>
        </w:r>
        <w:r w:rsidR="00B83A5E">
          <w:rPr>
            <w:noProof/>
            <w:webHidden/>
          </w:rPr>
        </w:r>
        <w:r w:rsidR="00B83A5E">
          <w:rPr>
            <w:noProof/>
            <w:webHidden/>
          </w:rPr>
          <w:fldChar w:fldCharType="separate"/>
        </w:r>
        <w:r w:rsidR="00B83A5E">
          <w:rPr>
            <w:noProof/>
            <w:webHidden/>
          </w:rPr>
          <w:t>v</w:t>
        </w:r>
        <w:r w:rsidR="00B83A5E">
          <w:rPr>
            <w:noProof/>
            <w:webHidden/>
          </w:rPr>
          <w:fldChar w:fldCharType="end"/>
        </w:r>
      </w:hyperlink>
    </w:p>
    <w:p w14:paraId="58304EE3" w14:textId="293E40BE" w:rsidR="00B83A5E" w:rsidRDefault="00346127">
      <w:pPr>
        <w:pStyle w:val="TOC1"/>
        <w:rPr>
          <w:rFonts w:asciiTheme="minorHAnsi" w:eastAsiaTheme="minorEastAsia" w:hAnsiTheme="minorHAnsi" w:cstheme="minorBidi"/>
          <w:noProof/>
          <w:sz w:val="22"/>
          <w:szCs w:val="22"/>
          <w:lang w:eastAsia="en-CA"/>
        </w:rPr>
      </w:pPr>
      <w:hyperlink w:anchor="_Toc84959274" w:history="1">
        <w:r w:rsidR="00B83A5E" w:rsidRPr="00767639">
          <w:rPr>
            <w:rStyle w:val="Hyperlink"/>
            <w:noProof/>
          </w:rPr>
          <w:t>List of Tables</w:t>
        </w:r>
        <w:r w:rsidR="00B83A5E">
          <w:rPr>
            <w:noProof/>
            <w:webHidden/>
          </w:rPr>
          <w:tab/>
        </w:r>
        <w:r w:rsidR="00B83A5E">
          <w:rPr>
            <w:noProof/>
            <w:webHidden/>
          </w:rPr>
          <w:fldChar w:fldCharType="begin"/>
        </w:r>
        <w:r w:rsidR="00B83A5E">
          <w:rPr>
            <w:noProof/>
            <w:webHidden/>
          </w:rPr>
          <w:instrText xml:space="preserve"> PAGEREF _Toc84959274 \h </w:instrText>
        </w:r>
        <w:r w:rsidR="00B83A5E">
          <w:rPr>
            <w:noProof/>
            <w:webHidden/>
          </w:rPr>
        </w:r>
        <w:r w:rsidR="00B83A5E">
          <w:rPr>
            <w:noProof/>
            <w:webHidden/>
          </w:rPr>
          <w:fldChar w:fldCharType="separate"/>
        </w:r>
        <w:r w:rsidR="00B83A5E">
          <w:rPr>
            <w:noProof/>
            <w:webHidden/>
          </w:rPr>
          <w:t>viii</w:t>
        </w:r>
        <w:r w:rsidR="00B83A5E">
          <w:rPr>
            <w:noProof/>
            <w:webHidden/>
          </w:rPr>
          <w:fldChar w:fldCharType="end"/>
        </w:r>
      </w:hyperlink>
    </w:p>
    <w:p w14:paraId="504F380D" w14:textId="79D89C86" w:rsidR="00B83A5E" w:rsidRDefault="00346127">
      <w:pPr>
        <w:pStyle w:val="TOC1"/>
        <w:rPr>
          <w:rFonts w:asciiTheme="minorHAnsi" w:eastAsiaTheme="minorEastAsia" w:hAnsiTheme="minorHAnsi" w:cstheme="minorBidi"/>
          <w:noProof/>
          <w:sz w:val="22"/>
          <w:szCs w:val="22"/>
          <w:lang w:eastAsia="en-CA"/>
        </w:rPr>
      </w:pPr>
      <w:hyperlink w:anchor="_Toc84959275" w:history="1">
        <w:r w:rsidR="00B83A5E" w:rsidRPr="00767639">
          <w:rPr>
            <w:rStyle w:val="Hyperlink"/>
            <w:noProof/>
          </w:rPr>
          <w:t>List of Figures</w:t>
        </w:r>
        <w:r w:rsidR="00B83A5E">
          <w:rPr>
            <w:noProof/>
            <w:webHidden/>
          </w:rPr>
          <w:tab/>
        </w:r>
        <w:r w:rsidR="00B83A5E">
          <w:rPr>
            <w:noProof/>
            <w:webHidden/>
          </w:rPr>
          <w:fldChar w:fldCharType="begin"/>
        </w:r>
        <w:r w:rsidR="00B83A5E">
          <w:rPr>
            <w:noProof/>
            <w:webHidden/>
          </w:rPr>
          <w:instrText xml:space="preserve"> PAGEREF _Toc84959275 \h </w:instrText>
        </w:r>
        <w:r w:rsidR="00B83A5E">
          <w:rPr>
            <w:noProof/>
            <w:webHidden/>
          </w:rPr>
        </w:r>
        <w:r w:rsidR="00B83A5E">
          <w:rPr>
            <w:noProof/>
            <w:webHidden/>
          </w:rPr>
          <w:fldChar w:fldCharType="separate"/>
        </w:r>
        <w:r w:rsidR="00B83A5E">
          <w:rPr>
            <w:noProof/>
            <w:webHidden/>
          </w:rPr>
          <w:t>ix</w:t>
        </w:r>
        <w:r w:rsidR="00B83A5E">
          <w:rPr>
            <w:noProof/>
            <w:webHidden/>
          </w:rPr>
          <w:fldChar w:fldCharType="end"/>
        </w:r>
      </w:hyperlink>
    </w:p>
    <w:p w14:paraId="0A261F8C" w14:textId="652F64D3" w:rsidR="00B83A5E" w:rsidRDefault="00346127">
      <w:pPr>
        <w:pStyle w:val="TOC1"/>
        <w:rPr>
          <w:rFonts w:asciiTheme="minorHAnsi" w:eastAsiaTheme="minorEastAsia" w:hAnsiTheme="minorHAnsi" w:cstheme="minorBidi"/>
          <w:noProof/>
          <w:sz w:val="22"/>
          <w:szCs w:val="22"/>
          <w:lang w:eastAsia="en-CA"/>
        </w:rPr>
      </w:pPr>
      <w:hyperlink w:anchor="_Toc84959276" w:history="1">
        <w:r w:rsidR="00B83A5E" w:rsidRPr="00767639">
          <w:rPr>
            <w:rStyle w:val="Hyperlink"/>
            <w:noProof/>
          </w:rPr>
          <w:t>List of Abbreviations</w:t>
        </w:r>
        <w:r w:rsidR="00B83A5E">
          <w:rPr>
            <w:noProof/>
            <w:webHidden/>
          </w:rPr>
          <w:tab/>
        </w:r>
        <w:r w:rsidR="00B83A5E">
          <w:rPr>
            <w:noProof/>
            <w:webHidden/>
          </w:rPr>
          <w:fldChar w:fldCharType="begin"/>
        </w:r>
        <w:r w:rsidR="00B83A5E">
          <w:rPr>
            <w:noProof/>
            <w:webHidden/>
          </w:rPr>
          <w:instrText xml:space="preserve"> PAGEREF _Toc84959276 \h </w:instrText>
        </w:r>
        <w:r w:rsidR="00B83A5E">
          <w:rPr>
            <w:noProof/>
            <w:webHidden/>
          </w:rPr>
        </w:r>
        <w:r w:rsidR="00B83A5E">
          <w:rPr>
            <w:noProof/>
            <w:webHidden/>
          </w:rPr>
          <w:fldChar w:fldCharType="separate"/>
        </w:r>
        <w:r w:rsidR="00B83A5E">
          <w:rPr>
            <w:noProof/>
            <w:webHidden/>
          </w:rPr>
          <w:t>x</w:t>
        </w:r>
        <w:r w:rsidR="00B83A5E">
          <w:rPr>
            <w:noProof/>
            <w:webHidden/>
          </w:rPr>
          <w:fldChar w:fldCharType="end"/>
        </w:r>
      </w:hyperlink>
    </w:p>
    <w:p w14:paraId="7394E2A5" w14:textId="3B00D4A4" w:rsidR="00B83A5E" w:rsidRDefault="00346127">
      <w:pPr>
        <w:pStyle w:val="TOC1"/>
        <w:rPr>
          <w:rFonts w:asciiTheme="minorHAnsi" w:eastAsiaTheme="minorEastAsia" w:hAnsiTheme="minorHAnsi" w:cstheme="minorBidi"/>
          <w:noProof/>
          <w:sz w:val="22"/>
          <w:szCs w:val="22"/>
          <w:lang w:eastAsia="en-CA"/>
        </w:rPr>
      </w:pPr>
      <w:hyperlink w:anchor="_Toc84959277" w:history="1">
        <w:r w:rsidR="00B83A5E" w:rsidRPr="00767639">
          <w:rPr>
            <w:rStyle w:val="Hyperlink"/>
            <w:noProof/>
          </w:rPr>
          <w:t>1 Introduction</w:t>
        </w:r>
        <w:r w:rsidR="00B83A5E">
          <w:rPr>
            <w:noProof/>
            <w:webHidden/>
          </w:rPr>
          <w:tab/>
        </w:r>
        <w:r w:rsidR="00B83A5E">
          <w:rPr>
            <w:noProof/>
            <w:webHidden/>
          </w:rPr>
          <w:fldChar w:fldCharType="begin"/>
        </w:r>
        <w:r w:rsidR="00B83A5E">
          <w:rPr>
            <w:noProof/>
            <w:webHidden/>
          </w:rPr>
          <w:instrText xml:space="preserve"> PAGEREF _Toc84959277 \h </w:instrText>
        </w:r>
        <w:r w:rsidR="00B83A5E">
          <w:rPr>
            <w:noProof/>
            <w:webHidden/>
          </w:rPr>
        </w:r>
        <w:r w:rsidR="00B83A5E">
          <w:rPr>
            <w:noProof/>
            <w:webHidden/>
          </w:rPr>
          <w:fldChar w:fldCharType="separate"/>
        </w:r>
        <w:r w:rsidR="00B83A5E">
          <w:rPr>
            <w:noProof/>
            <w:webHidden/>
          </w:rPr>
          <w:t>1</w:t>
        </w:r>
        <w:r w:rsidR="00B83A5E">
          <w:rPr>
            <w:noProof/>
            <w:webHidden/>
          </w:rPr>
          <w:fldChar w:fldCharType="end"/>
        </w:r>
      </w:hyperlink>
    </w:p>
    <w:p w14:paraId="31C7DB43" w14:textId="6784AE43"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78" w:history="1">
        <w:r w:rsidR="00B83A5E" w:rsidRPr="00767639">
          <w:rPr>
            <w:rStyle w:val="Hyperlink"/>
            <w:noProof/>
          </w:rPr>
          <w:t>1.1 Significant Achievements and Contributions</w:t>
        </w:r>
        <w:r w:rsidR="00B83A5E">
          <w:rPr>
            <w:noProof/>
            <w:webHidden/>
          </w:rPr>
          <w:tab/>
        </w:r>
        <w:r w:rsidR="00B83A5E">
          <w:rPr>
            <w:noProof/>
            <w:webHidden/>
          </w:rPr>
          <w:fldChar w:fldCharType="begin"/>
        </w:r>
        <w:r w:rsidR="00B83A5E">
          <w:rPr>
            <w:noProof/>
            <w:webHidden/>
          </w:rPr>
          <w:instrText xml:space="preserve"> PAGEREF _Toc84959278 \h </w:instrText>
        </w:r>
        <w:r w:rsidR="00B83A5E">
          <w:rPr>
            <w:noProof/>
            <w:webHidden/>
          </w:rPr>
        </w:r>
        <w:r w:rsidR="00B83A5E">
          <w:rPr>
            <w:noProof/>
            <w:webHidden/>
          </w:rPr>
          <w:fldChar w:fldCharType="separate"/>
        </w:r>
        <w:r w:rsidR="00B83A5E">
          <w:rPr>
            <w:noProof/>
            <w:webHidden/>
          </w:rPr>
          <w:t>3</w:t>
        </w:r>
        <w:r w:rsidR="00B83A5E">
          <w:rPr>
            <w:noProof/>
            <w:webHidden/>
          </w:rPr>
          <w:fldChar w:fldCharType="end"/>
        </w:r>
      </w:hyperlink>
    </w:p>
    <w:p w14:paraId="5B3374FA" w14:textId="4EA53A7B"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79" w:history="1">
        <w:r w:rsidR="00B83A5E" w:rsidRPr="00767639">
          <w:rPr>
            <w:rStyle w:val="Hyperlink"/>
            <w:noProof/>
          </w:rPr>
          <w:t>1.2 Outline of the Thesis</w:t>
        </w:r>
        <w:r w:rsidR="00B83A5E">
          <w:rPr>
            <w:noProof/>
            <w:webHidden/>
          </w:rPr>
          <w:tab/>
        </w:r>
        <w:r w:rsidR="00B83A5E">
          <w:rPr>
            <w:noProof/>
            <w:webHidden/>
          </w:rPr>
          <w:fldChar w:fldCharType="begin"/>
        </w:r>
        <w:r w:rsidR="00B83A5E">
          <w:rPr>
            <w:noProof/>
            <w:webHidden/>
          </w:rPr>
          <w:instrText xml:space="preserve"> PAGEREF _Toc84959279 \h </w:instrText>
        </w:r>
        <w:r w:rsidR="00B83A5E">
          <w:rPr>
            <w:noProof/>
            <w:webHidden/>
          </w:rPr>
        </w:r>
        <w:r w:rsidR="00B83A5E">
          <w:rPr>
            <w:noProof/>
            <w:webHidden/>
          </w:rPr>
          <w:fldChar w:fldCharType="separate"/>
        </w:r>
        <w:r w:rsidR="00B83A5E">
          <w:rPr>
            <w:noProof/>
            <w:webHidden/>
          </w:rPr>
          <w:t>4</w:t>
        </w:r>
        <w:r w:rsidR="00B83A5E">
          <w:rPr>
            <w:noProof/>
            <w:webHidden/>
          </w:rPr>
          <w:fldChar w:fldCharType="end"/>
        </w:r>
      </w:hyperlink>
    </w:p>
    <w:p w14:paraId="601B7A47" w14:textId="01B29E7A" w:rsidR="00B83A5E" w:rsidRDefault="00346127">
      <w:pPr>
        <w:pStyle w:val="TOC1"/>
        <w:rPr>
          <w:rFonts w:asciiTheme="minorHAnsi" w:eastAsiaTheme="minorEastAsia" w:hAnsiTheme="minorHAnsi" w:cstheme="minorBidi"/>
          <w:noProof/>
          <w:sz w:val="22"/>
          <w:szCs w:val="22"/>
          <w:lang w:eastAsia="en-CA"/>
        </w:rPr>
      </w:pPr>
      <w:hyperlink w:anchor="_Toc84959280" w:history="1">
        <w:r w:rsidR="00B83A5E" w:rsidRPr="00767639">
          <w:rPr>
            <w:rStyle w:val="Hyperlink"/>
            <w:noProof/>
          </w:rPr>
          <w:t>2 Overview of Load Forecasting</w:t>
        </w:r>
        <w:r w:rsidR="00B83A5E">
          <w:rPr>
            <w:noProof/>
            <w:webHidden/>
          </w:rPr>
          <w:tab/>
        </w:r>
        <w:r w:rsidR="00B83A5E">
          <w:rPr>
            <w:noProof/>
            <w:webHidden/>
          </w:rPr>
          <w:fldChar w:fldCharType="begin"/>
        </w:r>
        <w:r w:rsidR="00B83A5E">
          <w:rPr>
            <w:noProof/>
            <w:webHidden/>
          </w:rPr>
          <w:instrText xml:space="preserve"> PAGEREF _Toc84959280 \h </w:instrText>
        </w:r>
        <w:r w:rsidR="00B83A5E">
          <w:rPr>
            <w:noProof/>
            <w:webHidden/>
          </w:rPr>
        </w:r>
        <w:r w:rsidR="00B83A5E">
          <w:rPr>
            <w:noProof/>
            <w:webHidden/>
          </w:rPr>
          <w:fldChar w:fldCharType="separate"/>
        </w:r>
        <w:r w:rsidR="00B83A5E">
          <w:rPr>
            <w:noProof/>
            <w:webHidden/>
          </w:rPr>
          <w:t>5</w:t>
        </w:r>
        <w:r w:rsidR="00B83A5E">
          <w:rPr>
            <w:noProof/>
            <w:webHidden/>
          </w:rPr>
          <w:fldChar w:fldCharType="end"/>
        </w:r>
      </w:hyperlink>
    </w:p>
    <w:p w14:paraId="192EDF5F" w14:textId="2F452622"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81" w:history="1">
        <w:r w:rsidR="00B83A5E" w:rsidRPr="00767639">
          <w:rPr>
            <w:rStyle w:val="Hyperlink"/>
            <w:noProof/>
          </w:rPr>
          <w:t>2.1 Overview of Load Forecasting Techniques</w:t>
        </w:r>
        <w:r w:rsidR="00B83A5E">
          <w:rPr>
            <w:noProof/>
            <w:webHidden/>
          </w:rPr>
          <w:tab/>
        </w:r>
        <w:r w:rsidR="00B83A5E">
          <w:rPr>
            <w:noProof/>
            <w:webHidden/>
          </w:rPr>
          <w:fldChar w:fldCharType="begin"/>
        </w:r>
        <w:r w:rsidR="00B83A5E">
          <w:rPr>
            <w:noProof/>
            <w:webHidden/>
          </w:rPr>
          <w:instrText xml:space="preserve"> PAGEREF _Toc84959281 \h </w:instrText>
        </w:r>
        <w:r w:rsidR="00B83A5E">
          <w:rPr>
            <w:noProof/>
            <w:webHidden/>
          </w:rPr>
        </w:r>
        <w:r w:rsidR="00B83A5E">
          <w:rPr>
            <w:noProof/>
            <w:webHidden/>
          </w:rPr>
          <w:fldChar w:fldCharType="separate"/>
        </w:r>
        <w:r w:rsidR="00B83A5E">
          <w:rPr>
            <w:noProof/>
            <w:webHidden/>
          </w:rPr>
          <w:t>5</w:t>
        </w:r>
        <w:r w:rsidR="00B83A5E">
          <w:rPr>
            <w:noProof/>
            <w:webHidden/>
          </w:rPr>
          <w:fldChar w:fldCharType="end"/>
        </w:r>
      </w:hyperlink>
    </w:p>
    <w:p w14:paraId="363BF05E" w14:textId="3754D8C5"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2" w:history="1">
        <w:r w:rsidR="00B83A5E" w:rsidRPr="00767639">
          <w:rPr>
            <w:rStyle w:val="Hyperlink"/>
            <w:noProof/>
          </w:rPr>
          <w:t>2.1.1 Statistical and Machine Learning Techniques</w:t>
        </w:r>
        <w:r w:rsidR="00B83A5E">
          <w:rPr>
            <w:noProof/>
            <w:webHidden/>
          </w:rPr>
          <w:tab/>
        </w:r>
        <w:r w:rsidR="00B83A5E">
          <w:rPr>
            <w:noProof/>
            <w:webHidden/>
          </w:rPr>
          <w:fldChar w:fldCharType="begin"/>
        </w:r>
        <w:r w:rsidR="00B83A5E">
          <w:rPr>
            <w:noProof/>
            <w:webHidden/>
          </w:rPr>
          <w:instrText xml:space="preserve"> PAGEREF _Toc84959282 \h </w:instrText>
        </w:r>
        <w:r w:rsidR="00B83A5E">
          <w:rPr>
            <w:noProof/>
            <w:webHidden/>
          </w:rPr>
        </w:r>
        <w:r w:rsidR="00B83A5E">
          <w:rPr>
            <w:noProof/>
            <w:webHidden/>
          </w:rPr>
          <w:fldChar w:fldCharType="separate"/>
        </w:r>
        <w:r w:rsidR="00B83A5E">
          <w:rPr>
            <w:noProof/>
            <w:webHidden/>
          </w:rPr>
          <w:t>5</w:t>
        </w:r>
        <w:r w:rsidR="00B83A5E">
          <w:rPr>
            <w:noProof/>
            <w:webHidden/>
          </w:rPr>
          <w:fldChar w:fldCharType="end"/>
        </w:r>
      </w:hyperlink>
    </w:p>
    <w:p w14:paraId="34810A1C" w14:textId="296D9834"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3" w:history="1">
        <w:r w:rsidR="00B83A5E" w:rsidRPr="00767639">
          <w:rPr>
            <w:rStyle w:val="Hyperlink"/>
            <w:noProof/>
          </w:rPr>
          <w:t>2.1.2 Deep Learning Techniques</w:t>
        </w:r>
        <w:r w:rsidR="00B83A5E">
          <w:rPr>
            <w:noProof/>
            <w:webHidden/>
          </w:rPr>
          <w:tab/>
        </w:r>
        <w:r w:rsidR="00B83A5E">
          <w:rPr>
            <w:noProof/>
            <w:webHidden/>
          </w:rPr>
          <w:fldChar w:fldCharType="begin"/>
        </w:r>
        <w:r w:rsidR="00B83A5E">
          <w:rPr>
            <w:noProof/>
            <w:webHidden/>
          </w:rPr>
          <w:instrText xml:space="preserve"> PAGEREF _Toc84959283 \h </w:instrText>
        </w:r>
        <w:r w:rsidR="00B83A5E">
          <w:rPr>
            <w:noProof/>
            <w:webHidden/>
          </w:rPr>
        </w:r>
        <w:r w:rsidR="00B83A5E">
          <w:rPr>
            <w:noProof/>
            <w:webHidden/>
          </w:rPr>
          <w:fldChar w:fldCharType="separate"/>
        </w:r>
        <w:r w:rsidR="00B83A5E">
          <w:rPr>
            <w:noProof/>
            <w:webHidden/>
          </w:rPr>
          <w:t>6</w:t>
        </w:r>
        <w:r w:rsidR="00B83A5E">
          <w:rPr>
            <w:noProof/>
            <w:webHidden/>
          </w:rPr>
          <w:fldChar w:fldCharType="end"/>
        </w:r>
      </w:hyperlink>
    </w:p>
    <w:p w14:paraId="556DA458" w14:textId="35BF37D3"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4" w:history="1">
        <w:r w:rsidR="00B83A5E" w:rsidRPr="00767639">
          <w:rPr>
            <w:rStyle w:val="Hyperlink"/>
            <w:noProof/>
          </w:rPr>
          <w:t>2.1.3 The Myth of Finding the One Size Fits All Technique</w:t>
        </w:r>
        <w:r w:rsidR="00B83A5E">
          <w:rPr>
            <w:noProof/>
            <w:webHidden/>
          </w:rPr>
          <w:tab/>
        </w:r>
        <w:r w:rsidR="00B83A5E">
          <w:rPr>
            <w:noProof/>
            <w:webHidden/>
          </w:rPr>
          <w:fldChar w:fldCharType="begin"/>
        </w:r>
        <w:r w:rsidR="00B83A5E">
          <w:rPr>
            <w:noProof/>
            <w:webHidden/>
          </w:rPr>
          <w:instrText xml:space="preserve"> PAGEREF _Toc84959284 \h </w:instrText>
        </w:r>
        <w:r w:rsidR="00B83A5E">
          <w:rPr>
            <w:noProof/>
            <w:webHidden/>
          </w:rPr>
        </w:r>
        <w:r w:rsidR="00B83A5E">
          <w:rPr>
            <w:noProof/>
            <w:webHidden/>
          </w:rPr>
          <w:fldChar w:fldCharType="separate"/>
        </w:r>
        <w:r w:rsidR="00B83A5E">
          <w:rPr>
            <w:noProof/>
            <w:webHidden/>
          </w:rPr>
          <w:t>9</w:t>
        </w:r>
        <w:r w:rsidR="00B83A5E">
          <w:rPr>
            <w:noProof/>
            <w:webHidden/>
          </w:rPr>
          <w:fldChar w:fldCharType="end"/>
        </w:r>
      </w:hyperlink>
    </w:p>
    <w:p w14:paraId="6A46AB71" w14:textId="780B6779"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85" w:history="1">
        <w:r w:rsidR="00B83A5E" w:rsidRPr="00767639">
          <w:rPr>
            <w:rStyle w:val="Hyperlink"/>
            <w:noProof/>
          </w:rPr>
          <w:t>2.2 Load Forecasting Horizons</w:t>
        </w:r>
        <w:r w:rsidR="00B83A5E">
          <w:rPr>
            <w:noProof/>
            <w:webHidden/>
          </w:rPr>
          <w:tab/>
        </w:r>
        <w:r w:rsidR="00B83A5E">
          <w:rPr>
            <w:noProof/>
            <w:webHidden/>
          </w:rPr>
          <w:fldChar w:fldCharType="begin"/>
        </w:r>
        <w:r w:rsidR="00B83A5E">
          <w:rPr>
            <w:noProof/>
            <w:webHidden/>
          </w:rPr>
          <w:instrText xml:space="preserve"> PAGEREF _Toc84959285 \h </w:instrText>
        </w:r>
        <w:r w:rsidR="00B83A5E">
          <w:rPr>
            <w:noProof/>
            <w:webHidden/>
          </w:rPr>
        </w:r>
        <w:r w:rsidR="00B83A5E">
          <w:rPr>
            <w:noProof/>
            <w:webHidden/>
          </w:rPr>
          <w:fldChar w:fldCharType="separate"/>
        </w:r>
        <w:r w:rsidR="00B83A5E">
          <w:rPr>
            <w:noProof/>
            <w:webHidden/>
          </w:rPr>
          <w:t>9</w:t>
        </w:r>
        <w:r w:rsidR="00B83A5E">
          <w:rPr>
            <w:noProof/>
            <w:webHidden/>
          </w:rPr>
          <w:fldChar w:fldCharType="end"/>
        </w:r>
      </w:hyperlink>
    </w:p>
    <w:p w14:paraId="342C0856" w14:textId="5764E5FA"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6" w:history="1">
        <w:r w:rsidR="00B83A5E" w:rsidRPr="00767639">
          <w:rPr>
            <w:rStyle w:val="Hyperlink"/>
            <w:noProof/>
          </w:rPr>
          <w:t>2.2.1 Very Short-Term Load Forecasting (VSTLF)</w:t>
        </w:r>
        <w:r w:rsidR="00B83A5E">
          <w:rPr>
            <w:noProof/>
            <w:webHidden/>
          </w:rPr>
          <w:tab/>
        </w:r>
        <w:r w:rsidR="00B83A5E">
          <w:rPr>
            <w:noProof/>
            <w:webHidden/>
          </w:rPr>
          <w:fldChar w:fldCharType="begin"/>
        </w:r>
        <w:r w:rsidR="00B83A5E">
          <w:rPr>
            <w:noProof/>
            <w:webHidden/>
          </w:rPr>
          <w:instrText xml:space="preserve"> PAGEREF _Toc84959286 \h </w:instrText>
        </w:r>
        <w:r w:rsidR="00B83A5E">
          <w:rPr>
            <w:noProof/>
            <w:webHidden/>
          </w:rPr>
        </w:r>
        <w:r w:rsidR="00B83A5E">
          <w:rPr>
            <w:noProof/>
            <w:webHidden/>
          </w:rPr>
          <w:fldChar w:fldCharType="separate"/>
        </w:r>
        <w:r w:rsidR="00B83A5E">
          <w:rPr>
            <w:noProof/>
            <w:webHidden/>
          </w:rPr>
          <w:t>10</w:t>
        </w:r>
        <w:r w:rsidR="00B83A5E">
          <w:rPr>
            <w:noProof/>
            <w:webHidden/>
          </w:rPr>
          <w:fldChar w:fldCharType="end"/>
        </w:r>
      </w:hyperlink>
    </w:p>
    <w:p w14:paraId="18488F81" w14:textId="0C0113FD"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7" w:history="1">
        <w:r w:rsidR="00B83A5E" w:rsidRPr="00767639">
          <w:rPr>
            <w:rStyle w:val="Hyperlink"/>
            <w:noProof/>
          </w:rPr>
          <w:t>2.2.2 Short Term Load Forecasting (STLF)</w:t>
        </w:r>
        <w:r w:rsidR="00B83A5E">
          <w:rPr>
            <w:noProof/>
            <w:webHidden/>
          </w:rPr>
          <w:tab/>
        </w:r>
        <w:r w:rsidR="00B83A5E">
          <w:rPr>
            <w:noProof/>
            <w:webHidden/>
          </w:rPr>
          <w:fldChar w:fldCharType="begin"/>
        </w:r>
        <w:r w:rsidR="00B83A5E">
          <w:rPr>
            <w:noProof/>
            <w:webHidden/>
          </w:rPr>
          <w:instrText xml:space="preserve"> PAGEREF _Toc84959287 \h </w:instrText>
        </w:r>
        <w:r w:rsidR="00B83A5E">
          <w:rPr>
            <w:noProof/>
            <w:webHidden/>
          </w:rPr>
        </w:r>
        <w:r w:rsidR="00B83A5E">
          <w:rPr>
            <w:noProof/>
            <w:webHidden/>
          </w:rPr>
          <w:fldChar w:fldCharType="separate"/>
        </w:r>
        <w:r w:rsidR="00B83A5E">
          <w:rPr>
            <w:noProof/>
            <w:webHidden/>
          </w:rPr>
          <w:t>11</w:t>
        </w:r>
        <w:r w:rsidR="00B83A5E">
          <w:rPr>
            <w:noProof/>
            <w:webHidden/>
          </w:rPr>
          <w:fldChar w:fldCharType="end"/>
        </w:r>
      </w:hyperlink>
    </w:p>
    <w:p w14:paraId="32B60D8C" w14:textId="5E43BEE0"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8" w:history="1">
        <w:r w:rsidR="00B83A5E" w:rsidRPr="00767639">
          <w:rPr>
            <w:rStyle w:val="Hyperlink"/>
            <w:noProof/>
          </w:rPr>
          <w:t>2.2.3 Medium-Term Load Forecasting (MTLF)</w:t>
        </w:r>
        <w:r w:rsidR="00B83A5E">
          <w:rPr>
            <w:noProof/>
            <w:webHidden/>
          </w:rPr>
          <w:tab/>
        </w:r>
        <w:r w:rsidR="00B83A5E">
          <w:rPr>
            <w:noProof/>
            <w:webHidden/>
          </w:rPr>
          <w:fldChar w:fldCharType="begin"/>
        </w:r>
        <w:r w:rsidR="00B83A5E">
          <w:rPr>
            <w:noProof/>
            <w:webHidden/>
          </w:rPr>
          <w:instrText xml:space="preserve"> PAGEREF _Toc84959288 \h </w:instrText>
        </w:r>
        <w:r w:rsidR="00B83A5E">
          <w:rPr>
            <w:noProof/>
            <w:webHidden/>
          </w:rPr>
        </w:r>
        <w:r w:rsidR="00B83A5E">
          <w:rPr>
            <w:noProof/>
            <w:webHidden/>
          </w:rPr>
          <w:fldChar w:fldCharType="separate"/>
        </w:r>
        <w:r w:rsidR="00B83A5E">
          <w:rPr>
            <w:noProof/>
            <w:webHidden/>
          </w:rPr>
          <w:t>12</w:t>
        </w:r>
        <w:r w:rsidR="00B83A5E">
          <w:rPr>
            <w:noProof/>
            <w:webHidden/>
          </w:rPr>
          <w:fldChar w:fldCharType="end"/>
        </w:r>
      </w:hyperlink>
    </w:p>
    <w:p w14:paraId="0D328ADB" w14:textId="53ED7864"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89" w:history="1">
        <w:r w:rsidR="00B83A5E" w:rsidRPr="00767639">
          <w:rPr>
            <w:rStyle w:val="Hyperlink"/>
            <w:noProof/>
          </w:rPr>
          <w:t>2.2.4 Long Term Load Forecasting (LTLF)</w:t>
        </w:r>
        <w:r w:rsidR="00B83A5E">
          <w:rPr>
            <w:noProof/>
            <w:webHidden/>
          </w:rPr>
          <w:tab/>
        </w:r>
        <w:r w:rsidR="00B83A5E">
          <w:rPr>
            <w:noProof/>
            <w:webHidden/>
          </w:rPr>
          <w:fldChar w:fldCharType="begin"/>
        </w:r>
        <w:r w:rsidR="00B83A5E">
          <w:rPr>
            <w:noProof/>
            <w:webHidden/>
          </w:rPr>
          <w:instrText xml:space="preserve"> PAGEREF _Toc84959289 \h </w:instrText>
        </w:r>
        <w:r w:rsidR="00B83A5E">
          <w:rPr>
            <w:noProof/>
            <w:webHidden/>
          </w:rPr>
        </w:r>
        <w:r w:rsidR="00B83A5E">
          <w:rPr>
            <w:noProof/>
            <w:webHidden/>
          </w:rPr>
          <w:fldChar w:fldCharType="separate"/>
        </w:r>
        <w:r w:rsidR="00B83A5E">
          <w:rPr>
            <w:noProof/>
            <w:webHidden/>
          </w:rPr>
          <w:t>13</w:t>
        </w:r>
        <w:r w:rsidR="00B83A5E">
          <w:rPr>
            <w:noProof/>
            <w:webHidden/>
          </w:rPr>
          <w:fldChar w:fldCharType="end"/>
        </w:r>
      </w:hyperlink>
    </w:p>
    <w:p w14:paraId="6705A29D" w14:textId="2479BEA6"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90" w:history="1">
        <w:r w:rsidR="00B83A5E" w:rsidRPr="00767639">
          <w:rPr>
            <w:rStyle w:val="Hyperlink"/>
            <w:noProof/>
          </w:rPr>
          <w:t>2.3 Factors that affect the load demand</w:t>
        </w:r>
        <w:r w:rsidR="00B83A5E">
          <w:rPr>
            <w:noProof/>
            <w:webHidden/>
          </w:rPr>
          <w:tab/>
        </w:r>
        <w:r w:rsidR="00B83A5E">
          <w:rPr>
            <w:noProof/>
            <w:webHidden/>
          </w:rPr>
          <w:fldChar w:fldCharType="begin"/>
        </w:r>
        <w:r w:rsidR="00B83A5E">
          <w:rPr>
            <w:noProof/>
            <w:webHidden/>
          </w:rPr>
          <w:instrText xml:space="preserve"> PAGEREF _Toc84959290 \h </w:instrText>
        </w:r>
        <w:r w:rsidR="00B83A5E">
          <w:rPr>
            <w:noProof/>
            <w:webHidden/>
          </w:rPr>
        </w:r>
        <w:r w:rsidR="00B83A5E">
          <w:rPr>
            <w:noProof/>
            <w:webHidden/>
          </w:rPr>
          <w:fldChar w:fldCharType="separate"/>
        </w:r>
        <w:r w:rsidR="00B83A5E">
          <w:rPr>
            <w:noProof/>
            <w:webHidden/>
          </w:rPr>
          <w:t>13</w:t>
        </w:r>
        <w:r w:rsidR="00B83A5E">
          <w:rPr>
            <w:noProof/>
            <w:webHidden/>
          </w:rPr>
          <w:fldChar w:fldCharType="end"/>
        </w:r>
      </w:hyperlink>
    </w:p>
    <w:p w14:paraId="5E3C3D92" w14:textId="058584C8"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1" w:history="1">
        <w:r w:rsidR="00B83A5E" w:rsidRPr="00767639">
          <w:rPr>
            <w:rStyle w:val="Hyperlink"/>
            <w:noProof/>
          </w:rPr>
          <w:t>2.3.1 Historical load</w:t>
        </w:r>
        <w:r w:rsidR="00B83A5E">
          <w:rPr>
            <w:noProof/>
            <w:webHidden/>
          </w:rPr>
          <w:tab/>
        </w:r>
        <w:r w:rsidR="00B83A5E">
          <w:rPr>
            <w:noProof/>
            <w:webHidden/>
          </w:rPr>
          <w:fldChar w:fldCharType="begin"/>
        </w:r>
        <w:r w:rsidR="00B83A5E">
          <w:rPr>
            <w:noProof/>
            <w:webHidden/>
          </w:rPr>
          <w:instrText xml:space="preserve"> PAGEREF _Toc84959291 \h </w:instrText>
        </w:r>
        <w:r w:rsidR="00B83A5E">
          <w:rPr>
            <w:noProof/>
            <w:webHidden/>
          </w:rPr>
        </w:r>
        <w:r w:rsidR="00B83A5E">
          <w:rPr>
            <w:noProof/>
            <w:webHidden/>
          </w:rPr>
          <w:fldChar w:fldCharType="separate"/>
        </w:r>
        <w:r w:rsidR="00B83A5E">
          <w:rPr>
            <w:noProof/>
            <w:webHidden/>
          </w:rPr>
          <w:t>13</w:t>
        </w:r>
        <w:r w:rsidR="00B83A5E">
          <w:rPr>
            <w:noProof/>
            <w:webHidden/>
          </w:rPr>
          <w:fldChar w:fldCharType="end"/>
        </w:r>
      </w:hyperlink>
    </w:p>
    <w:p w14:paraId="4812F064" w14:textId="74B866A7"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2" w:history="1">
        <w:r w:rsidR="00B83A5E" w:rsidRPr="00767639">
          <w:rPr>
            <w:rStyle w:val="Hyperlink"/>
            <w:noProof/>
          </w:rPr>
          <w:t>2.3.2 Economic Factors</w:t>
        </w:r>
        <w:r w:rsidR="00B83A5E">
          <w:rPr>
            <w:noProof/>
            <w:webHidden/>
          </w:rPr>
          <w:tab/>
        </w:r>
        <w:r w:rsidR="00B83A5E">
          <w:rPr>
            <w:noProof/>
            <w:webHidden/>
          </w:rPr>
          <w:fldChar w:fldCharType="begin"/>
        </w:r>
        <w:r w:rsidR="00B83A5E">
          <w:rPr>
            <w:noProof/>
            <w:webHidden/>
          </w:rPr>
          <w:instrText xml:space="preserve"> PAGEREF _Toc84959292 \h </w:instrText>
        </w:r>
        <w:r w:rsidR="00B83A5E">
          <w:rPr>
            <w:noProof/>
            <w:webHidden/>
          </w:rPr>
        </w:r>
        <w:r w:rsidR="00B83A5E">
          <w:rPr>
            <w:noProof/>
            <w:webHidden/>
          </w:rPr>
          <w:fldChar w:fldCharType="separate"/>
        </w:r>
        <w:r w:rsidR="00B83A5E">
          <w:rPr>
            <w:noProof/>
            <w:webHidden/>
          </w:rPr>
          <w:t>14</w:t>
        </w:r>
        <w:r w:rsidR="00B83A5E">
          <w:rPr>
            <w:noProof/>
            <w:webHidden/>
          </w:rPr>
          <w:fldChar w:fldCharType="end"/>
        </w:r>
      </w:hyperlink>
    </w:p>
    <w:p w14:paraId="199D0AD1" w14:textId="72B768B0"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3" w:history="1">
        <w:r w:rsidR="00B83A5E" w:rsidRPr="00767639">
          <w:rPr>
            <w:rStyle w:val="Hyperlink"/>
            <w:noProof/>
          </w:rPr>
          <w:t>2.3.3 Chronological Factors</w:t>
        </w:r>
        <w:r w:rsidR="00B83A5E">
          <w:rPr>
            <w:noProof/>
            <w:webHidden/>
          </w:rPr>
          <w:tab/>
        </w:r>
        <w:r w:rsidR="00B83A5E">
          <w:rPr>
            <w:noProof/>
            <w:webHidden/>
          </w:rPr>
          <w:fldChar w:fldCharType="begin"/>
        </w:r>
        <w:r w:rsidR="00B83A5E">
          <w:rPr>
            <w:noProof/>
            <w:webHidden/>
          </w:rPr>
          <w:instrText xml:space="preserve"> PAGEREF _Toc84959293 \h </w:instrText>
        </w:r>
        <w:r w:rsidR="00B83A5E">
          <w:rPr>
            <w:noProof/>
            <w:webHidden/>
          </w:rPr>
        </w:r>
        <w:r w:rsidR="00B83A5E">
          <w:rPr>
            <w:noProof/>
            <w:webHidden/>
          </w:rPr>
          <w:fldChar w:fldCharType="separate"/>
        </w:r>
        <w:r w:rsidR="00B83A5E">
          <w:rPr>
            <w:noProof/>
            <w:webHidden/>
          </w:rPr>
          <w:t>15</w:t>
        </w:r>
        <w:r w:rsidR="00B83A5E">
          <w:rPr>
            <w:noProof/>
            <w:webHidden/>
          </w:rPr>
          <w:fldChar w:fldCharType="end"/>
        </w:r>
      </w:hyperlink>
    </w:p>
    <w:p w14:paraId="38B4A947" w14:textId="75201631"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4" w:history="1">
        <w:r w:rsidR="00B83A5E" w:rsidRPr="00767639">
          <w:rPr>
            <w:rStyle w:val="Hyperlink"/>
            <w:noProof/>
          </w:rPr>
          <w:t>2.3.4 Meteorological Factors</w:t>
        </w:r>
        <w:r w:rsidR="00B83A5E">
          <w:rPr>
            <w:noProof/>
            <w:webHidden/>
          </w:rPr>
          <w:tab/>
        </w:r>
        <w:r w:rsidR="00B83A5E">
          <w:rPr>
            <w:noProof/>
            <w:webHidden/>
          </w:rPr>
          <w:fldChar w:fldCharType="begin"/>
        </w:r>
        <w:r w:rsidR="00B83A5E">
          <w:rPr>
            <w:noProof/>
            <w:webHidden/>
          </w:rPr>
          <w:instrText xml:space="preserve"> PAGEREF _Toc84959294 \h </w:instrText>
        </w:r>
        <w:r w:rsidR="00B83A5E">
          <w:rPr>
            <w:noProof/>
            <w:webHidden/>
          </w:rPr>
        </w:r>
        <w:r w:rsidR="00B83A5E">
          <w:rPr>
            <w:noProof/>
            <w:webHidden/>
          </w:rPr>
          <w:fldChar w:fldCharType="separate"/>
        </w:r>
        <w:r w:rsidR="00B83A5E">
          <w:rPr>
            <w:noProof/>
            <w:webHidden/>
          </w:rPr>
          <w:t>15</w:t>
        </w:r>
        <w:r w:rsidR="00B83A5E">
          <w:rPr>
            <w:noProof/>
            <w:webHidden/>
          </w:rPr>
          <w:fldChar w:fldCharType="end"/>
        </w:r>
      </w:hyperlink>
    </w:p>
    <w:p w14:paraId="05CEC8DC" w14:textId="7A2412E1"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5" w:history="1">
        <w:r w:rsidR="00B83A5E" w:rsidRPr="00767639">
          <w:rPr>
            <w:rStyle w:val="Hyperlink"/>
            <w:noProof/>
          </w:rPr>
          <w:t>2.3.5 Random Factors</w:t>
        </w:r>
        <w:r w:rsidR="00B83A5E">
          <w:rPr>
            <w:noProof/>
            <w:webHidden/>
          </w:rPr>
          <w:tab/>
        </w:r>
        <w:r w:rsidR="00B83A5E">
          <w:rPr>
            <w:noProof/>
            <w:webHidden/>
          </w:rPr>
          <w:fldChar w:fldCharType="begin"/>
        </w:r>
        <w:r w:rsidR="00B83A5E">
          <w:rPr>
            <w:noProof/>
            <w:webHidden/>
          </w:rPr>
          <w:instrText xml:space="preserve"> PAGEREF _Toc84959295 \h </w:instrText>
        </w:r>
        <w:r w:rsidR="00B83A5E">
          <w:rPr>
            <w:noProof/>
            <w:webHidden/>
          </w:rPr>
        </w:r>
        <w:r w:rsidR="00B83A5E">
          <w:rPr>
            <w:noProof/>
            <w:webHidden/>
          </w:rPr>
          <w:fldChar w:fldCharType="separate"/>
        </w:r>
        <w:r w:rsidR="00B83A5E">
          <w:rPr>
            <w:noProof/>
            <w:webHidden/>
          </w:rPr>
          <w:t>17</w:t>
        </w:r>
        <w:r w:rsidR="00B83A5E">
          <w:rPr>
            <w:noProof/>
            <w:webHidden/>
          </w:rPr>
          <w:fldChar w:fldCharType="end"/>
        </w:r>
      </w:hyperlink>
    </w:p>
    <w:p w14:paraId="68FC5F02" w14:textId="7E214EAB"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296" w:history="1">
        <w:r w:rsidR="00B83A5E" w:rsidRPr="00767639">
          <w:rPr>
            <w:rStyle w:val="Hyperlink"/>
            <w:noProof/>
          </w:rPr>
          <w:t>2.4 Description of the Benchmark Techniques</w:t>
        </w:r>
        <w:r w:rsidR="00B83A5E">
          <w:rPr>
            <w:noProof/>
            <w:webHidden/>
          </w:rPr>
          <w:tab/>
        </w:r>
        <w:r w:rsidR="00B83A5E">
          <w:rPr>
            <w:noProof/>
            <w:webHidden/>
          </w:rPr>
          <w:fldChar w:fldCharType="begin"/>
        </w:r>
        <w:r w:rsidR="00B83A5E">
          <w:rPr>
            <w:noProof/>
            <w:webHidden/>
          </w:rPr>
          <w:instrText xml:space="preserve"> PAGEREF _Toc84959296 \h </w:instrText>
        </w:r>
        <w:r w:rsidR="00B83A5E">
          <w:rPr>
            <w:noProof/>
            <w:webHidden/>
          </w:rPr>
        </w:r>
        <w:r w:rsidR="00B83A5E">
          <w:rPr>
            <w:noProof/>
            <w:webHidden/>
          </w:rPr>
          <w:fldChar w:fldCharType="separate"/>
        </w:r>
        <w:r w:rsidR="00B83A5E">
          <w:rPr>
            <w:noProof/>
            <w:webHidden/>
          </w:rPr>
          <w:t>17</w:t>
        </w:r>
        <w:r w:rsidR="00B83A5E">
          <w:rPr>
            <w:noProof/>
            <w:webHidden/>
          </w:rPr>
          <w:fldChar w:fldCharType="end"/>
        </w:r>
      </w:hyperlink>
    </w:p>
    <w:p w14:paraId="34D5CDAF" w14:textId="59108F54"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7" w:history="1">
        <w:r w:rsidR="00B83A5E" w:rsidRPr="00767639">
          <w:rPr>
            <w:rStyle w:val="Hyperlink"/>
            <w:noProof/>
          </w:rPr>
          <w:t>2.4.1 The Seasonal Naïve Forecaster (SNF)</w:t>
        </w:r>
        <w:r w:rsidR="00B83A5E">
          <w:rPr>
            <w:noProof/>
            <w:webHidden/>
          </w:rPr>
          <w:tab/>
        </w:r>
        <w:r w:rsidR="00B83A5E">
          <w:rPr>
            <w:noProof/>
            <w:webHidden/>
          </w:rPr>
          <w:fldChar w:fldCharType="begin"/>
        </w:r>
        <w:r w:rsidR="00B83A5E">
          <w:rPr>
            <w:noProof/>
            <w:webHidden/>
          </w:rPr>
          <w:instrText xml:space="preserve"> PAGEREF _Toc84959297 \h </w:instrText>
        </w:r>
        <w:r w:rsidR="00B83A5E">
          <w:rPr>
            <w:noProof/>
            <w:webHidden/>
          </w:rPr>
        </w:r>
        <w:r w:rsidR="00B83A5E">
          <w:rPr>
            <w:noProof/>
            <w:webHidden/>
          </w:rPr>
          <w:fldChar w:fldCharType="separate"/>
        </w:r>
        <w:r w:rsidR="00B83A5E">
          <w:rPr>
            <w:noProof/>
            <w:webHidden/>
          </w:rPr>
          <w:t>18</w:t>
        </w:r>
        <w:r w:rsidR="00B83A5E">
          <w:rPr>
            <w:noProof/>
            <w:webHidden/>
          </w:rPr>
          <w:fldChar w:fldCharType="end"/>
        </w:r>
      </w:hyperlink>
    </w:p>
    <w:p w14:paraId="09407304" w14:textId="2D8F3F79"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8" w:history="1">
        <w:r w:rsidR="00B83A5E" w:rsidRPr="00767639">
          <w:rPr>
            <w:rStyle w:val="Hyperlink"/>
            <w:noProof/>
          </w:rPr>
          <w:t>2.4.2 The Multiple Linear Regression Forecaster (MLR)</w:t>
        </w:r>
        <w:r w:rsidR="00B83A5E">
          <w:rPr>
            <w:noProof/>
            <w:webHidden/>
          </w:rPr>
          <w:tab/>
        </w:r>
        <w:r w:rsidR="00B83A5E">
          <w:rPr>
            <w:noProof/>
            <w:webHidden/>
          </w:rPr>
          <w:fldChar w:fldCharType="begin"/>
        </w:r>
        <w:r w:rsidR="00B83A5E">
          <w:rPr>
            <w:noProof/>
            <w:webHidden/>
          </w:rPr>
          <w:instrText xml:space="preserve"> PAGEREF _Toc84959298 \h </w:instrText>
        </w:r>
        <w:r w:rsidR="00B83A5E">
          <w:rPr>
            <w:noProof/>
            <w:webHidden/>
          </w:rPr>
        </w:r>
        <w:r w:rsidR="00B83A5E">
          <w:rPr>
            <w:noProof/>
            <w:webHidden/>
          </w:rPr>
          <w:fldChar w:fldCharType="separate"/>
        </w:r>
        <w:r w:rsidR="00B83A5E">
          <w:rPr>
            <w:noProof/>
            <w:webHidden/>
          </w:rPr>
          <w:t>19</w:t>
        </w:r>
        <w:r w:rsidR="00B83A5E">
          <w:rPr>
            <w:noProof/>
            <w:webHidden/>
          </w:rPr>
          <w:fldChar w:fldCharType="end"/>
        </w:r>
      </w:hyperlink>
    </w:p>
    <w:p w14:paraId="08891C06" w14:textId="10EA4279"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299" w:history="1">
        <w:r w:rsidR="00B83A5E" w:rsidRPr="00767639">
          <w:rPr>
            <w:rStyle w:val="Hyperlink"/>
            <w:noProof/>
          </w:rPr>
          <w:t>2.4.3 The Auto-Regressive Integrated Moving Average Forecaster (ARIMA)</w:t>
        </w:r>
        <w:r w:rsidR="00B83A5E">
          <w:rPr>
            <w:noProof/>
            <w:webHidden/>
          </w:rPr>
          <w:tab/>
        </w:r>
        <w:r w:rsidR="00B83A5E">
          <w:rPr>
            <w:noProof/>
            <w:webHidden/>
          </w:rPr>
          <w:fldChar w:fldCharType="begin"/>
        </w:r>
        <w:r w:rsidR="00B83A5E">
          <w:rPr>
            <w:noProof/>
            <w:webHidden/>
          </w:rPr>
          <w:instrText xml:space="preserve"> PAGEREF _Toc84959299 \h </w:instrText>
        </w:r>
        <w:r w:rsidR="00B83A5E">
          <w:rPr>
            <w:noProof/>
            <w:webHidden/>
          </w:rPr>
        </w:r>
        <w:r w:rsidR="00B83A5E">
          <w:rPr>
            <w:noProof/>
            <w:webHidden/>
          </w:rPr>
          <w:fldChar w:fldCharType="separate"/>
        </w:r>
        <w:r w:rsidR="00B83A5E">
          <w:rPr>
            <w:noProof/>
            <w:webHidden/>
          </w:rPr>
          <w:t>20</w:t>
        </w:r>
        <w:r w:rsidR="00B83A5E">
          <w:rPr>
            <w:noProof/>
            <w:webHidden/>
          </w:rPr>
          <w:fldChar w:fldCharType="end"/>
        </w:r>
      </w:hyperlink>
    </w:p>
    <w:p w14:paraId="0F04D52B" w14:textId="3A7EEAB0"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00" w:history="1">
        <w:r w:rsidR="00B83A5E" w:rsidRPr="00767639">
          <w:rPr>
            <w:rStyle w:val="Hyperlink"/>
            <w:noProof/>
          </w:rPr>
          <w:t>2.4.4 Artificial Neural Networks (ANNs)</w:t>
        </w:r>
        <w:r w:rsidR="00B83A5E">
          <w:rPr>
            <w:noProof/>
            <w:webHidden/>
          </w:rPr>
          <w:tab/>
        </w:r>
        <w:r w:rsidR="00B83A5E">
          <w:rPr>
            <w:noProof/>
            <w:webHidden/>
          </w:rPr>
          <w:fldChar w:fldCharType="begin"/>
        </w:r>
        <w:r w:rsidR="00B83A5E">
          <w:rPr>
            <w:noProof/>
            <w:webHidden/>
          </w:rPr>
          <w:instrText xml:space="preserve"> PAGEREF _Toc84959300 \h </w:instrText>
        </w:r>
        <w:r w:rsidR="00B83A5E">
          <w:rPr>
            <w:noProof/>
            <w:webHidden/>
          </w:rPr>
        </w:r>
        <w:r w:rsidR="00B83A5E">
          <w:rPr>
            <w:noProof/>
            <w:webHidden/>
          </w:rPr>
          <w:fldChar w:fldCharType="separate"/>
        </w:r>
        <w:r w:rsidR="00B83A5E">
          <w:rPr>
            <w:noProof/>
            <w:webHidden/>
          </w:rPr>
          <w:t>23</w:t>
        </w:r>
        <w:r w:rsidR="00B83A5E">
          <w:rPr>
            <w:noProof/>
            <w:webHidden/>
          </w:rPr>
          <w:fldChar w:fldCharType="end"/>
        </w:r>
      </w:hyperlink>
    </w:p>
    <w:p w14:paraId="477294EF" w14:textId="6EE75DCD" w:rsidR="00B83A5E" w:rsidRDefault="00346127">
      <w:pPr>
        <w:pStyle w:val="TOC1"/>
        <w:rPr>
          <w:rFonts w:asciiTheme="minorHAnsi" w:eastAsiaTheme="minorEastAsia" w:hAnsiTheme="minorHAnsi" w:cstheme="minorBidi"/>
          <w:noProof/>
          <w:sz w:val="22"/>
          <w:szCs w:val="22"/>
          <w:lang w:eastAsia="en-CA"/>
        </w:rPr>
      </w:pPr>
      <w:hyperlink w:anchor="_Toc84959301" w:history="1">
        <w:r w:rsidR="00B83A5E" w:rsidRPr="00767639">
          <w:rPr>
            <w:rStyle w:val="Hyperlink"/>
            <w:noProof/>
          </w:rPr>
          <w:t>3 Investigation</w:t>
        </w:r>
        <w:r w:rsidR="00B83A5E">
          <w:rPr>
            <w:noProof/>
            <w:webHidden/>
          </w:rPr>
          <w:tab/>
        </w:r>
        <w:r w:rsidR="00B83A5E">
          <w:rPr>
            <w:noProof/>
            <w:webHidden/>
          </w:rPr>
          <w:fldChar w:fldCharType="begin"/>
        </w:r>
        <w:r w:rsidR="00B83A5E">
          <w:rPr>
            <w:noProof/>
            <w:webHidden/>
          </w:rPr>
          <w:instrText xml:space="preserve"> PAGEREF _Toc84959301 \h </w:instrText>
        </w:r>
        <w:r w:rsidR="00B83A5E">
          <w:rPr>
            <w:noProof/>
            <w:webHidden/>
          </w:rPr>
        </w:r>
        <w:r w:rsidR="00B83A5E">
          <w:rPr>
            <w:noProof/>
            <w:webHidden/>
          </w:rPr>
          <w:fldChar w:fldCharType="separate"/>
        </w:r>
        <w:r w:rsidR="00B83A5E">
          <w:rPr>
            <w:noProof/>
            <w:webHidden/>
          </w:rPr>
          <w:t>31</w:t>
        </w:r>
        <w:r w:rsidR="00B83A5E">
          <w:rPr>
            <w:noProof/>
            <w:webHidden/>
          </w:rPr>
          <w:fldChar w:fldCharType="end"/>
        </w:r>
      </w:hyperlink>
    </w:p>
    <w:p w14:paraId="11C86527" w14:textId="51078059"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02" w:history="1">
        <w:r w:rsidR="00B83A5E" w:rsidRPr="00767639">
          <w:rPr>
            <w:rStyle w:val="Hyperlink"/>
            <w:noProof/>
          </w:rPr>
          <w:t>3.1 Datasets</w:t>
        </w:r>
        <w:r w:rsidR="00B83A5E">
          <w:rPr>
            <w:noProof/>
            <w:webHidden/>
          </w:rPr>
          <w:tab/>
        </w:r>
        <w:r w:rsidR="00B83A5E">
          <w:rPr>
            <w:noProof/>
            <w:webHidden/>
          </w:rPr>
          <w:fldChar w:fldCharType="begin"/>
        </w:r>
        <w:r w:rsidR="00B83A5E">
          <w:rPr>
            <w:noProof/>
            <w:webHidden/>
          </w:rPr>
          <w:instrText xml:space="preserve"> PAGEREF _Toc84959302 \h </w:instrText>
        </w:r>
        <w:r w:rsidR="00B83A5E">
          <w:rPr>
            <w:noProof/>
            <w:webHidden/>
          </w:rPr>
        </w:r>
        <w:r w:rsidR="00B83A5E">
          <w:rPr>
            <w:noProof/>
            <w:webHidden/>
          </w:rPr>
          <w:fldChar w:fldCharType="separate"/>
        </w:r>
        <w:r w:rsidR="00B83A5E">
          <w:rPr>
            <w:noProof/>
            <w:webHidden/>
          </w:rPr>
          <w:t>31</w:t>
        </w:r>
        <w:r w:rsidR="00B83A5E">
          <w:rPr>
            <w:noProof/>
            <w:webHidden/>
          </w:rPr>
          <w:fldChar w:fldCharType="end"/>
        </w:r>
      </w:hyperlink>
    </w:p>
    <w:p w14:paraId="4FDD31DA" w14:textId="3CE06362"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03" w:history="1">
        <w:r w:rsidR="00B83A5E" w:rsidRPr="00767639">
          <w:rPr>
            <w:rStyle w:val="Hyperlink"/>
            <w:noProof/>
          </w:rPr>
          <w:t>3.2 Peak Load Demand</w:t>
        </w:r>
        <w:r w:rsidR="00B83A5E">
          <w:rPr>
            <w:noProof/>
            <w:webHidden/>
          </w:rPr>
          <w:tab/>
        </w:r>
        <w:r w:rsidR="00B83A5E">
          <w:rPr>
            <w:noProof/>
            <w:webHidden/>
          </w:rPr>
          <w:fldChar w:fldCharType="begin"/>
        </w:r>
        <w:r w:rsidR="00B83A5E">
          <w:rPr>
            <w:noProof/>
            <w:webHidden/>
          </w:rPr>
          <w:instrText xml:space="preserve"> PAGEREF _Toc84959303 \h </w:instrText>
        </w:r>
        <w:r w:rsidR="00B83A5E">
          <w:rPr>
            <w:noProof/>
            <w:webHidden/>
          </w:rPr>
        </w:r>
        <w:r w:rsidR="00B83A5E">
          <w:rPr>
            <w:noProof/>
            <w:webHidden/>
          </w:rPr>
          <w:fldChar w:fldCharType="separate"/>
        </w:r>
        <w:r w:rsidR="00B83A5E">
          <w:rPr>
            <w:noProof/>
            <w:webHidden/>
          </w:rPr>
          <w:t>32</w:t>
        </w:r>
        <w:r w:rsidR="00B83A5E">
          <w:rPr>
            <w:noProof/>
            <w:webHidden/>
          </w:rPr>
          <w:fldChar w:fldCharType="end"/>
        </w:r>
      </w:hyperlink>
    </w:p>
    <w:p w14:paraId="73CE6A3C" w14:textId="2DF6B9A4"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04" w:history="1">
        <w:r w:rsidR="00B83A5E" w:rsidRPr="00767639">
          <w:rPr>
            <w:rStyle w:val="Hyperlink"/>
            <w:noProof/>
          </w:rPr>
          <w:t>3.3 The Deep Learning Techniques</w:t>
        </w:r>
        <w:r w:rsidR="00B83A5E">
          <w:rPr>
            <w:noProof/>
            <w:webHidden/>
          </w:rPr>
          <w:tab/>
        </w:r>
        <w:r w:rsidR="00B83A5E">
          <w:rPr>
            <w:noProof/>
            <w:webHidden/>
          </w:rPr>
          <w:fldChar w:fldCharType="begin"/>
        </w:r>
        <w:r w:rsidR="00B83A5E">
          <w:rPr>
            <w:noProof/>
            <w:webHidden/>
          </w:rPr>
          <w:instrText xml:space="preserve"> PAGEREF _Toc84959304 \h </w:instrText>
        </w:r>
        <w:r w:rsidR="00B83A5E">
          <w:rPr>
            <w:noProof/>
            <w:webHidden/>
          </w:rPr>
        </w:r>
        <w:r w:rsidR="00B83A5E">
          <w:rPr>
            <w:noProof/>
            <w:webHidden/>
          </w:rPr>
          <w:fldChar w:fldCharType="separate"/>
        </w:r>
        <w:r w:rsidR="00B83A5E">
          <w:rPr>
            <w:noProof/>
            <w:webHidden/>
          </w:rPr>
          <w:t>33</w:t>
        </w:r>
        <w:r w:rsidR="00B83A5E">
          <w:rPr>
            <w:noProof/>
            <w:webHidden/>
          </w:rPr>
          <w:fldChar w:fldCharType="end"/>
        </w:r>
      </w:hyperlink>
    </w:p>
    <w:p w14:paraId="50CE6B2B" w14:textId="5CCFC3B4"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05" w:history="1">
        <w:r w:rsidR="00B83A5E" w:rsidRPr="00767639">
          <w:rPr>
            <w:rStyle w:val="Hyperlink"/>
            <w:noProof/>
          </w:rPr>
          <w:t>3.3.1 The Long Short Term Memory Forecaster (LSTM)</w:t>
        </w:r>
        <w:r w:rsidR="00B83A5E">
          <w:rPr>
            <w:noProof/>
            <w:webHidden/>
          </w:rPr>
          <w:tab/>
        </w:r>
        <w:r w:rsidR="00B83A5E">
          <w:rPr>
            <w:noProof/>
            <w:webHidden/>
          </w:rPr>
          <w:fldChar w:fldCharType="begin"/>
        </w:r>
        <w:r w:rsidR="00B83A5E">
          <w:rPr>
            <w:noProof/>
            <w:webHidden/>
          </w:rPr>
          <w:instrText xml:space="preserve"> PAGEREF _Toc84959305 \h </w:instrText>
        </w:r>
        <w:r w:rsidR="00B83A5E">
          <w:rPr>
            <w:noProof/>
            <w:webHidden/>
          </w:rPr>
        </w:r>
        <w:r w:rsidR="00B83A5E">
          <w:rPr>
            <w:noProof/>
            <w:webHidden/>
          </w:rPr>
          <w:fldChar w:fldCharType="separate"/>
        </w:r>
        <w:r w:rsidR="00B83A5E">
          <w:rPr>
            <w:noProof/>
            <w:webHidden/>
          </w:rPr>
          <w:t>35</w:t>
        </w:r>
        <w:r w:rsidR="00B83A5E">
          <w:rPr>
            <w:noProof/>
            <w:webHidden/>
          </w:rPr>
          <w:fldChar w:fldCharType="end"/>
        </w:r>
      </w:hyperlink>
    </w:p>
    <w:p w14:paraId="19F235B4" w14:textId="20385B9D"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06" w:history="1">
        <w:r w:rsidR="00B83A5E" w:rsidRPr="00767639">
          <w:rPr>
            <w:rStyle w:val="Hyperlink"/>
            <w:noProof/>
          </w:rPr>
          <w:t>3.3.2 The Convolutional Neural Network Forecaster (CNN)</w:t>
        </w:r>
        <w:r w:rsidR="00B83A5E">
          <w:rPr>
            <w:noProof/>
            <w:webHidden/>
          </w:rPr>
          <w:tab/>
        </w:r>
        <w:r w:rsidR="00B83A5E">
          <w:rPr>
            <w:noProof/>
            <w:webHidden/>
          </w:rPr>
          <w:fldChar w:fldCharType="begin"/>
        </w:r>
        <w:r w:rsidR="00B83A5E">
          <w:rPr>
            <w:noProof/>
            <w:webHidden/>
          </w:rPr>
          <w:instrText xml:space="preserve"> PAGEREF _Toc84959306 \h </w:instrText>
        </w:r>
        <w:r w:rsidR="00B83A5E">
          <w:rPr>
            <w:noProof/>
            <w:webHidden/>
          </w:rPr>
        </w:r>
        <w:r w:rsidR="00B83A5E">
          <w:rPr>
            <w:noProof/>
            <w:webHidden/>
          </w:rPr>
          <w:fldChar w:fldCharType="separate"/>
        </w:r>
        <w:r w:rsidR="00B83A5E">
          <w:rPr>
            <w:noProof/>
            <w:webHidden/>
          </w:rPr>
          <w:t>38</w:t>
        </w:r>
        <w:r w:rsidR="00B83A5E">
          <w:rPr>
            <w:noProof/>
            <w:webHidden/>
          </w:rPr>
          <w:fldChar w:fldCharType="end"/>
        </w:r>
      </w:hyperlink>
    </w:p>
    <w:p w14:paraId="7C02EF23" w14:textId="7D3B5966"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07" w:history="1">
        <w:r w:rsidR="00B83A5E" w:rsidRPr="00767639">
          <w:rPr>
            <w:rStyle w:val="Hyperlink"/>
            <w:noProof/>
          </w:rPr>
          <w:t>3.4 Implementation Specifications for Algorithms</w:t>
        </w:r>
        <w:r w:rsidR="00B83A5E">
          <w:rPr>
            <w:noProof/>
            <w:webHidden/>
          </w:rPr>
          <w:tab/>
        </w:r>
        <w:r w:rsidR="00B83A5E">
          <w:rPr>
            <w:noProof/>
            <w:webHidden/>
          </w:rPr>
          <w:fldChar w:fldCharType="begin"/>
        </w:r>
        <w:r w:rsidR="00B83A5E">
          <w:rPr>
            <w:noProof/>
            <w:webHidden/>
          </w:rPr>
          <w:instrText xml:space="preserve"> PAGEREF _Toc84959307 \h </w:instrText>
        </w:r>
        <w:r w:rsidR="00B83A5E">
          <w:rPr>
            <w:noProof/>
            <w:webHidden/>
          </w:rPr>
        </w:r>
        <w:r w:rsidR="00B83A5E">
          <w:rPr>
            <w:noProof/>
            <w:webHidden/>
          </w:rPr>
          <w:fldChar w:fldCharType="separate"/>
        </w:r>
        <w:r w:rsidR="00B83A5E">
          <w:rPr>
            <w:noProof/>
            <w:webHidden/>
          </w:rPr>
          <w:t>42</w:t>
        </w:r>
        <w:r w:rsidR="00B83A5E">
          <w:rPr>
            <w:noProof/>
            <w:webHidden/>
          </w:rPr>
          <w:fldChar w:fldCharType="end"/>
        </w:r>
      </w:hyperlink>
    </w:p>
    <w:p w14:paraId="179D0D20" w14:textId="2850342A"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08" w:history="1">
        <w:r w:rsidR="00B83A5E" w:rsidRPr="00767639">
          <w:rPr>
            <w:rStyle w:val="Hyperlink"/>
            <w:noProof/>
          </w:rPr>
          <w:t>3.4.1 The Benchmark Forecasters</w:t>
        </w:r>
        <w:r w:rsidR="00B83A5E">
          <w:rPr>
            <w:noProof/>
            <w:webHidden/>
          </w:rPr>
          <w:tab/>
        </w:r>
        <w:r w:rsidR="00B83A5E">
          <w:rPr>
            <w:noProof/>
            <w:webHidden/>
          </w:rPr>
          <w:fldChar w:fldCharType="begin"/>
        </w:r>
        <w:r w:rsidR="00B83A5E">
          <w:rPr>
            <w:noProof/>
            <w:webHidden/>
          </w:rPr>
          <w:instrText xml:space="preserve"> PAGEREF _Toc84959308 \h </w:instrText>
        </w:r>
        <w:r w:rsidR="00B83A5E">
          <w:rPr>
            <w:noProof/>
            <w:webHidden/>
          </w:rPr>
        </w:r>
        <w:r w:rsidR="00B83A5E">
          <w:rPr>
            <w:noProof/>
            <w:webHidden/>
          </w:rPr>
          <w:fldChar w:fldCharType="separate"/>
        </w:r>
        <w:r w:rsidR="00B83A5E">
          <w:rPr>
            <w:noProof/>
            <w:webHidden/>
          </w:rPr>
          <w:t>44</w:t>
        </w:r>
        <w:r w:rsidR="00B83A5E">
          <w:rPr>
            <w:noProof/>
            <w:webHidden/>
          </w:rPr>
          <w:fldChar w:fldCharType="end"/>
        </w:r>
      </w:hyperlink>
    </w:p>
    <w:p w14:paraId="7F0D3E64" w14:textId="70218A14"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09" w:history="1">
        <w:r w:rsidR="00B83A5E" w:rsidRPr="00767639">
          <w:rPr>
            <w:rStyle w:val="Hyperlink"/>
            <w:noProof/>
          </w:rPr>
          <w:t>3.4.2 The Deep Learning Forecasters</w:t>
        </w:r>
        <w:r w:rsidR="00B83A5E">
          <w:rPr>
            <w:noProof/>
            <w:webHidden/>
          </w:rPr>
          <w:tab/>
        </w:r>
        <w:r w:rsidR="00B83A5E">
          <w:rPr>
            <w:noProof/>
            <w:webHidden/>
          </w:rPr>
          <w:fldChar w:fldCharType="begin"/>
        </w:r>
        <w:r w:rsidR="00B83A5E">
          <w:rPr>
            <w:noProof/>
            <w:webHidden/>
          </w:rPr>
          <w:instrText xml:space="preserve"> PAGEREF _Toc84959309 \h </w:instrText>
        </w:r>
        <w:r w:rsidR="00B83A5E">
          <w:rPr>
            <w:noProof/>
            <w:webHidden/>
          </w:rPr>
        </w:r>
        <w:r w:rsidR="00B83A5E">
          <w:rPr>
            <w:noProof/>
            <w:webHidden/>
          </w:rPr>
          <w:fldChar w:fldCharType="separate"/>
        </w:r>
        <w:r w:rsidR="00B83A5E">
          <w:rPr>
            <w:noProof/>
            <w:webHidden/>
          </w:rPr>
          <w:t>47</w:t>
        </w:r>
        <w:r w:rsidR="00B83A5E">
          <w:rPr>
            <w:noProof/>
            <w:webHidden/>
          </w:rPr>
          <w:fldChar w:fldCharType="end"/>
        </w:r>
      </w:hyperlink>
    </w:p>
    <w:p w14:paraId="3A1F8441" w14:textId="4717CEB3"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10" w:history="1">
        <w:r w:rsidR="00B83A5E" w:rsidRPr="00767639">
          <w:rPr>
            <w:rStyle w:val="Hyperlink"/>
            <w:noProof/>
          </w:rPr>
          <w:t>3.5 Algorithms' Performance</w:t>
        </w:r>
        <w:r w:rsidR="00B83A5E">
          <w:rPr>
            <w:noProof/>
            <w:webHidden/>
          </w:rPr>
          <w:tab/>
        </w:r>
        <w:r w:rsidR="00B83A5E">
          <w:rPr>
            <w:noProof/>
            <w:webHidden/>
          </w:rPr>
          <w:fldChar w:fldCharType="begin"/>
        </w:r>
        <w:r w:rsidR="00B83A5E">
          <w:rPr>
            <w:noProof/>
            <w:webHidden/>
          </w:rPr>
          <w:instrText xml:space="preserve"> PAGEREF _Toc84959310 \h </w:instrText>
        </w:r>
        <w:r w:rsidR="00B83A5E">
          <w:rPr>
            <w:noProof/>
            <w:webHidden/>
          </w:rPr>
        </w:r>
        <w:r w:rsidR="00B83A5E">
          <w:rPr>
            <w:noProof/>
            <w:webHidden/>
          </w:rPr>
          <w:fldChar w:fldCharType="separate"/>
        </w:r>
        <w:r w:rsidR="00B83A5E">
          <w:rPr>
            <w:noProof/>
            <w:webHidden/>
          </w:rPr>
          <w:t>48</w:t>
        </w:r>
        <w:r w:rsidR="00B83A5E">
          <w:rPr>
            <w:noProof/>
            <w:webHidden/>
          </w:rPr>
          <w:fldChar w:fldCharType="end"/>
        </w:r>
      </w:hyperlink>
    </w:p>
    <w:p w14:paraId="66218A40" w14:textId="104F9D57"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11" w:history="1">
        <w:r w:rsidR="00B83A5E" w:rsidRPr="00767639">
          <w:rPr>
            <w:rStyle w:val="Hyperlink"/>
            <w:noProof/>
          </w:rPr>
          <w:t>3.5.1 Overall Performance</w:t>
        </w:r>
        <w:r w:rsidR="00B83A5E">
          <w:rPr>
            <w:noProof/>
            <w:webHidden/>
          </w:rPr>
          <w:tab/>
        </w:r>
        <w:r w:rsidR="00B83A5E">
          <w:rPr>
            <w:noProof/>
            <w:webHidden/>
          </w:rPr>
          <w:fldChar w:fldCharType="begin"/>
        </w:r>
        <w:r w:rsidR="00B83A5E">
          <w:rPr>
            <w:noProof/>
            <w:webHidden/>
          </w:rPr>
          <w:instrText xml:space="preserve"> PAGEREF _Toc84959311 \h </w:instrText>
        </w:r>
        <w:r w:rsidR="00B83A5E">
          <w:rPr>
            <w:noProof/>
            <w:webHidden/>
          </w:rPr>
        </w:r>
        <w:r w:rsidR="00B83A5E">
          <w:rPr>
            <w:noProof/>
            <w:webHidden/>
          </w:rPr>
          <w:fldChar w:fldCharType="separate"/>
        </w:r>
        <w:r w:rsidR="00B83A5E">
          <w:rPr>
            <w:noProof/>
            <w:webHidden/>
          </w:rPr>
          <w:t>48</w:t>
        </w:r>
        <w:r w:rsidR="00B83A5E">
          <w:rPr>
            <w:noProof/>
            <w:webHidden/>
          </w:rPr>
          <w:fldChar w:fldCharType="end"/>
        </w:r>
      </w:hyperlink>
    </w:p>
    <w:p w14:paraId="2FC1B4E2" w14:textId="00090AAD"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12" w:history="1">
        <w:r w:rsidR="00B83A5E" w:rsidRPr="00767639">
          <w:rPr>
            <w:rStyle w:val="Hyperlink"/>
            <w:noProof/>
          </w:rPr>
          <w:t>3.5.2 Daily Peak Accuracy</w:t>
        </w:r>
        <w:r w:rsidR="00B83A5E">
          <w:rPr>
            <w:noProof/>
            <w:webHidden/>
          </w:rPr>
          <w:tab/>
        </w:r>
        <w:r w:rsidR="00B83A5E">
          <w:rPr>
            <w:noProof/>
            <w:webHidden/>
          </w:rPr>
          <w:fldChar w:fldCharType="begin"/>
        </w:r>
        <w:r w:rsidR="00B83A5E">
          <w:rPr>
            <w:noProof/>
            <w:webHidden/>
          </w:rPr>
          <w:instrText xml:space="preserve"> PAGEREF _Toc84959312 \h </w:instrText>
        </w:r>
        <w:r w:rsidR="00B83A5E">
          <w:rPr>
            <w:noProof/>
            <w:webHidden/>
          </w:rPr>
        </w:r>
        <w:r w:rsidR="00B83A5E">
          <w:rPr>
            <w:noProof/>
            <w:webHidden/>
          </w:rPr>
          <w:fldChar w:fldCharType="separate"/>
        </w:r>
        <w:r w:rsidR="00B83A5E">
          <w:rPr>
            <w:noProof/>
            <w:webHidden/>
          </w:rPr>
          <w:t>49</w:t>
        </w:r>
        <w:r w:rsidR="00B83A5E">
          <w:rPr>
            <w:noProof/>
            <w:webHidden/>
          </w:rPr>
          <w:fldChar w:fldCharType="end"/>
        </w:r>
      </w:hyperlink>
    </w:p>
    <w:p w14:paraId="354510B4" w14:textId="28712D31" w:rsidR="00B83A5E" w:rsidRDefault="00346127">
      <w:pPr>
        <w:pStyle w:val="TOC1"/>
        <w:rPr>
          <w:rFonts w:asciiTheme="minorHAnsi" w:eastAsiaTheme="minorEastAsia" w:hAnsiTheme="minorHAnsi" w:cstheme="minorBidi"/>
          <w:noProof/>
          <w:sz w:val="22"/>
          <w:szCs w:val="22"/>
          <w:lang w:eastAsia="en-CA"/>
        </w:rPr>
      </w:pPr>
      <w:hyperlink w:anchor="_Toc84959313" w:history="1">
        <w:r w:rsidR="00B83A5E" w:rsidRPr="00767639">
          <w:rPr>
            <w:rStyle w:val="Hyperlink"/>
            <w:noProof/>
          </w:rPr>
          <w:t>4 Results and Discussion</w:t>
        </w:r>
        <w:r w:rsidR="00B83A5E">
          <w:rPr>
            <w:noProof/>
            <w:webHidden/>
          </w:rPr>
          <w:tab/>
        </w:r>
        <w:r w:rsidR="00B83A5E">
          <w:rPr>
            <w:noProof/>
            <w:webHidden/>
          </w:rPr>
          <w:fldChar w:fldCharType="begin"/>
        </w:r>
        <w:r w:rsidR="00B83A5E">
          <w:rPr>
            <w:noProof/>
            <w:webHidden/>
          </w:rPr>
          <w:instrText xml:space="preserve"> PAGEREF _Toc84959313 \h </w:instrText>
        </w:r>
        <w:r w:rsidR="00B83A5E">
          <w:rPr>
            <w:noProof/>
            <w:webHidden/>
          </w:rPr>
        </w:r>
        <w:r w:rsidR="00B83A5E">
          <w:rPr>
            <w:noProof/>
            <w:webHidden/>
          </w:rPr>
          <w:fldChar w:fldCharType="separate"/>
        </w:r>
        <w:r w:rsidR="00B83A5E">
          <w:rPr>
            <w:noProof/>
            <w:webHidden/>
          </w:rPr>
          <w:t>51</w:t>
        </w:r>
        <w:r w:rsidR="00B83A5E">
          <w:rPr>
            <w:noProof/>
            <w:webHidden/>
          </w:rPr>
          <w:fldChar w:fldCharType="end"/>
        </w:r>
      </w:hyperlink>
    </w:p>
    <w:p w14:paraId="359E919F" w14:textId="3511D299"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14" w:history="1">
        <w:r w:rsidR="00B83A5E" w:rsidRPr="00767639">
          <w:rPr>
            <w:rStyle w:val="Hyperlink"/>
            <w:noProof/>
          </w:rPr>
          <w:t>4.1 Performance Metrics</w:t>
        </w:r>
        <w:r w:rsidR="00B83A5E">
          <w:rPr>
            <w:noProof/>
            <w:webHidden/>
          </w:rPr>
          <w:tab/>
        </w:r>
        <w:r w:rsidR="00B83A5E">
          <w:rPr>
            <w:noProof/>
            <w:webHidden/>
          </w:rPr>
          <w:fldChar w:fldCharType="begin"/>
        </w:r>
        <w:r w:rsidR="00B83A5E">
          <w:rPr>
            <w:noProof/>
            <w:webHidden/>
          </w:rPr>
          <w:instrText xml:space="preserve"> PAGEREF _Toc84959314 \h </w:instrText>
        </w:r>
        <w:r w:rsidR="00B83A5E">
          <w:rPr>
            <w:noProof/>
            <w:webHidden/>
          </w:rPr>
        </w:r>
        <w:r w:rsidR="00B83A5E">
          <w:rPr>
            <w:noProof/>
            <w:webHidden/>
          </w:rPr>
          <w:fldChar w:fldCharType="separate"/>
        </w:r>
        <w:r w:rsidR="00B83A5E">
          <w:rPr>
            <w:noProof/>
            <w:webHidden/>
          </w:rPr>
          <w:t>51</w:t>
        </w:r>
        <w:r w:rsidR="00B83A5E">
          <w:rPr>
            <w:noProof/>
            <w:webHidden/>
          </w:rPr>
          <w:fldChar w:fldCharType="end"/>
        </w:r>
      </w:hyperlink>
    </w:p>
    <w:p w14:paraId="1F455E80" w14:textId="47D5D9FC"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15" w:history="1">
        <w:r w:rsidR="00B83A5E" w:rsidRPr="00767639">
          <w:rPr>
            <w:rStyle w:val="Hyperlink"/>
            <w:noProof/>
          </w:rPr>
          <w:t>4.2 Comprehensive Evaluation of Our Forecasters' Performance</w:t>
        </w:r>
        <w:r w:rsidR="00B83A5E">
          <w:rPr>
            <w:noProof/>
            <w:webHidden/>
          </w:rPr>
          <w:tab/>
        </w:r>
        <w:r w:rsidR="00B83A5E">
          <w:rPr>
            <w:noProof/>
            <w:webHidden/>
          </w:rPr>
          <w:fldChar w:fldCharType="begin"/>
        </w:r>
        <w:r w:rsidR="00B83A5E">
          <w:rPr>
            <w:noProof/>
            <w:webHidden/>
          </w:rPr>
          <w:instrText xml:space="preserve"> PAGEREF _Toc84959315 \h </w:instrText>
        </w:r>
        <w:r w:rsidR="00B83A5E">
          <w:rPr>
            <w:noProof/>
            <w:webHidden/>
          </w:rPr>
        </w:r>
        <w:r w:rsidR="00B83A5E">
          <w:rPr>
            <w:noProof/>
            <w:webHidden/>
          </w:rPr>
          <w:fldChar w:fldCharType="separate"/>
        </w:r>
        <w:r w:rsidR="00B83A5E">
          <w:rPr>
            <w:noProof/>
            <w:webHidden/>
          </w:rPr>
          <w:t>53</w:t>
        </w:r>
        <w:r w:rsidR="00B83A5E">
          <w:rPr>
            <w:noProof/>
            <w:webHidden/>
          </w:rPr>
          <w:fldChar w:fldCharType="end"/>
        </w:r>
      </w:hyperlink>
    </w:p>
    <w:p w14:paraId="434710E4" w14:textId="4F3C7A37"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16" w:history="1">
        <w:r w:rsidR="00B83A5E" w:rsidRPr="00767639">
          <w:rPr>
            <w:rStyle w:val="Hyperlink"/>
            <w:noProof/>
          </w:rPr>
          <w:t>4.2.1 A Brief Note on Peak Detection Accuracy</w:t>
        </w:r>
        <w:r w:rsidR="00B83A5E">
          <w:rPr>
            <w:noProof/>
            <w:webHidden/>
          </w:rPr>
          <w:tab/>
        </w:r>
        <w:r w:rsidR="00B83A5E">
          <w:rPr>
            <w:noProof/>
            <w:webHidden/>
          </w:rPr>
          <w:fldChar w:fldCharType="begin"/>
        </w:r>
        <w:r w:rsidR="00B83A5E">
          <w:rPr>
            <w:noProof/>
            <w:webHidden/>
          </w:rPr>
          <w:instrText xml:space="preserve"> PAGEREF _Toc84959316 \h </w:instrText>
        </w:r>
        <w:r w:rsidR="00B83A5E">
          <w:rPr>
            <w:noProof/>
            <w:webHidden/>
          </w:rPr>
        </w:r>
        <w:r w:rsidR="00B83A5E">
          <w:rPr>
            <w:noProof/>
            <w:webHidden/>
          </w:rPr>
          <w:fldChar w:fldCharType="separate"/>
        </w:r>
        <w:r w:rsidR="00B83A5E">
          <w:rPr>
            <w:noProof/>
            <w:webHidden/>
          </w:rPr>
          <w:t>53</w:t>
        </w:r>
        <w:r w:rsidR="00B83A5E">
          <w:rPr>
            <w:noProof/>
            <w:webHidden/>
          </w:rPr>
          <w:fldChar w:fldCharType="end"/>
        </w:r>
      </w:hyperlink>
    </w:p>
    <w:p w14:paraId="185FE41B" w14:textId="731DA857" w:rsidR="00B83A5E" w:rsidRDefault="00346127">
      <w:pPr>
        <w:pStyle w:val="TOC3"/>
        <w:tabs>
          <w:tab w:val="right" w:leader="dot" w:pos="8630"/>
        </w:tabs>
        <w:rPr>
          <w:rFonts w:asciiTheme="minorHAnsi" w:eastAsiaTheme="minorEastAsia" w:hAnsiTheme="minorHAnsi" w:cstheme="minorBidi"/>
          <w:noProof/>
          <w:sz w:val="22"/>
          <w:szCs w:val="22"/>
          <w:lang w:eastAsia="en-CA"/>
        </w:rPr>
      </w:pPr>
      <w:hyperlink w:anchor="_Toc84959317" w:history="1">
        <w:r w:rsidR="00B83A5E" w:rsidRPr="00767639">
          <w:rPr>
            <w:rStyle w:val="Hyperlink"/>
            <w:noProof/>
          </w:rPr>
          <w:t>4.2.2 Analyses Based on Datasets</w:t>
        </w:r>
        <w:r w:rsidR="00B83A5E">
          <w:rPr>
            <w:noProof/>
            <w:webHidden/>
          </w:rPr>
          <w:tab/>
        </w:r>
        <w:r w:rsidR="00B83A5E">
          <w:rPr>
            <w:noProof/>
            <w:webHidden/>
          </w:rPr>
          <w:fldChar w:fldCharType="begin"/>
        </w:r>
        <w:r w:rsidR="00B83A5E">
          <w:rPr>
            <w:noProof/>
            <w:webHidden/>
          </w:rPr>
          <w:instrText xml:space="preserve"> PAGEREF _Toc84959317 \h </w:instrText>
        </w:r>
        <w:r w:rsidR="00B83A5E">
          <w:rPr>
            <w:noProof/>
            <w:webHidden/>
          </w:rPr>
        </w:r>
        <w:r w:rsidR="00B83A5E">
          <w:rPr>
            <w:noProof/>
            <w:webHidden/>
          </w:rPr>
          <w:fldChar w:fldCharType="separate"/>
        </w:r>
        <w:r w:rsidR="00B83A5E">
          <w:rPr>
            <w:noProof/>
            <w:webHidden/>
          </w:rPr>
          <w:t>54</w:t>
        </w:r>
        <w:r w:rsidR="00B83A5E">
          <w:rPr>
            <w:noProof/>
            <w:webHidden/>
          </w:rPr>
          <w:fldChar w:fldCharType="end"/>
        </w:r>
      </w:hyperlink>
    </w:p>
    <w:p w14:paraId="31BE9B27" w14:textId="5284B577" w:rsidR="00B83A5E" w:rsidRDefault="00346127">
      <w:pPr>
        <w:pStyle w:val="TOC1"/>
        <w:rPr>
          <w:rFonts w:asciiTheme="minorHAnsi" w:eastAsiaTheme="minorEastAsia" w:hAnsiTheme="minorHAnsi" w:cstheme="minorBidi"/>
          <w:noProof/>
          <w:sz w:val="22"/>
          <w:szCs w:val="22"/>
          <w:lang w:eastAsia="en-CA"/>
        </w:rPr>
      </w:pPr>
      <w:hyperlink w:anchor="_Toc84959318" w:history="1">
        <w:r w:rsidR="00B83A5E" w:rsidRPr="00767639">
          <w:rPr>
            <w:rStyle w:val="Hyperlink"/>
            <w:noProof/>
          </w:rPr>
          <w:t>5 Conclusion</w:t>
        </w:r>
        <w:r w:rsidR="00B83A5E">
          <w:rPr>
            <w:noProof/>
            <w:webHidden/>
          </w:rPr>
          <w:tab/>
        </w:r>
        <w:r w:rsidR="00B83A5E">
          <w:rPr>
            <w:noProof/>
            <w:webHidden/>
          </w:rPr>
          <w:fldChar w:fldCharType="begin"/>
        </w:r>
        <w:r w:rsidR="00B83A5E">
          <w:rPr>
            <w:noProof/>
            <w:webHidden/>
          </w:rPr>
          <w:instrText xml:space="preserve"> PAGEREF _Toc84959318 \h </w:instrText>
        </w:r>
        <w:r w:rsidR="00B83A5E">
          <w:rPr>
            <w:noProof/>
            <w:webHidden/>
          </w:rPr>
        </w:r>
        <w:r w:rsidR="00B83A5E">
          <w:rPr>
            <w:noProof/>
            <w:webHidden/>
          </w:rPr>
          <w:fldChar w:fldCharType="separate"/>
        </w:r>
        <w:r w:rsidR="00B83A5E">
          <w:rPr>
            <w:noProof/>
            <w:webHidden/>
          </w:rPr>
          <w:t>61</w:t>
        </w:r>
        <w:r w:rsidR="00B83A5E">
          <w:rPr>
            <w:noProof/>
            <w:webHidden/>
          </w:rPr>
          <w:fldChar w:fldCharType="end"/>
        </w:r>
      </w:hyperlink>
    </w:p>
    <w:p w14:paraId="7852FB9C" w14:textId="6261850A"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19" w:history="1">
        <w:r w:rsidR="00B83A5E" w:rsidRPr="00767639">
          <w:rPr>
            <w:rStyle w:val="Hyperlink"/>
            <w:noProof/>
          </w:rPr>
          <w:t>5.1 Our Analysis in Summary</w:t>
        </w:r>
        <w:r w:rsidR="00B83A5E">
          <w:rPr>
            <w:noProof/>
            <w:webHidden/>
          </w:rPr>
          <w:tab/>
        </w:r>
        <w:r w:rsidR="00B83A5E">
          <w:rPr>
            <w:noProof/>
            <w:webHidden/>
          </w:rPr>
          <w:fldChar w:fldCharType="begin"/>
        </w:r>
        <w:r w:rsidR="00B83A5E">
          <w:rPr>
            <w:noProof/>
            <w:webHidden/>
          </w:rPr>
          <w:instrText xml:space="preserve"> PAGEREF _Toc84959319 \h </w:instrText>
        </w:r>
        <w:r w:rsidR="00B83A5E">
          <w:rPr>
            <w:noProof/>
            <w:webHidden/>
          </w:rPr>
        </w:r>
        <w:r w:rsidR="00B83A5E">
          <w:rPr>
            <w:noProof/>
            <w:webHidden/>
          </w:rPr>
          <w:fldChar w:fldCharType="separate"/>
        </w:r>
        <w:r w:rsidR="00B83A5E">
          <w:rPr>
            <w:noProof/>
            <w:webHidden/>
          </w:rPr>
          <w:t>61</w:t>
        </w:r>
        <w:r w:rsidR="00B83A5E">
          <w:rPr>
            <w:noProof/>
            <w:webHidden/>
          </w:rPr>
          <w:fldChar w:fldCharType="end"/>
        </w:r>
      </w:hyperlink>
    </w:p>
    <w:p w14:paraId="228B84B6" w14:textId="02E50618"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20" w:history="1">
        <w:r w:rsidR="00B83A5E" w:rsidRPr="00767639">
          <w:rPr>
            <w:rStyle w:val="Hyperlink"/>
            <w:noProof/>
          </w:rPr>
          <w:t>5.2 Contributions</w:t>
        </w:r>
        <w:r w:rsidR="00B83A5E">
          <w:rPr>
            <w:noProof/>
            <w:webHidden/>
          </w:rPr>
          <w:tab/>
        </w:r>
        <w:r w:rsidR="00B83A5E">
          <w:rPr>
            <w:noProof/>
            <w:webHidden/>
          </w:rPr>
          <w:fldChar w:fldCharType="begin"/>
        </w:r>
        <w:r w:rsidR="00B83A5E">
          <w:rPr>
            <w:noProof/>
            <w:webHidden/>
          </w:rPr>
          <w:instrText xml:space="preserve"> PAGEREF _Toc84959320 \h </w:instrText>
        </w:r>
        <w:r w:rsidR="00B83A5E">
          <w:rPr>
            <w:noProof/>
            <w:webHidden/>
          </w:rPr>
        </w:r>
        <w:r w:rsidR="00B83A5E">
          <w:rPr>
            <w:noProof/>
            <w:webHidden/>
          </w:rPr>
          <w:fldChar w:fldCharType="separate"/>
        </w:r>
        <w:r w:rsidR="00B83A5E">
          <w:rPr>
            <w:noProof/>
            <w:webHidden/>
          </w:rPr>
          <w:t>61</w:t>
        </w:r>
        <w:r w:rsidR="00B83A5E">
          <w:rPr>
            <w:noProof/>
            <w:webHidden/>
          </w:rPr>
          <w:fldChar w:fldCharType="end"/>
        </w:r>
      </w:hyperlink>
    </w:p>
    <w:p w14:paraId="5D6F0977" w14:textId="3C855796" w:rsidR="00B83A5E" w:rsidRDefault="00346127">
      <w:pPr>
        <w:pStyle w:val="TOC2"/>
        <w:tabs>
          <w:tab w:val="right" w:leader="dot" w:pos="8630"/>
        </w:tabs>
        <w:rPr>
          <w:rFonts w:asciiTheme="minorHAnsi" w:eastAsiaTheme="minorEastAsia" w:hAnsiTheme="minorHAnsi" w:cstheme="minorBidi"/>
          <w:noProof/>
          <w:sz w:val="22"/>
          <w:szCs w:val="22"/>
          <w:lang w:eastAsia="en-CA"/>
        </w:rPr>
      </w:pPr>
      <w:hyperlink w:anchor="_Toc84959321" w:history="1">
        <w:r w:rsidR="00B83A5E" w:rsidRPr="00767639">
          <w:rPr>
            <w:rStyle w:val="Hyperlink"/>
            <w:noProof/>
          </w:rPr>
          <w:t>5.3 Future Work</w:t>
        </w:r>
        <w:r w:rsidR="00B83A5E">
          <w:rPr>
            <w:noProof/>
            <w:webHidden/>
          </w:rPr>
          <w:tab/>
        </w:r>
        <w:r w:rsidR="00B83A5E">
          <w:rPr>
            <w:noProof/>
            <w:webHidden/>
          </w:rPr>
          <w:fldChar w:fldCharType="begin"/>
        </w:r>
        <w:r w:rsidR="00B83A5E">
          <w:rPr>
            <w:noProof/>
            <w:webHidden/>
          </w:rPr>
          <w:instrText xml:space="preserve"> PAGEREF _Toc84959321 \h </w:instrText>
        </w:r>
        <w:r w:rsidR="00B83A5E">
          <w:rPr>
            <w:noProof/>
            <w:webHidden/>
          </w:rPr>
        </w:r>
        <w:r w:rsidR="00B83A5E">
          <w:rPr>
            <w:noProof/>
            <w:webHidden/>
          </w:rPr>
          <w:fldChar w:fldCharType="separate"/>
        </w:r>
        <w:r w:rsidR="00B83A5E">
          <w:rPr>
            <w:noProof/>
            <w:webHidden/>
          </w:rPr>
          <w:t>61</w:t>
        </w:r>
        <w:r w:rsidR="00B83A5E">
          <w:rPr>
            <w:noProof/>
            <w:webHidden/>
          </w:rPr>
          <w:fldChar w:fldCharType="end"/>
        </w:r>
      </w:hyperlink>
    </w:p>
    <w:p w14:paraId="07CB01C9" w14:textId="235FFB7F" w:rsidR="00B83A5E" w:rsidRDefault="00346127">
      <w:pPr>
        <w:pStyle w:val="TOC1"/>
        <w:rPr>
          <w:rFonts w:asciiTheme="minorHAnsi" w:eastAsiaTheme="minorEastAsia" w:hAnsiTheme="minorHAnsi" w:cstheme="minorBidi"/>
          <w:noProof/>
          <w:sz w:val="22"/>
          <w:szCs w:val="22"/>
          <w:lang w:eastAsia="en-CA"/>
        </w:rPr>
      </w:pPr>
      <w:hyperlink w:anchor="_Toc84959322" w:history="1">
        <w:r w:rsidR="00B83A5E" w:rsidRPr="00767639">
          <w:rPr>
            <w:rStyle w:val="Hyperlink"/>
            <w:noProof/>
          </w:rPr>
          <w:t>Bibliography</w:t>
        </w:r>
        <w:r w:rsidR="00B83A5E">
          <w:rPr>
            <w:noProof/>
            <w:webHidden/>
          </w:rPr>
          <w:tab/>
        </w:r>
        <w:r w:rsidR="00B83A5E">
          <w:rPr>
            <w:noProof/>
            <w:webHidden/>
          </w:rPr>
          <w:fldChar w:fldCharType="begin"/>
        </w:r>
        <w:r w:rsidR="00B83A5E">
          <w:rPr>
            <w:noProof/>
            <w:webHidden/>
          </w:rPr>
          <w:instrText xml:space="preserve"> PAGEREF _Toc84959322 \h </w:instrText>
        </w:r>
        <w:r w:rsidR="00B83A5E">
          <w:rPr>
            <w:noProof/>
            <w:webHidden/>
          </w:rPr>
        </w:r>
        <w:r w:rsidR="00B83A5E">
          <w:rPr>
            <w:noProof/>
            <w:webHidden/>
          </w:rPr>
          <w:fldChar w:fldCharType="separate"/>
        </w:r>
        <w:r w:rsidR="00B83A5E">
          <w:rPr>
            <w:noProof/>
            <w:webHidden/>
          </w:rPr>
          <w:t>64</w:t>
        </w:r>
        <w:r w:rsidR="00B83A5E">
          <w:rPr>
            <w:noProof/>
            <w:webHidden/>
          </w:rPr>
          <w:fldChar w:fldCharType="end"/>
        </w:r>
      </w:hyperlink>
    </w:p>
    <w:p w14:paraId="1210308C" w14:textId="6C6F4669" w:rsidR="00B83A5E" w:rsidRDefault="00346127">
      <w:pPr>
        <w:pStyle w:val="TOC1"/>
        <w:rPr>
          <w:rFonts w:asciiTheme="minorHAnsi" w:eastAsiaTheme="minorEastAsia" w:hAnsiTheme="minorHAnsi" w:cstheme="minorBidi"/>
          <w:noProof/>
          <w:sz w:val="22"/>
          <w:szCs w:val="22"/>
          <w:lang w:eastAsia="en-CA"/>
        </w:rPr>
      </w:pPr>
      <w:hyperlink w:anchor="_Toc84959323" w:history="1">
        <w:r w:rsidR="00B83A5E" w:rsidRPr="00767639">
          <w:rPr>
            <w:rStyle w:val="Hyperlink"/>
            <w:noProof/>
          </w:rPr>
          <w:t>Appendix</w:t>
        </w:r>
        <w:r w:rsidR="00B83A5E">
          <w:rPr>
            <w:noProof/>
            <w:webHidden/>
          </w:rPr>
          <w:tab/>
        </w:r>
        <w:r w:rsidR="00B83A5E">
          <w:rPr>
            <w:noProof/>
            <w:webHidden/>
          </w:rPr>
          <w:fldChar w:fldCharType="begin"/>
        </w:r>
        <w:r w:rsidR="00B83A5E">
          <w:rPr>
            <w:noProof/>
            <w:webHidden/>
          </w:rPr>
          <w:instrText xml:space="preserve"> PAGEREF _Toc84959323 \h </w:instrText>
        </w:r>
        <w:r w:rsidR="00B83A5E">
          <w:rPr>
            <w:noProof/>
            <w:webHidden/>
          </w:rPr>
        </w:r>
        <w:r w:rsidR="00B83A5E">
          <w:rPr>
            <w:noProof/>
            <w:webHidden/>
          </w:rPr>
          <w:fldChar w:fldCharType="separate"/>
        </w:r>
        <w:r w:rsidR="00B83A5E">
          <w:rPr>
            <w:noProof/>
            <w:webHidden/>
          </w:rPr>
          <w:t>85</w:t>
        </w:r>
        <w:r w:rsidR="00B83A5E">
          <w:rPr>
            <w:noProof/>
            <w:webHidden/>
          </w:rPr>
          <w:fldChar w:fldCharType="end"/>
        </w:r>
      </w:hyperlink>
    </w:p>
    <w:p w14:paraId="12232B00" w14:textId="246A207A" w:rsidR="00B83A5E" w:rsidRDefault="00346127">
      <w:pPr>
        <w:pStyle w:val="TOC1"/>
        <w:rPr>
          <w:rFonts w:asciiTheme="minorHAnsi" w:eastAsiaTheme="minorEastAsia" w:hAnsiTheme="minorHAnsi" w:cstheme="minorBidi"/>
          <w:noProof/>
          <w:sz w:val="22"/>
          <w:szCs w:val="22"/>
          <w:lang w:eastAsia="en-CA"/>
        </w:rPr>
      </w:pPr>
      <w:hyperlink w:anchor="_Toc84959324" w:history="1">
        <w:r w:rsidR="00B83A5E" w:rsidRPr="00767639">
          <w:rPr>
            <w:rStyle w:val="Hyperlink"/>
            <w:noProof/>
          </w:rPr>
          <w:t>Glossary</w:t>
        </w:r>
        <w:r w:rsidR="00B83A5E">
          <w:rPr>
            <w:noProof/>
            <w:webHidden/>
          </w:rPr>
          <w:tab/>
        </w:r>
        <w:r w:rsidR="00B83A5E">
          <w:rPr>
            <w:noProof/>
            <w:webHidden/>
          </w:rPr>
          <w:fldChar w:fldCharType="begin"/>
        </w:r>
        <w:r w:rsidR="00B83A5E">
          <w:rPr>
            <w:noProof/>
            <w:webHidden/>
          </w:rPr>
          <w:instrText xml:space="preserve"> PAGEREF _Toc84959324 \h </w:instrText>
        </w:r>
        <w:r w:rsidR="00B83A5E">
          <w:rPr>
            <w:noProof/>
            <w:webHidden/>
          </w:rPr>
        </w:r>
        <w:r w:rsidR="00B83A5E">
          <w:rPr>
            <w:noProof/>
            <w:webHidden/>
          </w:rPr>
          <w:fldChar w:fldCharType="separate"/>
        </w:r>
        <w:r w:rsidR="00B83A5E">
          <w:rPr>
            <w:noProof/>
            <w:webHidden/>
          </w:rPr>
          <w:t>86</w:t>
        </w:r>
        <w:r w:rsidR="00B83A5E">
          <w:rPr>
            <w:noProof/>
            <w:webHidden/>
          </w:rPr>
          <w:fldChar w:fldCharType="end"/>
        </w:r>
      </w:hyperlink>
    </w:p>
    <w:p w14:paraId="43376AB8" w14:textId="6A35650E"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4" w:name="_Toc84959274"/>
      <w:r>
        <w:lastRenderedPageBreak/>
        <w:t>List of Tables</w:t>
      </w:r>
      <w:bookmarkEnd w:id="4"/>
      <w:r>
        <w:t xml:space="preserve"> </w:t>
      </w:r>
    </w:p>
    <w:p w14:paraId="02643799" w14:textId="3B3DB978" w:rsidR="00B83A5E" w:rsidRDefault="00FD52FC">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"Table" </w:instrText>
      </w:r>
      <w:r>
        <w:fldChar w:fldCharType="separate"/>
      </w:r>
      <w:hyperlink w:anchor="_Toc84959262" w:history="1">
        <w:r w:rsidR="00B83A5E" w:rsidRPr="00F628E1">
          <w:rPr>
            <w:rStyle w:val="Hyperlink"/>
            <w:noProof/>
          </w:rPr>
          <w:t>Table 1 – Indicates the Toronto Dataset's Overall Accuracy.</w:t>
        </w:r>
        <w:r w:rsidR="00B83A5E">
          <w:rPr>
            <w:noProof/>
            <w:webHidden/>
          </w:rPr>
          <w:tab/>
        </w:r>
        <w:r w:rsidR="00B83A5E">
          <w:rPr>
            <w:noProof/>
            <w:webHidden/>
          </w:rPr>
          <w:fldChar w:fldCharType="begin"/>
        </w:r>
        <w:r w:rsidR="00B83A5E">
          <w:rPr>
            <w:noProof/>
            <w:webHidden/>
          </w:rPr>
          <w:instrText xml:space="preserve"> PAGEREF _Toc84959262 \h </w:instrText>
        </w:r>
        <w:r w:rsidR="00B83A5E">
          <w:rPr>
            <w:noProof/>
            <w:webHidden/>
          </w:rPr>
        </w:r>
        <w:r w:rsidR="00B83A5E">
          <w:rPr>
            <w:noProof/>
            <w:webHidden/>
          </w:rPr>
          <w:fldChar w:fldCharType="separate"/>
        </w:r>
        <w:r w:rsidR="00B83A5E">
          <w:rPr>
            <w:noProof/>
            <w:webHidden/>
          </w:rPr>
          <w:t>48</w:t>
        </w:r>
        <w:r w:rsidR="00B83A5E">
          <w:rPr>
            <w:noProof/>
            <w:webHidden/>
          </w:rPr>
          <w:fldChar w:fldCharType="end"/>
        </w:r>
      </w:hyperlink>
    </w:p>
    <w:p w14:paraId="59B59949" w14:textId="36ACFAF1"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3" w:history="1">
        <w:r w:rsidR="00B83A5E" w:rsidRPr="00F628E1">
          <w:rPr>
            <w:rStyle w:val="Hyperlink"/>
            <w:noProof/>
          </w:rPr>
          <w:t>Table 2 - Indicates the Ottawa Dataset's Overall Accuracy</w:t>
        </w:r>
        <w:r w:rsidR="00B83A5E">
          <w:rPr>
            <w:noProof/>
            <w:webHidden/>
          </w:rPr>
          <w:tab/>
        </w:r>
        <w:r w:rsidR="00B83A5E">
          <w:rPr>
            <w:noProof/>
            <w:webHidden/>
          </w:rPr>
          <w:fldChar w:fldCharType="begin"/>
        </w:r>
        <w:r w:rsidR="00B83A5E">
          <w:rPr>
            <w:noProof/>
            <w:webHidden/>
          </w:rPr>
          <w:instrText xml:space="preserve"> PAGEREF _Toc84959263 \h </w:instrText>
        </w:r>
        <w:r w:rsidR="00B83A5E">
          <w:rPr>
            <w:noProof/>
            <w:webHidden/>
          </w:rPr>
        </w:r>
        <w:r w:rsidR="00B83A5E">
          <w:rPr>
            <w:noProof/>
            <w:webHidden/>
          </w:rPr>
          <w:fldChar w:fldCharType="separate"/>
        </w:r>
        <w:r w:rsidR="00B83A5E">
          <w:rPr>
            <w:noProof/>
            <w:webHidden/>
          </w:rPr>
          <w:t>48</w:t>
        </w:r>
        <w:r w:rsidR="00B83A5E">
          <w:rPr>
            <w:noProof/>
            <w:webHidden/>
          </w:rPr>
          <w:fldChar w:fldCharType="end"/>
        </w:r>
      </w:hyperlink>
    </w:p>
    <w:p w14:paraId="26C661E9" w14:textId="5039B845"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4" w:history="1">
        <w:r w:rsidR="00B83A5E" w:rsidRPr="00F628E1">
          <w:rPr>
            <w:rStyle w:val="Hyperlink"/>
            <w:noProof/>
          </w:rPr>
          <w:t>Table 3 – Indicates the MAPE and MAE Values for the Toronto Dataset's Peak Values and Time Difference.</w:t>
        </w:r>
        <w:r w:rsidR="00B83A5E">
          <w:rPr>
            <w:noProof/>
            <w:webHidden/>
          </w:rPr>
          <w:tab/>
        </w:r>
        <w:r w:rsidR="00B83A5E">
          <w:rPr>
            <w:noProof/>
            <w:webHidden/>
          </w:rPr>
          <w:fldChar w:fldCharType="begin"/>
        </w:r>
        <w:r w:rsidR="00B83A5E">
          <w:rPr>
            <w:noProof/>
            <w:webHidden/>
          </w:rPr>
          <w:instrText xml:space="preserve"> PAGEREF _Toc84959264 \h </w:instrText>
        </w:r>
        <w:r w:rsidR="00B83A5E">
          <w:rPr>
            <w:noProof/>
            <w:webHidden/>
          </w:rPr>
        </w:r>
        <w:r w:rsidR="00B83A5E">
          <w:rPr>
            <w:noProof/>
            <w:webHidden/>
          </w:rPr>
          <w:fldChar w:fldCharType="separate"/>
        </w:r>
        <w:r w:rsidR="00B83A5E">
          <w:rPr>
            <w:noProof/>
            <w:webHidden/>
          </w:rPr>
          <w:t>49</w:t>
        </w:r>
        <w:r w:rsidR="00B83A5E">
          <w:rPr>
            <w:noProof/>
            <w:webHidden/>
          </w:rPr>
          <w:fldChar w:fldCharType="end"/>
        </w:r>
      </w:hyperlink>
    </w:p>
    <w:p w14:paraId="23A6F0B4" w14:textId="52B5143E"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5" w:history="1">
        <w:r w:rsidR="00B83A5E" w:rsidRPr="00F628E1">
          <w:rPr>
            <w:rStyle w:val="Hyperlink"/>
            <w:noProof/>
          </w:rPr>
          <w:t>Table 4 - Indicates the MAPE and MAE Values for the Ottawa Dataset's Peak Values and Time Difference.</w:t>
        </w:r>
        <w:r w:rsidR="00B83A5E">
          <w:rPr>
            <w:noProof/>
            <w:webHidden/>
          </w:rPr>
          <w:tab/>
        </w:r>
        <w:r w:rsidR="00B83A5E">
          <w:rPr>
            <w:noProof/>
            <w:webHidden/>
          </w:rPr>
          <w:fldChar w:fldCharType="begin"/>
        </w:r>
        <w:r w:rsidR="00B83A5E">
          <w:rPr>
            <w:noProof/>
            <w:webHidden/>
          </w:rPr>
          <w:instrText xml:space="preserve"> PAGEREF _Toc84959265 \h </w:instrText>
        </w:r>
        <w:r w:rsidR="00B83A5E">
          <w:rPr>
            <w:noProof/>
            <w:webHidden/>
          </w:rPr>
        </w:r>
        <w:r w:rsidR="00B83A5E">
          <w:rPr>
            <w:noProof/>
            <w:webHidden/>
          </w:rPr>
          <w:fldChar w:fldCharType="separate"/>
        </w:r>
        <w:r w:rsidR="00B83A5E">
          <w:rPr>
            <w:noProof/>
            <w:webHidden/>
          </w:rPr>
          <w:t>50</w:t>
        </w:r>
        <w:r w:rsidR="00B83A5E">
          <w:rPr>
            <w:noProof/>
            <w:webHidden/>
          </w:rPr>
          <w:fldChar w:fldCharType="end"/>
        </w:r>
      </w:hyperlink>
    </w:p>
    <w:p w14:paraId="566CE0B0" w14:textId="44BCFD94"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6" w:history="1">
        <w:r w:rsidR="00B83A5E" w:rsidRPr="00F628E1">
          <w:rPr>
            <w:rStyle w:val="Hyperlink"/>
            <w:noProof/>
          </w:rPr>
          <w:t>Table 5 – Indicates the Formulas for Several Common Performance Metrics</w:t>
        </w:r>
        <w:r w:rsidR="00B83A5E">
          <w:rPr>
            <w:noProof/>
            <w:webHidden/>
          </w:rPr>
          <w:tab/>
        </w:r>
        <w:r w:rsidR="00B83A5E">
          <w:rPr>
            <w:noProof/>
            <w:webHidden/>
          </w:rPr>
          <w:fldChar w:fldCharType="begin"/>
        </w:r>
        <w:r w:rsidR="00B83A5E">
          <w:rPr>
            <w:noProof/>
            <w:webHidden/>
          </w:rPr>
          <w:instrText xml:space="preserve"> PAGEREF _Toc84959266 \h </w:instrText>
        </w:r>
        <w:r w:rsidR="00B83A5E">
          <w:rPr>
            <w:noProof/>
            <w:webHidden/>
          </w:rPr>
        </w:r>
        <w:r w:rsidR="00B83A5E">
          <w:rPr>
            <w:noProof/>
            <w:webHidden/>
          </w:rPr>
          <w:fldChar w:fldCharType="separate"/>
        </w:r>
        <w:r w:rsidR="00B83A5E">
          <w:rPr>
            <w:noProof/>
            <w:webHidden/>
          </w:rPr>
          <w:t>51</w:t>
        </w:r>
        <w:r w:rsidR="00B83A5E">
          <w:rPr>
            <w:noProof/>
            <w:webHidden/>
          </w:rPr>
          <w:fldChar w:fldCharType="end"/>
        </w:r>
      </w:hyperlink>
    </w:p>
    <w:p w14:paraId="29F49BBA" w14:textId="2144CE08"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7" w:history="1">
        <w:r w:rsidR="00B83A5E" w:rsidRPr="00F628E1">
          <w:rPr>
            <w:rStyle w:val="Hyperlink"/>
            <w:noProof/>
          </w:rPr>
          <w:t>Table 6 - Depicts the Algorithm's MAPE Values Over an Hourly Time Period - Toronto Dataset</w:t>
        </w:r>
        <w:r w:rsidR="00B83A5E">
          <w:rPr>
            <w:noProof/>
            <w:webHidden/>
          </w:rPr>
          <w:tab/>
        </w:r>
        <w:r w:rsidR="00B83A5E">
          <w:rPr>
            <w:noProof/>
            <w:webHidden/>
          </w:rPr>
          <w:fldChar w:fldCharType="begin"/>
        </w:r>
        <w:r w:rsidR="00B83A5E">
          <w:rPr>
            <w:noProof/>
            <w:webHidden/>
          </w:rPr>
          <w:instrText xml:space="preserve"> PAGEREF _Toc84959267 \h </w:instrText>
        </w:r>
        <w:r w:rsidR="00B83A5E">
          <w:rPr>
            <w:noProof/>
            <w:webHidden/>
          </w:rPr>
        </w:r>
        <w:r w:rsidR="00B83A5E">
          <w:rPr>
            <w:noProof/>
            <w:webHidden/>
          </w:rPr>
          <w:fldChar w:fldCharType="separate"/>
        </w:r>
        <w:r w:rsidR="00B83A5E">
          <w:rPr>
            <w:noProof/>
            <w:webHidden/>
          </w:rPr>
          <w:t>56</w:t>
        </w:r>
        <w:r w:rsidR="00B83A5E">
          <w:rPr>
            <w:noProof/>
            <w:webHidden/>
          </w:rPr>
          <w:fldChar w:fldCharType="end"/>
        </w:r>
      </w:hyperlink>
    </w:p>
    <w:p w14:paraId="2806F59B" w14:textId="467BCEFD"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8" w:history="1">
        <w:r w:rsidR="00B83A5E" w:rsidRPr="00F628E1">
          <w:rPr>
            <w:rStyle w:val="Hyperlink"/>
            <w:noProof/>
          </w:rPr>
          <w:t>Table 7 – Shows the Weekly MAPE Values for Each Day for the Algorithms – Toronto Dataset</w:t>
        </w:r>
        <w:r w:rsidR="00B83A5E">
          <w:rPr>
            <w:noProof/>
            <w:webHidden/>
          </w:rPr>
          <w:tab/>
        </w:r>
        <w:r w:rsidR="00B83A5E">
          <w:rPr>
            <w:noProof/>
            <w:webHidden/>
          </w:rPr>
          <w:fldChar w:fldCharType="begin"/>
        </w:r>
        <w:r w:rsidR="00B83A5E">
          <w:rPr>
            <w:noProof/>
            <w:webHidden/>
          </w:rPr>
          <w:instrText xml:space="preserve"> PAGEREF _Toc84959268 \h </w:instrText>
        </w:r>
        <w:r w:rsidR="00B83A5E">
          <w:rPr>
            <w:noProof/>
            <w:webHidden/>
          </w:rPr>
        </w:r>
        <w:r w:rsidR="00B83A5E">
          <w:rPr>
            <w:noProof/>
            <w:webHidden/>
          </w:rPr>
          <w:fldChar w:fldCharType="separate"/>
        </w:r>
        <w:r w:rsidR="00B83A5E">
          <w:rPr>
            <w:noProof/>
            <w:webHidden/>
          </w:rPr>
          <w:t>58</w:t>
        </w:r>
        <w:r w:rsidR="00B83A5E">
          <w:rPr>
            <w:noProof/>
            <w:webHidden/>
          </w:rPr>
          <w:fldChar w:fldCharType="end"/>
        </w:r>
      </w:hyperlink>
    </w:p>
    <w:p w14:paraId="2E08F647" w14:textId="6BC39659"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9" w:history="1">
        <w:r w:rsidR="00B83A5E" w:rsidRPr="00F628E1">
          <w:rPr>
            <w:rStyle w:val="Hyperlink"/>
            <w:noProof/>
          </w:rPr>
          <w:t>Table 8 – Displays the Monthly Average MAPE Values for Each Algorithm – Toronto Dataset</w:t>
        </w:r>
        <w:r w:rsidR="00B83A5E">
          <w:rPr>
            <w:noProof/>
            <w:webHidden/>
          </w:rPr>
          <w:tab/>
        </w:r>
        <w:r w:rsidR="00B83A5E">
          <w:rPr>
            <w:noProof/>
            <w:webHidden/>
          </w:rPr>
          <w:fldChar w:fldCharType="begin"/>
        </w:r>
        <w:r w:rsidR="00B83A5E">
          <w:rPr>
            <w:noProof/>
            <w:webHidden/>
          </w:rPr>
          <w:instrText xml:space="preserve"> PAGEREF _Toc84959269 \h </w:instrText>
        </w:r>
        <w:r w:rsidR="00B83A5E">
          <w:rPr>
            <w:noProof/>
            <w:webHidden/>
          </w:rPr>
        </w:r>
        <w:r w:rsidR="00B83A5E">
          <w:rPr>
            <w:noProof/>
            <w:webHidden/>
          </w:rPr>
          <w:fldChar w:fldCharType="separate"/>
        </w:r>
        <w:r w:rsidR="00B83A5E">
          <w:rPr>
            <w:noProof/>
            <w:webHidden/>
          </w:rPr>
          <w:t>60</w:t>
        </w:r>
        <w:r w:rsidR="00B83A5E">
          <w:rPr>
            <w:noProof/>
            <w:webHidden/>
          </w:rPr>
          <w:fldChar w:fldCharType="end"/>
        </w:r>
      </w:hyperlink>
    </w:p>
    <w:p w14:paraId="41310AC4" w14:textId="28DCD9C3"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5" w:name="_Toc84959275"/>
      <w:r>
        <w:lastRenderedPageBreak/>
        <w:t>List of Figures</w:t>
      </w:r>
      <w:bookmarkEnd w:id="5"/>
      <w:r>
        <w:t xml:space="preserve"> </w:t>
      </w:r>
    </w:p>
    <w:p w14:paraId="2423967E" w14:textId="100CD2BA" w:rsidR="00B83A5E" w:rsidRDefault="00562D90">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84959247" w:history="1">
        <w:r w:rsidR="00B83A5E" w:rsidRPr="006F4919">
          <w:rPr>
            <w:rStyle w:val="Hyperlink"/>
            <w:noProof/>
          </w:rPr>
          <w:t>Figure 1 - A Simple Network Versus a Deep Learning Network [41]</w:t>
        </w:r>
        <w:r w:rsidR="00B83A5E">
          <w:rPr>
            <w:noProof/>
            <w:webHidden/>
          </w:rPr>
          <w:tab/>
        </w:r>
        <w:r w:rsidR="00B83A5E">
          <w:rPr>
            <w:noProof/>
            <w:webHidden/>
          </w:rPr>
          <w:fldChar w:fldCharType="begin"/>
        </w:r>
        <w:r w:rsidR="00B83A5E">
          <w:rPr>
            <w:noProof/>
            <w:webHidden/>
          </w:rPr>
          <w:instrText xml:space="preserve"> PAGEREF _Toc84959247 \h </w:instrText>
        </w:r>
        <w:r w:rsidR="00B83A5E">
          <w:rPr>
            <w:noProof/>
            <w:webHidden/>
          </w:rPr>
        </w:r>
        <w:r w:rsidR="00B83A5E">
          <w:rPr>
            <w:noProof/>
            <w:webHidden/>
          </w:rPr>
          <w:fldChar w:fldCharType="separate"/>
        </w:r>
        <w:r w:rsidR="00B83A5E">
          <w:rPr>
            <w:noProof/>
            <w:webHidden/>
          </w:rPr>
          <w:t>7</w:t>
        </w:r>
        <w:r w:rsidR="00B83A5E">
          <w:rPr>
            <w:noProof/>
            <w:webHidden/>
          </w:rPr>
          <w:fldChar w:fldCharType="end"/>
        </w:r>
      </w:hyperlink>
    </w:p>
    <w:p w14:paraId="04512DDA" w14:textId="066BA790"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48" w:history="1">
        <w:r w:rsidR="00B83A5E" w:rsidRPr="006F4919">
          <w:rPr>
            <w:rStyle w:val="Hyperlink"/>
            <w:noProof/>
          </w:rPr>
          <w:t>Figure 2 - An Artificial Neuron’s Workflow</w:t>
        </w:r>
        <w:r w:rsidR="00B83A5E">
          <w:rPr>
            <w:noProof/>
            <w:webHidden/>
          </w:rPr>
          <w:tab/>
        </w:r>
        <w:r w:rsidR="00B83A5E">
          <w:rPr>
            <w:noProof/>
            <w:webHidden/>
          </w:rPr>
          <w:fldChar w:fldCharType="begin"/>
        </w:r>
        <w:r w:rsidR="00B83A5E">
          <w:rPr>
            <w:noProof/>
            <w:webHidden/>
          </w:rPr>
          <w:instrText xml:space="preserve"> PAGEREF _Toc84959248 \h </w:instrText>
        </w:r>
        <w:r w:rsidR="00B83A5E">
          <w:rPr>
            <w:noProof/>
            <w:webHidden/>
          </w:rPr>
        </w:r>
        <w:r w:rsidR="00B83A5E">
          <w:rPr>
            <w:noProof/>
            <w:webHidden/>
          </w:rPr>
          <w:fldChar w:fldCharType="separate"/>
        </w:r>
        <w:r w:rsidR="00B83A5E">
          <w:rPr>
            <w:noProof/>
            <w:webHidden/>
          </w:rPr>
          <w:t>24</w:t>
        </w:r>
        <w:r w:rsidR="00B83A5E">
          <w:rPr>
            <w:noProof/>
            <w:webHidden/>
          </w:rPr>
          <w:fldChar w:fldCharType="end"/>
        </w:r>
      </w:hyperlink>
    </w:p>
    <w:p w14:paraId="3958C203" w14:textId="3D8A71C9"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49" w:history="1">
        <w:r w:rsidR="00B83A5E" w:rsidRPr="006F4919">
          <w:rPr>
            <w:rStyle w:val="Hyperlink"/>
            <w:noProof/>
          </w:rPr>
          <w:t>Figure 3 - Examples of the Most Frequently Used ANN Activation Functions [122]</w:t>
        </w:r>
        <w:r w:rsidR="00B83A5E">
          <w:rPr>
            <w:noProof/>
            <w:webHidden/>
          </w:rPr>
          <w:tab/>
        </w:r>
        <w:r w:rsidR="00B83A5E">
          <w:rPr>
            <w:noProof/>
            <w:webHidden/>
          </w:rPr>
          <w:fldChar w:fldCharType="begin"/>
        </w:r>
        <w:r w:rsidR="00B83A5E">
          <w:rPr>
            <w:noProof/>
            <w:webHidden/>
          </w:rPr>
          <w:instrText xml:space="preserve"> PAGEREF _Toc84959249 \h </w:instrText>
        </w:r>
        <w:r w:rsidR="00B83A5E">
          <w:rPr>
            <w:noProof/>
            <w:webHidden/>
          </w:rPr>
        </w:r>
        <w:r w:rsidR="00B83A5E">
          <w:rPr>
            <w:noProof/>
            <w:webHidden/>
          </w:rPr>
          <w:fldChar w:fldCharType="separate"/>
        </w:r>
        <w:r w:rsidR="00B83A5E">
          <w:rPr>
            <w:noProof/>
            <w:webHidden/>
          </w:rPr>
          <w:t>25</w:t>
        </w:r>
        <w:r w:rsidR="00B83A5E">
          <w:rPr>
            <w:noProof/>
            <w:webHidden/>
          </w:rPr>
          <w:fldChar w:fldCharType="end"/>
        </w:r>
      </w:hyperlink>
    </w:p>
    <w:p w14:paraId="1D17C150" w14:textId="43B65528"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0" w:history="1">
        <w:r w:rsidR="00B83A5E" w:rsidRPr="006F4919">
          <w:rPr>
            <w:rStyle w:val="Hyperlink"/>
            <w:noProof/>
          </w:rPr>
          <w:t>Figure 4 - The Structure of a Simple Feed-forward ANN [123]</w:t>
        </w:r>
        <w:r w:rsidR="00B83A5E">
          <w:rPr>
            <w:noProof/>
            <w:webHidden/>
          </w:rPr>
          <w:tab/>
        </w:r>
        <w:r w:rsidR="00B83A5E">
          <w:rPr>
            <w:noProof/>
            <w:webHidden/>
          </w:rPr>
          <w:fldChar w:fldCharType="begin"/>
        </w:r>
        <w:r w:rsidR="00B83A5E">
          <w:rPr>
            <w:noProof/>
            <w:webHidden/>
          </w:rPr>
          <w:instrText xml:space="preserve"> PAGEREF _Toc84959250 \h </w:instrText>
        </w:r>
        <w:r w:rsidR="00B83A5E">
          <w:rPr>
            <w:noProof/>
            <w:webHidden/>
          </w:rPr>
        </w:r>
        <w:r w:rsidR="00B83A5E">
          <w:rPr>
            <w:noProof/>
            <w:webHidden/>
          </w:rPr>
          <w:fldChar w:fldCharType="separate"/>
        </w:r>
        <w:r w:rsidR="00B83A5E">
          <w:rPr>
            <w:noProof/>
            <w:webHidden/>
          </w:rPr>
          <w:t>26</w:t>
        </w:r>
        <w:r w:rsidR="00B83A5E">
          <w:rPr>
            <w:noProof/>
            <w:webHidden/>
          </w:rPr>
          <w:fldChar w:fldCharType="end"/>
        </w:r>
      </w:hyperlink>
    </w:p>
    <w:p w14:paraId="335FD3D5" w14:textId="51DEADB9"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1" w:history="1">
        <w:r w:rsidR="00B83A5E" w:rsidRPr="006F4919">
          <w:rPr>
            <w:rStyle w:val="Hyperlink"/>
            <w:noProof/>
          </w:rPr>
          <w:t>Figure 5 - The Block Diagram of the Third Generation ANNSTLF [85]</w:t>
        </w:r>
        <w:r w:rsidR="00B83A5E">
          <w:rPr>
            <w:noProof/>
            <w:webHidden/>
          </w:rPr>
          <w:tab/>
        </w:r>
        <w:r w:rsidR="00B83A5E">
          <w:rPr>
            <w:noProof/>
            <w:webHidden/>
          </w:rPr>
          <w:fldChar w:fldCharType="begin"/>
        </w:r>
        <w:r w:rsidR="00B83A5E">
          <w:rPr>
            <w:noProof/>
            <w:webHidden/>
          </w:rPr>
          <w:instrText xml:space="preserve"> PAGEREF _Toc84959251 \h </w:instrText>
        </w:r>
        <w:r w:rsidR="00B83A5E">
          <w:rPr>
            <w:noProof/>
            <w:webHidden/>
          </w:rPr>
        </w:r>
        <w:r w:rsidR="00B83A5E">
          <w:rPr>
            <w:noProof/>
            <w:webHidden/>
          </w:rPr>
          <w:fldChar w:fldCharType="separate"/>
        </w:r>
        <w:r w:rsidR="00B83A5E">
          <w:rPr>
            <w:noProof/>
            <w:webHidden/>
          </w:rPr>
          <w:t>29</w:t>
        </w:r>
        <w:r w:rsidR="00B83A5E">
          <w:rPr>
            <w:noProof/>
            <w:webHidden/>
          </w:rPr>
          <w:fldChar w:fldCharType="end"/>
        </w:r>
      </w:hyperlink>
    </w:p>
    <w:p w14:paraId="7E4E6DF0" w14:textId="6079A982"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2" w:history="1">
        <w:r w:rsidR="00B83A5E" w:rsidRPr="006F4919">
          <w:rPr>
            <w:rStyle w:val="Hyperlink"/>
            <w:noProof/>
          </w:rPr>
          <w:t>Figure 6 - The Long Short-Term Memory Structure  [149]</w:t>
        </w:r>
        <w:r w:rsidR="00B83A5E">
          <w:rPr>
            <w:noProof/>
            <w:webHidden/>
          </w:rPr>
          <w:tab/>
        </w:r>
        <w:r w:rsidR="00B83A5E">
          <w:rPr>
            <w:noProof/>
            <w:webHidden/>
          </w:rPr>
          <w:fldChar w:fldCharType="begin"/>
        </w:r>
        <w:r w:rsidR="00B83A5E">
          <w:rPr>
            <w:noProof/>
            <w:webHidden/>
          </w:rPr>
          <w:instrText xml:space="preserve"> PAGEREF _Toc84959252 \h </w:instrText>
        </w:r>
        <w:r w:rsidR="00B83A5E">
          <w:rPr>
            <w:noProof/>
            <w:webHidden/>
          </w:rPr>
        </w:r>
        <w:r w:rsidR="00B83A5E">
          <w:rPr>
            <w:noProof/>
            <w:webHidden/>
          </w:rPr>
          <w:fldChar w:fldCharType="separate"/>
        </w:r>
        <w:r w:rsidR="00B83A5E">
          <w:rPr>
            <w:noProof/>
            <w:webHidden/>
          </w:rPr>
          <w:t>36</w:t>
        </w:r>
        <w:r w:rsidR="00B83A5E">
          <w:rPr>
            <w:noProof/>
            <w:webHidden/>
          </w:rPr>
          <w:fldChar w:fldCharType="end"/>
        </w:r>
      </w:hyperlink>
    </w:p>
    <w:p w14:paraId="21DC8F0B" w14:textId="5E812B81"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3" w:history="1">
        <w:r w:rsidR="00B83A5E" w:rsidRPr="006F4919">
          <w:rPr>
            <w:rStyle w:val="Hyperlink"/>
            <w:noProof/>
          </w:rPr>
          <w:t xml:space="preserve">Figure 7 - </w:t>
        </w:r>
        <w:r w:rsidR="00B83A5E" w:rsidRPr="006F4919">
          <w:rPr>
            <w:rStyle w:val="Hyperlink"/>
            <w:rFonts w:cstheme="minorHAnsi"/>
            <w:noProof/>
          </w:rPr>
          <w:t>An Architecture of a One-dimensional CNN for Time Series Data [164]</w:t>
        </w:r>
        <w:r w:rsidR="00B83A5E">
          <w:rPr>
            <w:noProof/>
            <w:webHidden/>
          </w:rPr>
          <w:tab/>
        </w:r>
        <w:r w:rsidR="00B83A5E">
          <w:rPr>
            <w:noProof/>
            <w:webHidden/>
          </w:rPr>
          <w:fldChar w:fldCharType="begin"/>
        </w:r>
        <w:r w:rsidR="00B83A5E">
          <w:rPr>
            <w:noProof/>
            <w:webHidden/>
          </w:rPr>
          <w:instrText xml:space="preserve"> PAGEREF _Toc84959253 \h </w:instrText>
        </w:r>
        <w:r w:rsidR="00B83A5E">
          <w:rPr>
            <w:noProof/>
            <w:webHidden/>
          </w:rPr>
        </w:r>
        <w:r w:rsidR="00B83A5E">
          <w:rPr>
            <w:noProof/>
            <w:webHidden/>
          </w:rPr>
          <w:fldChar w:fldCharType="separate"/>
        </w:r>
        <w:r w:rsidR="00B83A5E">
          <w:rPr>
            <w:noProof/>
            <w:webHidden/>
          </w:rPr>
          <w:t>40</w:t>
        </w:r>
        <w:r w:rsidR="00B83A5E">
          <w:rPr>
            <w:noProof/>
            <w:webHidden/>
          </w:rPr>
          <w:fldChar w:fldCharType="end"/>
        </w:r>
      </w:hyperlink>
    </w:p>
    <w:p w14:paraId="25686068" w14:textId="03FD6232"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4" w:history="1">
        <w:r w:rsidR="00B83A5E" w:rsidRPr="006F4919">
          <w:rPr>
            <w:rStyle w:val="Hyperlink"/>
            <w:noProof/>
          </w:rPr>
          <w:t>Figure 8 – The Rectified Linear Unit Activation Function [165]</w:t>
        </w:r>
        <w:r w:rsidR="00B83A5E">
          <w:rPr>
            <w:noProof/>
            <w:webHidden/>
          </w:rPr>
          <w:tab/>
        </w:r>
        <w:r w:rsidR="00B83A5E">
          <w:rPr>
            <w:noProof/>
            <w:webHidden/>
          </w:rPr>
          <w:fldChar w:fldCharType="begin"/>
        </w:r>
        <w:r w:rsidR="00B83A5E">
          <w:rPr>
            <w:noProof/>
            <w:webHidden/>
          </w:rPr>
          <w:instrText xml:space="preserve"> PAGEREF _Toc84959254 \h </w:instrText>
        </w:r>
        <w:r w:rsidR="00B83A5E">
          <w:rPr>
            <w:noProof/>
            <w:webHidden/>
          </w:rPr>
        </w:r>
        <w:r w:rsidR="00B83A5E">
          <w:rPr>
            <w:noProof/>
            <w:webHidden/>
          </w:rPr>
          <w:fldChar w:fldCharType="separate"/>
        </w:r>
        <w:r w:rsidR="00B83A5E">
          <w:rPr>
            <w:noProof/>
            <w:webHidden/>
          </w:rPr>
          <w:t>41</w:t>
        </w:r>
        <w:r w:rsidR="00B83A5E">
          <w:rPr>
            <w:noProof/>
            <w:webHidden/>
          </w:rPr>
          <w:fldChar w:fldCharType="end"/>
        </w:r>
      </w:hyperlink>
    </w:p>
    <w:p w14:paraId="30472D3B" w14:textId="645AC7D2"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5" w:history="1">
        <w:r w:rsidR="00B83A5E" w:rsidRPr="006F4919">
          <w:rPr>
            <w:rStyle w:val="Hyperlink"/>
            <w:noProof/>
          </w:rPr>
          <w:t>Figure 9 – Examples of Max and Average Pooling [166]</w:t>
        </w:r>
        <w:r w:rsidR="00B83A5E">
          <w:rPr>
            <w:noProof/>
            <w:webHidden/>
          </w:rPr>
          <w:tab/>
        </w:r>
        <w:r w:rsidR="00B83A5E">
          <w:rPr>
            <w:noProof/>
            <w:webHidden/>
          </w:rPr>
          <w:fldChar w:fldCharType="begin"/>
        </w:r>
        <w:r w:rsidR="00B83A5E">
          <w:rPr>
            <w:noProof/>
            <w:webHidden/>
          </w:rPr>
          <w:instrText xml:space="preserve"> PAGEREF _Toc84959255 \h </w:instrText>
        </w:r>
        <w:r w:rsidR="00B83A5E">
          <w:rPr>
            <w:noProof/>
            <w:webHidden/>
          </w:rPr>
        </w:r>
        <w:r w:rsidR="00B83A5E">
          <w:rPr>
            <w:noProof/>
            <w:webHidden/>
          </w:rPr>
          <w:fldChar w:fldCharType="separate"/>
        </w:r>
        <w:r w:rsidR="00B83A5E">
          <w:rPr>
            <w:noProof/>
            <w:webHidden/>
          </w:rPr>
          <w:t>41</w:t>
        </w:r>
        <w:r w:rsidR="00B83A5E">
          <w:rPr>
            <w:noProof/>
            <w:webHidden/>
          </w:rPr>
          <w:fldChar w:fldCharType="end"/>
        </w:r>
      </w:hyperlink>
    </w:p>
    <w:p w14:paraId="359EF3CC" w14:textId="14A45807"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6" w:history="1">
        <w:r w:rsidR="00B83A5E" w:rsidRPr="006F4919">
          <w:rPr>
            <w:rStyle w:val="Hyperlink"/>
            <w:noProof/>
          </w:rPr>
          <w:t>Figure 10 – The Structure of the BLF and CLF Network</w:t>
        </w:r>
        <w:r w:rsidR="00B83A5E">
          <w:rPr>
            <w:noProof/>
            <w:webHidden/>
          </w:rPr>
          <w:tab/>
        </w:r>
        <w:r w:rsidR="00B83A5E">
          <w:rPr>
            <w:noProof/>
            <w:webHidden/>
          </w:rPr>
          <w:fldChar w:fldCharType="begin"/>
        </w:r>
        <w:r w:rsidR="00B83A5E">
          <w:rPr>
            <w:noProof/>
            <w:webHidden/>
          </w:rPr>
          <w:instrText xml:space="preserve"> PAGEREF _Toc84959256 \h </w:instrText>
        </w:r>
        <w:r w:rsidR="00B83A5E">
          <w:rPr>
            <w:noProof/>
            <w:webHidden/>
          </w:rPr>
        </w:r>
        <w:r w:rsidR="00B83A5E">
          <w:rPr>
            <w:noProof/>
            <w:webHidden/>
          </w:rPr>
          <w:fldChar w:fldCharType="separate"/>
        </w:r>
        <w:r w:rsidR="00B83A5E">
          <w:rPr>
            <w:noProof/>
            <w:webHidden/>
          </w:rPr>
          <w:t>46</w:t>
        </w:r>
        <w:r w:rsidR="00B83A5E">
          <w:rPr>
            <w:noProof/>
            <w:webHidden/>
          </w:rPr>
          <w:fldChar w:fldCharType="end"/>
        </w:r>
      </w:hyperlink>
    </w:p>
    <w:p w14:paraId="2DFB97E7" w14:textId="736CE443"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7" w:history="1">
        <w:r w:rsidR="00B83A5E" w:rsidRPr="006F4919">
          <w:rPr>
            <w:rStyle w:val="Hyperlink"/>
            <w:noProof/>
          </w:rPr>
          <w:t>Figure 11 – Shows the Load Demand on March 11, 2019, and the CNN Forecast.</w:t>
        </w:r>
        <w:r w:rsidR="00B83A5E">
          <w:rPr>
            <w:noProof/>
            <w:webHidden/>
          </w:rPr>
          <w:tab/>
        </w:r>
        <w:r w:rsidR="00B83A5E">
          <w:rPr>
            <w:noProof/>
            <w:webHidden/>
          </w:rPr>
          <w:fldChar w:fldCharType="begin"/>
        </w:r>
        <w:r w:rsidR="00B83A5E">
          <w:rPr>
            <w:noProof/>
            <w:webHidden/>
          </w:rPr>
          <w:instrText xml:space="preserve"> PAGEREF _Toc84959257 \h </w:instrText>
        </w:r>
        <w:r w:rsidR="00B83A5E">
          <w:rPr>
            <w:noProof/>
            <w:webHidden/>
          </w:rPr>
        </w:r>
        <w:r w:rsidR="00B83A5E">
          <w:rPr>
            <w:noProof/>
            <w:webHidden/>
          </w:rPr>
          <w:fldChar w:fldCharType="separate"/>
        </w:r>
        <w:r w:rsidR="00B83A5E">
          <w:rPr>
            <w:noProof/>
            <w:webHidden/>
          </w:rPr>
          <w:t>54</w:t>
        </w:r>
        <w:r w:rsidR="00B83A5E">
          <w:rPr>
            <w:noProof/>
            <w:webHidden/>
          </w:rPr>
          <w:fldChar w:fldCharType="end"/>
        </w:r>
      </w:hyperlink>
    </w:p>
    <w:p w14:paraId="27FF34A3" w14:textId="5431BAA1"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8" w:history="1">
        <w:r w:rsidR="00B83A5E" w:rsidRPr="006F4919">
          <w:rPr>
            <w:rStyle w:val="Hyperlink"/>
            <w:noProof/>
          </w:rPr>
          <w:t>Figure 12 - Shows the Test Dataset for the City of Toronto</w:t>
        </w:r>
        <w:r w:rsidR="00B83A5E">
          <w:rPr>
            <w:noProof/>
            <w:webHidden/>
          </w:rPr>
          <w:tab/>
        </w:r>
        <w:r w:rsidR="00B83A5E">
          <w:rPr>
            <w:noProof/>
            <w:webHidden/>
          </w:rPr>
          <w:fldChar w:fldCharType="begin"/>
        </w:r>
        <w:r w:rsidR="00B83A5E">
          <w:rPr>
            <w:noProof/>
            <w:webHidden/>
          </w:rPr>
          <w:instrText xml:space="preserve"> PAGEREF _Toc84959258 \h </w:instrText>
        </w:r>
        <w:r w:rsidR="00B83A5E">
          <w:rPr>
            <w:noProof/>
            <w:webHidden/>
          </w:rPr>
        </w:r>
        <w:r w:rsidR="00B83A5E">
          <w:rPr>
            <w:noProof/>
            <w:webHidden/>
          </w:rPr>
          <w:fldChar w:fldCharType="separate"/>
        </w:r>
        <w:r w:rsidR="00B83A5E">
          <w:rPr>
            <w:noProof/>
            <w:webHidden/>
          </w:rPr>
          <w:t>55</w:t>
        </w:r>
        <w:r w:rsidR="00B83A5E">
          <w:rPr>
            <w:noProof/>
            <w:webHidden/>
          </w:rPr>
          <w:fldChar w:fldCharType="end"/>
        </w:r>
      </w:hyperlink>
    </w:p>
    <w:p w14:paraId="04932224" w14:textId="77C100C5"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59" w:history="1">
        <w:r w:rsidR="00B83A5E" w:rsidRPr="006F4919">
          <w:rPr>
            <w:rStyle w:val="Hyperlink"/>
            <w:noProof/>
          </w:rPr>
          <w:t>Figure 13 – Displays the Hourly Average Values for Each Hour - Toronto Dataset</w:t>
        </w:r>
        <w:r w:rsidR="00B83A5E">
          <w:rPr>
            <w:noProof/>
            <w:webHidden/>
          </w:rPr>
          <w:tab/>
        </w:r>
        <w:r w:rsidR="00B83A5E">
          <w:rPr>
            <w:noProof/>
            <w:webHidden/>
          </w:rPr>
          <w:fldChar w:fldCharType="begin"/>
        </w:r>
        <w:r w:rsidR="00B83A5E">
          <w:rPr>
            <w:noProof/>
            <w:webHidden/>
          </w:rPr>
          <w:instrText xml:space="preserve"> PAGEREF _Toc84959259 \h </w:instrText>
        </w:r>
        <w:r w:rsidR="00B83A5E">
          <w:rPr>
            <w:noProof/>
            <w:webHidden/>
          </w:rPr>
        </w:r>
        <w:r w:rsidR="00B83A5E">
          <w:rPr>
            <w:noProof/>
            <w:webHidden/>
          </w:rPr>
          <w:fldChar w:fldCharType="separate"/>
        </w:r>
        <w:r w:rsidR="00B83A5E">
          <w:rPr>
            <w:noProof/>
            <w:webHidden/>
          </w:rPr>
          <w:t>56</w:t>
        </w:r>
        <w:r w:rsidR="00B83A5E">
          <w:rPr>
            <w:noProof/>
            <w:webHidden/>
          </w:rPr>
          <w:fldChar w:fldCharType="end"/>
        </w:r>
      </w:hyperlink>
    </w:p>
    <w:p w14:paraId="1B917926" w14:textId="266D45BC"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0" w:history="1">
        <w:r w:rsidR="00B83A5E" w:rsidRPr="006F4919">
          <w:rPr>
            <w:rStyle w:val="Hyperlink"/>
            <w:noProof/>
          </w:rPr>
          <w:t>Figure 14 – Displays the Weekly Average Values for Each Day - Toronto Dataset</w:t>
        </w:r>
        <w:r w:rsidR="00B83A5E">
          <w:rPr>
            <w:noProof/>
            <w:webHidden/>
          </w:rPr>
          <w:tab/>
        </w:r>
        <w:r w:rsidR="00B83A5E">
          <w:rPr>
            <w:noProof/>
            <w:webHidden/>
          </w:rPr>
          <w:fldChar w:fldCharType="begin"/>
        </w:r>
        <w:r w:rsidR="00B83A5E">
          <w:rPr>
            <w:noProof/>
            <w:webHidden/>
          </w:rPr>
          <w:instrText xml:space="preserve"> PAGEREF _Toc84959260 \h </w:instrText>
        </w:r>
        <w:r w:rsidR="00B83A5E">
          <w:rPr>
            <w:noProof/>
            <w:webHidden/>
          </w:rPr>
        </w:r>
        <w:r w:rsidR="00B83A5E">
          <w:rPr>
            <w:noProof/>
            <w:webHidden/>
          </w:rPr>
          <w:fldChar w:fldCharType="separate"/>
        </w:r>
        <w:r w:rsidR="00B83A5E">
          <w:rPr>
            <w:noProof/>
            <w:webHidden/>
          </w:rPr>
          <w:t>57</w:t>
        </w:r>
        <w:r w:rsidR="00B83A5E">
          <w:rPr>
            <w:noProof/>
            <w:webHidden/>
          </w:rPr>
          <w:fldChar w:fldCharType="end"/>
        </w:r>
      </w:hyperlink>
    </w:p>
    <w:p w14:paraId="36E177E1" w14:textId="7948A043" w:rsidR="00B83A5E" w:rsidRDefault="00346127">
      <w:pPr>
        <w:pStyle w:val="TableofFigures"/>
        <w:tabs>
          <w:tab w:val="right" w:leader="dot" w:pos="8630"/>
        </w:tabs>
        <w:rPr>
          <w:rFonts w:asciiTheme="minorHAnsi" w:eastAsiaTheme="minorEastAsia" w:hAnsiTheme="minorHAnsi" w:cstheme="minorBidi"/>
          <w:noProof/>
          <w:sz w:val="22"/>
          <w:szCs w:val="22"/>
          <w:lang w:eastAsia="en-CA"/>
        </w:rPr>
      </w:pPr>
      <w:hyperlink w:anchor="_Toc84959261" w:history="1">
        <w:r w:rsidR="00B83A5E" w:rsidRPr="006F4919">
          <w:rPr>
            <w:rStyle w:val="Hyperlink"/>
            <w:noProof/>
          </w:rPr>
          <w:t>Figure 15 – Displays the Monthly Average Values for Each Month – Toronto Dataset</w:t>
        </w:r>
        <w:r w:rsidR="00B83A5E">
          <w:rPr>
            <w:noProof/>
            <w:webHidden/>
          </w:rPr>
          <w:tab/>
        </w:r>
        <w:r w:rsidR="00B83A5E">
          <w:rPr>
            <w:noProof/>
            <w:webHidden/>
          </w:rPr>
          <w:fldChar w:fldCharType="begin"/>
        </w:r>
        <w:r w:rsidR="00B83A5E">
          <w:rPr>
            <w:noProof/>
            <w:webHidden/>
          </w:rPr>
          <w:instrText xml:space="preserve"> PAGEREF _Toc84959261 \h </w:instrText>
        </w:r>
        <w:r w:rsidR="00B83A5E">
          <w:rPr>
            <w:noProof/>
            <w:webHidden/>
          </w:rPr>
        </w:r>
        <w:r w:rsidR="00B83A5E">
          <w:rPr>
            <w:noProof/>
            <w:webHidden/>
          </w:rPr>
          <w:fldChar w:fldCharType="separate"/>
        </w:r>
        <w:r w:rsidR="00B83A5E">
          <w:rPr>
            <w:noProof/>
            <w:webHidden/>
          </w:rPr>
          <w:t>59</w:t>
        </w:r>
        <w:r w:rsidR="00B83A5E">
          <w:rPr>
            <w:noProof/>
            <w:webHidden/>
          </w:rPr>
          <w:fldChar w:fldCharType="end"/>
        </w:r>
      </w:hyperlink>
    </w:p>
    <w:p w14:paraId="4B85F338" w14:textId="02C0BAC0" w:rsidR="004D7EF4" w:rsidRDefault="00562D90" w:rsidP="004D7EF4">
      <w:pPr>
        <w:spacing w:line="240" w:lineRule="auto"/>
        <w:jc w:val="left"/>
        <w:sectPr w:rsidR="004D7EF4" w:rsidSect="006214A8">
          <w:pgSz w:w="12240" w:h="15840" w:code="1"/>
          <w:pgMar w:top="1440" w:right="1440" w:bottom="1440" w:left="2160" w:header="720" w:footer="720" w:gutter="0"/>
          <w:pgNumType w:fmt="lowerRoman"/>
          <w:cols w:space="720"/>
          <w:docGrid w:linePitch="360"/>
        </w:sectPr>
      </w:pPr>
      <w:r>
        <w:fldChar w:fldCharType="end"/>
      </w:r>
    </w:p>
    <w:p w14:paraId="0EA1EFC6" w14:textId="48EC7D96" w:rsidR="004D7EF4" w:rsidRDefault="004D7EF4" w:rsidP="009C29D6">
      <w:pPr>
        <w:pStyle w:val="Abbreviation"/>
        <w:rPr>
          <w:noProof/>
        </w:rPr>
      </w:pPr>
      <w:bookmarkStart w:id="6" w:name="_Toc84531690"/>
      <w:bookmarkStart w:id="7" w:name="_Toc84959276"/>
      <w:r>
        <w:rPr>
          <w:noProof/>
        </w:rPr>
        <w:lastRenderedPageBreak/>
        <w:t>List of Abbreviations</w:t>
      </w:r>
      <w:bookmarkEnd w:id="6"/>
      <w:bookmarkEnd w:id="7"/>
      <w:r>
        <w:rPr>
          <w:noProof/>
        </w:rPr>
        <w:t xml:space="preserve"> </w:t>
      </w:r>
    </w:p>
    <w:p w14:paraId="42467025" w14:textId="1BE0EA87" w:rsidR="009C29D6" w:rsidRDefault="009C29D6" w:rsidP="00D12A58">
      <w:r>
        <w:t>ANN – Artificial Neural Networks</w:t>
      </w:r>
      <w:r>
        <w:tab/>
      </w:r>
    </w:p>
    <w:p w14:paraId="5F8851E1" w14:textId="251BAFAF" w:rsidR="00F5402D" w:rsidRDefault="00F5402D" w:rsidP="009C29D6">
      <w:r>
        <w:t>ANNSTLF – Artificial Neural Networks Short Term Load Forecaster</w:t>
      </w:r>
    </w:p>
    <w:p w14:paraId="234915E2" w14:textId="77777777" w:rsidR="009C29D6" w:rsidRDefault="009C29D6" w:rsidP="009C29D6">
      <w:r>
        <w:t>ARIMA – Auto-Regressive Integrated Moving Average</w:t>
      </w:r>
      <w:r>
        <w:tab/>
      </w:r>
    </w:p>
    <w:p w14:paraId="45D93BCB" w14:textId="77777777" w:rsidR="009C29D6" w:rsidRDefault="009C29D6" w:rsidP="009C29D6">
      <w:r>
        <w:t>BLF – Base Load Forecaster</w:t>
      </w:r>
      <w:r>
        <w:tab/>
      </w:r>
    </w:p>
    <w:p w14:paraId="39D7B988" w14:textId="77777777" w:rsidR="009C29D6" w:rsidRDefault="009C29D6" w:rsidP="009C29D6">
      <w:r>
        <w:t>CLF – Change in Load Forecaster</w:t>
      </w:r>
      <w:r>
        <w:tab/>
      </w:r>
    </w:p>
    <w:p w14:paraId="23F567A1" w14:textId="77777777" w:rsidR="009C29D6" w:rsidRDefault="009C29D6" w:rsidP="009C29D6">
      <w:r>
        <w:t>CNN – Convolutional Neural Networks</w:t>
      </w:r>
      <w:r>
        <w:tab/>
      </w:r>
    </w:p>
    <w:p w14:paraId="1895616F" w14:textId="1D0D5BCD" w:rsidR="009C29D6" w:rsidRDefault="009C29D6" w:rsidP="009C29D6">
      <w:r>
        <w:t>GRU – Gated Neural Networks</w:t>
      </w:r>
      <w:r>
        <w:tab/>
      </w:r>
    </w:p>
    <w:p w14:paraId="24877E8C" w14:textId="1A42463B" w:rsidR="00451254" w:rsidRDefault="00451254" w:rsidP="009C29D6">
      <w:r>
        <w:t xml:space="preserve">ICDAR - </w:t>
      </w:r>
      <w:r w:rsidRPr="00451254">
        <w:t>International Conference on Document Analysis and Recognition</w:t>
      </w:r>
    </w:p>
    <w:p w14:paraId="35C79FEA" w14:textId="77777777" w:rsidR="009C29D6" w:rsidRDefault="009C29D6" w:rsidP="009C29D6">
      <w:r>
        <w:t>ILSVRC - ImageNet Large Scale Visual Recognition Challenge</w:t>
      </w:r>
    </w:p>
    <w:p w14:paraId="464E9D83" w14:textId="77777777" w:rsidR="009C29D6" w:rsidRDefault="009C29D6" w:rsidP="009C29D6">
      <w:r>
        <w:t>ISBI - International Symposium on Biomedical Imaging</w:t>
      </w:r>
    </w:p>
    <w:p w14:paraId="50FD8BB2" w14:textId="77777777" w:rsidR="009C29D6" w:rsidRDefault="009C29D6" w:rsidP="009C29D6">
      <w:r>
        <w:t>LSTM – Long Short-Term Memory networks</w:t>
      </w:r>
      <w:r>
        <w:tab/>
      </w:r>
    </w:p>
    <w:p w14:paraId="29E51517" w14:textId="77777777" w:rsidR="009C29D6" w:rsidRDefault="009C29D6" w:rsidP="009C29D6">
      <w:r>
        <w:t>LTLF – Long Term Load Forecasting</w:t>
      </w:r>
      <w:r>
        <w:tab/>
      </w:r>
    </w:p>
    <w:p w14:paraId="5466DCA2" w14:textId="77777777" w:rsidR="009C29D6" w:rsidRDefault="009C29D6" w:rsidP="009C29D6">
      <w:r>
        <w:t>MAE – Mean Absolute Error</w:t>
      </w:r>
    </w:p>
    <w:p w14:paraId="092B256C" w14:textId="77777777" w:rsidR="009C29D6" w:rsidRDefault="009C29D6" w:rsidP="009C29D6">
      <w:r>
        <w:t>MAPE – Mean Absolute Percentage Error</w:t>
      </w:r>
    </w:p>
    <w:p w14:paraId="5747494B" w14:textId="77777777" w:rsidR="009C29D6" w:rsidRDefault="009C29D6" w:rsidP="009C29D6">
      <w:r>
        <w:t>MATLAB – Matrix Laboratory</w:t>
      </w:r>
    </w:p>
    <w:p w14:paraId="64D3B0C3" w14:textId="77777777" w:rsidR="009C29D6" w:rsidRDefault="009C29D6" w:rsidP="009C29D6">
      <w:r>
        <w:t>MBE – Mean Biased Error</w:t>
      </w:r>
    </w:p>
    <w:p w14:paraId="283125F9" w14:textId="77777777" w:rsidR="009C29D6" w:rsidRDefault="009C29D6" w:rsidP="009C29D6">
      <w:r>
        <w:t>MICCAI – Medical Image Computing and Computer Assisted Intervention Society</w:t>
      </w:r>
    </w:p>
    <w:p w14:paraId="008A81F9" w14:textId="77777777" w:rsidR="009C29D6" w:rsidRDefault="009C29D6" w:rsidP="009C29D6">
      <w:r>
        <w:t>ML - Machine Learning</w:t>
      </w:r>
      <w:r>
        <w:tab/>
      </w:r>
    </w:p>
    <w:p w14:paraId="5CA8EFFE" w14:textId="77777777" w:rsidR="009C29D6" w:rsidRDefault="009C29D6" w:rsidP="009C29D6">
      <w:r>
        <w:t>MLP – Multilayer Perceptron</w:t>
      </w:r>
      <w:r>
        <w:tab/>
      </w:r>
    </w:p>
    <w:p w14:paraId="5717CB03" w14:textId="77777777" w:rsidR="009C29D6" w:rsidRDefault="009C29D6" w:rsidP="009C29D6">
      <w:r>
        <w:t>MLR – Multiple Linear Regression</w:t>
      </w:r>
      <w:r>
        <w:tab/>
      </w:r>
    </w:p>
    <w:p w14:paraId="46D41D3D" w14:textId="77777777" w:rsidR="009C29D6" w:rsidRDefault="009C29D6" w:rsidP="009C29D6">
      <w:r>
        <w:t>MSE – Mean Squared Error</w:t>
      </w:r>
    </w:p>
    <w:p w14:paraId="52727D42" w14:textId="77777777" w:rsidR="009C29D6" w:rsidRDefault="009C29D6" w:rsidP="009C29D6">
      <w:r>
        <w:t>MTLF – Medium-Term Load Forecasting</w:t>
      </w:r>
      <w:r>
        <w:tab/>
      </w:r>
    </w:p>
    <w:p w14:paraId="0D3C2D7D" w14:textId="77777777" w:rsidR="009C29D6" w:rsidRDefault="009C29D6" w:rsidP="009C29D6">
      <w:r>
        <w:lastRenderedPageBreak/>
        <w:t>MW – Mega-Watt</w:t>
      </w:r>
    </w:p>
    <w:p w14:paraId="58A9C616" w14:textId="77777777" w:rsidR="009C29D6" w:rsidRDefault="009C29D6" w:rsidP="009C29D6">
      <w:r>
        <w:t>ReLU – Rectified Linear Unit</w:t>
      </w:r>
      <w:r>
        <w:tab/>
      </w:r>
    </w:p>
    <w:p w14:paraId="0421243F" w14:textId="77777777" w:rsidR="009C29D6" w:rsidRDefault="009C29D6" w:rsidP="009C29D6">
      <w:r>
        <w:t xml:space="preserve">RLS – Recursive Least Squares </w:t>
      </w:r>
      <w:r>
        <w:tab/>
      </w:r>
    </w:p>
    <w:p w14:paraId="067827BB" w14:textId="77777777" w:rsidR="009C29D6" w:rsidRDefault="009C29D6" w:rsidP="009C29D6">
      <w:r>
        <w:t>RMSE – Root Mean Square Error</w:t>
      </w:r>
    </w:p>
    <w:p w14:paraId="4A98F62B" w14:textId="50DBA790" w:rsidR="009C29D6" w:rsidRDefault="009C29D6" w:rsidP="009C29D6">
      <w:r>
        <w:t>RNN – Recurrent Neural Networks</w:t>
      </w:r>
      <w:r>
        <w:tab/>
      </w:r>
    </w:p>
    <w:p w14:paraId="15B80D9E" w14:textId="4BE0A2F2" w:rsidR="00D57F92" w:rsidRDefault="00D57F92" w:rsidP="009C29D6">
      <w:r>
        <w:t>SARIMAX -</w:t>
      </w:r>
      <w:r w:rsidRPr="00D57F92">
        <w:t xml:space="preserve"> Seasonal Auto Regressive Integrated Moving Average With Exogenous </w:t>
      </w:r>
      <w:r w:rsidR="00DD552E">
        <w:t>Variables</w:t>
      </w:r>
    </w:p>
    <w:p w14:paraId="6928A32A" w14:textId="77777777" w:rsidR="009C29D6" w:rsidRDefault="009C29D6" w:rsidP="009C29D6">
      <w:r>
        <w:t>SD – Standard Deviation</w:t>
      </w:r>
    </w:p>
    <w:p w14:paraId="57087067" w14:textId="77777777" w:rsidR="009C29D6" w:rsidRDefault="009C29D6" w:rsidP="009C29D6">
      <w:r>
        <w:t>SNF – Seasonal Naïve Forecaster</w:t>
      </w:r>
      <w:r>
        <w:tab/>
      </w:r>
    </w:p>
    <w:p w14:paraId="79CCF9B4" w14:textId="77777777" w:rsidR="009C29D6" w:rsidRDefault="009C29D6" w:rsidP="009C29D6">
      <w:r>
        <w:t>STLF – Short Term Load Forecasting</w:t>
      </w:r>
      <w:r>
        <w:tab/>
      </w:r>
    </w:p>
    <w:p w14:paraId="479469DF" w14:textId="77777777" w:rsidR="009C29D6" w:rsidRDefault="009C29D6" w:rsidP="009C29D6">
      <w:r>
        <w:t>SVM – Support Vector Machine</w:t>
      </w:r>
    </w:p>
    <w:p w14:paraId="23AE770A" w14:textId="77777777" w:rsidR="009C29D6" w:rsidRDefault="009C29D6" w:rsidP="009C29D6">
      <w:r>
        <w:t>UNB – University of New Brunswick</w:t>
      </w:r>
    </w:p>
    <w:p w14:paraId="2036A644" w14:textId="571A3037" w:rsidR="009C29D6" w:rsidRDefault="009C29D6" w:rsidP="00451254">
      <w:r>
        <w:t>VMD - Variational Mode Decomposition</w:t>
      </w:r>
      <w:r>
        <w:tab/>
      </w:r>
    </w:p>
    <w:p w14:paraId="6226D987" w14:textId="4A1E0DBB" w:rsidR="00451254" w:rsidRPr="004D7EF4" w:rsidRDefault="00451254" w:rsidP="004D7EF4">
      <w:pPr>
        <w:spacing w:line="240" w:lineRule="auto"/>
        <w:jc w:val="left"/>
        <w:sectPr w:rsidR="00451254" w:rsidRPr="004D7EF4" w:rsidSect="006214A8">
          <w:pgSz w:w="12240" w:h="15840" w:code="1"/>
          <w:pgMar w:top="1440" w:right="1440" w:bottom="1440" w:left="2160" w:header="720" w:footer="720" w:gutter="0"/>
          <w:pgNumType w:fmt="lowerRoman"/>
          <w:cols w:space="720"/>
          <w:docGrid w:linePitch="360"/>
        </w:sectPr>
      </w:pPr>
      <w:r>
        <w:t xml:space="preserve">VSTLF – Very </w:t>
      </w:r>
      <w:r w:rsidR="0059387D">
        <w:t>Short-Term</w:t>
      </w:r>
      <w:r>
        <w:t xml:space="preserve"> Load Forecasting</w:t>
      </w:r>
    </w:p>
    <w:p w14:paraId="115B70B3" w14:textId="55C85CDD" w:rsidR="00FF1E34" w:rsidRDefault="006052A7" w:rsidP="00CF19C9">
      <w:pPr>
        <w:pStyle w:val="Heading1"/>
      </w:pPr>
      <w:bookmarkStart w:id="8" w:name="_Toc84959277"/>
      <w:r>
        <w:lastRenderedPageBreak/>
        <w:t xml:space="preserve">1 </w:t>
      </w:r>
      <w:r w:rsidR="0056500B" w:rsidRPr="00CF19C9">
        <w:t>Introduction</w:t>
      </w:r>
      <w:bookmarkEnd w:id="8"/>
    </w:p>
    <w:p w14:paraId="6D7E2E65" w14:textId="1C5F3D4A"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[8]","plainTextFormattedCitation":"[1]–[8]","previouslyFormattedCitation":"[1]–[8]"},"properties":{"noteIndex":0},"schema":"https://github.com/citation-style-language/schema/raw/master/csl-citation.json"}</w:instrText>
      </w:r>
      <w:r>
        <w:fldChar w:fldCharType="separate"/>
      </w:r>
      <w:r w:rsidR="00381D4E" w:rsidRPr="00381D4E">
        <w:rPr>
          <w:noProof/>
        </w:rPr>
        <w:t>[1]–[8]</w:t>
      </w:r>
      <w:r>
        <w:fldChar w:fldCharType="end"/>
      </w:r>
      <w:r>
        <w:t xml:space="preserve">. </w:t>
      </w:r>
      <w:r w:rsidR="00C12576" w:rsidRPr="00C12576">
        <w:t xml:space="preserve">Load forecasting is a critical building component for power system operators to ensure the network is </w:t>
      </w:r>
      <w:r w:rsidR="00830B80">
        <w:t>continuously</w:t>
      </w:r>
      <w:r w:rsidR="00185A6C" w:rsidRPr="00C12576">
        <w:t xml:space="preserve"> </w:t>
      </w:r>
      <w:r w:rsidR="001A1B12" w:rsidRPr="00C12576">
        <w:t>operat</w:t>
      </w:r>
      <w:r w:rsidR="001A1B12">
        <w:t>ing</w:t>
      </w:r>
      <w:r w:rsidR="001A1B12" w:rsidRPr="00C12576">
        <w:t xml:space="preserve"> </w:t>
      </w:r>
      <w:r w:rsidR="00185A6C" w:rsidRPr="00C12576">
        <w:t>and managed safely and efficiently</w:t>
      </w:r>
      <w:r w:rsidR="00C12576" w:rsidRPr="00C12576">
        <w:t>. A</w:t>
      </w:r>
      <w:r w:rsidR="00185A6C">
        <w:t>n</w:t>
      </w:r>
      <w:r w:rsidR="00C12576" w:rsidRPr="00C12576">
        <w:t xml:space="preserve"> important objective </w:t>
      </w:r>
      <w:r w:rsidR="001A1B12">
        <w:t xml:space="preserve">for load forecasting </w:t>
      </w:r>
      <w:r w:rsidR="00C12576" w:rsidRPr="00C12576">
        <w:t xml:space="preserve">is to ensure that consumers have an adequate </w:t>
      </w:r>
      <w:r w:rsidR="00830B80">
        <w:t>energy suppl</w:t>
      </w:r>
      <w:r w:rsidR="00C12576" w:rsidRPr="00C12576">
        <w:t xml:space="preserve">y </w:t>
      </w:r>
      <w:r w:rsidR="00D1555D" w:rsidRPr="00C12576">
        <w:t>to</w:t>
      </w:r>
      <w:r w:rsidR="00C12576" w:rsidRPr="00C12576">
        <w:t xml:space="preserve"> maintain the balance of supply and demand. </w:t>
      </w:r>
      <w:r>
        <w:t xml:space="preserve">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[9]","plainTextFormattedCitation":"[1], [9]","previouslyFormattedCitation":"[1], [9]"},"properties":{"noteIndex":0},"schema":"https://github.com/citation-style-language/schema/raw/master/csl-citation.json"}</w:instrText>
      </w:r>
      <w:r>
        <w:fldChar w:fldCharType="separate"/>
      </w:r>
      <w:r w:rsidR="00381D4E" w:rsidRPr="00381D4E">
        <w:rPr>
          <w:noProof/>
        </w:rPr>
        <w:t>[1], [9]</w:t>
      </w:r>
      <w:r>
        <w:fldChar w:fldCharType="end"/>
      </w:r>
      <w:r>
        <w:t xml:space="preserve">. These organizations use load forecasting in power systems planning/operations, revenue projection, rate design, energy trading, and other activities </w:t>
      </w:r>
      <w:r>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review","type":"article"},"uris":["http://www.mendeley.com/documents/?uuid=615d987e-400a-4457-a9c1-e419ac8b1f00"]}],"mendeley":{"formattedCitation":"[2], [3], [10]","plainTextFormattedCitation":"[2], [3], [10]","previouslyFormattedCitation":"[2], [3], [10]"},"properties":{"noteIndex":0},"schema":"https://github.com/citation-style-language/schema/raw/master/csl-citation.json"}</w:instrText>
      </w:r>
      <w:r>
        <w:fldChar w:fldCharType="separate"/>
      </w:r>
      <w:r w:rsidR="00381D4E" w:rsidRPr="00381D4E">
        <w:rPr>
          <w:noProof/>
        </w:rPr>
        <w:t>[2], [3], [10]</w:t>
      </w:r>
      <w:r>
        <w:fldChar w:fldCharType="end"/>
      </w:r>
      <w:r>
        <w:t xml:space="preserve">. </w:t>
      </w:r>
    </w:p>
    <w:p w14:paraId="4A61672C" w14:textId="5032883F" w:rsidR="00BA3F19" w:rsidRDefault="005C72F2" w:rsidP="00FE1556">
      <w:pPr>
        <w:ind w:firstLine="288"/>
      </w:pPr>
      <w:r w:rsidRPr="005C72F2">
        <w:t>Over the last decade, there has been a surge in the adoption of renewable energy and distributed generation sources</w:t>
      </w:r>
      <w:r w:rsidR="00830B80">
        <w:t xml:space="preserve"> and the</w:t>
      </w:r>
      <w:r w:rsidRPr="005C72F2">
        <w:t xml:space="preserve"> advancement and implementation of smart grids and buildings to </w:t>
      </w:r>
      <w:r w:rsidR="00830B80">
        <w:t>meet growing energy demands effectively</w:t>
      </w:r>
      <w:r w:rsidR="00BA3F19" w:rsidRPr="00AD1DC4">
        <w:t xml:space="preserve">. </w:t>
      </w:r>
      <w:r w:rsidR="00655E04" w:rsidRPr="00655E04">
        <w:t>To integrate th</w:t>
      </w:r>
      <w:del w:id="9" w:author="Dawn MacIsaac" w:date="2021-10-13T07:40:00Z">
        <w:r w:rsidR="00655E04" w:rsidRPr="00655E04" w:rsidDel="00DA784A">
          <w:delText xml:space="preserve">e </w:delText>
        </w:r>
        <w:r w:rsidR="000D2A41" w:rsidDel="00DA784A">
          <w:delText>preced</w:delText>
        </w:r>
        <w:r w:rsidR="00655E04" w:rsidRPr="00655E04" w:rsidDel="00DA784A">
          <w:delText>ing</w:delText>
        </w:r>
      </w:del>
      <w:ins w:id="10" w:author="Dawn MacIsaac" w:date="2021-10-13T07:40:00Z">
        <w:r w:rsidR="00DA784A">
          <w:t>ese deve</w:t>
        </w:r>
      </w:ins>
      <w:ins w:id="11" w:author="Dawn MacIsaac" w:date="2021-10-13T07:41:00Z">
        <w:r w:rsidR="00DA784A">
          <w:t>lopments</w:t>
        </w:r>
      </w:ins>
      <w:r w:rsidR="00655E04" w:rsidRPr="00655E04">
        <w:t xml:space="preserve"> without causing system disruptions, it is necessary to have reliable load forecasting across multiple time horizons</w:t>
      </w:r>
      <w:r w:rsidR="00655E04">
        <w:t xml:space="preserve"> </w:t>
      </w:r>
      <w:r w:rsidR="00BA3F19">
        <w:fldChar w:fldCharType="begin" w:fldLock="1"/>
      </w:r>
      <w:r w:rsidR="009F2D5B">
        <w:instrText xml:space="preserve">ADDIN CSL_CITATION {"citationItems":[{"id":"ITEM-1","itemData":{"DOI":"10.1016/j.apenergy.2017.12.051","ISSN":"03062619","abstract":"This paper presents a recurrent neural network model to make medium-to-long term predictions, i.e. time horizon of </w:instrText>
      </w:r>
      <w:r w:rsidR="009F2D5B">
        <w:rPr>
          <w:rFonts w:ascii="Cambria Math" w:hAnsi="Cambria Math" w:cs="Cambria Math"/>
        </w:rPr>
        <w:instrText>⩾</w:instrText>
      </w:r>
      <w:r w:rsidR="009F2D5B">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[11]","plainTextFormattedCitation":"[11]","previouslyFormattedCitation":"[11]"},"properties":{"noteIndex":0},"schema":"https://github.com/citation-style-language/schema/raw/master/csl-citation.json"}</w:instrText>
      </w:r>
      <w:r w:rsidR="00BA3F19">
        <w:fldChar w:fldCharType="separate"/>
      </w:r>
      <w:r w:rsidR="00381D4E" w:rsidRPr="00381D4E">
        <w:rPr>
          <w:noProof/>
        </w:rPr>
        <w:t>[11]</w:t>
      </w:r>
      <w:r w:rsidR="00BA3F19">
        <w:fldChar w:fldCharType="end"/>
      </w:r>
      <w:r w:rsidR="00BA3F19" w:rsidRPr="00AD1DC4">
        <w:t>.</w:t>
      </w:r>
      <w:r w:rsidR="00BA3F19">
        <w:t xml:space="preserve"> Electric load forecasting is well studied </w:t>
      </w:r>
      <w:r w:rsidR="00BA3F19">
        <w:fldChar w:fldCharType="begin" w:fldLock="1"/>
      </w:r>
      <w:r w:rsidR="00217A9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 [12], [13]","plainTextFormattedCitation":"[1], [7], [12], [13]","previouslyFormattedCitation":"[1], [7], [12], [13]"},"properties":{"noteIndex":0},"schema":"https://github.com/citation-style-language/schema/raw/master/csl-citation.json"}</w:instrText>
      </w:r>
      <w:r w:rsidR="00BA3F19">
        <w:fldChar w:fldCharType="separate"/>
      </w:r>
      <w:r w:rsidR="00217A94" w:rsidRPr="00217A94">
        <w:rPr>
          <w:noProof/>
        </w:rPr>
        <w:t>[1], [7], [12], [13]</w:t>
      </w:r>
      <w:r w:rsidR="00BA3F19">
        <w:fldChar w:fldCharType="end"/>
      </w:r>
      <w:r w:rsidR="00BA3F19">
        <w:t xml:space="preserve">, and most current research focuses on developing more accurate forecasts. The demand patterns used to drive </w:t>
      </w:r>
      <w:r w:rsidR="001A1B12">
        <w:t xml:space="preserve">modern </w:t>
      </w:r>
      <w:r w:rsidR="00BA3F19">
        <w:t xml:space="preserve">technologies are complex due to the deregulation of energy markets and </w:t>
      </w:r>
      <w:r>
        <w:t>several</w:t>
      </w:r>
      <w:r w:rsidR="0078166C">
        <w:t xml:space="preserve"> random factors</w:t>
      </w:r>
      <w:r w:rsidR="00BA3F19">
        <w:t>, often governed by human behavio</w:t>
      </w:r>
      <w:r w:rsidR="000D2A41">
        <w:t>u</w:t>
      </w:r>
      <w:r w:rsidR="00BA3F19">
        <w:t xml:space="preserve">r, which </w:t>
      </w:r>
      <w:r w:rsidR="000D2A41">
        <w:t>must</w:t>
      </w:r>
      <w:r w:rsidR="00BA3F19">
        <w:t xml:space="preserve"> be considered to predict future electricity demand. </w:t>
      </w:r>
      <w:r>
        <w:t>Therefore, d</w:t>
      </w:r>
      <w:r w:rsidR="00BA3F19" w:rsidRPr="00D60826">
        <w:t xml:space="preserve">eveloping a forecasting model appropriate for a particular power network is not a simple </w:t>
      </w:r>
      <w:r w:rsidR="00BA3F19" w:rsidRPr="00D60826">
        <w:lastRenderedPageBreak/>
        <w:t>task</w:t>
      </w:r>
      <w:r w:rsidR="00BA3F19">
        <w:t xml:space="preserve"> </w:t>
      </w:r>
      <w:r w:rsidR="00BA3F19">
        <w:fldChar w:fldCharType="begin" w:fldLock="1"/>
      </w:r>
      <w:r w:rsidR="009F2D5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review","type":"article-journal"},"uris":["http://www.mendeley.com/documents/?uuid=a4a08c2c-096c-4f5a-86be-386f6845def8"]}],"mendeley":{"formattedCitation":"[3], [10], [14]","plainTextFormattedCitation":"[3], [10], [14]","previouslyFormattedCitation":"[3], [10], [14]"},"properties":{"noteIndex":0},"schema":"https://github.com/citation-style-language/schema/raw/master/csl-citation.json"}</w:instrText>
      </w:r>
      <w:r w:rsidR="00BA3F19">
        <w:fldChar w:fldCharType="separate"/>
      </w:r>
      <w:r w:rsidR="00381D4E" w:rsidRPr="00381D4E">
        <w:rPr>
          <w:noProof/>
        </w:rPr>
        <w:t>[3], [10], [14]</w:t>
      </w:r>
      <w:r w:rsidR="00BA3F19">
        <w:fldChar w:fldCharType="end"/>
      </w:r>
      <w:r w:rsidR="00BA3F19">
        <w:t xml:space="preserve">. </w:t>
      </w:r>
      <w:r w:rsidR="00D96D8D" w:rsidRPr="00D96D8D">
        <w:t xml:space="preserve">From a financial standpoint, over-forecasting, or forecasting more power than </w:t>
      </w:r>
      <w:r w:rsidR="000D2A41">
        <w:t xml:space="preserve">required, results in the </w:t>
      </w:r>
      <w:r w:rsidR="003665B8">
        <w:t>start-up</w:t>
      </w:r>
      <w:r w:rsidR="000D2A41">
        <w:t xml:space="preserve"> of an excessive number of generating units, resulting in over-</w:t>
      </w:r>
      <w:r w:rsidR="00D96D8D" w:rsidRPr="00D96D8D">
        <w:t xml:space="preserve">production and unnecessary expense. </w:t>
      </w:r>
      <w:r w:rsidR="001A1B12">
        <w:t>Conversely, u</w:t>
      </w:r>
      <w:r w:rsidR="001A1B12" w:rsidRPr="00D96D8D">
        <w:t>nderestimating</w:t>
      </w:r>
      <w:r w:rsidR="001A1B12">
        <w:t xml:space="preserve"> </w:t>
      </w:r>
      <w:r w:rsidR="004C52EE">
        <w:t>the</w:t>
      </w:r>
      <w:r w:rsidR="00D96D8D" w:rsidRPr="00D96D8D">
        <w:t xml:space="preserve"> required demand </w:t>
      </w:r>
      <w:del w:id="12" w:author="Dawn MacIsaac" w:date="2021-10-13T07:42:00Z">
        <w:r w:rsidR="00D96D8D" w:rsidRPr="00D96D8D" w:rsidDel="00DA784A">
          <w:delText xml:space="preserve">is a result of a </w:delText>
        </w:r>
      </w:del>
      <w:ins w:id="13" w:author="Dawn MacIsaac" w:date="2021-10-13T07:42:00Z">
        <w:r w:rsidR="00DA784A">
          <w:t xml:space="preserve">because of </w:t>
        </w:r>
      </w:ins>
      <w:r w:rsidR="00D96D8D" w:rsidRPr="00D96D8D">
        <w:t xml:space="preserve">higher </w:t>
      </w:r>
      <w:ins w:id="14" w:author="Dawn MacIsaac" w:date="2021-10-13T07:42:00Z">
        <w:r w:rsidR="00DA784A">
          <w:t xml:space="preserve">than expected </w:t>
        </w:r>
      </w:ins>
      <w:r w:rsidR="00D96D8D" w:rsidRPr="00D96D8D">
        <w:t>load</w:t>
      </w:r>
      <w:ins w:id="15" w:author="Dawn MacIsaac" w:date="2021-10-13T07:42:00Z">
        <w:r w:rsidR="00DA784A">
          <w:t>s</w:t>
        </w:r>
      </w:ins>
      <w:r w:rsidR="00D96D8D" w:rsidRPr="00D96D8D">
        <w:t xml:space="preserve"> </w:t>
      </w:r>
      <w:del w:id="16" w:author="Dawn MacIsaac" w:date="2021-10-13T07:42:00Z">
        <w:r w:rsidR="00D96D8D" w:rsidRPr="00D96D8D" w:rsidDel="00DA784A">
          <w:delText xml:space="preserve">than expected and </w:delText>
        </w:r>
      </w:del>
      <w:r w:rsidR="00D96D8D" w:rsidRPr="00D96D8D">
        <w:t>result</w:t>
      </w:r>
      <w:r w:rsidR="001A1B12">
        <w:t>s</w:t>
      </w:r>
      <w:r w:rsidR="00D96D8D" w:rsidRPr="00D96D8D">
        <w:t xml:space="preserve"> </w:t>
      </w:r>
      <w:r w:rsidR="001A1B12">
        <w:t xml:space="preserve">in </w:t>
      </w:r>
      <w:r w:rsidR="00D96D8D" w:rsidRPr="00D96D8D">
        <w:t xml:space="preserve">electricity deficit. When this occurs, the system operator is forced to purchase potentially pricey peaking power to cover the difference </w:t>
      </w:r>
      <w:r w:rsidR="001A1B12">
        <w:t xml:space="preserve">at </w:t>
      </w:r>
      <w:r w:rsidR="00D96D8D" w:rsidRPr="00D96D8D">
        <w:t xml:space="preserve">significantly higher than the market price. </w:t>
      </w:r>
      <w:r w:rsidR="00046639" w:rsidRPr="00D96D8D">
        <w:t>Both</w:t>
      </w:r>
      <w:r w:rsidR="00D96D8D" w:rsidRPr="00D96D8D">
        <w:t xml:space="preserve"> situations result in suboptimal generation scheduling and present technical challenges to the operator.</w:t>
      </w:r>
    </w:p>
    <w:p w14:paraId="44D38A71" w14:textId="3F6C27C5" w:rsidR="00D1555D" w:rsidRDefault="00D1555D" w:rsidP="00FE1556">
      <w:pPr>
        <w:ind w:firstLine="288"/>
      </w:pPr>
      <w:r w:rsidRPr="00D1555D">
        <w:t xml:space="preserve">In </w:t>
      </w:r>
      <w:r>
        <w:t xml:space="preserve">February </w:t>
      </w:r>
      <w:r w:rsidRPr="00D1555D">
        <w:t>2008, </w:t>
      </w:r>
      <w:r w:rsidR="000D2A41">
        <w:t xml:space="preserve">the </w:t>
      </w:r>
      <w:r w:rsidRPr="00D1555D">
        <w:t>Electric Reliability Council of Texas</w:t>
      </w:r>
      <w:r w:rsidR="009F5BD5">
        <w:t xml:space="preserve"> </w:t>
      </w:r>
      <w:r w:rsidRPr="00D1555D">
        <w:t>documented a power system incident that prompted them to respond to a big ramp down of wind generation by ramping up evening demand more quickly than predicted to maintain load/generation balance</w:t>
      </w:r>
      <w:r w:rsidR="001A1B12">
        <w:t xml:space="preserve"> </w:t>
      </w:r>
      <w:r w:rsidR="001A1B12">
        <w:fldChar w:fldCharType="begin" w:fldLock="1"/>
      </w:r>
      <w:r w:rsidR="009F2D5B">
        <w: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[15]","plainTextFormattedCitation":"[15]","previouslyFormattedCitation":"[15]"},"properties":{"noteIndex":0},"schema":"https://github.com/citation-style-language/schema/raw/master/csl-citation.json"}</w:instrText>
      </w:r>
      <w:r w:rsidR="001A1B12">
        <w:fldChar w:fldCharType="separate"/>
      </w:r>
      <w:r w:rsidR="00381D4E" w:rsidRPr="00381D4E">
        <w:rPr>
          <w:noProof/>
        </w:rPr>
        <w:t>[15]</w:t>
      </w:r>
      <w:r w:rsidR="001A1B12">
        <w:fldChar w:fldCharType="end"/>
      </w:r>
      <w:r w:rsidRPr="00D1555D">
        <w:t xml:space="preserve">. They drew on reserve power and relieved the load of power consumers who agreed to act as temporary curtailment loads during the event. </w:t>
      </w:r>
      <w:r w:rsidR="001A1B12">
        <w:t>After-incident</w:t>
      </w:r>
      <w:r w:rsidR="001A1B12" w:rsidRPr="00D1555D">
        <w:t xml:space="preserve"> </w:t>
      </w:r>
      <w:r w:rsidRPr="00D1555D">
        <w:t>analysis indicate</w:t>
      </w:r>
      <w:r w:rsidR="001A1B12">
        <w:t>s</w:t>
      </w:r>
      <w:r w:rsidRPr="00D1555D">
        <w:t xml:space="preserve"> that more precise forecasting of generation and demand may easily have averted the need for an emergency reaction. In September 2011, a heatwave in South Korea increased </w:t>
      </w:r>
      <w:r w:rsidR="000D2A41">
        <w:t>the electricity demand</w:t>
      </w:r>
      <w:r w:rsidRPr="00D1555D">
        <w:t xml:space="preserve"> significantly. Due to a lack of available energy to satisfy the uptick caused by the heatwave, South Korea's power supply was disrupted for nearly 1.5 million people </w:t>
      </w:r>
      <w:r w:rsidR="00FD43F2">
        <w:fldChar w:fldCharType="begin" w:fldLock="1"/>
      </w:r>
      <w:r w:rsidR="009F2D5B">
        <w:instrText>ADDIN CSL_CITATION {"citationItems":[{"id":"ITEM-1","itemData":{"URL":"http://english.chosun.com/site/data/html_dir/2011/09/16/2011091600558.html","accessed":{"date-parts":[["2021","9","17"]]},"id":"ITEM-1","issued":{"date-parts":[["2011"]]},"title":"Freak Blackouts Plunge Korea into Darkness - The Chosun Ilbo (English Edition): Daily News from Korea - national/politics &gt; national","type":"webpage"},"uris":["http://www.mendeley.com/documents/?uuid=14907752-f1a4-3e7e-8038-10a72337094f"]}],"mendeley":{"formattedCitation":"[16]","plainTextFormattedCitation":"[16]","previouslyFormattedCitation":"[16]"},"properties":{"noteIndex":0},"schema":"https://github.com/citation-style-language/schema/raw/master/csl-citation.json"}</w:instrText>
      </w:r>
      <w:r w:rsidR="00FD43F2">
        <w:fldChar w:fldCharType="separate"/>
      </w:r>
      <w:r w:rsidR="00381D4E" w:rsidRPr="00381D4E">
        <w:rPr>
          <w:noProof/>
        </w:rPr>
        <w:t>[16]</w:t>
      </w:r>
      <w:r w:rsidR="00FD43F2">
        <w:fldChar w:fldCharType="end"/>
      </w:r>
      <w:r w:rsidRPr="00D1555D">
        <w:t xml:space="preserve">. Although </w:t>
      </w:r>
      <w:r w:rsidR="002013C6">
        <w:t>these</w:t>
      </w:r>
      <w:r w:rsidRPr="00D1555D">
        <w:t xml:space="preserve"> scenarios are uncommon, they provide extreme </w:t>
      </w:r>
      <w:del w:id="17" w:author="Dawn MacIsaac" w:date="2021-10-13T07:46:00Z">
        <w:r w:rsidRPr="00D1555D" w:rsidDel="00DA784A">
          <w:delText xml:space="preserve">illustrations </w:delText>
        </w:r>
      </w:del>
      <w:ins w:id="18" w:author="Dawn MacIsaac" w:date="2021-10-13T07:46:00Z">
        <w:r w:rsidR="00DA784A">
          <w:t>examples</w:t>
        </w:r>
        <w:r w:rsidR="00DA784A" w:rsidRPr="00D1555D">
          <w:t xml:space="preserve"> </w:t>
        </w:r>
      </w:ins>
      <w:r w:rsidRPr="00D1555D">
        <w:t xml:space="preserve">of the potential repercussions of imbalance and, hence, the significant importance of </w:t>
      </w:r>
      <w:r w:rsidR="00ED0C8A">
        <w:t>accurate</w:t>
      </w:r>
      <w:r w:rsidRPr="00D1555D">
        <w:t xml:space="preserve"> load forecasting.</w:t>
      </w:r>
    </w:p>
    <w:p w14:paraId="17612DC7" w14:textId="6608F54D" w:rsidR="00F24181" w:rsidRDefault="00E646CD" w:rsidP="00F24181">
      <w:pPr>
        <w:ind w:firstLine="288"/>
      </w:pPr>
      <w:commentRangeStart w:id="19"/>
      <w:r>
        <w:t>In load</w:t>
      </w:r>
      <w:r w:rsidR="00FE1556" w:rsidRPr="00FE1556">
        <w:t xml:space="preserve"> forecasting, statistical and machine learning (ML) techniques have been applied. Deep learning techniques have gained popularity in recent years due to their ability to </w:t>
      </w:r>
      <w:r w:rsidR="000D2A41">
        <w:t>better interpret complex relationships in the data</w:t>
      </w:r>
      <w:r w:rsidR="001C43DF">
        <w:t xml:space="preserve"> </w:t>
      </w:r>
      <w:r w:rsidR="00CC5911">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CNN","type":"paper-conference"},"uris":["http://www.mendeley.com/documents/?uuid=4d0f7756-490c-4e08-a555-dd1307469290"]}],"mendeley":{"formattedCitation":"[2], [17]","plainTextFormattedCitation":"[2], [17]","previouslyFormattedCitation":"[2], [17]"},"properties":{"noteIndex":0},"schema":"https://github.com/citation-style-language/schema/raw/master/csl-citation.json"}</w:instrText>
      </w:r>
      <w:r w:rsidR="00CC5911">
        <w:fldChar w:fldCharType="separate"/>
      </w:r>
      <w:r w:rsidR="00381D4E" w:rsidRPr="00381D4E">
        <w:rPr>
          <w:noProof/>
        </w:rPr>
        <w:t>[2], [17]</w:t>
      </w:r>
      <w:r w:rsidR="00CC5911">
        <w:fldChar w:fldCharType="end"/>
      </w:r>
      <w:r w:rsidR="00FE1556" w:rsidRPr="00FE1556">
        <w:t>.</w:t>
      </w:r>
      <w:r w:rsidR="00F24181">
        <w:t xml:space="preserve"> The purpose of this work is to compare </w:t>
      </w:r>
      <w:r w:rsidR="00F24181">
        <w:lastRenderedPageBreak/>
        <w:t>deep learning forecasting techniques against some conventional forecasters in use by specific utilities to determine if deep learning can better suit their needs</w:t>
      </w:r>
      <w:commentRangeEnd w:id="19"/>
      <w:r w:rsidR="009D2865">
        <w:rPr>
          <w:rStyle w:val="CommentReference"/>
        </w:rPr>
        <w:commentReference w:id="19"/>
      </w:r>
      <w:r w:rsidR="00F24181">
        <w:t xml:space="preserve">. </w:t>
      </w:r>
    </w:p>
    <w:p w14:paraId="566A07B6" w14:textId="1D36C49C" w:rsidR="003545F4" w:rsidRDefault="00EA3328" w:rsidP="00EA3328">
      <w:pPr>
        <w:pStyle w:val="Heading2"/>
      </w:pPr>
      <w:bookmarkStart w:id="20" w:name="_Toc84959278"/>
      <w:commentRangeStart w:id="21"/>
      <w:r>
        <w:t xml:space="preserve">1.1 </w:t>
      </w:r>
      <w:r w:rsidR="00C66986" w:rsidRPr="00C66986">
        <w:t>Significant Achievements and Contributions</w:t>
      </w:r>
      <w:bookmarkEnd w:id="20"/>
      <w:commentRangeEnd w:id="21"/>
      <w:r w:rsidR="009D2865">
        <w:rPr>
          <w:rStyle w:val="CommentReference"/>
          <w:rFonts w:cs="Times New Roman"/>
          <w:b w:val="0"/>
          <w:bCs w:val="0"/>
          <w:iCs w:val="0"/>
        </w:rPr>
        <w:commentReference w:id="21"/>
      </w:r>
    </w:p>
    <w:p w14:paraId="3AF67016" w14:textId="77777777" w:rsidR="00366E8A" w:rsidRDefault="00366E8A" w:rsidP="00366E8A">
      <w:pPr>
        <w:ind w:firstLine="288"/>
      </w:pPr>
      <w:r w:rsidRPr="00366E8A">
        <w:t xml:space="preserve">To begin, we selected three distinct datasets that aggregate data from three distinct cities: Toronto, Ontario, Ottawa, Ontario, and Saint John, New Brunswick. Environment Canada provided the weather data. We chose well-known benchmark algorithms that have been extensively used in the load forecasting literature. We chose two distinct deep learning algorithms, the CNN and the LSTM, that have demonstrated remarkable results when applied to a variety of problems. Additionally, these algorithms demonstrated promising results in the literature on load forecasting. </w:t>
      </w:r>
    </w:p>
    <w:p w14:paraId="23962875" w14:textId="77777777" w:rsidR="00366E8A" w:rsidRDefault="00366E8A" w:rsidP="00366E8A">
      <w:pPr>
        <w:ind w:firstLine="288"/>
      </w:pPr>
      <w:r w:rsidRPr="00366E8A">
        <w:t xml:space="preserve">We implemented all benchmarks and deep algorithms and compared their overall performance as well as their accuracy in detecting daily peaks in the data. Our comparison demonstrates the additional value that deep learning algorithms provide over popular benchmark algorithms. We created algorithms that can identify complex data relationship without explicit user input. We developed algorithms that are adaptable to external factors such as annual increases in power demand or temperature shifts. </w:t>
      </w:r>
    </w:p>
    <w:p w14:paraId="57AA7831" w14:textId="1B36E259" w:rsidR="00366E8A" w:rsidRPr="00366E8A" w:rsidRDefault="00366E8A" w:rsidP="00366E8A">
      <w:pPr>
        <w:ind w:firstLine="288"/>
      </w:pPr>
      <w:r w:rsidRPr="00366E8A">
        <w:t>Finally, because we used publicly available data and algorithms with extensive documentation on how they were developed, this work will be reproducible and serve as a benchmark for future research both within and beyond our smart-grid team. This also contributes to the maturation of the ongoing debate over the use of deep learning methods in load forecasting that have not been thoroughly tested.</w:t>
      </w:r>
    </w:p>
    <w:p w14:paraId="663BAB38" w14:textId="3CD502AF" w:rsidR="00F24181" w:rsidRDefault="00F24181" w:rsidP="00F24181">
      <w:pPr>
        <w:pStyle w:val="Heading2"/>
      </w:pPr>
      <w:bookmarkStart w:id="22" w:name="_Toc84959279"/>
      <w:commentRangeStart w:id="23"/>
      <w:r>
        <w:lastRenderedPageBreak/>
        <w:t>1.</w:t>
      </w:r>
      <w:r w:rsidR="00D630B9">
        <w:t>2</w:t>
      </w:r>
      <w:r>
        <w:t xml:space="preserve"> Outline of the Thesis</w:t>
      </w:r>
      <w:bookmarkEnd w:id="22"/>
      <w:commentRangeEnd w:id="23"/>
      <w:r w:rsidR="009D2865">
        <w:rPr>
          <w:rStyle w:val="CommentReference"/>
          <w:rFonts w:cs="Times New Roman"/>
          <w:b w:val="0"/>
          <w:bCs w:val="0"/>
          <w:iCs w:val="0"/>
        </w:rPr>
        <w:commentReference w:id="23"/>
      </w:r>
    </w:p>
    <w:p w14:paraId="294BE1C7" w14:textId="559EDD18" w:rsidR="00044CDE" w:rsidRDefault="00845485" w:rsidP="00845485">
      <w:pPr>
        <w:ind w:firstLine="288"/>
        <w:rPr>
          <w:rFonts w:cs="Arial"/>
          <w:b/>
          <w:bCs/>
          <w:kern w:val="32"/>
          <w:sz w:val="28"/>
          <w:szCs w:val="32"/>
        </w:rPr>
      </w:pPr>
      <w:r w:rsidRPr="00845485">
        <w:t xml:space="preserve">The following is the outline of this dissertation. Chapter 2 discusses load forecasting techniques, forecasting horizons, factors affecting electricity demand, and our benchmark algorithms. </w:t>
      </w:r>
      <w:r w:rsidR="00C90D03" w:rsidRPr="00C90D03">
        <w:t>Chapter 3 summarizes the details of our implementation; it also includes a description of peak load demand and the deep learning techniques we used.</w:t>
      </w:r>
      <w:r w:rsidR="00C90D03">
        <w:t xml:space="preserve"> </w:t>
      </w:r>
      <w:r w:rsidRPr="00845485">
        <w:t>Chapter 4 analyzes our findings and comparisons in detail, as well as the performance metrics we used in this study. Chapter 5 summarizes our findings, contributions, and future directions for research.</w:t>
      </w:r>
      <w:r w:rsidR="00044CDE">
        <w:br w:type="page"/>
      </w:r>
    </w:p>
    <w:p w14:paraId="53981F3B" w14:textId="6A17ACC5" w:rsidR="00DE6AC4" w:rsidRDefault="00CC7F1A" w:rsidP="00DE6AC4">
      <w:pPr>
        <w:pStyle w:val="Heading1"/>
      </w:pPr>
      <w:bookmarkStart w:id="24" w:name="_Toc84959280"/>
      <w:r>
        <w:lastRenderedPageBreak/>
        <w:t xml:space="preserve">2 </w:t>
      </w:r>
      <w:r w:rsidRPr="00CC7F1A">
        <w:t>Overview of Load Forecasting</w:t>
      </w:r>
      <w:bookmarkEnd w:id="24"/>
    </w:p>
    <w:p w14:paraId="546107F0" w14:textId="7A3D1F8B" w:rsidR="001A2209" w:rsidRDefault="001A2209" w:rsidP="001A2209">
      <w:pPr>
        <w:pStyle w:val="Heading2"/>
      </w:pPr>
      <w:bookmarkStart w:id="25" w:name="_Toc84959281"/>
      <w:r>
        <w:t>2.1 Overview of Load Forecasting Techniques</w:t>
      </w:r>
      <w:bookmarkEnd w:id="25"/>
    </w:p>
    <w:p w14:paraId="297A580F" w14:textId="11F49293" w:rsidR="001A2209" w:rsidRPr="004C61BB" w:rsidRDefault="001A2209" w:rsidP="001A2209">
      <w:pPr>
        <w:pStyle w:val="Heading3"/>
      </w:pPr>
      <w:bookmarkStart w:id="26" w:name="_Toc84959282"/>
      <w:r>
        <w:t>2.1.1 Statistical and Machine Learning Techniques</w:t>
      </w:r>
      <w:bookmarkEnd w:id="26"/>
    </w:p>
    <w:p w14:paraId="5590F111" w14:textId="3BD54176" w:rsidR="001A2209" w:rsidRDefault="001A2209" w:rsidP="001A2209">
      <w:pPr>
        <w:ind w:firstLine="288"/>
      </w:pPr>
      <w:r w:rsidRPr="00F21DE4">
        <w:t>Statistical techniques and machine learning (ML) have both been used to forecast load, and with the widespread adoption of data science, the line between these two approaches is becoming increasingly ambiguous</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Examples of statistical techniques applied to electrical load forecasting include multiple linear regression analysis </w:t>
      </w:r>
      <w:r>
        <w:fldChar w:fldCharType="begin" w:fldLock="1"/>
      </w:r>
      <w:r w:rsidR="009F2D5B">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data","type":"article-journal","volume":"2018-Janua"},"uris":["http://www.mendeley.com/documents/?uuid=3dedc393-6528-4e37-8c9f-c6f79840e1fe"]}],"mendeley":{"formattedCitation":"[18], [19]","plainTextFormattedCitation":"[18], [19]","previouslyFormattedCitation":"[18], [19]"},"properties":{"noteIndex":0},"schema":"https://github.com/citation-style-language/schema/raw/master/csl-citation.json"}</w:instrText>
      </w:r>
      <w:r>
        <w:fldChar w:fldCharType="separate"/>
      </w:r>
      <w:r w:rsidR="00381D4E" w:rsidRPr="00381D4E">
        <w:rPr>
          <w:noProof/>
        </w:rPr>
        <w:t>[18], [19]</w:t>
      </w:r>
      <w:r>
        <w:fldChar w:fldCharType="end"/>
      </w:r>
      <w:r>
        <w:t xml:space="preserve"> exponential smoothing </w:t>
      </w:r>
      <w:r>
        <w:fldChar w:fldCharType="begin" w:fldLock="1"/>
      </w:r>
      <w:r w:rsidR="009F2D5B">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forecasting","type":"article-journal"},"uris":["http://www.mendeley.com/documents/?uuid=53245019-974b-4e58-9957-513582620681"]}],"mendeley":{"formattedCitation":"[20], [21]","plainTextFormattedCitation":"[20], [21]","previouslyFormattedCitation":"[20], [21]"},"properties":{"noteIndex":0},"schema":"https://github.com/citation-style-language/schema/raw/master/csl-citation.json"}</w:instrText>
      </w:r>
      <w:r>
        <w:fldChar w:fldCharType="separate"/>
      </w:r>
      <w:r w:rsidR="00381D4E" w:rsidRPr="00381D4E">
        <w:rPr>
          <w:noProof/>
        </w:rPr>
        <w:t>[20], [21]</w:t>
      </w:r>
      <w:r>
        <w:fldChar w:fldCharType="end"/>
      </w:r>
      <w:r>
        <w:t xml:space="preserve">, and auto-regressive integrated moving average (ARIMA) modelling </w:t>
      </w:r>
      <w:r>
        <w:fldChar w:fldCharType="begin" w:fldLock="1"/>
      </w:r>
      <w:r w:rsidR="009F2D5B">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buildings","type":"article-journal"},"uris":["http://www.mendeley.com/documents/?uuid=4b3da0e0-2ae3-40df-a6a1-7ee745710b04"]}],"mendeley":{"formattedCitation":"[22], [23]","plainTextFormattedCitation":"[22], [23]","previouslyFormattedCitation":"[22], [23]"},"properties":{"noteIndex":0},"schema":"https://github.com/citation-style-language/schema/raw/master/csl-citation.json"}</w:instrText>
      </w:r>
      <w:r>
        <w:fldChar w:fldCharType="separate"/>
      </w:r>
      <w:r w:rsidR="00381D4E" w:rsidRPr="00381D4E">
        <w:rPr>
          <w:noProof/>
        </w:rPr>
        <w:t>[22], [23]</w:t>
      </w:r>
      <w:r>
        <w:fldChar w:fldCharType="end"/>
      </w:r>
      <w:r>
        <w:t xml:space="preserve">. On the other hand, ML algorithms are more intelligent and can be better, as they provide the capacity to learn and adapt to the non-linear and complex relationships between load and other influencing factors (e.g., weather, time of day) automatically </w:t>
      </w:r>
      <w:r>
        <w:fldChar w:fldCharType="begin" w:fldLock="1"/>
      </w:r>
      <w:r w:rsidR="009F2D5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[24]","plainTextFormattedCitation":"[24]","previouslyFormattedCitation":"[24]"},"properties":{"noteIndex":0},"schema":"https://github.com/citation-style-language/schema/raw/master/csl-citation.json"}</w:instrText>
      </w:r>
      <w:r>
        <w:fldChar w:fldCharType="separate"/>
      </w:r>
      <w:r w:rsidR="00381D4E" w:rsidRPr="00381D4E">
        <w:rPr>
          <w:noProof/>
        </w:rPr>
        <w:t>[24]</w:t>
      </w:r>
      <w:r>
        <w:fldChar w:fldCharType="end"/>
      </w:r>
      <w:r>
        <w:t xml:space="preserve">. Examples are Artificial Neural Networks (ANNs) </w:t>
      </w:r>
      <w:r>
        <w:fldChar w:fldCharType="begin" w:fldLock="1"/>
      </w:r>
      <w:r w:rsidR="00B93B63">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[25]","plainTextFormattedCitation":"[25]","previouslyFormattedCitation":"[25]"},"properties":{"noteIndex":0},"schema":"https://github.com/citation-style-language/schema/raw/master/csl-citation.json"}</w:instrText>
      </w:r>
      <w:r>
        <w:fldChar w:fldCharType="separate"/>
      </w:r>
      <w:r w:rsidR="00B93B63" w:rsidRPr="00B93B63">
        <w:rPr>
          <w:noProof/>
        </w:rPr>
        <w:t>[25]</w:t>
      </w:r>
      <w:r>
        <w:fldChar w:fldCharType="end"/>
      </w:r>
      <w:r>
        <w:fldChar w:fldCharType="begin" w:fldLock="1"/>
      </w:r>
      <w:r w:rsidR="00B93B63">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fldChar w:fldCharType="separate"/>
      </w:r>
      <w:r w:rsidR="00B93B63" w:rsidRPr="00B93B63">
        <w:rPr>
          <w:noProof/>
        </w:rPr>
        <w:t>[26]</w:t>
      </w:r>
      <w:r>
        <w:fldChar w:fldCharType="end"/>
      </w:r>
      <w:r>
        <w:t xml:space="preserve">, Fuzzy Regression Models </w:t>
      </w:r>
      <w:r>
        <w:fldChar w:fldCharType="begin" w:fldLock="1"/>
      </w:r>
      <w:r w:rsidR="00B93B63">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models","type":"article-journal"},"uris":["http://www.mendeley.com/documents/?uuid=2df0b6f9-b63b-45fe-b8c5-bc9f3603d5de"]}],"mendeley":{"formattedCitation":"[27], [28]","plainTextFormattedCitation":"[27], [28]","previouslyFormattedCitation":"[27], [28]"},"properties":{"noteIndex":0},"schema":"https://github.com/citation-style-language/schema/raw/master/csl-citation.json"}</w:instrText>
      </w:r>
      <w:r>
        <w:fldChar w:fldCharType="separate"/>
      </w:r>
      <w:r w:rsidR="00B93B63" w:rsidRPr="00B93B63">
        <w:rPr>
          <w:noProof/>
        </w:rPr>
        <w:t>[27], [28]</w:t>
      </w:r>
      <w:r>
        <w:fldChar w:fldCharType="end"/>
      </w:r>
      <w:r>
        <w:t xml:space="preserve">, Support Vector Machines </w:t>
      </w:r>
      <w:r>
        <w:fldChar w:fldCharType="begin" w:fldLock="1"/>
      </w:r>
      <w:r w:rsidR="00B93B63">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[29]","plainTextFormattedCitation":"[29]","previouslyFormattedCitation":"[29]"},"properties":{"noteIndex":0},"schema":"https://github.com/citation-style-language/schema/raw/master/csl-citation.json"}</w:instrText>
      </w:r>
      <w:r>
        <w:fldChar w:fldCharType="separate"/>
      </w:r>
      <w:r w:rsidR="00B93B63" w:rsidRPr="00B93B63">
        <w:rPr>
          <w:noProof/>
        </w:rPr>
        <w:t>[29]</w:t>
      </w:r>
      <w:r>
        <w:fldChar w:fldCharType="end"/>
      </w:r>
      <w:r>
        <w:t xml:space="preserve">, Gradient Boosting Machines </w:t>
      </w:r>
      <w:r>
        <w:fldChar w:fldCharType="begin" w:fldLock="1"/>
      </w:r>
      <w:r w:rsidR="00B93B63">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[30]","plainTextFormattedCitation":"[30]","previouslyFormattedCitation":"[30]"},"properties":{"noteIndex":0},"schema":"https://github.com/citation-style-language/schema/raw/master/csl-citation.json"}</w:instrText>
      </w:r>
      <w:r>
        <w:fldChar w:fldCharType="separate"/>
      </w:r>
      <w:r w:rsidR="00B93B63" w:rsidRPr="00B93B63">
        <w:rPr>
          <w:noProof/>
        </w:rPr>
        <w:t>[30]</w:t>
      </w:r>
      <w:r>
        <w:fldChar w:fldCharType="end"/>
      </w:r>
      <w:r>
        <w:t xml:space="preserve">; they have all been applied to electrical load forecasting. </w:t>
      </w:r>
    </w:p>
    <w:p w14:paraId="347D0D2A" w14:textId="11DB6391" w:rsidR="001A2209" w:rsidRDefault="001A2209" w:rsidP="001A2209">
      <w:pPr>
        <w:ind w:firstLine="288"/>
      </w:pPr>
      <w:r w:rsidRPr="00757670">
        <w:t xml:space="preserve">The authors of </w:t>
      </w:r>
      <w:r>
        <w:fldChar w:fldCharType="begin" w:fldLock="1"/>
      </w:r>
      <w:r w:rsidR="009F2D5B">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[12]","plainTextFormattedCitation":"[12]","previouslyFormattedCitation":"[12]"},"properties":{"noteIndex":0},"schema":"https://github.com/citation-style-language/schema/raw/master/csl-citation.json"}</w:instrText>
      </w:r>
      <w:r>
        <w:fldChar w:fldCharType="separate"/>
      </w:r>
      <w:r w:rsidR="00381D4E" w:rsidRPr="00381D4E">
        <w:rPr>
          <w:noProof/>
        </w:rPr>
        <w:t>[12]</w:t>
      </w:r>
      <w:r>
        <w:fldChar w:fldCharType="end"/>
      </w:r>
      <w:r w:rsidRPr="00757670">
        <w:t xml:space="preserve"> discussed many regression-based approaches for</w:t>
      </w:r>
      <w:ins w:id="27" w:author="Dawn MacIsaac" w:date="2021-10-13T08:10:00Z">
        <w:r w:rsidR="00CF695C">
          <w:t xml:space="preserve"> forecasting within 2-week horizons</w:t>
        </w:r>
      </w:ins>
      <w:r w:rsidRPr="00757670">
        <w:t xml:space="preserve"> </w:t>
      </w:r>
      <w:commentRangeStart w:id="28"/>
      <w:proofErr w:type="spellStart"/>
      <w:r w:rsidRPr="00757670">
        <w:t>STLF</w:t>
      </w:r>
      <w:commentRangeEnd w:id="28"/>
      <w:proofErr w:type="spellEnd"/>
      <w:r w:rsidR="009D2865">
        <w:rPr>
          <w:rStyle w:val="CommentReference"/>
        </w:rPr>
        <w:commentReference w:id="28"/>
      </w:r>
      <w:r w:rsidRPr="00757670">
        <w:t xml:space="preserve"> </w:t>
      </w:r>
      <w:commentRangeStart w:id="29"/>
      <w:r>
        <w:fldChar w:fldCharType="begin" w:fldLock="1"/>
      </w:r>
      <w:r w:rsidR="00B93B63">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[31]","plainTextFormattedCitation":"[31]","previouslyFormattedCitation":"[31]"},"properties":{"noteIndex":0},"schema":"https://github.com/citation-style-language/schema/raw/master/csl-citation.json"}</w:instrText>
      </w:r>
      <w:r>
        <w:fldChar w:fldCharType="separate"/>
      </w:r>
      <w:r w:rsidR="00B93B63" w:rsidRPr="00B93B63">
        <w:rPr>
          <w:noProof/>
        </w:rPr>
        <w:t>[31]</w:t>
      </w:r>
      <w:r>
        <w:fldChar w:fldCharType="end"/>
      </w:r>
      <w:commentRangeEnd w:id="29"/>
      <w:r w:rsidR="00CF695C">
        <w:rPr>
          <w:rStyle w:val="CommentReference"/>
        </w:rPr>
        <w:commentReference w:id="29"/>
      </w:r>
      <w:r w:rsidRPr="00757670">
        <w:t xml:space="preserve">. Another study </w:t>
      </w:r>
      <w:r>
        <w:fldChar w:fldCharType="begin" w:fldLock="1"/>
      </w:r>
      <w:r w:rsidR="00B93B63">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[32]","plainTextFormattedCitation":"[32]","previouslyFormattedCitation":"[32]"},"properties":{"noteIndex":0},"schema":"https://github.com/citation-style-language/schema/raw/master/csl-citation.json"}</w:instrText>
      </w:r>
      <w:r>
        <w:fldChar w:fldCharType="separate"/>
      </w:r>
      <w:r w:rsidR="00B93B63" w:rsidRPr="00B93B63">
        <w:rPr>
          <w:noProof/>
        </w:rPr>
        <w:t>[32]</w:t>
      </w:r>
      <w:r>
        <w:fldChar w:fldCharType="end"/>
      </w:r>
      <w:r w:rsidRPr="00757670">
        <w:t xml:space="preserve"> examined various </w:t>
      </w:r>
      <w:r>
        <w:t>Multiple Linear Regression (</w:t>
      </w:r>
      <w:r w:rsidRPr="00757670">
        <w:t>MLR</w:t>
      </w:r>
      <w:r>
        <w:t>)</w:t>
      </w:r>
      <w:r w:rsidRPr="00757670">
        <w:t xml:space="preserve"> algorithms for load forecasting. </w:t>
      </w:r>
      <w:r>
        <w:t>The ARIMA model is the most frequently used among all regression models</w:t>
      </w:r>
      <w:r w:rsidRPr="004D4D3D">
        <w:t xml:space="preserve"> since it consistently produces good prediction results; for example, the author in </w:t>
      </w:r>
      <w:r>
        <w:fldChar w:fldCharType="begin" w:fldLock="1"/>
      </w:r>
      <w:r w:rsidR="00B93B63">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[33]","plainTextFormattedCitation":"[33]","previouslyFormattedCitation":"[33]"},"properties":{"noteIndex":0},"schema":"https://github.com/citation-style-language/schema/raw/master/csl-citation.json"}</w:instrText>
      </w:r>
      <w:r>
        <w:fldChar w:fldCharType="separate"/>
      </w:r>
      <w:r w:rsidR="00B93B63" w:rsidRPr="00B93B63">
        <w:rPr>
          <w:noProof/>
        </w:rPr>
        <w:t>[33]</w:t>
      </w:r>
      <w:r>
        <w:fldChar w:fldCharType="end"/>
      </w:r>
      <w:r w:rsidRPr="004D4D3D">
        <w:t xml:space="preserve"> combined ARIMA and Box-Jenkins methods to do hourly forecasting.</w:t>
      </w:r>
      <w:ins w:id="30" w:author="Dawn MacIsaac" w:date="2021-10-13T08:11:00Z">
        <w:r w:rsidR="00CF695C">
          <w:t xml:space="preserve"> </w:t>
        </w:r>
        <w:commentRangeStart w:id="31"/>
        <w:r w:rsidR="00CF695C">
          <w:t>[]</w:t>
        </w:r>
      </w:ins>
      <w:commentRangeEnd w:id="31"/>
      <w:ins w:id="32" w:author="Dawn MacIsaac" w:date="2021-10-13T08:12:00Z">
        <w:r w:rsidR="00CF695C">
          <w:rPr>
            <w:rStyle w:val="CommentReference"/>
          </w:rPr>
          <w:commentReference w:id="31"/>
        </w:r>
      </w:ins>
    </w:p>
    <w:p w14:paraId="3C6EE4FE" w14:textId="3E6D6A68" w:rsidR="001A2209" w:rsidRDefault="001A2209" w:rsidP="001A2209">
      <w:pPr>
        <w:pStyle w:val="Heading3"/>
      </w:pPr>
      <w:bookmarkStart w:id="33" w:name="_Toc84959283"/>
      <w:commentRangeStart w:id="34"/>
      <w:r>
        <w:lastRenderedPageBreak/>
        <w:t>2.</w:t>
      </w:r>
      <w:r w:rsidR="00A52802">
        <w:t>1</w:t>
      </w:r>
      <w:r>
        <w:t>.2 Deep Learning Techniques</w:t>
      </w:r>
      <w:bookmarkEnd w:id="33"/>
      <w:commentRangeEnd w:id="34"/>
      <w:r w:rsidR="00943E59">
        <w:rPr>
          <w:rStyle w:val="CommentReference"/>
          <w:rFonts w:cs="Times New Roman"/>
          <w:b w:val="0"/>
          <w:bCs w:val="0"/>
        </w:rPr>
        <w:commentReference w:id="34"/>
      </w:r>
    </w:p>
    <w:p w14:paraId="1A7CB2E9" w14:textId="2C0663BE" w:rsidR="006F0C14" w:rsidRDefault="00B93B63" w:rsidP="00B93B63">
      <w:r>
        <w:tab/>
      </w:r>
      <w:r w:rsidR="006F0C14">
        <w:t xml:space="preserve">According to Yann Lecun and colleagues, “deep learning enables computer models built of many processing layers to learn representations of data at different levels of abstraction” </w:t>
      </w:r>
      <w:r w:rsidR="006F0C14">
        <w:fldChar w:fldCharType="begin" w:fldLock="1"/>
      </w:r>
      <w:r w:rsidR="007B48CB">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[34]","plainTextFormattedCitation":"[34]","previouslyFormattedCitation":"[34]"},"properties":{"noteIndex":0},"schema":"https://github.com/citation-style-language/schema/raw/master/csl-citation.json"}</w:instrText>
      </w:r>
      <w:r w:rsidR="006F0C14">
        <w:fldChar w:fldCharType="separate"/>
      </w:r>
      <w:r w:rsidR="006F0C14" w:rsidRPr="006F0C14">
        <w:rPr>
          <w:noProof/>
        </w:rPr>
        <w:t>[34]</w:t>
      </w:r>
      <w:r w:rsidR="006F0C14">
        <w:fldChar w:fldCharType="end"/>
      </w:r>
      <w:r w:rsidR="006F0C14">
        <w:t xml:space="preserve">. </w:t>
      </w:r>
      <w:r w:rsidR="006F0C14" w:rsidRPr="00610090">
        <w:t xml:space="preserve">Although this kind of model has existed for a long period, it has only recently garnered widespread popularity. A pivotal moment in </w:t>
      </w:r>
      <w:r w:rsidR="006F0C14">
        <w:t>developing</w:t>
      </w:r>
      <w:r w:rsidR="006F0C14" w:rsidRPr="00610090">
        <w:t xml:space="preserve"> deep learning</w:t>
      </w:r>
      <w:r w:rsidR="006F0C14">
        <w:t xml:space="preserve"> </w:t>
      </w:r>
      <w:r w:rsidR="006F0C14" w:rsidRPr="00610090">
        <w:t xml:space="preserve">occurred in 2006 when </w:t>
      </w:r>
      <w:r w:rsidR="006F0C14">
        <w:t xml:space="preserve">Geoffrey </w:t>
      </w:r>
      <w:r w:rsidR="006F0C14" w:rsidRPr="00610090">
        <w:t xml:space="preserve">Hinton et al. </w:t>
      </w:r>
      <w:r w:rsidR="006F0C14">
        <w:fldChar w:fldCharType="begin" w:fldLock="1"/>
      </w:r>
      <w:r w:rsidR="007B48CB">
        <w:instrText>ADDIN CSL_CITATION {"citationItems":[{"id":"ITEM-1","itemData":{"DOI":"10.1162/neco.2006.18.7.1527","ISSN":"08997667","PMID":"16764513","abstract":"We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 2006 Massachusetts Institute of Technology.","author":[{"dropping-particle":"","family":"Hinton","given":"Geoffrey E.","non-dropping-particle":"","parse-names":false,"suffix":""},{"dropping-particle":"","family":"Osindero","given":"Simon","non-dropping-particle":"","parse-names":false,"suffix":""},{"dropping-particle":"","family":"Teh","given":"Yee Whye","non-dropping-particle":"","parse-names":false,"suffix":""}],"container-title":"Neural Computation","id":"ITEM-1","issued":{"date-parts":[["2006"]]},"title":"A fast learning algorithm for deep belief nets","type":"article-journal"},"uris":["http://www.mendeley.com/documents/?uuid=3da38605-f13f-47e7-bb22-ad4c09e30461"]}],"mendeley":{"formattedCitation":"[35]","plainTextFormattedCitation":"[35]","previouslyFormattedCitation":"[35]"},"properties":{"noteIndex":0},"schema":"https://github.com/citation-style-language/schema/raw/master/csl-citation.json"}</w:instrText>
      </w:r>
      <w:r w:rsidR="006F0C14">
        <w:fldChar w:fldCharType="separate"/>
      </w:r>
      <w:r w:rsidR="006F0C14" w:rsidRPr="006F0C14">
        <w:rPr>
          <w:noProof/>
        </w:rPr>
        <w:t>[35]</w:t>
      </w:r>
      <w:r w:rsidR="006F0C14">
        <w:fldChar w:fldCharType="end"/>
      </w:r>
      <w:r w:rsidR="006F0C14" w:rsidRPr="00610090">
        <w:t xml:space="preserve"> proved that a greedy layer-wise pre-training strategy enabled the construction of deep belief networks (DBNs).</w:t>
      </w:r>
      <w:r w:rsidR="006F0C14">
        <w:t xml:space="preserve"> Geoffrey Hinton’s quantum leap in inventing an effective neural network training algorithm paved the way for deep learning implementations </w:t>
      </w:r>
      <w:r w:rsidR="006F0C14">
        <w:fldChar w:fldCharType="begin" w:fldLock="1"/>
      </w:r>
      <w:r w:rsidR="007B48CB">
        <w:instrText>ADDIN CSL_CITATION {"citationItems":[{"id":"ITEM-1","itemData":{"abstract":"Building energy load forecasting is becoming an increasingly important task with the rapid deployment of smart homes, integration of renewables into the grid and the advent of decentralized energy systems. Residential load forecasting has been a challenging task since the residential load is highly stochastic. Deep learning models have showed tremendous promise in the fields of time-series and sequential data and have been successfully used in the field of short-term load forecasting at the building level. Although, other studies have looked at using deep learning models for building energy forecasting, most of those studies have looked at limited number of homes or an aggregate load of a collection of homes. This study aims to address this gap and serve as an investigation on selecting the better deep learning model architecture for short term load forecasting on 3 communities of residential buildings. The deep learning models CNN and LSTM have been used in the study. For 15-min ahead forecasting for a collection of homes it was found that homes with a higher variance were better predicted by using CNN models and LSTM showed better performance for homes with lower variances. The effect of adding weather variables on 24-hour ahead forecasting was studied and it was observed that adding weather parameters did not show an improvement in forecasting performance. In all the homes, deep learning models are shown to outperform the simple ANN model.","author":[{"dropping-particle":"","family":"Suresh","given":"Sreerag","non-dropping-particle":"","parse-names":false,"suffix":""}],"id":"ITEM-1","issued":{"date-parts":[["2020"]]},"publisher":"Virginia Polytechnic Institute and State University","publisher-place":"Blacksburg","title":"An Analysis of Short-term Load Forecasting on Residential Buildings Using Deep Learning Models","type":"thesis"},"uris":["http://www.mendeley.com/documents/?uuid=e367e86b-717c-33b3-82f1-d614ec133ba1"]}],"mendeley":{"formattedCitation":"[36]","plainTextFormattedCitation":"[36]","previouslyFormattedCitation":"[36]"},"properties":{"noteIndex":0},"schema":"https://github.com/citation-style-language/schema/raw/master/csl-citation.json"}</w:instrText>
      </w:r>
      <w:r w:rsidR="006F0C14">
        <w:fldChar w:fldCharType="separate"/>
      </w:r>
      <w:r w:rsidR="006F0C14" w:rsidRPr="006F0C14">
        <w:rPr>
          <w:noProof/>
        </w:rPr>
        <w:t>[36]</w:t>
      </w:r>
      <w:r w:rsidR="006F0C14">
        <w:fldChar w:fldCharType="end"/>
      </w:r>
      <w:r w:rsidR="006F0C14">
        <w:t xml:space="preserve">. </w:t>
      </w:r>
      <w:r w:rsidR="006F0C14" w:rsidRPr="00610090">
        <w:t>Previously, the utility of deep architectures had been limited by their proclivity to become stuck in suboptimal solutions. Since then, research has established that the same idea holds for different types of networks</w:t>
      </w:r>
      <w:r w:rsidR="006F0C14">
        <w:t xml:space="preserve"> </w:t>
      </w:r>
      <w:r w:rsidR="006F0C14">
        <w:fldChar w:fldCharType="begin" w:fldLock="1"/>
      </w:r>
      <w:r w:rsidR="007B48CB">
        <w:instrText>ADDIN CSL_CITATION {"citationItems":[{"id":"ITEM-1","itemData":{"DOI":"10.7551/mitpress/7503.003.0024","ISBN":"9780262195683","ISSN":"10495258","abstract":"Complexity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author":[{"dropping-particle":"","family":"Bengio","given":"Yoshua","non-dropping-particle":"","parse-names":false,"suffix":""},{"dropping-particle":"","family":"Lamblin","given":"Pascal","non-dropping-particle":"","parse-names":false,"suffix":""},{"dropping-particle":"","family":"Popovici","given":"Dan","non-dropping-particle":"","parse-names":false,"suffix":""},{"dropping-particle":"","family":"Larochelle","given":"Hugo","non-dropping-particle":"","parse-names":false,"suffix":""}],"container-title":"Advances in Neural Information Processing Systems","id":"ITEM-1","issued":{"date-parts":[["2007"]]},"title":"Greedy layer-wise training of deep networks","type":"paper-conference"},"uris":["http://www.mendeley.com/documents/?uuid=e2f280a2-bc99-4996-ba47-d7de5348a4c5"]}],"mendeley":{"formattedCitation":"[37]","plainTextFormattedCitation":"[37]","previouslyFormattedCitation":"[37]"},"properties":{"noteIndex":0},"schema":"https://github.com/citation-style-language/schema/raw/master/csl-citation.json"}</w:instrText>
      </w:r>
      <w:r w:rsidR="006F0C14">
        <w:fldChar w:fldCharType="separate"/>
      </w:r>
      <w:r w:rsidR="006F0C14" w:rsidRPr="006F0C14">
        <w:rPr>
          <w:noProof/>
        </w:rPr>
        <w:t>[37]</w:t>
      </w:r>
      <w:r w:rsidR="006F0C14">
        <w:fldChar w:fldCharType="end"/>
      </w:r>
      <w:r w:rsidR="006F0C14" w:rsidRPr="00610090">
        <w:t xml:space="preserve">, ushering in the </w:t>
      </w:r>
      <w:r w:rsidR="006F0C14">
        <w:t>deep learning era</w:t>
      </w:r>
      <w:r w:rsidR="006F0C14" w:rsidRPr="00610090">
        <w:t>.</w:t>
      </w:r>
    </w:p>
    <w:p w14:paraId="1FFF52C2" w14:textId="159591CC" w:rsidR="006F0C14" w:rsidRDefault="006F0C14" w:rsidP="00B93B63">
      <w:r>
        <w:tab/>
      </w:r>
      <w:r w:rsidRPr="00826FC3">
        <w:t xml:space="preserve">Goodfellow et al. </w:t>
      </w:r>
      <w:r>
        <w:fldChar w:fldCharType="begin" w:fldLock="1"/>
      </w:r>
      <w:r w:rsidR="00F51F44">
        <w:instrText>ADDIN CSL_CITATION {"citationItems":[{"id":"ITEM-1","itemData":{"abstract":"Several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Early attempts at explaining this phenomenon focused on nonlinearity and overfitting. We argue instead that the primary cause of neural networks’ vulnerability to adversarial perturbation is their linear nature. This explanation is supported by new quantitative results while giving the first explanation of the most intriguing fact about them: their generalization across architectures and training sets. Moreover, this view yields a simple and fast method of generating adversarial examples. Using this approach to provide examples for adversarial training, we reduce the test set error of a maxout 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Proceedings","id":"ITEM-1","issued":{"date-parts":[["2015"]]},"title":"Explaining and harnessing adversarial examples","type":"paper-conference"},"uris":["http://www.mendeley.com/documents/?uuid=0cfcc0af-c265-40a3-b52a-0a68ab5d3f7b"]}],"mendeley":{"formattedCitation":"[38]","plainTextFormattedCitation":"[38]","previouslyFormattedCitation":"[38]"},"properties":{"noteIndex":0},"schema":"https://github.com/citation-style-language/schema/raw/master/csl-citation.json"}</w:instrText>
      </w:r>
      <w:r>
        <w:fldChar w:fldCharType="separate"/>
      </w:r>
      <w:r w:rsidR="007B48CB" w:rsidRPr="007B48CB">
        <w:rPr>
          <w:noProof/>
        </w:rPr>
        <w:t>[38]</w:t>
      </w:r>
      <w:r>
        <w:fldChar w:fldCharType="end"/>
      </w:r>
      <w:r w:rsidRPr="00826FC3">
        <w:t xml:space="preserve"> examine the concept of expanding network depth to improve generalization error rather than merely increasing the size of a single hidden layer. Numerous neurons may be required to accurately represent input data in a one-layered network, </w:t>
      </w:r>
      <w:r>
        <w:t>which</w:t>
      </w:r>
      <w:r w:rsidRPr="00826FC3">
        <w:t xml:space="preserve"> is solved more effectively by shifting to a deeper design. Deep learning's success has been linked to the numerous levels of representation introduced by multiple layers </w:t>
      </w:r>
      <w:r>
        <w:fldChar w:fldCharType="begin" w:fldLock="1"/>
      </w:r>
      <w:r w:rsidR="00F51F44">
        <w:instrText>ADDIN CSL_CITATION {"citationItems":[{"id":"ITEM-1","itemData":{"DOI":"10.1109/ICASSP.2013.6638947","ISBN":"9781479903566","ISSN":"15206149","abstract":"Recurrent neural networks (RNNs) are a powerful model for sequential data. End-to-end training methods such as Connectionist Temporal Classification make it possible to train RNNs for sequence labelling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feedforward networks. This paper investigates deep recurrent neural networks, which combine the multiple levels of representation that have proved so effective in deep networks with the flexible use of long range context that empowers RNNs. When trained end-to-end with suitable regularisation, we find that deep Long Short-term Memory RNNs achieve a test set error of 17.7% on the TIMIT phoneme recognition benchmark, which to our knowledge is the best recorded score. © 2013 IEEE.","author":[{"dropping-particle":"","family":"Graves","given":"Alex","non-dropping-particle":"","parse-names":false,"suffix":""},{"dropping-particle":"","family":"Mohamed","given":"Abdel Rahman","non-dropping-particle":"","parse-names":false,"suffix":""},{"dropping-particle":"","family":"Hinton","given":"Geoffrey","non-dropping-particle":"","parse-names":false,"suffix":""}],"container-title":"ICASSP, IEEE International Conference on Acoustics, Speech and Signal Processing - Proceedings","id":"ITEM-1","issued":{"date-parts":[["2013"]]},"title":"Speech recognition with deep recurrent neural networks","type":"paper-conference"},"uris":["http://www.mendeley.com/documents/?uuid=f8b51f11-0506-4c15-8795-b45cf4b9ce53"]}],"mendeley":{"formattedCitation":"[39]","plainTextFormattedCitation":"[39]","previouslyFormattedCitation":"[39]"},"properties":{"noteIndex":0},"schema":"https://github.com/citation-style-language/schema/raw/master/csl-citation.json"}</w:instrText>
      </w:r>
      <w:r>
        <w:fldChar w:fldCharType="separate"/>
      </w:r>
      <w:r w:rsidR="007B48CB" w:rsidRPr="007B48CB">
        <w:rPr>
          <w:noProof/>
        </w:rPr>
        <w:t>[39]</w:t>
      </w:r>
      <w:r>
        <w:fldChar w:fldCharType="end"/>
      </w:r>
      <w:r w:rsidRPr="00826FC3">
        <w:t xml:space="preserve">. By providing more powerful outputs than conventional benchmark neural networks, deep learning has revolutionized </w:t>
      </w:r>
      <w:r>
        <w:t>research fields like</w:t>
      </w:r>
      <w:r w:rsidRPr="00826FC3">
        <w:t xml:space="preserve"> image processing and sequence learning. Their popularity is </w:t>
      </w:r>
      <w:r>
        <w:t>primari</w:t>
      </w:r>
      <w:r w:rsidRPr="00826FC3">
        <w:t xml:space="preserve">ly due to their success in resolving a wide variety of </w:t>
      </w:r>
      <w:r>
        <w:t>previously believed unsolvable issues</w:t>
      </w:r>
      <w:r w:rsidRPr="00826FC3">
        <w:t xml:space="preserve"> using shallow networks.</w:t>
      </w:r>
      <w:r>
        <w:t xml:space="preserve"> Although the concept of ‘deep learning’ has been bandied about for decades, it was frequently dismissed as a fanciful notion rather than a feasible technology. This was primarily due to three </w:t>
      </w:r>
      <w:r>
        <w:lastRenderedPageBreak/>
        <w:t>constraints: (</w:t>
      </w:r>
      <w:r w:rsidRPr="005902EF">
        <w:t>i</w:t>
      </w:r>
      <w:r>
        <w:t xml:space="preserve">) insufficient training data, (ii) insufficient processing power, and (iii) insufficient efficient training algorithms </w:t>
      </w:r>
      <w:r>
        <w:fldChar w:fldCharType="begin" w:fldLock="1"/>
      </w:r>
      <w:r w:rsidR="00F51F44">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[40]","plainTextFormattedCitation":"[40]","previouslyFormattedCitation":"[40]"},"properties":{"noteIndex":0},"schema":"https://github.com/citation-style-language/schema/raw/master/csl-citation.json"}</w:instrText>
      </w:r>
      <w:r>
        <w:fldChar w:fldCharType="separate"/>
      </w:r>
      <w:r w:rsidR="007B48CB" w:rsidRPr="007B48CB">
        <w:rPr>
          <w:noProof/>
        </w:rPr>
        <w:t>[40]</w:t>
      </w:r>
      <w:r>
        <w:fldChar w:fldCharType="end"/>
      </w:r>
      <w:r>
        <w:t>. With improvements in the semiconductor industry resulting in powerful graphics processing units (GPUs) and the rising digitization of the world, these limits have been overcome.</w:t>
      </w:r>
    </w:p>
    <w:p w14:paraId="3C8C0DFF" w14:textId="77777777" w:rsidR="00A3181A" w:rsidRDefault="00BF7599" w:rsidP="00517EFD">
      <w:pPr>
        <w:keepNext/>
        <w:ind w:firstLine="288"/>
        <w:jc w:val="center"/>
      </w:pPr>
      <w:r>
        <w:rPr>
          <w:noProof/>
        </w:rPr>
        <w:drawing>
          <wp:inline distT="0" distB="0" distL="0" distR="0" wp14:anchorId="716C97EE" wp14:editId="429B78A1">
            <wp:extent cx="4562475" cy="1854314"/>
            <wp:effectExtent l="0" t="0" r="0" b="0"/>
            <wp:docPr id="11" name="Picture 11" descr="What is the difference between Machine Learning and Deep Learning | by  Neeraj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What is the difference between Machine Learning and Deep Learning | by  Neeraj Kumar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1854314"/>
                    </a:xfrm>
                    <a:prstGeom prst="rect">
                      <a:avLst/>
                    </a:prstGeom>
                    <a:noFill/>
                    <a:ln>
                      <a:noFill/>
                    </a:ln>
                  </pic:spPr>
                </pic:pic>
              </a:graphicData>
            </a:graphic>
          </wp:inline>
        </w:drawing>
      </w:r>
    </w:p>
    <w:p w14:paraId="5E6ECC45" w14:textId="365CDCBF" w:rsidR="00A3181A" w:rsidRDefault="00A3181A" w:rsidP="00A3181A">
      <w:pPr>
        <w:pStyle w:val="Caption"/>
        <w:jc w:val="center"/>
      </w:pPr>
      <w:bookmarkStart w:id="35" w:name="_Toc84959247"/>
      <w:r>
        <w:t xml:space="preserve">Figure </w:t>
      </w:r>
      <w:fldSimple w:instr=" SEQ Figure \* ARABIC ">
        <w:r w:rsidR="00B1288F">
          <w:rPr>
            <w:noProof/>
          </w:rPr>
          <w:t>1</w:t>
        </w:r>
      </w:fldSimple>
      <w:r>
        <w:t xml:space="preserve"> - </w:t>
      </w:r>
      <w:r w:rsidR="00162784" w:rsidRPr="00162784">
        <w:t>A Simple Network Versus a Deep Learning Network</w:t>
      </w:r>
      <w:r>
        <w:t xml:space="preserve"> </w:t>
      </w:r>
      <w:r>
        <w:fldChar w:fldCharType="begin" w:fldLock="1"/>
      </w:r>
      <w:r w:rsidR="00F51F44">
        <w:instrText>ADDIN CSL_CITATION {"citationItems":[{"id":"ITEM-1","itemData":{"URL":"https://medium.com/@Say2neeraj/what-is-the-difference-between-machine-learning-and-deep-learning-5795e4415be9","accessed":{"date-parts":[["2021","9","18"]]},"id":"ITEM-1","issued":{"date-parts":[["2017"]]},"title":"What is the difference between Machine Learning and Deep Learning | by Neeraj Kumar | Medium","type":"webpage"},"uris":["http://www.mendeley.com/documents/?uuid=f42e57ea-d2b9-3696-b312-898e56b820dc"]}],"mendeley":{"formattedCitation":"[41]","plainTextFormattedCitation":"[41]","previouslyFormattedCitation":"[41]"},"properties":{"noteIndex":0},"schema":"https://github.com/citation-style-language/schema/raw/master/csl-citation.json"}</w:instrText>
      </w:r>
      <w:r>
        <w:fldChar w:fldCharType="separate"/>
      </w:r>
      <w:r w:rsidR="007B48CB" w:rsidRPr="007B48CB">
        <w:rPr>
          <w:b w:val="0"/>
          <w:noProof/>
        </w:rPr>
        <w:t>[41]</w:t>
      </w:r>
      <w:bookmarkEnd w:id="35"/>
      <w:r>
        <w:fldChar w:fldCharType="end"/>
      </w:r>
    </w:p>
    <w:p w14:paraId="23F5DE0C" w14:textId="52C5D7E6" w:rsidR="006F0C14" w:rsidRDefault="006F0C14" w:rsidP="006F0C14">
      <w:pPr>
        <w:ind w:firstLine="360"/>
      </w:pPr>
      <w:r>
        <w:t xml:space="preserve">Deep learning models have grown in popularity during the last several years in fields such as computer vision, speech recognition, machine translation, and board game programs, where they have delivered results comparable to expert human performance, if not beyond it </w:t>
      </w:r>
      <w:r>
        <w:fldChar w:fldCharType="begin" w:fldLock="1"/>
      </w:r>
      <w:r w:rsidR="00F51F44">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[42]","plainTextFormattedCitation":"[42]","previouslyFormattedCitation":"[42]"},"properties":{"noteIndex":0},"schema":"https://github.com/citation-style-language/schema/raw/master/csl-citation.json"}</w:instrText>
      </w:r>
      <w:r>
        <w:fldChar w:fldCharType="separate"/>
      </w:r>
      <w:r w:rsidR="007B48CB" w:rsidRPr="007B48CB">
        <w:rPr>
          <w:noProof/>
        </w:rPr>
        <w:t>[42]</w:t>
      </w:r>
      <w:r>
        <w:fldChar w:fldCharType="end"/>
      </w:r>
      <w:r>
        <w:t xml:space="preserve">. </w:t>
      </w:r>
      <w:r w:rsidRPr="00A41838">
        <w:t>Reinforcement learning has</w:t>
      </w:r>
      <w:r>
        <w:t xml:space="preserve"> also</w:t>
      </w:r>
      <w:r w:rsidRPr="00A41838">
        <w:t xml:space="preserve"> benefited from the revolution in deep learning. Mnih et al. </w:t>
      </w:r>
      <w:r>
        <w:fldChar w:fldCharType="begin" w:fldLock="1"/>
      </w:r>
      <w:r w:rsidR="00F51F44">
        <w:instrText>ADDIN CSL_CITATION {"citationItems":[{"id":"ITEM-1","itemData":{"DOI":"10.1038/nature14236","ISSN":"14764687","PMID":"25719670","abstract":"The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d":{"date-parts":[["2015"]]},"title":"Human-level control through deep reinforcement learning","type":"article-journal"},"uris":["http://www.mendeley.com/documents/?uuid=2431a614-efb0-440b-a349-8df2e0c8a143"]}],"mendeley":{"formattedCitation":"[43]","plainTextFormattedCitation":"[43]","previouslyFormattedCitation":"[43]"},"properties":{"noteIndex":0},"schema":"https://github.com/citation-style-language/schema/raw/master/csl-citation.json"}</w:instrText>
      </w:r>
      <w:r>
        <w:fldChar w:fldCharType="separate"/>
      </w:r>
      <w:r w:rsidR="007B48CB" w:rsidRPr="007B48CB">
        <w:rPr>
          <w:noProof/>
        </w:rPr>
        <w:t>[43]</w:t>
      </w:r>
      <w:r>
        <w:fldChar w:fldCharType="end"/>
      </w:r>
      <w:r w:rsidRPr="00A41838">
        <w:t xml:space="preserve"> </w:t>
      </w:r>
      <w:r>
        <w:t>experimented</w:t>
      </w:r>
      <w:r w:rsidRPr="00A41838">
        <w:t xml:space="preserve"> </w:t>
      </w:r>
      <w:r>
        <w:t>with demonstrating</w:t>
      </w:r>
      <w:r w:rsidRPr="00A41838">
        <w:t xml:space="preserve"> that deep networks may be trained to perform at a professional human level when playing computer games.</w:t>
      </w:r>
      <w:r>
        <w:t xml:space="preserve"> The significant benefit of deep learning models over traditional models is that they acquire high-level features incrementally from data, eliminating the Need for topic knowledge and time-consuming feature extraction </w:t>
      </w:r>
      <w:r>
        <w:fldChar w:fldCharType="begin" w:fldLock="1"/>
      </w:r>
      <w:r w:rsidR="00F51F44">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[44]","plainTextFormattedCitation":"[44]","previouslyFormattedCitation":"[44]"},"properties":{"noteIndex":0},"schema":"https://github.com/citation-style-language/schema/raw/master/csl-citation.json"}</w:instrText>
      </w:r>
      <w:r>
        <w:fldChar w:fldCharType="separate"/>
      </w:r>
      <w:r w:rsidR="007B48CB" w:rsidRPr="007B48CB">
        <w:rPr>
          <w:noProof/>
        </w:rPr>
        <w:t>[44]</w:t>
      </w:r>
      <w:r>
        <w:fldChar w:fldCharType="end"/>
      </w:r>
      <w:r>
        <w:t>. The primary reason for utilizing deep learning models in this study is that they are superior to the conventional models in terms of their ability to (i) learn extremely non-linear relationships and (ii) learn shared uncertainties.</w:t>
      </w:r>
    </w:p>
    <w:p w14:paraId="65CD547A" w14:textId="1C896B91" w:rsidR="006F0C14" w:rsidRDefault="006F0C14" w:rsidP="006F0C14">
      <w:pPr>
        <w:ind w:firstLine="360"/>
      </w:pPr>
      <w:r w:rsidRPr="00E54CD4">
        <w:lastRenderedPageBreak/>
        <w:t>Deep learning is a class of networks that encompasses a variety of architectures. Deep neural networks, recurrent neural networks,</w:t>
      </w:r>
      <w:r>
        <w:t xml:space="preserve"> long short-term memory networks,</w:t>
      </w:r>
      <w:r w:rsidRPr="00E54CD4">
        <w:t xml:space="preserve"> deep belief networks, and convolutional neural networks are the most prevalent.</w:t>
      </w:r>
      <w:r>
        <w:t xml:space="preserve"> </w:t>
      </w:r>
      <w:r w:rsidRPr="0022432D">
        <w:t>In discussion, the terms deep learning and neural networks are frequently used interchangeably, which can be confusing. As a result, it</w:t>
      </w:r>
      <w:r>
        <w:t xml:space="preserve"> i</w:t>
      </w:r>
      <w:r w:rsidRPr="0022432D">
        <w:t xml:space="preserve">s worth emphasizing that the term </w:t>
      </w:r>
      <w:r>
        <w:t>“</w:t>
      </w:r>
      <w:r w:rsidRPr="0022432D">
        <w:t>deep</w:t>
      </w:r>
      <w:r>
        <w:t>”</w:t>
      </w:r>
      <w:r w:rsidRPr="0022432D">
        <w:t xml:space="preserve"> refers to the number of layers in a neural network. </w:t>
      </w:r>
      <w:r w:rsidRPr="00406DB6">
        <w:t xml:space="preserve">As illustrated in Figure </w:t>
      </w:r>
      <w:r w:rsidR="00E51A25">
        <w:t>1</w:t>
      </w:r>
      <w:r w:rsidRPr="00406DB6">
        <w:t>, a neural network with more than three layers—including the inputs and outputs—is referred to as a deep learning technique.</w:t>
      </w:r>
      <w:r>
        <w:t xml:space="preserve"> </w:t>
      </w:r>
      <w:r w:rsidRPr="0022432D">
        <w:t>A neural network with only two or three layers is referred to as a simple neural network.</w:t>
      </w:r>
      <w:r>
        <w:t xml:space="preserve"> </w:t>
      </w:r>
    </w:p>
    <w:p w14:paraId="340C86C5" w14:textId="4B4F7606" w:rsidR="006E609C" w:rsidRDefault="006F0C14" w:rsidP="006E609C">
      <w:pPr>
        <w:ind w:firstLine="288"/>
      </w:pPr>
      <w:r w:rsidRPr="000D5A1D">
        <w:t xml:space="preserve">The annual ImageNet Large Scale Visual Recognition Challenge (ILSVRC) is a competition for computer vision. For the first time, a Convolutional Neural Network (CNN) won this competition in 2012, substantially lowering the error rate from 26.1 percent to 15.3 percent </w:t>
      </w:r>
      <w:r>
        <w:fldChar w:fldCharType="begin" w:fldLock="1"/>
      </w:r>
      <w:r w:rsidR="00F51F44">
        <w:instrText>ADDIN CSL_CITATION {"citationItems":[{"id":"ITEM-1","itemData":{"ISBN":"9781627480031","ISSN":"10495258","abstract":"We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paper-conference"},"uris":["http://www.mendeley.com/documents/?uuid=891ebd0a-c4bb-4ad1-8a39-84547d959596"]}],"mendeley":{"formattedCitation":"[45]","plainTextFormattedCitation":"[45]","previouslyFormattedCitation":"[45]"},"properties":{"noteIndex":0},"schema":"https://github.com/citation-style-language/schema/raw/master/csl-citation.json"}</w:instrText>
      </w:r>
      <w:r>
        <w:fldChar w:fldCharType="separate"/>
      </w:r>
      <w:r w:rsidR="007B48CB" w:rsidRPr="007B48CB">
        <w:rPr>
          <w:noProof/>
        </w:rPr>
        <w:t>[45]</w:t>
      </w:r>
      <w:r>
        <w:fldChar w:fldCharType="end"/>
      </w:r>
      <w:r w:rsidRPr="000D5A1D">
        <w:t xml:space="preserve">. Since then, deep learning models have reduced the error rate to 3.57 percent by employing residual nets with a depth of up to 152 </w:t>
      </w:r>
      <w:r>
        <w:fldChar w:fldCharType="begin" w:fldLock="1"/>
      </w:r>
      <w:r w:rsidR="00F51F44">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1b9a7ce1-237a-4cad-adc4-ebd623fd3675"]}],"mendeley":{"formattedCitation":"[46]","plainTextFormattedCitation":"[46]","previouslyFormattedCitation":"[46]"},"properties":{"noteIndex":0},"schema":"https://github.com/citation-style-language/schema/raw/master/csl-citation.json"}</w:instrText>
      </w:r>
      <w:r>
        <w:fldChar w:fldCharType="separate"/>
      </w:r>
      <w:r w:rsidR="007B48CB" w:rsidRPr="007B48CB">
        <w:rPr>
          <w:noProof/>
        </w:rPr>
        <w:t>[46]</w:t>
      </w:r>
      <w:r>
        <w:fldChar w:fldCharType="end"/>
      </w:r>
      <w:r w:rsidRPr="000D5A1D">
        <w:t xml:space="preserve">. The authors ascribed the network's strong performance to its depth. Other </w:t>
      </w:r>
      <w:r>
        <w:t>competitions</w:t>
      </w:r>
      <w:r w:rsidRPr="000D5A1D">
        <w:t xml:space="preserve"> have been won by CNNs, including the ICDAR Chinese handwriting competition</w:t>
      </w:r>
      <w:r>
        <w:t xml:space="preserve"> </w:t>
      </w:r>
      <w:r>
        <w:fldChar w:fldCharType="begin" w:fldLock="1"/>
      </w:r>
      <w:r w:rsidR="00F51F44">
        <w:instrText>ADDIN CSL_CITATION {"citationItems":[{"id":"ITEM-1","itemData":{"DOI":"10.1109/ICDAR.2011.291","ISBN":"9780769545202","ISSN":"15205363","abstract":"In the Chinese handwriting recognition competition organized with the ICDAR 2011, four tasks were evaluated: offline and online isolated character recognition, offline and online handwritten text recognition. To enable the training of recognition systems, we announced the large databases CASIA-HWDB/OLHWDB. The submitted systems were evaluated on un-open datasets to report character-level correct rates. In total, we received 25 systems submitted by eight groups. On the test datasets, the best results (correct rates) are 92.18% for offline character recognition, 95.77% for online character recognition, 77.26% for offline text recognition, and 94.33% for online text recognition, respectively. In addition to the evaluation results, we provide short descriptions of the recognition methods and have brief discussions. © 2011 IEEE.","author":[{"dropping-particle":"","family":"Liu","given":"Cheng Lin","non-dropping-particle":"","parse-names":false,"suffix":""},{"dropping-particle":"","family":"Yin","given":"Fei","non-dropping-particle":"","parse-names":false,"suffix":""},{"dropping-particle":"","family":"Wang","given":"Qiu Feng","non-dropping-particle":"","parse-names":false,"suffix":""},{"dropping-particle":"","family":"Wang","given":"Da Han","non-dropping-particle":"","parse-names":false,"suffix":""}],"container-title":"Proceedings of the International Conference on Document Analysis and Recognition, ICDAR","id":"ITEM-1","issued":{"date-parts":[["2011"]]},"title":"ICDAR 2011 Chinese handwriting recognition competition","type":"paper-conference"},"uris":["http://www.mendeley.com/documents/?uuid=da7475bb-2d10-4c8c-bb95-397d5e6c8781"]}],"mendeley":{"formattedCitation":"[47]","plainTextFormattedCitation":"[47]","previouslyFormattedCitation":"[47]"},"properties":{"noteIndex":0},"schema":"https://github.com/citation-style-language/schema/raw/master/csl-citation.json"}</w:instrText>
      </w:r>
      <w:r>
        <w:fldChar w:fldCharType="separate"/>
      </w:r>
      <w:r w:rsidR="007B48CB" w:rsidRPr="007B48CB">
        <w:rPr>
          <w:noProof/>
        </w:rPr>
        <w:t>[47]</w:t>
      </w:r>
      <w:r>
        <w:fldChar w:fldCharType="end"/>
      </w:r>
      <w:r w:rsidRPr="000D5A1D">
        <w:t xml:space="preserve">, the ISBI image segmentation competition </w:t>
      </w:r>
      <w:r>
        <w:fldChar w:fldCharType="begin" w:fldLock="1"/>
      </w:r>
      <w:r w:rsidR="00F51F44">
        <w:instrText>ADDIN CSL_CITATION {"citationItems":[{"id":"ITEM-1","itemData":{"ISBN":"9781627480031","ISSN":"10495258","abstract":"We address a central problem of neuroanatomy, namely, the automatic segmentation of neuronal structures depicted in stacks of electron microscopy (EM) images. This is necessary to efficiently map 3D brain structure and connectivity. To segment biological neuron membranes, we use a special type of deep artificial neural network as a pixel classifier.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classifier is trained by plain gradient descent on a 512 × 512 × 30 stack with known ground truth, and tested on a stack of the same size (ground truth unknown to the authors) by the organizers of the ISBI 2012 EM Segmentation Challenge. Even without problem-specific postprocessing, our approach outperforms competing techniques by a large margin in all three considered metrics, i.e. rand error, warping error and pixel error. For pixel error, our approach is the only one outperforming a second human observer.","author":[{"dropping-particle":"","family":"Cireşan","given":"Dan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M.","non-dropping-particle":"","parse-names":false,"suffix":""},{"dropping-particle":"","family":"Schmidhuber","given":"Jürgen","non-dropping-particle":"","parse-names":false,"suffix":""}],"container-title":"Advances in Neural Information Processing Systems","id":"ITEM-1","issued":{"date-parts":[["2012"]]},"title":"Deep neural networks segment neuronal membranes in electron microscopy images","type":"paper-conference"},"uris":["http://www.mendeley.com/documents/?uuid=d5165e0d-25b5-4c3f-8351-2dcd0bb81039"]}],"mendeley":{"formattedCitation":"[48]","plainTextFormattedCitation":"[48]","previouslyFormattedCitation":"[48]"},"properties":{"noteIndex":0},"schema":"https://github.com/citation-style-language/schema/raw/master/csl-citation.json"}</w:instrText>
      </w:r>
      <w:r>
        <w:fldChar w:fldCharType="separate"/>
      </w:r>
      <w:r w:rsidR="007B48CB" w:rsidRPr="007B48CB">
        <w:rPr>
          <w:noProof/>
        </w:rPr>
        <w:t>[48]</w:t>
      </w:r>
      <w:r>
        <w:fldChar w:fldCharType="end"/>
      </w:r>
      <w:r w:rsidRPr="000D5A1D">
        <w:t xml:space="preserve">, and the MICCAI Grand Challenge on cancer detection from medical pictures </w:t>
      </w:r>
      <w:r>
        <w:fldChar w:fldCharType="begin" w:fldLock="1"/>
      </w:r>
      <w:r w:rsidR="00F51F44">
        <w:instrText>ADDIN CSL_CITATION {"citationItems":[{"id":"ITEM-1","itemData":{"DOI":"10.1007/978-3-642-40763-5_51","ISBN":"9783642407628","ISSN":"03029743","PMID":"24579167","abstract":"We use deep max-pooling convolutional neural networks to detect mitosis in breast histology images. The networks are trained to classify each pixel in the images, using as context a patch centered on the pixel. Simple postprocessing is then applied to the network output. Our approach won the ICPR 2012 mitosis detection competition, outperforming other contestants by a significant margin. © 2013 Springer-Verlag.","author":[{"dropping-particle":"","family":"Cireşan","given":"Dan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M.","non-dropping-particle":"","parse-names":false,"suffix":""},{"dropping-particle":"","family":"Schmidhuber","given":"Jürgen","non-dropping-particle":"","parse-names":false,"suffix":""}],"container-title":"Lecture Notes in Computer Science (including subseries Lecture Notes in Artificial Intelligence and Lecture Notes in Bioinformatics)","id":"ITEM-1","issued":{"date-parts":[["2013"]]},"title":"Mitosis detection in breast cancer histology images with deep neural networks","type":"paper-conference"},"uris":["http://www.mendeley.com/documents/?uuid=929fe603-6f84-470a-9791-71c192ac4a53"]}],"mendeley":{"formattedCitation":"[49]","plainTextFormattedCitation":"[49]","previouslyFormattedCitation":"[49]"},"properties":{"noteIndex":0},"schema":"https://github.com/citation-style-language/schema/raw/master/csl-citation.json"}</w:instrText>
      </w:r>
      <w:r>
        <w:fldChar w:fldCharType="separate"/>
      </w:r>
      <w:r w:rsidR="007B48CB" w:rsidRPr="007B48CB">
        <w:rPr>
          <w:noProof/>
        </w:rPr>
        <w:t>[49]</w:t>
      </w:r>
      <w:r>
        <w:fldChar w:fldCharType="end"/>
      </w:r>
      <w:r w:rsidRPr="000D5A1D">
        <w:t>.</w:t>
      </w:r>
      <w:r>
        <w:t xml:space="preserve"> </w:t>
      </w:r>
    </w:p>
    <w:p w14:paraId="00BBBF46" w14:textId="75F18115" w:rsidR="006F0C14" w:rsidRDefault="006F0C14" w:rsidP="006E609C">
      <w:pPr>
        <w:ind w:firstLine="288"/>
      </w:pPr>
      <w:r>
        <w:t xml:space="preserve">They have also had a significant impact on speech recognition. Dahl et al. </w:t>
      </w:r>
      <w:r>
        <w:fldChar w:fldCharType="begin" w:fldLock="1"/>
      </w:r>
      <w:r w:rsidR="00F51F44">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[50]","plainTextFormattedCitation":"[50]","previouslyFormattedCitation":"[50]"},"properties":{"noteIndex":0},"schema":"https://github.com/citation-style-language/schema/raw/master/csl-citation.json"}</w:instrText>
      </w:r>
      <w:r>
        <w:fldChar w:fldCharType="separate"/>
      </w:r>
      <w:r w:rsidR="007B48CB" w:rsidRPr="007B48CB">
        <w:rPr>
          <w:noProof/>
        </w:rPr>
        <w:t>[50]</w:t>
      </w:r>
      <w:r>
        <w:fldChar w:fldCharType="end"/>
      </w:r>
      <w:r>
        <w:t xml:space="preserve"> and Seide et al. </w:t>
      </w:r>
      <w:r>
        <w:fldChar w:fldCharType="begin" w:fldLock="1"/>
      </w:r>
      <w:r w:rsidR="00F51F44">
        <w:instrText>ADDIN CSL_CITATION {"citationItems":[{"id":"ITEM-1","itemData":{"DOI":"10.21437/interspeech.2011-169","ISSN":"19909772","abstract":"We apply the recently proposed Context-Dependent Deep-Neural-Network HMMs, or CD-DNN-HMMs, to speech-to-text transcription. For single-pass speaker-independent recognition on the RT03S Fisher portion of phone-call transcription benchmark (Switchboard), the word-error rate is reduced from 27.4%, obtained by discriminatively trained Gaussian-mixture HMMs, to 18.5% -a 33% relative improvement. CD-DNN-HMMs combine classic artificial-neural-network HMMs with traditional tied-state triphones and deep-beliefnetwork pre-training. They had previously been shown to reduce errors by 16% relatively when trained on tens of hours of data using hundreds of tied states. This paper takes CD-DNNHMMs further and applies them to transcription using over 300 hours of training data, over 9000 tied states, and up to 9 hidden layers, and demonstrates how sparseness can be exploited. On four less well-matched transcription tasks, we observe relative error reductions of 22-28%. Copyright © 2011 ISCA.","author":[{"dropping-particle":"","family":"Seide","given":"Frank","non-dropping-particle":"","parse-names":false,"suffix":""},{"dropping-particle":"","family":"Li","given":"Gang","non-dropping-particle":"","parse-names":false,"suffix":""},{"dropping-particle":"","family":"Yu","given":"Dong","non-dropping-particle":"","parse-names":false,"suffix":""}],"container-title":"Proceedings of the Annual Conference of the International Speech Communication Association, INTERSPEECH","id":"ITEM-1","issued":{"date-parts":[["2011"]]},"title":"Conversational speech transcription using Context-Dependent Deep Neural Networks","type":"paper-conference"},"uris":["http://www.mendeley.com/documents/?uuid=b73c8c06-51ba-4695-8d70-6380a75970b1"]}],"mendeley":{"formattedCitation":"[51]","plainTextFormattedCitation":"[51]","previouslyFormattedCitation":"[51]"},"properties":{"noteIndex":0},"schema":"https://github.com/citation-style-language/schema/raw/master/csl-citation.json"}</w:instrText>
      </w:r>
      <w:r>
        <w:fldChar w:fldCharType="separate"/>
      </w:r>
      <w:r w:rsidR="007B48CB" w:rsidRPr="007B48CB">
        <w:rPr>
          <w:noProof/>
        </w:rPr>
        <w:t>[51]</w:t>
      </w:r>
      <w:r>
        <w:fldChar w:fldCharType="end"/>
      </w:r>
      <w:r>
        <w:t xml:space="preserve"> transcribed voice data using DBNs. Dahl et al. </w:t>
      </w:r>
      <w:r>
        <w:fldChar w:fldCharType="begin" w:fldLock="1"/>
      </w:r>
      <w:r w:rsidR="00F51F44">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[50]","plainTextFormattedCitation":"[50]","previouslyFormattedCitation":"[50]"},"properties":{"noteIndex":0},"schema":"https://github.com/citation-style-language/schema/raw/master/csl-citation.json"}</w:instrText>
      </w:r>
      <w:r>
        <w:fldChar w:fldCharType="separate"/>
      </w:r>
      <w:r w:rsidR="007B48CB" w:rsidRPr="007B48CB">
        <w:rPr>
          <w:noProof/>
        </w:rPr>
        <w:t>[50]</w:t>
      </w:r>
      <w:r>
        <w:fldChar w:fldCharType="end"/>
      </w:r>
      <w:r>
        <w:t xml:space="preserve"> discovered that increasing the depth of their model from one to eight hidden layers consistently increased performance. Additionally, their approach outperformed earlier models generated for the same dataset by around 2%. </w:t>
      </w:r>
      <w:r w:rsidRPr="000D5A1D">
        <w:t>Abdel-Hamid et al.</w:t>
      </w:r>
      <w:r>
        <w:t xml:space="preserve"> </w:t>
      </w:r>
      <w:r>
        <w:fldChar w:fldCharType="begin" w:fldLock="1"/>
      </w:r>
      <w:r w:rsidR="00F51F44">
        <w:instrText>ADDIN CSL_CITATION {"citationItems":[{"id":"ITEM-1","itemData":{"DOI":"10.1109/TASLP.2014.2339736","ISSN":"15587916","abstract":"Recently,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tasks.","author":[{"dropping-particle":"","family":"Abdel-Hamid","given":"Ossama","non-dropping-particle":"","parse-names":false,"suffix":""},{"dropping-particle":"","family":"Mohamed","given":"Abdel Rahman","non-dropping-particle":"","parse-names":false,"suffix":""},{"dropping-particle":"","family":"Jiang","given":"Hui","non-dropping-particle":"","parse-names":false,"suffix":""},{"dropping-particle":"","family":"Deng","given":"Li","non-dropping-particle":"","parse-names":false,"suffix":""},{"dropping-particle":"","family":"Penn","given":"Gerald","non-dropping-particle":"","parse-names":false,"suffix":""},{"dropping-particle":"","family":"Yu","given":"Dong","non-dropping-particle":"","parse-names":false,"suffix":""}],"container-title":"IEEE Transactions on Audio, Speech and Language Processing","id":"ITEM-1","issued":{"date-parts":[["2014"]]},"title":"Convolutional neural networks for speech recognition","type":"article-journal"},"uris":["http://www.mendeley.com/documents/?uuid=ec69cb6c-1e37-4e2a-982a-a031ca71bbb3"]}],"mendeley":{"formattedCitation":"[52]","plainTextFormattedCitation":"[52]","previouslyFormattedCitation":"[52]"},"properties":{"noteIndex":0},"schema":"https://github.com/citation-style-language/schema/raw/master/csl-citation.json"}</w:instrText>
      </w:r>
      <w:r>
        <w:fldChar w:fldCharType="separate"/>
      </w:r>
      <w:r w:rsidR="007B48CB" w:rsidRPr="007B48CB">
        <w:rPr>
          <w:noProof/>
        </w:rPr>
        <w:t>[52]</w:t>
      </w:r>
      <w:r>
        <w:fldChar w:fldCharType="end"/>
      </w:r>
      <w:r w:rsidRPr="000D5A1D">
        <w:t xml:space="preserve"> utilized CNNs </w:t>
      </w:r>
      <w:r>
        <w:t>for</w:t>
      </w:r>
      <w:r w:rsidRPr="000D5A1D">
        <w:t xml:space="preserve"> speech recognition. In comparison to deep belief H</w:t>
      </w:r>
      <w:r w:rsidR="006E609C">
        <w:t xml:space="preserve">idden </w:t>
      </w:r>
      <w:r w:rsidRPr="000D5A1D">
        <w:t>M</w:t>
      </w:r>
      <w:r w:rsidR="006E609C">
        <w:t xml:space="preserve">arkov </w:t>
      </w:r>
      <w:r w:rsidRPr="000D5A1D">
        <w:t>M</w:t>
      </w:r>
      <w:r w:rsidR="006E609C">
        <w:t>odel</w:t>
      </w:r>
      <w:r w:rsidRPr="000D5A1D">
        <w:t xml:space="preserve">s, a CNN </w:t>
      </w:r>
      <w:r>
        <w:t>lowered</w:t>
      </w:r>
      <w:r w:rsidRPr="000D5A1D">
        <w:t xml:space="preserve"> the error rate on a </w:t>
      </w:r>
      <w:r w:rsidRPr="000D5A1D">
        <w:lastRenderedPageBreak/>
        <w:t>benchmark phone call dataset by 6% – 10%.</w:t>
      </w:r>
      <w:r>
        <w:t xml:space="preserve"> Deng et al. </w:t>
      </w:r>
      <w:r>
        <w:fldChar w:fldCharType="begin" w:fldLock="1"/>
      </w:r>
      <w:r w:rsidR="00F51F44">
        <w:instrText>ADDIN CSL_CITATION {"citationItems":[{"id":"ITEM-1","itemData":{"DOI":"10.21437/interspeech.2014-433","ISSN":"19909772","abstract":"Deep learning systems have dramatically improved the accuracy of speech recognition, and various deep architectures and learning methods have been developed with distinct strengths and weaknesses in recent years. How can ensemble learning be applied to these varying deep learning systems to achieve greater recognition accuracy is the focus of this paper. We develop and report linear and log-linear stacking methods for ensemble learning with applications specifically to speech-class posterior probabilities as computed by the convolutional, recurrent, and fully-connected deep neural networks. Convex optimization problems are formulated and solved, with analytical formulas derived for training the ensemble-learning parameters. Experimental results demonstrate a significant increase in phone recognition accuracy after stacking the deep learning subsystems that use different mechanisms for computing high-level, hierarchical features from the raw acoustic signals in speech.","author":[{"dropping-particle":"","family":"Deng","given":"Li","non-dropping-particle":"","parse-names":false,"suffix":""},{"dropping-particle":"","family":"Platt","given":"John C.","non-dropping-particle":"","parse-names":false,"suffix":""}],"container-title":"Proceedings of the Annual Conference of the International Speech Communication Association, INTERSPEECH","id":"ITEM-1","issued":{"date-parts":[["2014"]]},"title":"Ensemble deep learning for speech recognition","type":"paper-conference"},"uris":["http://www.mendeley.com/documents/?uuid=3ef718ec-bc19-4d12-92ff-c9226d9731d7"]}],"mendeley":{"formattedCitation":"[53]","plainTextFormattedCitation":"[53]","previouslyFormattedCitation":"[53]"},"properties":{"noteIndex":0},"schema":"https://github.com/citation-style-language/schema/raw/master/csl-citation.json"}</w:instrText>
      </w:r>
      <w:r>
        <w:fldChar w:fldCharType="separate"/>
      </w:r>
      <w:r w:rsidR="007B48CB" w:rsidRPr="007B48CB">
        <w:rPr>
          <w:noProof/>
        </w:rPr>
        <w:t>[53]</w:t>
      </w:r>
      <w:r>
        <w:fldChar w:fldCharType="end"/>
      </w:r>
      <w:r>
        <w:t xml:space="preserve"> predicted the same dataset using an ensemble deep learning approach, which improved the accuracy of single CNNs by around 1%. </w:t>
      </w:r>
    </w:p>
    <w:p w14:paraId="1BA1160F" w14:textId="3EEEDE6E" w:rsidR="001A2209" w:rsidRDefault="001A2209" w:rsidP="001A2209">
      <w:pPr>
        <w:pStyle w:val="Heading3"/>
      </w:pPr>
      <w:bookmarkStart w:id="36" w:name="_Toc84959284"/>
      <w:r>
        <w:t>2.</w:t>
      </w:r>
      <w:r w:rsidR="00F15898">
        <w:t>1</w:t>
      </w:r>
      <w:r>
        <w:t>.3 The Myth of Finding the One Size Fits All Technique</w:t>
      </w:r>
      <w:bookmarkEnd w:id="36"/>
    </w:p>
    <w:p w14:paraId="497B0C6B" w14:textId="4B03A68D" w:rsidR="0042377F" w:rsidRDefault="001A2209" w:rsidP="00EB5D2E">
      <w:pPr>
        <w:ind w:firstLine="288"/>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735F48D4" w14:textId="77777777" w:rsidR="006A223F" w:rsidRDefault="006A223F" w:rsidP="006A223F">
      <w:pPr>
        <w:pStyle w:val="Heading2"/>
      </w:pPr>
      <w:bookmarkStart w:id="37" w:name="_Toc84959285"/>
      <w:r>
        <w:t>2.2 Load Forecasting Horizons</w:t>
      </w:r>
      <w:bookmarkEnd w:id="37"/>
    </w:p>
    <w:p w14:paraId="2979EF51" w14:textId="53EA82E2" w:rsidR="006A223F" w:rsidRDefault="006A223F" w:rsidP="006A223F">
      <w:pPr>
        <w:ind w:firstLine="288"/>
      </w:pPr>
      <w:r>
        <w:t xml:space="preserve">Electricity demand can be assessed periodically - hourly, daily, weekly, monthly, or yearly and forecasting can be applied to various horizons: very short-term load forecasting (VSTLF, &lt;1-day), short-term load forecasting (STLF, &lt;2-weeks), medium-term load forecasting (MTLF &lt;3-years), and long-term load forecasting (LTLF &gt;3years) </w:t>
      </w:r>
      <w:r>
        <w:fldChar w:fldCharType="begin" w:fldLock="1"/>
      </w:r>
      <w:r w:rsidR="009F2D5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[24]","plainTextFormattedCitation":"[24]","previouslyFormattedCitation":"[24]"},"properties":{"noteIndex":0},"schema":"https://github.com/citation-style-language/schema/raw/master/csl-citation.json"}</w:instrText>
      </w:r>
      <w:r>
        <w:fldChar w:fldCharType="separate"/>
      </w:r>
      <w:r w:rsidR="00381D4E" w:rsidRPr="00381D4E">
        <w:rPr>
          <w:noProof/>
        </w:rPr>
        <w:t>[24]</w:t>
      </w:r>
      <w:r>
        <w:fldChar w:fldCharType="end"/>
      </w:r>
      <w:r>
        <w:t>. Short-term forecasting has been the focus in most current research, concentrating on horizons of less than two weeks; it</w:t>
      </w:r>
      <w:r w:rsidRPr="0093495E">
        <w:t xml:space="preserve"> is critical in the areas of planning, contingency analysis, load flow assessment, and power system planning and maintenance</w:t>
      </w:r>
      <w:r>
        <w:t xml:space="preserve">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[24], [54]","plainTextFormattedCitation":"[1], [24], [54]","previouslyFormattedCitation":"[1], [24], [54]"},"properties":{"noteIndex":0},"schema":"https://github.com/citation-style-language/schema/raw/master/csl-citation.json"}</w:instrText>
      </w:r>
      <w:r>
        <w:fldChar w:fldCharType="separate"/>
      </w:r>
      <w:r w:rsidR="00381D4E" w:rsidRPr="00381D4E">
        <w:rPr>
          <w:noProof/>
        </w:rPr>
        <w:t>[1], [24], [54]</w:t>
      </w:r>
      <w:r>
        <w:fldChar w:fldCharType="end"/>
      </w:r>
      <w:r>
        <w:t>. D</w:t>
      </w:r>
      <w:r w:rsidRPr="001D0821">
        <w:t>isparities in time horizon</w:t>
      </w:r>
      <w:r>
        <w:t>s</w:t>
      </w:r>
      <w:r w:rsidRPr="001D0821">
        <w:t xml:space="preserve"> have implications for the models and methodologies used</w:t>
      </w:r>
      <w:r>
        <w:t xml:space="preserve"> in forecasting, and</w:t>
      </w:r>
      <w:r w:rsidRPr="001D0821">
        <w:t xml:space="preserve"> </w:t>
      </w:r>
      <w:r>
        <w:t xml:space="preserve">for </w:t>
      </w:r>
      <w:ins w:id="38" w:author="Dawn MacIsaac" w:date="2021-10-13T08:02:00Z">
        <w:r w:rsidR="00943E59">
          <w:t xml:space="preserve">what is available and selected for </w:t>
        </w:r>
      </w:ins>
      <w:del w:id="39" w:author="Dawn MacIsaac" w:date="2021-10-13T08:02:00Z">
        <w:r w:rsidRPr="001D0821" w:rsidDel="00943E59">
          <w:delText xml:space="preserve">the available and selected </w:delText>
        </w:r>
      </w:del>
      <w:r w:rsidRPr="001D0821">
        <w:t xml:space="preserve">input data. </w:t>
      </w:r>
      <w:r w:rsidRPr="0093495E">
        <w:t xml:space="preserve">The analyst must </w:t>
      </w:r>
      <w:r w:rsidRPr="0093495E">
        <w:lastRenderedPageBreak/>
        <w:t>determine the most appropriate model type and the critical external factors that must be taken into account in order to obtain the most precise forecast</w:t>
      </w:r>
      <w:r>
        <w:t xml:space="preserve"> </w:t>
      </w:r>
      <w:r>
        <w:fldChar w:fldCharType="begin" w:fldLock="1"/>
      </w:r>
      <w:r w:rsidR="00F51F44">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[55]","plainTextFormattedCitation":"[55]","previouslyFormattedCitation":"[55]"},"properties":{"noteIndex":0},"schema":"https://github.com/citation-style-language/schema/raw/master/csl-citation.json"}</w:instrText>
      </w:r>
      <w:r>
        <w:fldChar w:fldCharType="separate"/>
      </w:r>
      <w:r w:rsidR="007B48CB" w:rsidRPr="007B48CB">
        <w:rPr>
          <w:noProof/>
        </w:rPr>
        <w:t>[55]</w:t>
      </w:r>
      <w:r>
        <w:fldChar w:fldCharType="end"/>
      </w:r>
      <w:r w:rsidRPr="001D0821">
        <w:t>.</w:t>
      </w:r>
    </w:p>
    <w:p w14:paraId="45DECB78" w14:textId="77777777" w:rsidR="006A223F" w:rsidRDefault="006A223F" w:rsidP="006A223F">
      <w:pPr>
        <w:pStyle w:val="Heading3"/>
      </w:pPr>
      <w:bookmarkStart w:id="40" w:name="_Toc84959286"/>
      <w:r>
        <w:t>2.2.1 Very Short-Term Load Forecasting (VSTLF)</w:t>
      </w:r>
      <w:bookmarkEnd w:id="40"/>
    </w:p>
    <w:p w14:paraId="0F309AA8" w14:textId="77777777" w:rsidR="006A223F" w:rsidRDefault="006A223F" w:rsidP="006A223F">
      <w:pPr>
        <w:ind w:firstLine="288"/>
      </w:pPr>
      <w:r>
        <w:t>VSTLF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 VSTLF</w:t>
      </w:r>
      <w:r w:rsidRPr="00A211C1">
        <w:t xml:space="preserve"> contribute</w:t>
      </w:r>
      <w:r>
        <w:t>s</w:t>
      </w:r>
      <w:r w:rsidRPr="00A211C1">
        <w:t xml:space="preserve"> to the immediate balancing of supply and demand. Trading in power markets is another application that </w:t>
      </w:r>
      <w:r>
        <w:t xml:space="preserve">relies on </w:t>
      </w:r>
      <w:r w:rsidRPr="00A211C1">
        <w:t xml:space="preserve">this type of forecasting. </w:t>
      </w:r>
      <w:r>
        <w:t xml:space="preserve">VSTLF is frequently viewed as a subproblem of short-term load forecasting (STLF) because both can use weather forecasts as forecasting period inputs. However, to achieve high accuracy over a very short time horizon, it is necessary to recognize the practical distinction between VSTLF and STLF. </w:t>
      </w:r>
    </w:p>
    <w:p w14:paraId="56A9CD43" w14:textId="0B061277" w:rsidR="006A223F" w:rsidRDefault="006A223F" w:rsidP="006A223F">
      <w:pPr>
        <w:ind w:firstLine="288"/>
      </w:pPr>
      <w:r>
        <w:t xml:space="preserve">From a modelling perspective, VSTLF models can incorporate lagged load as an independent variable in addition to those commonly used in STLF, such as weather and calendar variables (ex…). VSTLF, from an implementation standpoint, requires the model to be estimated quickly to produce the forecast on time. Additionally, the short lead time complicates the data collection process. </w:t>
      </w:r>
      <w:r w:rsidRPr="000252E2">
        <w:t>While smart grid technologies have enabled the transmission of recent load data to the operation room, many power companies still lack access to high-quality load data for the most recent hour(s) when predicting the next hour's load</w:t>
      </w:r>
      <w:r>
        <w:t xml:space="preserve"> </w:t>
      </w:r>
      <w:r>
        <w:fldChar w:fldCharType="begin" w:fldLock="1"/>
      </w:r>
      <w:r w:rsidR="00F51F44">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[56]","plainTextFormattedCitation":"[56]","previouslyFormattedCitation":"[56]"},"properties":{"noteIndex":0},"schema":"https://github.com/citation-style-language/schema/raw/master/csl-citation.json"}</w:instrText>
      </w:r>
      <w:r>
        <w:fldChar w:fldCharType="separate"/>
      </w:r>
      <w:r w:rsidR="007B48CB" w:rsidRPr="007B48CB">
        <w:rPr>
          <w:noProof/>
        </w:rPr>
        <w:t>[56]</w:t>
      </w:r>
      <w:r>
        <w:fldChar w:fldCharType="end"/>
      </w:r>
      <w:r>
        <w:t xml:space="preserve">. </w:t>
      </w:r>
    </w:p>
    <w:p w14:paraId="4B345FF3" w14:textId="2890323B" w:rsidR="006A223F" w:rsidRDefault="006A223F" w:rsidP="006A223F">
      <w:pPr>
        <w:ind w:firstLine="288"/>
      </w:pPr>
      <w:r>
        <w:lastRenderedPageBreak/>
        <w:t xml:space="preserve">The VSTLF literature has primarily focused on the modelling aspect. Researchers have experimented with a variety of techniques for forecasting the next few minutes to hours' load. Liu et al. compared five VSTLF techniques in </w:t>
      </w:r>
      <w:r>
        <w:fldChar w:fldCharType="begin" w:fldLock="1"/>
      </w:r>
      <w:r w:rsidR="00F51F44">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[57]","plainTextFormattedCitation":"[57]","previouslyFormattedCitation":"[57]"},"properties":{"noteIndex":0},"schema":"https://github.com/citation-style-language/schema/raw/master/csl-citation.json"}</w:instrText>
      </w:r>
      <w:r>
        <w:fldChar w:fldCharType="separate"/>
      </w:r>
      <w:r w:rsidR="007B48CB" w:rsidRPr="007B48CB">
        <w:rPr>
          <w:noProof/>
        </w:rPr>
        <w:t>[57]</w:t>
      </w:r>
      <w:r>
        <w:fldChar w:fldCharType="end"/>
      </w:r>
      <w:r>
        <w:t xml:space="preserve">. </w:t>
      </w:r>
      <w:r w:rsidRPr="007204C4">
        <w:t>The study concluded that it is possible to develop a simple, satisfactory dynamic forecaster capable of online prediction of very short-term load trends, and that Fuzzy Logic (FL) and Neural Networks (NN) are suitable candidates.</w:t>
      </w:r>
      <w:r>
        <w:t xml:space="preserve"> Charytoniuk and Chen proposed an approach based on using a set of ANNs to model load dynamics rather than actual loads; t</w:t>
      </w:r>
      <w:r w:rsidRPr="005E4019">
        <w:t>hey noted that it results in increased precision and reliability</w:t>
      </w:r>
      <w:r>
        <w:t xml:space="preserve"> </w:t>
      </w:r>
      <w:r>
        <w:fldChar w:fldCharType="begin" w:fldLock="1"/>
      </w:r>
      <w:r w:rsidR="00F51F44">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[58]","plainTextFormattedCitation":"[58]","previouslyFormattedCitation":"[58]"},"properties":{"noteIndex":0},"schema":"https://github.com/citation-style-language/schema/raw/master/csl-citation.json"}</w:instrText>
      </w:r>
      <w:r>
        <w:fldChar w:fldCharType="separate"/>
      </w:r>
      <w:r w:rsidR="007B48CB" w:rsidRPr="007B48CB">
        <w:rPr>
          <w:noProof/>
        </w:rPr>
        <w:t>[58]</w:t>
      </w:r>
      <w:r>
        <w:fldChar w:fldCharType="end"/>
      </w:r>
      <w:r>
        <w:t xml:space="preserve">. Taylor evaluated various methods for VSTLF using minute-by-minute observations of British electricity demand. </w:t>
      </w:r>
      <w:r w:rsidRPr="005E4019">
        <w:t>The optimal results were obtained by combining the Holt-Winters' adaptation and a novel intraday cycle exponential smoothing method</w:t>
      </w:r>
      <w:r>
        <w:t xml:space="preserve"> </w:t>
      </w:r>
      <w:r>
        <w:fldChar w:fldCharType="begin" w:fldLock="1"/>
      </w:r>
      <w:r w:rsidR="00F51F44">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[59]","plainTextFormattedCitation":"[59]","previouslyFormattedCitation":"[59]"},"properties":{"noteIndex":0},"schema":"https://github.com/citation-style-language/schema/raw/master/csl-citation.json"}</w:instrText>
      </w:r>
      <w:r>
        <w:fldChar w:fldCharType="separate"/>
      </w:r>
      <w:r w:rsidR="007B48CB" w:rsidRPr="007B48CB">
        <w:rPr>
          <w:noProof/>
        </w:rPr>
        <w:t>[59]</w:t>
      </w:r>
      <w:r>
        <w:fldChar w:fldCharType="end"/>
      </w:r>
      <w:r>
        <w:t>. </w:t>
      </w:r>
    </w:p>
    <w:p w14:paraId="3351DA99" w14:textId="77777777" w:rsidR="006A223F" w:rsidRDefault="006A223F" w:rsidP="006A223F">
      <w:pPr>
        <w:pStyle w:val="Heading3"/>
      </w:pPr>
      <w:bookmarkStart w:id="41" w:name="_Toc84959287"/>
      <w:r>
        <w:t>2.2.2 Short Term Load Forecasting (STLF)</w:t>
      </w:r>
      <w:bookmarkEnd w:id="41"/>
    </w:p>
    <w:p w14:paraId="663BF9F2" w14:textId="66F39AF3" w:rsidR="006A223F" w:rsidRDefault="006A223F" w:rsidP="006A223F">
      <w:pPr>
        <w:ind w:firstLine="288"/>
      </w:pPr>
      <w:r w:rsidRPr="0036322B">
        <w:t>According to Mandal et al.</w:t>
      </w:r>
      <w:r>
        <w:t xml:space="preserve"> </w:t>
      </w:r>
      <w:r>
        <w:fldChar w:fldCharType="begin" w:fldLock="1"/>
      </w:r>
      <w:r w:rsidR="00F51F44">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[60]","plainTextFormattedCitation":"[60]","previouslyFormattedCitation":"[60]"},"properties":{"noteIndex":0},"schema":"https://github.com/citation-style-language/schema/raw/master/csl-citation.json"}</w:instrText>
      </w:r>
      <w:r>
        <w:fldChar w:fldCharType="separate"/>
      </w:r>
      <w:r w:rsidR="007B48CB" w:rsidRPr="007B48CB">
        <w:rPr>
          <w:noProof/>
        </w:rPr>
        <w:t>[60]</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p>
    <w:p w14:paraId="25F09501" w14:textId="222A6B1D" w:rsidR="006A223F" w:rsidRDefault="006A223F" w:rsidP="006A223F">
      <w:pPr>
        <w:ind w:firstLine="288"/>
      </w:pPr>
      <w:r w:rsidRPr="00FE54B6">
        <w:t xml:space="preserve">This area has become increasingly important in recent years due to two main factors: deregulation of the power systems, which introduces new challenges to the forecasting </w:t>
      </w:r>
      <w:r w:rsidRPr="00FE54B6">
        <w:lastRenderedPageBreak/>
        <w:t xml:space="preserve">problem, and the fact that no two utilities are identical, necessitating a detailed case study analysis of the various geographical, meteorological, load type, and social factors affecting load demand </w:t>
      </w:r>
      <w:r>
        <w:fldChar w:fldCharType="begin" w:fldLock="1"/>
      </w:r>
      <w:r w:rsidR="00F51F44">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[61]","plainTextFormattedCitation":"[61]","previouslyFormattedCitation":"[61]"},"properties":{"noteIndex":0},"schema":"https://github.com/citation-style-language/schema/raw/master/csl-citation.json"}</w:instrText>
      </w:r>
      <w:r>
        <w:fldChar w:fldCharType="separate"/>
      </w:r>
      <w:r w:rsidR="007B48CB" w:rsidRPr="007B48CB">
        <w:rPr>
          <w:noProof/>
        </w:rPr>
        <w:t>[61]</w:t>
      </w:r>
      <w:r>
        <w:fldChar w:fldCharType="end"/>
      </w:r>
      <w:r w:rsidRPr="00FE54B6">
        <w:t>.</w:t>
      </w:r>
      <w:r>
        <w:t xml:space="preserve"> </w:t>
      </w:r>
      <w:r w:rsidRPr="002E1480">
        <w:t>Hip</w:t>
      </w:r>
      <w:r>
        <w:t>p</w:t>
      </w:r>
      <w:r w:rsidRPr="002E1480">
        <w:t xml:space="preserve">ert et al. </w:t>
      </w:r>
      <w:r>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fldChar w:fldCharType="separate"/>
      </w:r>
      <w:r w:rsidR="007B48CB" w:rsidRPr="007B48CB">
        <w:rPr>
          <w:noProof/>
        </w:rPr>
        <w:t>[62]</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rsidR="00F51F44">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[63]","plainTextFormattedCitation":"[63]","previouslyFormattedCitation":"[63]"},"properties":{"noteIndex":0},"schema":"https://github.com/citation-style-language/schema/raw/master/csl-citation.json"}</w:instrText>
      </w:r>
      <w:r>
        <w:fldChar w:fldCharType="separate"/>
      </w:r>
      <w:r w:rsidR="007B48CB" w:rsidRPr="007B48CB">
        <w:rPr>
          <w:noProof/>
        </w:rPr>
        <w:t>[63]</w:t>
      </w:r>
      <w:r>
        <w:fldChar w:fldCharType="end"/>
      </w:r>
      <w:r w:rsidRPr="002E1480">
        <w:t xml:space="preserve">. Additionally, the forecaster must model the relationship between the load and other variables such as weather, leisure activities, </w:t>
      </w:r>
      <w:r>
        <w:t>and so on</w:t>
      </w:r>
      <w:r w:rsidRPr="002E1480">
        <w:t>.</w:t>
      </w:r>
    </w:p>
    <w:p w14:paraId="199103E8" w14:textId="77777777" w:rsidR="006A223F" w:rsidRDefault="006A223F" w:rsidP="006A223F">
      <w:pPr>
        <w:pStyle w:val="Heading3"/>
      </w:pPr>
      <w:bookmarkStart w:id="42" w:name="_Toc84959288"/>
      <w:r>
        <w:t>2.2.3 Medium-Term Load Forecasting (MTLF)</w:t>
      </w:r>
      <w:bookmarkEnd w:id="42"/>
    </w:p>
    <w:p w14:paraId="6B4FAC20" w14:textId="54D73645" w:rsidR="006A223F" w:rsidRDefault="006A223F" w:rsidP="006A223F">
      <w:pPr>
        <w:ind w:firstLine="288"/>
      </w:pPr>
      <w:r>
        <w:t>MTLF is another type of load forecasting which operates on a longer timescale, ranging from two weeks to three years. The MTLF</w:t>
      </w:r>
      <w:r w:rsidRPr="00FD09F2">
        <w:t xml:space="preserve"> </w:t>
      </w:r>
      <w:r>
        <w:t>guides</w:t>
      </w:r>
      <w:r w:rsidRPr="00FD09F2">
        <w:t xml:space="preserve"> decisions about network operations, </w:t>
      </w:r>
      <w:r>
        <w:t xml:space="preserve">schedule maintenance, </w:t>
      </w:r>
      <w:r w:rsidRPr="00FD09F2">
        <w:t>fuel procurement for power plants, capacity planning and infrastructure development, and financial budgeting</w:t>
      </w:r>
      <w:r>
        <w:t xml:space="preserve"> </w:t>
      </w:r>
      <w:r>
        <w:fldChar w:fldCharType="begin" w:fldLock="1"/>
      </w:r>
      <w:r w:rsidR="00F51F44">
        <w:instrText>ADDIN CSL_CITATION {"citationItems":[{"id":"ITEM-1","itemData":{"author":[{"dropping-particle":"","family":"Dwijayanti","given":"Suci","non-dropping-particle":"","parse-names":false,"suffix":""}],"id":"ITEM-1","issued":{"date-parts":[["2013"]]},"publisher":"Oklahoma State University","title":"Short Term Load Forecasting Using a Neural Network Based Time Series Approach","type":"thesis"},"uris":["http://www.mendeley.com/documents/?uuid=02b37ffc-29f7-39fb-8355-569446827fe0"]}],"mendeley":{"formattedCitation":"[64]","plainTextFormattedCitation":"[64]","previouslyFormattedCitation":"[64]"},"properties":{"noteIndex":0},"schema":"https://github.com/citation-style-language/schema/raw/master/csl-citation.json"}</w:instrText>
      </w:r>
      <w:r>
        <w:fldChar w:fldCharType="separate"/>
      </w:r>
      <w:r w:rsidR="007B48CB" w:rsidRPr="007B48CB">
        <w:rPr>
          <w:noProof/>
        </w:rPr>
        <w:t>[64]</w:t>
      </w:r>
      <w:r>
        <w:fldChar w:fldCharType="end"/>
      </w:r>
      <w:r>
        <w:t>.</w:t>
      </w:r>
      <w:r w:rsidRPr="00FD09F2">
        <w:t xml:space="preserve"> </w:t>
      </w:r>
      <w:r>
        <w:t xml:space="preserve">Additionally, MTLF enables a company to forecast load demand over a longer time, which can aid in negotiations with other companies. Demographic and economic factors influence MTLF. MTLF typically produces the daily peak and average load </w:t>
      </w:r>
      <w:r>
        <w:fldChar w:fldCharType="begin" w:fldLock="1"/>
      </w:r>
      <w:r w:rsidR="00F51F44">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predictions","type":"article-journal"},"uris":["http://www.mendeley.com/documents/?uuid=e1410ff9-e108-4c7b-9cca-d14b933940f4"]}],"mendeley":{"formattedCitation":"[65], [66]","plainTextFormattedCitation":"[65], [66]","previouslyFormattedCitation":"[65], [66]"},"properties":{"noteIndex":0},"schema":"https://github.com/citation-style-language/schema/raw/master/csl-citation.json"}</w:instrText>
      </w:r>
      <w:r>
        <w:fldChar w:fldCharType="separate"/>
      </w:r>
      <w:r w:rsidR="007B48CB" w:rsidRPr="007B48CB">
        <w:rPr>
          <w:noProof/>
        </w:rPr>
        <w:t>[65], [66]</w:t>
      </w:r>
      <w:r>
        <w:fldChar w:fldCharType="end"/>
      </w:r>
      <w:r>
        <w:t xml:space="preserve">. MTLF and STLF have a close association; long-term decision-making must be integrated into short-term decision-making. This coordination between different decision-making levels is critical to ensure that specific operational objectives that develop in the medium term are explicitly considered in the short term </w:t>
      </w:r>
      <w:r>
        <w:fldChar w:fldCharType="begin" w:fldLock="1"/>
      </w:r>
      <w:r w:rsidR="00F51F44">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[67]","plainTextFormattedCitation":"[67]","previouslyFormattedCitation":"[67]"},"properties":{"noteIndex":0},"schema":"https://github.com/citation-style-language/schema/raw/master/csl-citation.json"}</w:instrText>
      </w:r>
      <w:r>
        <w:fldChar w:fldCharType="separate"/>
      </w:r>
      <w:r w:rsidR="007B48CB" w:rsidRPr="007B48CB">
        <w:rPr>
          <w:noProof/>
        </w:rPr>
        <w:t>[67]</w:t>
      </w:r>
      <w:r>
        <w:fldChar w:fldCharType="end"/>
      </w:r>
      <w:r>
        <w:t>. Additionally, coordination between decision-making levels has become critical for generation businesses seeking to boost their profitability.</w:t>
      </w:r>
    </w:p>
    <w:p w14:paraId="6A8B4773" w14:textId="2ED63B09" w:rsidR="006A223F" w:rsidRDefault="006A223F" w:rsidP="006A223F">
      <w:pPr>
        <w:pStyle w:val="Heading3"/>
      </w:pPr>
      <w:bookmarkStart w:id="43" w:name="_Toc84959289"/>
      <w:r>
        <w:lastRenderedPageBreak/>
        <w:t>2.2.4 Long Term Load Forecasting (LTLF)</w:t>
      </w:r>
      <w:bookmarkEnd w:id="43"/>
    </w:p>
    <w:p w14:paraId="7D0CE7A7" w14:textId="22261E8E" w:rsidR="00C367F3" w:rsidRPr="001A2209" w:rsidRDefault="006A223F" w:rsidP="00B639CD">
      <w:pPr>
        <w:ind w:firstLine="288"/>
      </w:pPr>
      <w:r>
        <w:t xml:space="preserve">LTLF is the final type of load forecasting. LTLF covers a period of more than three years. LTLF is required for planning purposes, such as constructing new power plants, expanding the transmission system, and electric utility expansion planning. There are indicators affecting LTLF in terms of demographic and economic development. The population growth, industrial expansion, local area development, gross domestic product, and annual energy consumption in the past are all factors to consider. </w:t>
      </w:r>
      <w:r w:rsidRPr="0054140D">
        <w:t xml:space="preserve">Annual peak load demand and annual energy demand for the years ahead are the outputs of </w:t>
      </w:r>
      <w:r>
        <w:t xml:space="preserve">the LTLF </w:t>
      </w:r>
      <w:r>
        <w:fldChar w:fldCharType="begin" w:fldLock="1"/>
      </w:r>
      <w:r w:rsidR="00F51F44">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[68]","plainTextFormattedCitation":"[68]","previouslyFormattedCitation":"[68]"},"properties":{"noteIndex":0},"schema":"https://github.com/citation-style-language/schema/raw/master/csl-citation.json"}</w:instrText>
      </w:r>
      <w:r>
        <w:fldChar w:fldCharType="separate"/>
      </w:r>
      <w:r w:rsidR="007B48CB" w:rsidRPr="007B48CB">
        <w:rPr>
          <w:noProof/>
        </w:rPr>
        <w:t>[68]</w:t>
      </w:r>
      <w:r>
        <w:fldChar w:fldCharType="end"/>
      </w:r>
      <w:r>
        <w:t xml:space="preserve">. </w:t>
      </w:r>
      <w:r w:rsidRPr="00AA5385">
        <w:t>Although these longer-term forecasts receive less attention than their more visible short-term counterparts, their inaccuracy has significant financial consequences</w:t>
      </w:r>
      <w:r>
        <w:t>. It</w:t>
      </w:r>
      <w:r w:rsidRPr="00AA5385">
        <w:t xml:space="preserve"> may result in either wasted investment in new generation facilities or a shortage of supply capability when </w:t>
      </w:r>
      <w:r>
        <w:t xml:space="preserve">there is an </w:t>
      </w:r>
      <w:r w:rsidRPr="00AA5385">
        <w:t>under-forecast.</w:t>
      </w:r>
    </w:p>
    <w:p w14:paraId="5A06BA38" w14:textId="10ADF24D" w:rsidR="00DE6AC4" w:rsidRPr="00DE6AC4" w:rsidRDefault="00DE6AC4" w:rsidP="00DE6AC4">
      <w:pPr>
        <w:pStyle w:val="Heading2"/>
      </w:pPr>
      <w:bookmarkStart w:id="44" w:name="_Toc84959290"/>
      <w:r>
        <w:t>2.</w:t>
      </w:r>
      <w:r w:rsidR="00A3460C">
        <w:t>3</w:t>
      </w:r>
      <w:r>
        <w:t xml:space="preserve"> Factors that affect the load demand</w:t>
      </w:r>
      <w:bookmarkEnd w:id="44"/>
    </w:p>
    <w:p w14:paraId="0194D9F8" w14:textId="010B7E8C" w:rsidR="006A6F53" w:rsidRDefault="007229D8" w:rsidP="00DE6AC4">
      <w:pPr>
        <w:ind w:firstLine="288"/>
      </w:pPr>
      <w:r>
        <w:t xml:space="preserve">Different factors can affect 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 chronological, meteorological, and random.</w:t>
      </w:r>
    </w:p>
    <w:p w14:paraId="46382004" w14:textId="0286BB4F" w:rsidR="00660715" w:rsidRDefault="00660715" w:rsidP="00660715">
      <w:pPr>
        <w:pStyle w:val="Heading3"/>
      </w:pPr>
      <w:bookmarkStart w:id="45" w:name="_Toc84959291"/>
      <w:r>
        <w:t>2.</w:t>
      </w:r>
      <w:r w:rsidR="00A3460C">
        <w:t>3</w:t>
      </w:r>
      <w:r>
        <w:t>.1 Historical load</w:t>
      </w:r>
      <w:bookmarkEnd w:id="45"/>
    </w:p>
    <w:p w14:paraId="700CB05E" w14:textId="5179E956" w:rsidR="0077170C" w:rsidRDefault="00812DCF" w:rsidP="0077170C">
      <w:pPr>
        <w:ind w:firstLine="288"/>
      </w:pPr>
      <w:r w:rsidRPr="00812DCF">
        <w:t>Hippert et al. stated in</w:t>
      </w:r>
      <w:r>
        <w:t xml:space="preserve"> </w:t>
      </w:r>
      <w:r>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fldChar w:fldCharType="separate"/>
      </w:r>
      <w:r w:rsidR="007B48CB" w:rsidRPr="007B48CB">
        <w:rPr>
          <w:noProof/>
        </w:rPr>
        <w:t>[62]</w:t>
      </w:r>
      <w:r>
        <w:fldChar w:fldCharType="end"/>
      </w:r>
      <w:r>
        <w:t xml:space="preserve"> </w:t>
      </w:r>
      <w:r w:rsidRPr="00812DCF">
        <w:t xml:space="preserve">that forecasting load is difficult because the load series is complex and exhibits multiple levels of seasonality: the load at a given hour is dependent not only on the load at the previous hour, but also on the load at the same hour the previous </w:t>
      </w:r>
      <w:r w:rsidRPr="00812DCF">
        <w:lastRenderedPageBreak/>
        <w:t>day and on the load at the same hour on the previous week's day with the same denomination. As a result, historical load data is used as input to models for forecasting short-term load</w:t>
      </w:r>
      <w:r w:rsidR="005F7F3D">
        <w:t xml:space="preserve">. </w:t>
      </w:r>
      <w:r w:rsidRPr="00812DCF">
        <w:t>The literature makes extensive use of multiple input variables.</w:t>
      </w:r>
      <w:r w:rsidR="005F7F3D">
        <w:t xml:space="preserve"> </w:t>
      </w:r>
    </w:p>
    <w:p w14:paraId="38CCEDDB" w14:textId="047790EA" w:rsidR="005F7F3D" w:rsidRDefault="005F7F3D" w:rsidP="0077170C">
      <w:pPr>
        <w:ind w:firstLine="288"/>
      </w:pPr>
      <w:r>
        <w:t xml:space="preserve">For example, Houimli et al. </w:t>
      </w:r>
      <w:r w:rsidR="006D6FDA">
        <w:fldChar w:fldCharType="begin" w:fldLock="1"/>
      </w:r>
      <w:r w:rsidR="00F51F44">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[69]","plainTextFormattedCitation":"[69]","previouslyFormattedCitation":"[69]"},"properties":{"noteIndex":0},"schema":"https://github.com/citation-style-language/schema/raw/master/csl-citation.json"}</w:instrText>
      </w:r>
      <w:r w:rsidR="006D6FDA">
        <w:fldChar w:fldCharType="separate"/>
      </w:r>
      <w:r w:rsidR="007B48CB" w:rsidRPr="007B48CB">
        <w:rPr>
          <w:noProof/>
        </w:rPr>
        <w:t>[69]</w:t>
      </w:r>
      <w:r w:rsidR="006D6FDA">
        <w:fldChar w:fldCharType="end"/>
      </w:r>
      <w:r w:rsidR="006D6FDA">
        <w:t xml:space="preserve"> </w:t>
      </w:r>
      <w:r>
        <w:t>forecast</w:t>
      </w:r>
      <w:r w:rsidR="006D6FDA">
        <w:t>ed</w:t>
      </w:r>
      <w:r>
        <w:t xml:space="preserve"> the </w:t>
      </w:r>
      <w:r w:rsidR="000D2A41">
        <w:t>subsequen</w:t>
      </w:r>
      <w:r>
        <w:t xml:space="preserve">t 48 half-hourly loads using the previous 48 half-hourly loads, Park et al. </w:t>
      </w:r>
      <w:r w:rsidR="006D6FDA">
        <w:fldChar w:fldCharType="begin" w:fldLock="1"/>
      </w:r>
      <w:r w:rsidR="00F51F44">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[70]","plainTextFormattedCitation":"[70]","previouslyFormattedCitation":"[70]"},"properties":{"noteIndex":0},"schema":"https://github.com/citation-style-language/schema/raw/master/csl-citation.json"}</w:instrText>
      </w:r>
      <w:r w:rsidR="006D6FDA">
        <w:fldChar w:fldCharType="separate"/>
      </w:r>
      <w:r w:rsidR="007B48CB" w:rsidRPr="007B48CB">
        <w:rPr>
          <w:noProof/>
        </w:rPr>
        <w:t>[70]</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F51F44">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[71]","plainTextFormattedCitation":"[71]","previouslyFormattedCitation":"[71]"},"properties":{"noteIndex":0},"schema":"https://github.com/citation-style-language/schema/raw/master/csl-citation.json"}</w:instrText>
      </w:r>
      <w:r w:rsidR="006D6FDA">
        <w:fldChar w:fldCharType="separate"/>
      </w:r>
      <w:r w:rsidR="007B48CB" w:rsidRPr="007B48CB">
        <w:rPr>
          <w:noProof/>
        </w:rPr>
        <w:t>[71]</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F51F44">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[72]","plainTextFormattedCitation":"[72]","previouslyFormattedCitation":"[72]"},"properties":{"noteIndex":0},"schema":"https://github.com/citation-style-language/schema/raw/master/csl-citation.json"}</w:instrText>
      </w:r>
      <w:r w:rsidR="00EB51A5">
        <w:fldChar w:fldCharType="separate"/>
      </w:r>
      <w:r w:rsidR="007B48CB" w:rsidRPr="007B48CB">
        <w:rPr>
          <w:noProof/>
        </w:rPr>
        <w:t>[72]</w:t>
      </w:r>
      <w:r w:rsidR="00EB51A5">
        <w:fldChar w:fldCharType="end"/>
      </w:r>
      <w:r>
        <w:t xml:space="preserve"> use</w:t>
      </w:r>
      <w:r w:rsidR="00A9791B">
        <w:t>d</w:t>
      </w:r>
      <w:r>
        <w:t xml:space="preserve"> the previous 24 hours of load data to forecast the next. As demonstrated, the literature uses a wide variety of historical load input data, but there is agreement that some sort of historical load input is</w:t>
      </w:r>
      <w:r w:rsidR="00EB51A5">
        <w:t xml:space="preserve"> </w:t>
      </w:r>
      <w:r>
        <w:t>necessary.</w:t>
      </w:r>
    </w:p>
    <w:p w14:paraId="0C2B75EA" w14:textId="1114FC3B" w:rsidR="00660715" w:rsidRDefault="00660715" w:rsidP="00660715">
      <w:pPr>
        <w:pStyle w:val="Heading3"/>
      </w:pPr>
      <w:bookmarkStart w:id="46" w:name="_Toc84959292"/>
      <w:r>
        <w:t>2.</w:t>
      </w:r>
      <w:r w:rsidR="00A3460C">
        <w:t>3</w:t>
      </w:r>
      <w:r>
        <w:t>.2 Economic Factors</w:t>
      </w:r>
      <w:bookmarkEnd w:id="46"/>
    </w:p>
    <w:p w14:paraId="0B223C6B" w14:textId="650B2D37" w:rsidR="00EB3414" w:rsidRDefault="00EB3414" w:rsidP="00210FB0">
      <w:pPr>
        <w:ind w:firstLine="288"/>
      </w:pPr>
      <w:r w:rsidRPr="00EB3414">
        <w:t xml:space="preserve">Economic factors include capital expenditure in the facility's infrastructure </w:t>
      </w:r>
      <w:r w:rsidR="000D2A41">
        <w:t>by constructing</w:t>
      </w:r>
      <w:r w:rsidRPr="00EB3414">
        <w:t xml:space="preserve"> new buildings, laboratories, and experiments that increase </w:t>
      </w:r>
      <w:r w:rsidR="000D2A41">
        <w:t xml:space="preserve">the </w:t>
      </w:r>
      <w:r w:rsidRPr="00EB3414">
        <w:t xml:space="preserve">load to the 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system peaking </w:t>
      </w:r>
      <w:r w:rsidR="009D397C">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9D397C">
        <w:fldChar w:fldCharType="separate"/>
      </w:r>
      <w:r w:rsidR="007B48CB" w:rsidRPr="007B48CB">
        <w:rPr>
          <w:noProof/>
        </w:rPr>
        <w:t>[73]</w:t>
      </w:r>
      <w:r w:rsidR="009D397C">
        <w:fldChar w:fldCharType="end"/>
      </w:r>
      <w:r w:rsidRPr="00EB3414">
        <w:t xml:space="preserve">. Economic factors will have little effect on </w:t>
      </w:r>
      <w:r w:rsidR="000D2A41">
        <w:t>short-</w:t>
      </w:r>
      <w:r w:rsidRPr="00EB3414">
        <w:t xml:space="preserve">term load forecasting because they </w:t>
      </w:r>
      <w:r w:rsidR="000D2A41">
        <w:t>usu</w:t>
      </w:r>
      <w:r w:rsidRPr="00EB3414">
        <w:t xml:space="preserve">ally affect consumption patterns over a </w:t>
      </w:r>
      <w:r w:rsidR="000D2A41">
        <w:t>more extended</w:t>
      </w:r>
      <w:r w:rsidRPr="00EB3414">
        <w:t xml:space="preserv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1A52B98" w:rsidR="000904D6" w:rsidRDefault="000904D6" w:rsidP="000904D6">
      <w:pPr>
        <w:pStyle w:val="Heading3"/>
      </w:pPr>
      <w:bookmarkStart w:id="47" w:name="_Toc84959293"/>
      <w:r>
        <w:lastRenderedPageBreak/>
        <w:t>2.</w:t>
      </w:r>
      <w:r w:rsidR="00A3460C">
        <w:t>3</w:t>
      </w:r>
      <w:r>
        <w:t xml:space="preserve">.3 </w:t>
      </w:r>
      <w:r w:rsidRPr="00DE6AC4">
        <w:t>Chronological</w:t>
      </w:r>
      <w:r>
        <w:t xml:space="preserve"> Factors</w:t>
      </w:r>
      <w:bookmarkEnd w:id="47"/>
    </w:p>
    <w:p w14:paraId="7A365181" w14:textId="10BA2ABC" w:rsidR="00DE3A0A" w:rsidRDefault="0086570D" w:rsidP="0077009A">
      <w:pPr>
        <w:ind w:firstLine="288"/>
      </w:pPr>
      <w:r>
        <w:t>Seasonal, weekly, and daily cycles</w:t>
      </w:r>
      <w:r w:rsidR="000D2A41">
        <w:t xml:space="preserve"> and holidays</w:t>
      </w:r>
      <w:r>
        <w:t xml:space="preserve"> can influence load </w:t>
      </w:r>
      <w:r>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Tour","type":"chapter"},"uris":["http://www.mendeley.com/documents/?uuid=5dda9d41-8e44-449c-95a9-68dbbf915508"]}],"mendeley":{"formattedCitation":"[73], [74]","plainTextFormattedCitation":"[73], [74]","previouslyFormattedCitation":"[73], [74]"},"properties":{"noteIndex":0},"schema":"https://github.com/citation-style-language/schema/raw/master/csl-citation.json"}</w:instrText>
      </w:r>
      <w:r>
        <w:fldChar w:fldCharType="separate"/>
      </w:r>
      <w:r w:rsidR="007B48CB" w:rsidRPr="007B48CB">
        <w:rPr>
          <w:noProof/>
        </w:rPr>
        <w:t>[73], [74]</w:t>
      </w:r>
      <w:r>
        <w:fldChar w:fldCharType="end"/>
      </w:r>
      <w:r>
        <w:t xml:space="preserve">. Autumn and spring often have </w:t>
      </w:r>
      <w:r w:rsidR="000D2A41">
        <w:t xml:space="preserve">a </w:t>
      </w:r>
      <w:r>
        <w:t>lower load</w:t>
      </w:r>
      <w:r w:rsidR="00B72BEE">
        <w:t xml:space="preserve">. </w:t>
      </w:r>
      <w:r>
        <w:t>Weekdays differ from weekends, with weekends having a lighter load</w:t>
      </w:r>
      <w:r w:rsidR="00B72BEE">
        <w:t xml:space="preserve"> </w:t>
      </w:r>
      <w:r w:rsidR="00B72BEE">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Tour","type":"chapter"},"uris":["http://www.mendeley.com/documents/?uuid=5dda9d41-8e44-449c-95a9-68dbbf915508"]}],"mendeley":{"formattedCitation":"[62], [74]","plainTextFormattedCitation":"[62], [74]","previouslyFormattedCitation":"[62], [74]"},"properties":{"noteIndex":0},"schema":"https://github.com/citation-style-language/schema/raw/master/csl-citation.json"}</w:instrText>
      </w:r>
      <w:r w:rsidR="00B72BEE">
        <w:fldChar w:fldCharType="separate"/>
      </w:r>
      <w:r w:rsidR="007B48CB" w:rsidRPr="007B48CB">
        <w:rPr>
          <w:noProof/>
        </w:rPr>
        <w:t>[62], [74]</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8F168D">
        <w:fldChar w:fldCharType="separate"/>
      </w:r>
      <w:r w:rsidR="007B48CB" w:rsidRPr="007B48CB">
        <w:rPr>
          <w:noProof/>
        </w:rPr>
        <w:t>[73]</w:t>
      </w:r>
      <w:r w:rsidR="008F168D">
        <w:fldChar w:fldCharType="end"/>
      </w:r>
      <w:r>
        <w:t>.</w:t>
      </w:r>
      <w:r w:rsidR="0077009A">
        <w:t xml:space="preserve"> </w:t>
      </w:r>
      <w:r>
        <w:t xml:space="preserve">Because time </w:t>
      </w:r>
      <w:r w:rsidR="00136209">
        <w:t>influences</w:t>
      </w:r>
      <w:r>
        <w:t xml:space="preserve"> how electricity is used, it is incorporated into load forecast models using calendar data</w:t>
      </w:r>
      <w:r w:rsidR="00F04D0F">
        <w:t xml:space="preserve"> </w:t>
      </w:r>
      <w:r w:rsidR="00F04D0F">
        <w:fldChar w:fldCharType="begin" w:fldLock="1"/>
      </w:r>
      <w:r w:rsidR="00F51F44">
        <w:instrText>ADDIN CSL_CITATION {"citationItems":[{"id":"ITEM-1","itemData":{"DOI":"10.14288/1.0397471","author":[{"dropping-particle":"","family":"Wicksteed","given":"Evelyn Julia","non-dropping-particle":"","parse-names":false,"suffix":""}],"id":"ITEM-1","issued":{"date-parts":[["2021"]]},"publisher":"University of British Columbia","title":"Short term electric load forecasting for British Columbia, Canada: an exploration of the use of numerical weather prediction data as a predictor in an artificial neural network","type":"thesis"},"uris":["http://www.mendeley.com/documents/?uuid=d12a513a-3c63-3dc3-9c38-a47e64051e9e"]}],"mendeley":{"formattedCitation":"[75]","plainTextFormattedCitation":"[75]","previouslyFormattedCitation":"[75]"},"properties":{"noteIndex":0},"schema":"https://github.com/citation-style-language/schema/raw/master/csl-citation.json"}</w:instrText>
      </w:r>
      <w:r w:rsidR="00F04D0F">
        <w:fldChar w:fldCharType="separate"/>
      </w:r>
      <w:r w:rsidR="007B48CB" w:rsidRPr="007B48CB">
        <w:rPr>
          <w:noProof/>
        </w:rPr>
        <w:t>[75]</w:t>
      </w:r>
      <w:r w:rsidR="00F04D0F">
        <w:fldChar w:fldCharType="end"/>
      </w:r>
      <w:r>
        <w:t>. Some, or all, of the patterns</w:t>
      </w:r>
      <w:r w:rsidR="000D2A41">
        <w:t>,</w:t>
      </w:r>
      <w:r>
        <w:t xml:space="preserve"> might be considered. The pattern of weekday-weekend/holiday can be explained by establishing distinct models for each category</w:t>
      </w:r>
      <w:r w:rsidR="00136209">
        <w:t xml:space="preserve"> </w:t>
      </w:r>
      <w:r w:rsidR="00136209">
        <w:fldChar w:fldCharType="begin" w:fldLock="1"/>
      </w:r>
      <w:r w:rsidR="00F51F44">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[76]","plainTextFormattedCitation":"[76]","previouslyFormattedCitation":"[76]"},"properties":{"noteIndex":0},"schema":"https://github.com/citation-style-language/schema/raw/master/csl-citation.json"}</w:instrText>
      </w:r>
      <w:r w:rsidR="00136209">
        <w:fldChar w:fldCharType="separate"/>
      </w:r>
      <w:r w:rsidR="007B48CB" w:rsidRPr="007B48CB">
        <w:rPr>
          <w:noProof/>
        </w:rPr>
        <w:t>[76]</w:t>
      </w:r>
      <w:r w:rsidR="00136209">
        <w:fldChar w:fldCharType="end"/>
      </w:r>
      <w:r>
        <w:t>. Alternatively, many indicator variables could be used</w:t>
      </w:r>
      <w:r w:rsidR="00136209">
        <w:t xml:space="preserve"> </w:t>
      </w:r>
      <w:r w:rsidR="00136209">
        <w:fldChar w:fldCharType="begin" w:fldLock="1"/>
      </w:r>
      <w:r w:rsidR="009F2D5B">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Networks","type":"paper-conference"},"uris":["http://www.mendeley.com/documents/?uuid=12680df7-986c-407d-a6fa-e0dbbc4eeb91"]}],"mendeley":{"formattedCitation":"[9], [72]","plainTextFormattedCitation":"[9], [72]","previouslyFormattedCitation":"[9], [72]"},"properties":{"noteIndex":0},"schema":"https://github.com/citation-style-language/schema/raw/master/csl-citation.json"}</w:instrText>
      </w:r>
      <w:r w:rsidR="00136209">
        <w:fldChar w:fldCharType="separate"/>
      </w:r>
      <w:r w:rsidR="00381D4E" w:rsidRPr="00381D4E">
        <w:rPr>
          <w:noProof/>
        </w:rPr>
        <w:t>[9], [72]</w:t>
      </w:r>
      <w:r w:rsidR="00136209">
        <w:fldChar w:fldCharType="end"/>
      </w:r>
      <w:r>
        <w:t>. Weekends and holidays are particularly difficult for studies that do not differentiate between these days</w:t>
      </w:r>
      <w:r w:rsidR="00136209">
        <w:t xml:space="preserve"> </w:t>
      </w:r>
      <w:r>
        <w:t xml:space="preserve"> </w:t>
      </w:r>
      <w:r w:rsidR="00136209">
        <w:fldChar w:fldCharType="begin" w:fldLock="1"/>
      </w:r>
      <w:r w:rsidR="00F51F44">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[77]","plainTextFormattedCitation":"[77]","previouslyFormattedCitation":"[77]"},"properties":{"noteIndex":0},"schema":"https://github.com/citation-style-language/schema/raw/master/csl-citation.json"}</w:instrText>
      </w:r>
      <w:r w:rsidR="00136209">
        <w:fldChar w:fldCharType="separate"/>
      </w:r>
      <w:r w:rsidR="007B48CB" w:rsidRPr="007B48CB">
        <w:rPr>
          <w:noProof/>
        </w:rPr>
        <w:t>[77]</w:t>
      </w:r>
      <w:r w:rsidR="00136209">
        <w:fldChar w:fldCharType="end"/>
      </w:r>
      <w:r>
        <w:t>. Other patterns are accounted for using variables such as the hour of the day, the day of the week, the month, and the week number</w:t>
      </w:r>
      <w:r w:rsidR="00136209">
        <w:t xml:space="preserve"> </w:t>
      </w:r>
      <w:r w:rsidR="00136209">
        <w:fldChar w:fldCharType="begin" w:fldLock="1"/>
      </w:r>
      <w:r w:rsidR="009F2D5B">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network","type":"paper-conference"},"uris":["http://www.mendeley.com/documents/?uuid=41e30944-66ed-42a8-8466-2bd8ec556f5e"]}],"mendeley":{"formattedCitation":"[9], [69], [72]","plainTextFormattedCitation":"[9], [69], [72]","previouslyFormattedCitation":"[9], [69], [72]"},"properties":{"noteIndex":0},"schema":"https://github.com/citation-style-language/schema/raw/master/csl-citation.json"}</w:instrText>
      </w:r>
      <w:r w:rsidR="00136209">
        <w:fldChar w:fldCharType="separate"/>
      </w:r>
      <w:r w:rsidR="00381D4E" w:rsidRPr="00381D4E">
        <w:rPr>
          <w:noProof/>
        </w:rPr>
        <w:t>[9], [69], [72]</w:t>
      </w:r>
      <w:r w:rsidR="00136209">
        <w:fldChar w:fldCharType="end"/>
      </w:r>
    </w:p>
    <w:p w14:paraId="77CF265C" w14:textId="1B49D6B3" w:rsidR="00660715" w:rsidRDefault="00991829" w:rsidP="008F3EF6">
      <w:pPr>
        <w:pStyle w:val="Heading3"/>
      </w:pPr>
      <w:bookmarkStart w:id="48" w:name="_Toc84959294"/>
      <w:r>
        <w:t>2.</w:t>
      </w:r>
      <w:r w:rsidR="00A3460C">
        <w:t>3</w:t>
      </w:r>
      <w:r>
        <w:t xml:space="preserve">.4 </w:t>
      </w:r>
      <w:r w:rsidR="00F21445">
        <w:t>M</w:t>
      </w:r>
      <w:r w:rsidR="00F21445" w:rsidRPr="00DE6AC4">
        <w:t>eteorological</w:t>
      </w:r>
      <w:r w:rsidR="00F21445">
        <w:t xml:space="preserve"> </w:t>
      </w:r>
      <w:r w:rsidR="008F3EF6">
        <w:t>Factors</w:t>
      </w:r>
      <w:bookmarkEnd w:id="48"/>
    </w:p>
    <w:p w14:paraId="269B1951" w14:textId="3CF6FD6F" w:rsidR="002C131F" w:rsidRDefault="00F02791" w:rsidP="002C131F">
      <w:r>
        <w:tab/>
      </w:r>
      <w:r w:rsidRPr="00F02791">
        <w:t xml:space="preserve">The most frequently used and most significant weather variable is temperature </w:t>
      </w:r>
      <w:r>
        <w:fldChar w:fldCharType="begin" w:fldLock="1"/>
      </w:r>
      <w:r w:rsidR="00F51F44">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dissertation","type":"article-journal"},"uris":["http://www.mendeley.com/documents/?uuid=198918e7-1c69-4cc5-a630-d2f92115df84"]}],"mendeley":{"formattedCitation":"[55], [62], [70], [73], [78]","plainTextFormattedCitation":"[55], [62], [70], [73], [78]","previouslyFormattedCitation":"[55], [62], [70], [73], [78]"},"properties":{"noteIndex":0},"schema":"https://github.com/citation-style-language/schema/raw/master/csl-citation.json"}</w:instrText>
      </w:r>
      <w:r>
        <w:fldChar w:fldCharType="separate"/>
      </w:r>
      <w:r w:rsidR="007B48CB" w:rsidRPr="007B48CB">
        <w:rPr>
          <w:noProof/>
        </w:rPr>
        <w:t>[55], [62], [70], [73], [78]</w:t>
      </w:r>
      <w:r>
        <w:fldChar w:fldCharType="end"/>
      </w:r>
      <w:r>
        <w:t>.</w:t>
      </w:r>
      <w:r w:rsidRPr="00F02791">
        <w:t xml:space="preserve"> </w:t>
      </w:r>
      <w:r w:rsidR="00CC5DBA" w:rsidRPr="00CC5DBA">
        <w:t>The majority of load forecasting models incorporate one or more temperature-related variables</w:t>
      </w:r>
      <w:r w:rsidR="00456BF7">
        <w:t xml:space="preserve"> </w:t>
      </w:r>
      <w:r w:rsidR="00456BF7">
        <w:fldChar w:fldCharType="begin" w:fldLock="1"/>
      </w:r>
      <w:r w:rsidR="00F51F44">
        <w:instrText>ADDIN CSL_CITATION {"citationItems":[{"id":"ITEM-1","itemData":{"author":[{"dropping-particle":"","family":"Foster","given":"Judith","non-dropping-particle":"","parse-names":false,"suffix":""}],"id":"ITEM-1","issued":{"date-parts":[["2020"]]},"publisher":"Queen’s University","title":"Electric load forecasting with increased embedded renewable generation","type":"thesis"},"uris":["http://www.mendeley.com/documents/?uuid=ab848f68-1c28-39df-a1f6-83371f9953ec"]}],"mendeley":{"formattedCitation":"[79]","plainTextFormattedCitation":"[79]","previouslyFormattedCitation":"[79]"},"properties":{"noteIndex":0},"schema":"https://github.com/citation-style-language/schema/raw/master/csl-citation.json"}</w:instrText>
      </w:r>
      <w:r w:rsidR="00456BF7">
        <w:fldChar w:fldCharType="separate"/>
      </w:r>
      <w:r w:rsidR="007B48CB" w:rsidRPr="007B48CB">
        <w:rPr>
          <w:noProof/>
        </w:rPr>
        <w:t>[79]</w:t>
      </w:r>
      <w:r w:rsidR="00456BF7">
        <w:fldChar w:fldCharType="end"/>
      </w:r>
      <w:r w:rsidR="00CC5DBA" w:rsidRPr="00CC5DBA">
        <w:t>.</w:t>
      </w:r>
      <w:r w:rsidR="00CC5DBA">
        <w:t xml:space="preserve"> </w:t>
      </w:r>
      <w:r w:rsidRPr="00F02791">
        <w:t>The relation</w:t>
      </w:r>
      <w:r>
        <w:t>ship</w:t>
      </w:r>
      <w:r w:rsidRPr="00F02791">
        <w:t xml:space="preserve"> between temperature and load is non-linear.</w:t>
      </w:r>
      <w:r w:rsidR="001F59E9">
        <w:t xml:space="preserve"> A</w:t>
      </w:r>
      <w:r w:rsidR="001F59E9" w:rsidRPr="00CA11EE">
        <w:t xml:space="preserve">ccording to Hong and Shahidehpour </w:t>
      </w:r>
      <w:r w:rsidR="001F59E9">
        <w:fldChar w:fldCharType="begin" w:fldLock="1"/>
      </w:r>
      <w:r w:rsidR="00F51F44">
        <w:instrText>ADDIN CSL_CITATION {"citationItems":[{"id":"ITEM-1","itemData":{"abstract":"University of North Carolina at Charlotte (UNCC) teamed with Illinois Institute of Technology (IIT), ISO-New England, and North Carolina Electric Membership Corporation (NCEMC) to prepare a Load Forecasting Case Study for the Eastern Interconnection States’ Planning Council (EISPC) in response to the NARUC solicitation NARUC-2014-RFP042–DE0316. The work was supported by the Department of Energy, National Energy Technology Laboratory, under Award Number DE-OE0000316. The study includes two parts: 1) A comprehensive review of load forecasting topics for states, planning coordinators, and others. This was covered in Chapters 1 through 6. In addition, a list of recommended actions is summarized in Chapter 8. 2) Three case studies in three regions to assist Planning Coordinators and their relevant states with applying state-of-the-art concepts, tools, and analysis to their forecasting regime. The case study is presented in Chapter 7 and a glossary of terms can be found in Chapter 9. This study is intended to be both a primer on load forecasting as well as provide an in-depth discussion of load forecasting topics with a real-world demonstration that will be useful to state commissioners, planning coordinators, utilities, legislators, researchers, and others. This study is also intended to simplify and demystify the many complex concepts, terms, and statistics used in load forecasting. A few key takeaways from this study include: 1) Load forecasting is the foundation for utility planning and it is a fundamental business problem in the utility industry. Especially with the extraordinary risks confronting the electric utility industry due to a potentially significant change in the resource mix resulting from environmental regulation, aging infrastructure, the projected low cost of natural gas, and decreasing costs of renewable technologies, it is crucial for utilities to have accurate load forecasts for resource planning, rate cases, designing rate structures, financial planning, and so forth. 2) The states have varying degrees of authority to foster improvements in the databases, the forecasting tools, and the forecasting processes. A comprehensive load forecasting process often involves complicated data requirements, reliable software packages, advanced statistical methods, and solid documentation to construct credible narratives to explain the potential future energy use of customers. Load forecasting is not a static process. Rather, utilities and policymaker…","author":[{"dropping-particle":"","family":"Hong","given":"Tao","non-dropping-particle":"","parse-names":false,"suffix":""},{"dropping-particle":"","family":"Shahidehpour","given":"Mohammad","non-dropping-particle":"","parse-names":false,"suffix":""}],"container-title":"U.S. Department of Energy","id":"ITEM-1","issued":{"date-parts":[["2015"]]},"title":"Load Forecasting Case Study","type":"article-journal"},"uris":["http://www.mendeley.com/documents/?uuid=42b74d45-48b9-4231-b924-e82c782e5296"]}],"mendeley":{"formattedCitation":"[80]","plainTextFormattedCitation":"[80]","previouslyFormattedCitation":"[80]"},"properties":{"noteIndex":0},"schema":"https://github.com/citation-style-language/schema/raw/master/csl-citation.json"}</w:instrText>
      </w:r>
      <w:r w:rsidR="001F59E9">
        <w:fldChar w:fldCharType="separate"/>
      </w:r>
      <w:r w:rsidR="007B48CB" w:rsidRPr="007B48CB">
        <w:rPr>
          <w:noProof/>
        </w:rPr>
        <w:t>[80]</w:t>
      </w:r>
      <w:r w:rsidR="001F59E9">
        <w:fldChar w:fldCharType="end"/>
      </w:r>
      <w:r w:rsidR="001F59E9" w:rsidRPr="00CA11EE">
        <w:t>, temperature factors alone can account for more than 70% of the variability in load.</w:t>
      </w:r>
      <w:r w:rsidR="001F59E9">
        <w:t xml:space="preserve"> </w:t>
      </w:r>
      <w:r w:rsidRPr="00F02791">
        <w:t xml:space="preserve">This nonlinear relationship contributes to the widespread use of nonlinear approaches for load forecasting </w:t>
      </w:r>
      <w:r w:rsidR="005B275F">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[62]","plainTextFormattedCitation":"[1], [62]","previouslyFormattedCitation":"[1], [62]"},"properties":{"noteIndex":0},"schema":"https://github.com/citation-style-language/schema/raw/master/csl-citation.json"}</w:instrText>
      </w:r>
      <w:r w:rsidR="005B275F">
        <w:fldChar w:fldCharType="separate"/>
      </w:r>
      <w:r w:rsidR="007B48CB" w:rsidRPr="007B48CB">
        <w:rPr>
          <w:noProof/>
        </w:rPr>
        <w:t>[1], [62]</w:t>
      </w:r>
      <w:r w:rsidR="005B275F">
        <w:fldChar w:fldCharType="end"/>
      </w:r>
      <w:r w:rsidR="005B275F">
        <w:t>.</w:t>
      </w:r>
      <w:r w:rsidR="00F11E0B">
        <w:t xml:space="preserve"> </w:t>
      </w:r>
      <w:r w:rsidR="002004B1" w:rsidRPr="002004B1">
        <w:t>Since the early 1930s, the relation between temperature and load has been recognized</w:t>
      </w:r>
      <w:r w:rsidR="002004B1">
        <w:t xml:space="preserve"> </w:t>
      </w:r>
      <w:r w:rsidR="002004B1">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rsidR="002004B1">
        <w:fldChar w:fldCharType="separate"/>
      </w:r>
      <w:r w:rsidR="007B48CB" w:rsidRPr="007B48CB">
        <w:rPr>
          <w:noProof/>
        </w:rPr>
        <w:t>[62]</w:t>
      </w:r>
      <w:r w:rsidR="002004B1">
        <w:fldChar w:fldCharType="end"/>
      </w:r>
      <w:r w:rsidR="002004B1" w:rsidRPr="002004B1">
        <w:t>.</w:t>
      </w:r>
    </w:p>
    <w:p w14:paraId="406BB183" w14:textId="2D76B634" w:rsidR="00DE3A0A" w:rsidRDefault="00DE3A0A" w:rsidP="002C131F">
      <w:pPr>
        <w:ind w:firstLine="288"/>
      </w:pPr>
      <w:r w:rsidRPr="00DE3A0A">
        <w:lastRenderedPageBreak/>
        <w:t xml:space="preserve">Humidity, solar irradiance, wind speed, barometric pressure, and precipitation are other weather variables that might alter the electric hourly load profile. Days with high humidity require cooling equipment to operate at a higher duty cycle </w:t>
      </w:r>
      <w:r w:rsidR="00F11E0B" w:rsidRPr="00DE3A0A">
        <w:t>to</w:t>
      </w:r>
      <w:r w:rsidRPr="00DE3A0A">
        <w:t xml:space="preserve"> remove surplus moisture from the conditioned air</w:t>
      </w:r>
      <w:r w:rsidR="00270EBE">
        <w:t xml:space="preserve"> </w:t>
      </w:r>
      <w:r w:rsidR="00270EBE">
        <w:fldChar w:fldCharType="begin" w:fldLock="1"/>
      </w:r>
      <w:r w:rsidR="00F51F44">
        <w:instrText>ADDIN CSL_CITATION {"citationItems":[{"id":"ITEM-1","itemData":{"author":[{"dropping-particle":"","family":"Taylor","given":"Eric","non-dropping-particle":"","parse-names":false,"suffix":""}],"container-title":"Masters Theses","id":"ITEM-1","issued":{"date-parts":[["2013","8","1"]]},"publisher":"The University of Tennessee","publisher-place":"Knoxville","title":"Short-term Electrical Load Forecasting for an Institutional/Industrial Power System Using an Artificial Neural Network","type":"thesis"},"uris":["http://www.mendeley.com/documents/?uuid=1ea18368-2152-386b-96c5-1966b295f92c"]}],"mendeley":{"formattedCitation":"[81]","plainTextFormattedCitation":"[81]","previouslyFormattedCitation":"[81]"},"properties":{"noteIndex":0},"schema":"https://github.com/citation-style-language/schema/raw/master/csl-citation.json"}</w:instrText>
      </w:r>
      <w:r w:rsidR="00270EBE">
        <w:fldChar w:fldCharType="separate"/>
      </w:r>
      <w:r w:rsidR="007B48CB" w:rsidRPr="007B48CB">
        <w:rPr>
          <w:noProof/>
        </w:rPr>
        <w:t>[81]</w:t>
      </w:r>
      <w:r w:rsidR="00270EBE">
        <w:fldChar w:fldCharType="end"/>
      </w:r>
      <w:r w:rsidRPr="00DE3A0A">
        <w:t xml:space="preserve">.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5F7F3D">
        <w:fldChar w:fldCharType="separate"/>
      </w:r>
      <w:r w:rsidR="007B48CB" w:rsidRPr="007B48CB">
        <w:rPr>
          <w:noProof/>
        </w:rPr>
        <w:t>[73]</w:t>
      </w:r>
      <w:r w:rsidR="005F7F3D">
        <w:fldChar w:fldCharType="end"/>
      </w:r>
      <w:r w:rsidRPr="00DE3A0A">
        <w:t xml:space="preserve">. Wind speed and barometric pressure can also </w:t>
      </w:r>
      <w:r w:rsidR="00F11E0B" w:rsidRPr="00DE3A0A">
        <w:t>influence</w:t>
      </w:r>
      <w:r w:rsidRPr="00DE3A0A">
        <w:t xml:space="preserve"> the hourly load profile and frequently do so in conjunction with other variables such as precipitation.</w:t>
      </w:r>
      <w:r w:rsidR="001634DB">
        <w:t xml:space="preserve"> </w:t>
      </w:r>
      <w:r w:rsidR="001634DB" w:rsidRPr="001634DB">
        <w:t>Wind speeds may amplify the effect of low temperatures, resulting in a greater wind chill index as well as increased demand. Wind speeds greater than 15 mph generate renewable energy, reducing the reliance on central sources of generation.</w:t>
      </w:r>
    </w:p>
    <w:p w14:paraId="5E3A0CD3" w14:textId="5568DECE" w:rsidR="00453436" w:rsidRDefault="00453436" w:rsidP="00F11E0B">
      <w:r>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F51F44">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[82]","plainTextFormattedCitation":"[82]","previouslyFormattedCitation":"[82]"},"properties":{"noteIndex":0},"schema":"https://github.com/citation-style-language/schema/raw/master/csl-citation.json"}</w:instrText>
      </w:r>
      <w:r>
        <w:fldChar w:fldCharType="separate"/>
      </w:r>
      <w:r w:rsidR="007B48CB" w:rsidRPr="007B48CB">
        <w:rPr>
          <w:noProof/>
        </w:rPr>
        <w:t>[82]</w:t>
      </w:r>
      <w:r>
        <w:fldChar w:fldCharType="end"/>
      </w:r>
      <w:r w:rsidR="00E65D0C">
        <w:t>.</w:t>
      </w:r>
      <w:r w:rsidR="00F3690F">
        <w:t xml:space="preserve"> The efficacy of these variables in forecasting load varies according to geographic location, industry, and regional climate. Friedrich and Afshari </w:t>
      </w:r>
      <w:r w:rsidR="00F3690F">
        <w:fldChar w:fldCharType="begin" w:fldLock="1"/>
      </w:r>
      <w:r w:rsidR="00F51F44">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[83]","plainTextFormattedCitation":"[83]","previouslyFormattedCitation":"[83]"},"properties":{"noteIndex":0},"schema":"https://github.com/citation-style-language/schema/raw/master/csl-citation.json"}</w:instrText>
      </w:r>
      <w:r w:rsidR="00F3690F">
        <w:fldChar w:fldCharType="separate"/>
      </w:r>
      <w:r w:rsidR="007B48CB" w:rsidRPr="007B48CB">
        <w:rPr>
          <w:noProof/>
        </w:rPr>
        <w:t>[83]</w:t>
      </w:r>
      <w:r w:rsidR="00F3690F">
        <w:fldChar w:fldCharType="end"/>
      </w:r>
      <w:r w:rsidR="00F3690F">
        <w:t xml:space="preserve"> 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Buizza </w:t>
      </w:r>
      <w:r w:rsidR="00F3690F">
        <w:fldChar w:fldCharType="begin" w:fldLock="1"/>
      </w:r>
      <w:r w:rsidR="00F51F44">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[84]","plainTextFormattedCitation":"[84]","previouslyFormattedCitation":"[84]"},"properties":{"noteIndex":0},"schema":"https://github.com/citation-style-language/schema/raw/master/csl-citation.json"}</w:instrText>
      </w:r>
      <w:r w:rsidR="00F3690F">
        <w:fldChar w:fldCharType="separate"/>
      </w:r>
      <w:r w:rsidR="007B48CB" w:rsidRPr="007B48CB">
        <w:rPr>
          <w:noProof/>
        </w:rPr>
        <w:t>[84]</w:t>
      </w:r>
      <w:r w:rsidR="00F3690F">
        <w:fldChar w:fldCharType="end"/>
      </w:r>
      <w:r w:rsidR="00F3690F">
        <w:t xml:space="preserve"> employ a variety of meteorological factors. They modify </w:t>
      </w:r>
      <w:r w:rsidR="000D2A41">
        <w:t>the model's temperature, wind speed, and cloud cover</w:t>
      </w:r>
      <w:r w:rsidR="00F3690F">
        <w:t xml:space="preserve"> to employ effective temperature, wind cooling power, and lighting. They do not make comparisons to a model based solely on temperature. Khotanzad et al. </w:t>
      </w:r>
      <w:r w:rsidR="00F3690F">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rsidR="00F3690F">
        <w:fldChar w:fldCharType="separate"/>
      </w:r>
      <w:r w:rsidR="007B48CB" w:rsidRPr="007B48CB">
        <w:rPr>
          <w:noProof/>
        </w:rPr>
        <w:t>[85]</w:t>
      </w:r>
      <w:r w:rsidR="00F3690F">
        <w:fldChar w:fldCharType="end"/>
      </w:r>
      <w:r w:rsidR="00F3690F">
        <w:t xml:space="preserve"> use an effective temperature to adjust for humidity and wind speed. </w:t>
      </w:r>
      <w:r w:rsidR="000D2A41">
        <w:t>Specific</w:t>
      </w:r>
      <w:r w:rsidR="001F59E9" w:rsidRPr="001F59E9">
        <w:t xml:space="preserve"> studies </w:t>
      </w:r>
      <w:r w:rsidR="000D2A41">
        <w:t>concentrating</w:t>
      </w:r>
      <w:r w:rsidR="001F59E9" w:rsidRPr="001F59E9">
        <w:t xml:space="preserve"> exclusively on temperature </w:t>
      </w:r>
      <w:r w:rsidR="001F59E9" w:rsidRPr="001F59E9">
        <w:lastRenderedPageBreak/>
        <w:t>imply that additional weather variables could be incorporated to improve forecasts</w:t>
      </w:r>
      <w:r w:rsidR="001F59E9">
        <w:t xml:space="preserve"> </w:t>
      </w:r>
      <w:r w:rsidR="00E63C63">
        <w:fldChar w:fldCharType="begin" w:fldLock="1"/>
      </w:r>
      <w:r w:rsidR="009F2D5B">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network","type":"paper-conference"},"uris":["http://www.mendeley.com/documents/?uuid=41e30944-66ed-42a8-8466-2bd8ec556f5e"]}],"mendeley":{"formattedCitation":"[9], [70]","plainTextFormattedCitation":"[9], [70]","previouslyFormattedCitation":"[9], [70]"},"properties":{"noteIndex":0},"schema":"https://github.com/citation-style-language/schema/raw/master/csl-citation.json"}</w:instrText>
      </w:r>
      <w:r w:rsidR="00E63C63">
        <w:fldChar w:fldCharType="separate"/>
      </w:r>
      <w:r w:rsidR="00381D4E" w:rsidRPr="00381D4E">
        <w:rPr>
          <w:noProof/>
        </w:rPr>
        <w:t>[9], [70]</w:t>
      </w:r>
      <w:r w:rsidR="00E63C63">
        <w:fldChar w:fldCharType="end"/>
      </w:r>
      <w:r w:rsidR="00E63C63">
        <w:t>.</w:t>
      </w:r>
    </w:p>
    <w:p w14:paraId="202E4EA8" w14:textId="22256E1A" w:rsidR="00957973" w:rsidRDefault="00957973" w:rsidP="00F11E0B">
      <w:r>
        <w:tab/>
      </w:r>
      <w:r w:rsidRPr="00957973">
        <w:t xml:space="preserve">For load forecasting, the location of the weather data input must be determined. Forecasting loads can be </w:t>
      </w:r>
      <w:r w:rsidR="000D2A41">
        <w:t>pretty</w:t>
      </w:r>
      <w:r w:rsidRPr="00957973">
        <w:t xml:space="preserv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r w:rsidR="00DD0DF8" w:rsidRPr="00957973">
        <w:t>e.g.,</w:t>
      </w:r>
      <w:r w:rsidRPr="00957973">
        <w:t xml:space="preserve"> Toronto used for Ontario). Weather stations located throughout a region can</w:t>
      </w:r>
      <w:r w:rsidR="00A0114A">
        <w:t xml:space="preserve"> also</w:t>
      </w:r>
      <w:r w:rsidRPr="00957973">
        <w:t xml:space="preserve"> be averaged to provide a single input variable </w:t>
      </w:r>
      <w:r>
        <w:fldChar w:fldCharType="begin" w:fldLock="1"/>
      </w:r>
      <w:r w:rsidR="00F51F44">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[86]","plainTextFormattedCitation":"[86]","previouslyFormattedCitation":"[86]"},"properties":{"noteIndex":0},"schema":"https://github.com/citation-style-language/schema/raw/master/csl-citation.json"}</w:instrText>
      </w:r>
      <w:r>
        <w:fldChar w:fldCharType="separate"/>
      </w:r>
      <w:r w:rsidR="007B48CB" w:rsidRPr="007B48CB">
        <w:rPr>
          <w:noProof/>
        </w:rPr>
        <w:t>[86]</w:t>
      </w:r>
      <w:r>
        <w:fldChar w:fldCharType="end"/>
      </w:r>
      <w:r>
        <w:t>.</w:t>
      </w:r>
      <w:r w:rsidRPr="00957973">
        <w:t xml:space="preserve"> Additionally, weather station selection can be used to discover which stations are the most accurate predictors of load </w:t>
      </w:r>
      <w:r>
        <w:fldChar w:fldCharType="begin" w:fldLock="1"/>
      </w:r>
      <w:r w:rsidR="00F51F44">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[87]–[89]","plainTextFormattedCitation":"[87]–[89]","previouslyFormattedCitation":"[87]–[89]"},"properties":{"noteIndex":0},"schema":"https://github.com/citation-style-language/schema/raw/master/csl-citation.json"}</w:instrText>
      </w:r>
      <w:r>
        <w:fldChar w:fldCharType="separate"/>
      </w:r>
      <w:r w:rsidR="007B48CB" w:rsidRPr="007B48CB">
        <w:rPr>
          <w:noProof/>
        </w:rPr>
        <w:t>[87]–[89]</w:t>
      </w:r>
      <w:r>
        <w:fldChar w:fldCharType="end"/>
      </w:r>
      <w:r>
        <w:t>.</w:t>
      </w:r>
      <w:r w:rsidRPr="00957973">
        <w:t xml:space="preserve"> Distributed or multi-region forecasting is a technique for anticipating load by utilizing meteorological data from different locations</w:t>
      </w:r>
      <w:r w:rsidR="00776981">
        <w:t xml:space="preserve"> </w:t>
      </w:r>
      <w:r w:rsidR="00776981">
        <w:fldChar w:fldCharType="begin" w:fldLock="1"/>
      </w:r>
      <w:r w:rsidR="00F51F44">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[90]","plainTextFormattedCitation":"[90]","previouslyFormattedCitation":"[90]"},"properties":{"noteIndex":0},"schema":"https://github.com/citation-style-language/schema/raw/master/csl-citation.json"}</w:instrText>
      </w:r>
      <w:r w:rsidR="00776981">
        <w:fldChar w:fldCharType="separate"/>
      </w:r>
      <w:r w:rsidR="007B48CB" w:rsidRPr="007B48CB">
        <w:rPr>
          <w:noProof/>
        </w:rPr>
        <w:t>[90]</w:t>
      </w:r>
      <w:r w:rsidR="00776981">
        <w:fldChar w:fldCharType="end"/>
      </w:r>
      <w:r w:rsidR="00776981">
        <w:t xml:space="preserve">, </w:t>
      </w:r>
      <w:r w:rsidRPr="00957973">
        <w:t>which is particularly useful in vast geographic areas.</w:t>
      </w:r>
    </w:p>
    <w:p w14:paraId="3F7B27DE" w14:textId="74D4A6CD" w:rsidR="008F3EF6" w:rsidRDefault="00453436" w:rsidP="008F3EF6">
      <w:pPr>
        <w:pStyle w:val="Heading3"/>
      </w:pPr>
      <w:bookmarkStart w:id="49" w:name="_Toc84959295"/>
      <w:r>
        <w:t>2.</w:t>
      </w:r>
      <w:r w:rsidR="00A3460C">
        <w:t>3</w:t>
      </w:r>
      <w:r>
        <w:t xml:space="preserve">.5 </w:t>
      </w:r>
      <w:r w:rsidR="008F3EF6">
        <w:t>Random Factors</w:t>
      </w:r>
      <w:bookmarkEnd w:id="49"/>
    </w:p>
    <w:p w14:paraId="0AFF6B0C" w14:textId="7CBB1CA8" w:rsidR="00A3460C" w:rsidRDefault="005F7F3D" w:rsidP="00FC11C6">
      <w:pPr>
        <w:ind w:firstLine="288"/>
      </w:pPr>
      <w:r w:rsidRPr="005F7F3D">
        <w:t xml:space="preserve">Random factors affecting the electrical load profile are other random disruptions in the load pattern that cannot be described by the preceding factors </w:t>
      </w:r>
      <w:r>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fldChar w:fldCharType="separate"/>
      </w:r>
      <w:r w:rsidR="007B48CB" w:rsidRPr="007B48CB">
        <w:rPr>
          <w:noProof/>
        </w:rPr>
        <w:t>[73]</w:t>
      </w:r>
      <w:r>
        <w:fldChar w:fldCharType="end"/>
      </w:r>
      <w:r w:rsidRPr="005F7F3D">
        <w:t>. These disturbances might include considerable loads that operate on an ad hoc basis, making prediction impossible</w:t>
      </w:r>
      <w:r w:rsidR="009D39CB">
        <w:t xml:space="preserve"> </w:t>
      </w:r>
      <w:r w:rsidR="009D39CB">
        <w:fldChar w:fldCharType="begin" w:fldLock="1"/>
      </w:r>
      <w:r w:rsidR="00F51F44">
        <w:instrText>ADDIN CSL_CITATION {"citationItems":[{"id":"ITEM-1","itemData":{"author":[{"dropping-particle":"","family":"Taylor","given":"Eric Lynn","non-dropping-particle":"","parse-names":false,"suffix":""}],"id":"ITEM-1","issued":{"date-parts":[["2013"]]},"publisher":"University of Tennessee","title":"Short-term Electrical Load Forecasting for an Institutional/ Industrial Power System Using an Artificial Neural Network","type":"thesis"},"uris":["http://www.mendeley.com/documents/?uuid=39a9403a-6386-3193-a820-7d021daafeea"]}],"mendeley":{"formattedCitation":"[91]","plainTextFormattedCitation":"[91]","previouslyFormattedCitation":"[91]"},"properties":{"noteIndex":0},"schema":"https://github.com/citation-style-language/schema/raw/master/csl-citation.json"}</w:instrText>
      </w:r>
      <w:r w:rsidR="009D39CB">
        <w:fldChar w:fldCharType="separate"/>
      </w:r>
      <w:r w:rsidR="007B48CB" w:rsidRPr="007B48CB">
        <w:rPr>
          <w:noProof/>
        </w:rPr>
        <w:t>[91]</w:t>
      </w:r>
      <w:r w:rsidR="009D39CB">
        <w:fldChar w:fldCharType="end"/>
      </w:r>
      <w:r w:rsidRPr="005F7F3D">
        <w:t xml:space="preserve">. Other disruptions, such as extensive employee absenteeism (due to illness, severe weather, etc.) and planned or unforeseen power system outages can </w:t>
      </w:r>
      <w:r w:rsidR="000D2A41">
        <w:t>substantially impact the facility's load profile</w:t>
      </w:r>
      <w:r w:rsidRPr="005F7F3D">
        <w:t>.</w:t>
      </w:r>
    </w:p>
    <w:p w14:paraId="49AE9A25" w14:textId="4B5FCB39" w:rsidR="004325EF" w:rsidRDefault="004325EF" w:rsidP="004325EF">
      <w:pPr>
        <w:pStyle w:val="Heading2"/>
      </w:pPr>
      <w:bookmarkStart w:id="50" w:name="_Toc84959296"/>
      <w:r>
        <w:t xml:space="preserve">2.4 Description of the Benchmark </w:t>
      </w:r>
      <w:r w:rsidR="000A30C1">
        <w:t>Techniques</w:t>
      </w:r>
      <w:bookmarkEnd w:id="50"/>
    </w:p>
    <w:p w14:paraId="355EF597" w14:textId="726AAFF5" w:rsidR="00DC7FA1" w:rsidRDefault="00DC7FA1" w:rsidP="00DC7FA1">
      <w:pPr>
        <w:ind w:firstLine="288"/>
      </w:pPr>
      <w:r>
        <w:tab/>
        <w:t xml:space="preserve">Many publications lack detailed information about their experimental set-ups, making conducting direct comparisons with reported results challenging. The benchmark </w:t>
      </w:r>
      <w:r>
        <w:lastRenderedPageBreak/>
        <w:t xml:space="preserve">algorithms proposed for this work have been selected because they are relevant and because they are sufficiently well documented to reproduce </w:t>
      </w:r>
      <w:r>
        <w:fldChar w:fldCharType="begin" w:fldLock="1"/>
      </w:r>
      <w:r w:rsidR="009F2D5B">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[3], [10], [14], [92]–[94]","plainTextFormattedCitation":"[1], [3], [10], [14], [92]–[94]","previouslyFormattedCitation":"[1], [3], [10], [14], [92]–[94]"},"properties":{"noteIndex":0},"schema":"https://github.com/citation-style-language/schema/raw/master/csl-citation.json"}</w:instrText>
      </w:r>
      <w:r>
        <w:fldChar w:fldCharType="separate"/>
      </w:r>
      <w:r w:rsidR="00381D4E" w:rsidRPr="00381D4E">
        <w:rPr>
          <w:noProof/>
        </w:rPr>
        <w:t>[1], [3], [10], [14], [92]–[94]</w:t>
      </w:r>
      <w:r>
        <w:fldChar w:fldCharType="end"/>
      </w:r>
      <w:r>
        <w:t>.</w:t>
      </w:r>
    </w:p>
    <w:p w14:paraId="17007E18" w14:textId="69506CE9" w:rsidR="00DC7FA1" w:rsidRDefault="00DC7FA1" w:rsidP="00DC7FA1">
      <w:pPr>
        <w:pStyle w:val="Heading3"/>
      </w:pPr>
      <w:bookmarkStart w:id="51" w:name="_Toc84959297"/>
      <w:r>
        <w:t>2.4.1 The Seasonal Naïve Forecaster (SNF)</w:t>
      </w:r>
      <w:bookmarkEnd w:id="51"/>
    </w:p>
    <w:p w14:paraId="52259898" w14:textId="74138D81" w:rsidR="008144AE" w:rsidRDefault="00DC7FA1" w:rsidP="008144AE">
      <w:pPr>
        <w:ind w:firstLine="288"/>
      </w:pPr>
      <w:r>
        <w:t xml:space="preserve">The naïve forecaster is a simple forecaster based on a random walk model </w:t>
      </w:r>
      <w:r>
        <w:fldChar w:fldCharType="begin" w:fldLock="1"/>
      </w:r>
      <w:r w:rsidR="00F51F44">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[95]","plainTextFormattedCitation":"[95]","previouslyFormattedCitation":"[95]"},"properties":{"noteIndex":0},"schema":"https://github.com/citation-style-language/schema/raw/master/csl-citation.json"}</w:instrText>
      </w:r>
      <w:r>
        <w:fldChar w:fldCharType="separate"/>
      </w:r>
      <w:r w:rsidR="007B48CB" w:rsidRPr="007B48CB">
        <w:rPr>
          <w:noProof/>
        </w:rPr>
        <w:t>[95]</w:t>
      </w:r>
      <w:r>
        <w:fldChar w:fldCharType="end"/>
      </w:r>
      <w:r>
        <w:t xml:space="preserve">; it has often been implemented as a ground-level benchmark for developing more sophisticated forecasters </w:t>
      </w:r>
      <w:r>
        <w:fldChar w:fldCharType="begin" w:fldLock="1"/>
      </w:r>
      <w:r w:rsidR="00F51F4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networks","type":"article-journal"},"uris":["http://www.mendeley.com/documents/?uuid=acd10d2b-73b6-45e9-bef4-4efa9587b92a"]}],"mendeley":{"formattedCitation":"[92], [96]–[98]","plainTextFormattedCitation":"[92], [96]–[98]","previouslyFormattedCitation":"[92], [96]–[98]"},"properties":{"noteIndex":0},"schema":"https://github.com/citation-style-language/schema/raw/master/csl-citation.json"}</w:instrText>
      </w:r>
      <w:r>
        <w:fldChar w:fldCharType="separate"/>
      </w:r>
      <w:r w:rsidR="007B48CB" w:rsidRPr="007B48CB">
        <w:rPr>
          <w:noProof/>
        </w:rPr>
        <w:t>[92], [96]–[98]</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F51F4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[97]","plainTextFormattedCitation":"[97]","previouslyFormattedCitation":"[97]"},"properties":{"noteIndex":0},"schema":"https://github.com/citation-style-language/schema/raw/master/csl-citation.json"}</w:instrText>
      </w:r>
      <w:r>
        <w:fldChar w:fldCharType="separate"/>
      </w:r>
      <w:r w:rsidR="007B48CB" w:rsidRPr="007B48CB">
        <w:rPr>
          <w:noProof/>
        </w:rPr>
        <w:t>[97]</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rsidR="00F51F44">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[99]","plainTextFormattedCitation":"[99]","previouslyFormattedCitation":"[99]"},"properties":{"noteIndex":0},"schema":"https://github.com/citation-style-language/schema/raw/master/csl-citation.json"}</w:instrText>
      </w:r>
      <w:r>
        <w:fldChar w:fldCharType="separate"/>
      </w:r>
      <w:r w:rsidR="007B48CB" w:rsidRPr="007B48CB">
        <w:rPr>
          <w:noProof/>
        </w:rPr>
        <w:t>[99]</w:t>
      </w:r>
      <w:r>
        <w:fldChar w:fldCharType="end"/>
      </w:r>
      <w:r>
        <w:t xml:space="preserve">.  </w:t>
      </w:r>
      <w:r w:rsidRPr="009E6D1D">
        <w:t xml:space="preserve">The SNF can be expressed by the simple mathematical relationship shown </w:t>
      </w:r>
      <w:r>
        <w:t>in (1):</w:t>
      </w:r>
    </w:p>
    <w:p w14:paraId="2D288719" w14:textId="31808ED6" w:rsidR="008144AE" w:rsidRPr="008144AE" w:rsidRDefault="008144AE" w:rsidP="008144AE">
      <w:pPr>
        <w:pStyle w:val="MTDisplayEquation"/>
        <w:jc w:val="center"/>
      </w:pPr>
      <w:r w:rsidRPr="008144AE">
        <w:rPr>
          <w:position w:val="-12"/>
        </w:rPr>
        <w:object w:dxaOrig="880" w:dyaOrig="360" w14:anchorId="2FC8B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28.45pt" o:ole="">
            <v:imagedata r:id="rId16" o:title=""/>
          </v:shape>
          <o:OLEObject Type="Embed" ProgID="Equation.DSMT4" ShapeID="_x0000_i1025" DrawAspect="Content" ObjectID="_1695624446" r:id="rId17"/>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02448">
          <w:rPr>
            <w:noProof/>
          </w:rPr>
          <w:instrText>1</w:instrText>
        </w:r>
      </w:fldSimple>
      <w:r>
        <w:instrText>)</w:instrText>
      </w:r>
      <w:r>
        <w:fldChar w:fldCharType="end"/>
      </w:r>
    </w:p>
    <w:p w14:paraId="096EE99E" w14:textId="15FE1BA2" w:rsidR="0018165C" w:rsidRDefault="00DC7FA1" w:rsidP="00DC7FA1">
      <w:r>
        <w:t xml:space="preserve">where </w:t>
      </w:r>
      <w:r w:rsidRPr="005B159F">
        <w:rPr>
          <w:noProof/>
          <w:position w:val="-10"/>
        </w:rPr>
        <w:object w:dxaOrig="220" w:dyaOrig="260" w14:anchorId="2B042B6C">
          <v:shape id="_x0000_i1026" type="#_x0000_t75" style="width:11.3pt;height:12.7pt" o:ole="">
            <v:imagedata r:id="rId18" o:title=""/>
          </v:shape>
          <o:OLEObject Type="Embed" ProgID="Equation.DSMT4" ShapeID="_x0000_i1026" DrawAspect="Content" ObjectID="_1695624447" r:id="rId19"/>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F51F4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[96]","plainTextFormattedCitation":"[96]","previouslyFormattedCitation":"[96]"},"properties":{"noteIndex":0},"schema":"https://github.com/citation-style-language/schema/raw/master/csl-citation.json"}</w:instrText>
      </w:r>
      <w:r>
        <w:fldChar w:fldCharType="separate"/>
      </w:r>
      <w:r w:rsidR="007B48CB" w:rsidRPr="007B48CB">
        <w:rPr>
          <w:noProof/>
        </w:rPr>
        <w:t>[96]</w:t>
      </w:r>
      <w:r>
        <w:fldChar w:fldCharType="end"/>
      </w:r>
      <w:r w:rsidRPr="004F7388">
        <w:t>.</w:t>
      </w:r>
    </w:p>
    <w:p w14:paraId="6CD8D4D3" w14:textId="4DE11F53" w:rsidR="00DC7FA1" w:rsidRDefault="00DC7FA1" w:rsidP="00DC7FA1">
      <w:pPr>
        <w:pStyle w:val="Heading3"/>
      </w:pPr>
      <w:bookmarkStart w:id="52" w:name="_Toc84959298"/>
      <w:r>
        <w:lastRenderedPageBreak/>
        <w:t>2.4.2 The Multiple Linear Regression Forecaster (MLR)</w:t>
      </w:r>
      <w:bookmarkEnd w:id="52"/>
    </w:p>
    <w:p w14:paraId="55698DCD" w14:textId="7B5BA482" w:rsidR="00DC7FA1" w:rsidRDefault="00DC7FA1" w:rsidP="00DC7FA1">
      <w:pPr>
        <w:ind w:firstLine="288"/>
      </w:pPr>
      <w:r>
        <w:t xml:space="preserve">Multiple linear regression (MLR) is one of the most commonly used statistical techniques for load forecasting </w:t>
      </w:r>
      <w:r>
        <w:fldChar w:fldCharType="begin" w:fldLock="1"/>
      </w:r>
      <w:r w:rsidR="009F2D5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information","type":"article-journal","volume":"5"},"uris":["http://www.mendeley.com/documents/?uuid=3d2f3b02-12fc-417c-a746-0bb1d4ba5f98"]}],"mendeley":{"formattedCitation":"[19], [27], [32], [54], [92], [100]–[104]","plainTextFormattedCitation":"[19], [27], [32], [54], [92], [100]–[104]","previouslyFormattedCitation":"[19], [27], [32], [54], [92], [100]–[104]"},"properties":{"noteIndex":0},"schema":"https://github.com/citation-style-language/schema/raw/master/csl-citation.json"}</w:instrText>
      </w:r>
      <w:r>
        <w:fldChar w:fldCharType="separate"/>
      </w:r>
      <w:r w:rsidR="00381D4E" w:rsidRPr="00381D4E">
        <w:rPr>
          <w:noProof/>
        </w:rPr>
        <w:t>[19], [27], [32], [54], [92], [100]–[104]</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61ABAFD1" w14:textId="035331FE" w:rsidR="008144AE" w:rsidRDefault="00C931D6" w:rsidP="008144AE">
      <w:pPr>
        <w:pStyle w:val="MTDisplayEquation"/>
        <w:jc w:val="center"/>
      </w:pPr>
      <w:r w:rsidRPr="008144AE">
        <w:rPr>
          <w:position w:val="-12"/>
        </w:rPr>
        <w:object w:dxaOrig="2260" w:dyaOrig="360" w14:anchorId="284FC06A">
          <v:shape id="_x0000_i1027" type="#_x0000_t75" style="width:176.25pt;height:27.75pt" o:ole="">
            <v:imagedata r:id="rId20" o:title=""/>
          </v:shape>
          <o:OLEObject Type="Embed" ProgID="Equation.DSMT4" ShapeID="_x0000_i1027" DrawAspect="Content" ObjectID="_1695624448" r:id="rId21"/>
        </w:object>
      </w:r>
      <w:r w:rsidR="008144AE">
        <w:t xml:space="preserve">    </w:t>
      </w:r>
      <w:r w:rsidR="008144AE">
        <w:fldChar w:fldCharType="begin"/>
      </w:r>
      <w:r w:rsidR="008144AE">
        <w:instrText xml:space="preserve"> MACROBUTTON MTPlaceRef \* MERGEFORMAT </w:instrText>
      </w:r>
      <w:r w:rsidR="008144AE">
        <w:fldChar w:fldCharType="begin"/>
      </w:r>
      <w:r w:rsidR="008144AE">
        <w:instrText xml:space="preserve"> SEQ MTEqn \h \* MERGEFORMAT </w:instrText>
      </w:r>
      <w:r w:rsidR="008144AE">
        <w:fldChar w:fldCharType="end"/>
      </w:r>
      <w:r w:rsidR="008144AE">
        <w:instrText>(</w:instrText>
      </w:r>
      <w:fldSimple w:instr=" SEQ MTEqn \c \* Arabic \* MERGEFORMAT ">
        <w:r w:rsidR="00E02448">
          <w:rPr>
            <w:noProof/>
          </w:rPr>
          <w:instrText>2</w:instrText>
        </w:r>
      </w:fldSimple>
      <w:r w:rsidR="008144AE">
        <w:instrText>)</w:instrText>
      </w:r>
      <w:r w:rsidR="008144AE">
        <w:fldChar w:fldCharType="end"/>
      </w:r>
    </w:p>
    <w:p w14:paraId="63EC52CA" w14:textId="77777777" w:rsidR="0032478E" w:rsidRDefault="00DC7FA1" w:rsidP="000A0060">
      <w:pPr>
        <w:ind w:firstLine="288"/>
      </w:pPr>
      <w:r>
        <w:t xml:space="preserve">In the case of load forecasting, </w:t>
      </w:r>
      <w:r w:rsidRPr="006143C7">
        <w:rPr>
          <w:noProof/>
          <w:position w:val="-10"/>
        </w:rPr>
        <w:object w:dxaOrig="220" w:dyaOrig="260" w14:anchorId="5A029903">
          <v:shape id="_x0000_i1028" type="#_x0000_t75" style="width:11.3pt;height:12.7pt" o:ole="">
            <v:imagedata r:id="rId22" o:title=""/>
          </v:shape>
          <o:OLEObject Type="Embed" ProgID="Equation.DSMT4" ShapeID="_x0000_i1028" DrawAspect="Content" ObjectID="_1695624449" r:id="rId23"/>
        </w:object>
      </w:r>
      <w:r>
        <w:t xml:space="preserve"> is the load, </w:t>
      </w:r>
      <w:r w:rsidRPr="006143C7">
        <w:rPr>
          <w:noProof/>
          <w:position w:val="-12"/>
        </w:rPr>
        <w:object w:dxaOrig="240" w:dyaOrig="360" w14:anchorId="30B4EC92">
          <v:shape id="_x0000_i1029" type="#_x0000_t75" style="width:12pt;height:18.85pt" o:ole="">
            <v:imagedata r:id="rId24" o:title=""/>
          </v:shape>
          <o:OLEObject Type="Embed" ProgID="Equation.DSMT4" ShapeID="_x0000_i1029" DrawAspect="Content" ObjectID="_1695624450" r:id="rId25"/>
        </w:object>
      </w:r>
      <w:r>
        <w:t xml:space="preserve">and </w:t>
      </w:r>
      <w:r w:rsidRPr="006143C7">
        <w:rPr>
          <w:noProof/>
          <w:position w:val="-12"/>
        </w:rPr>
        <w:object w:dxaOrig="260" w:dyaOrig="360" w14:anchorId="27E466C5">
          <v:shape id="_x0000_i1030" type="#_x0000_t75" style="width:12.7pt;height:18.85pt" o:ole="">
            <v:imagedata r:id="rId26" o:title=""/>
          </v:shape>
          <o:OLEObject Type="Embed" ProgID="Equation.DSMT4" ShapeID="_x0000_i1030" DrawAspect="Content" ObjectID="_1695624451" r:id="rId27"/>
        </w:object>
      </w:r>
      <w:r>
        <w:t xml:space="preserve"> are independent variables such as temperature and time-of-day, </w:t>
      </w:r>
      <w:r w:rsidRPr="00A40178">
        <w:rPr>
          <w:noProof/>
          <w:position w:val="-10"/>
        </w:rPr>
        <w:object w:dxaOrig="240" w:dyaOrig="320" w14:anchorId="00476338">
          <v:shape id="_x0000_i1031" type="#_x0000_t75" style="width:12pt;height:16.45pt" o:ole="">
            <v:imagedata r:id="rId28" o:title=""/>
          </v:shape>
          <o:OLEObject Type="Embed" ProgID="Equation.DSMT4" ShapeID="_x0000_i1031" DrawAspect="Content" ObjectID="_1695624452" r:id="rId29"/>
        </w:object>
      </w:r>
      <w:r>
        <w:t xml:space="preserve">s are coefficients estimated, and </w:t>
      </w:r>
      <w:r w:rsidRPr="00A40178">
        <w:rPr>
          <w:noProof/>
          <w:position w:val="-6"/>
        </w:rPr>
        <w:object w:dxaOrig="180" w:dyaOrig="220" w14:anchorId="4DB6120A">
          <v:shape id="_x0000_i1032" type="#_x0000_t75" style="width:8.9pt;height:11.3pt" o:ole="">
            <v:imagedata r:id="rId30" o:title=""/>
          </v:shape>
          <o:OLEObject Type="Embed" ProgID="Equation.DSMT4" ShapeID="_x0000_i1032" DrawAspect="Content" ObjectID="_1695624453" r:id="rId31"/>
        </w:object>
      </w:r>
      <w:r>
        <w:t xml:space="preserve">is an error term. The error term </w:t>
      </w:r>
      <w:r w:rsidRPr="00A40178">
        <w:rPr>
          <w:noProof/>
          <w:position w:val="-6"/>
        </w:rPr>
        <w:object w:dxaOrig="180" w:dyaOrig="220" w14:anchorId="5CDEFA66">
          <v:shape id="_x0000_i1033" type="#_x0000_t75" style="width:8.9pt;height:11.3pt" o:ole="">
            <v:imagedata r:id="rId30" o:title=""/>
          </v:shape>
          <o:OLEObject Type="Embed" ProgID="Equation.DSMT4" ShapeID="_x0000_i1033" DrawAspect="Content" ObjectID="_1695624454" r:id="rId32"/>
        </w:object>
      </w:r>
      <w:r>
        <w:t xml:space="preserve"> is typically assumed to </w:t>
      </w:r>
      <w:r w:rsidRPr="00F95416">
        <w:t>ha</w:t>
      </w:r>
      <w:r>
        <w:t>ve</w:t>
      </w:r>
      <w:r w:rsidRPr="00F95416">
        <w:t xml:space="preserve"> a mean of zero and a constant variance</w:t>
      </w:r>
      <w:r>
        <w:t xml:space="preserve"> </w:t>
      </w:r>
      <w:r>
        <w:fldChar w:fldCharType="begin" w:fldLock="1"/>
      </w:r>
      <w:r w:rsidR="009F2D5B">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[19]","plainTextFormattedCitation":"[19]","previouslyFormattedCitation":"[19]"},"properties":{"noteIndex":0},"schema":"https://github.com/citation-style-language/schema/raw/master/csl-citation.json"}</w:instrText>
      </w:r>
      <w:r>
        <w:fldChar w:fldCharType="separate"/>
      </w:r>
      <w:r w:rsidR="00381D4E" w:rsidRPr="00381D4E">
        <w:rPr>
          <w:noProof/>
        </w:rPr>
        <w:t>[19]</w:t>
      </w:r>
      <w:r>
        <w:fldChar w:fldCharType="end"/>
      </w:r>
      <w:r>
        <w:t xml:space="preserve">.  MLR models are fitted such that the sum-of-squares of differences of actual and forecasted values are minimized. </w:t>
      </w: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p>
    <w:p w14:paraId="44C24CAE" w14:textId="6575668E" w:rsidR="00DC7FA1" w:rsidRDefault="00DC7FA1" w:rsidP="000A0060">
      <w:pPr>
        <w:ind w:firstLine="288"/>
      </w:pPr>
      <w:r w:rsidRPr="00F1092B">
        <w:t xml:space="preserve">Amral et al. state in </w:t>
      </w:r>
      <w:r>
        <w:fldChar w:fldCharType="begin" w:fldLock="1"/>
      </w:r>
      <w:r w:rsidR="00F51F44">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[105]","plainTextFormattedCitation":"[105]","previouslyFormattedCitation":"[105]"},"properties":{"noteIndex":0},"schema":"https://github.com/citation-style-language/schema/raw/master/csl-citation.json"}</w:instrText>
      </w:r>
      <w:r>
        <w:fldChar w:fldCharType="separate"/>
      </w:r>
      <w:r w:rsidR="007B48CB" w:rsidRPr="007B48CB">
        <w:rPr>
          <w:noProof/>
        </w:rPr>
        <w:t>[105]</w:t>
      </w:r>
      <w:r>
        <w:fldChar w:fldCharType="end"/>
      </w:r>
      <w:r>
        <w:t xml:space="preserve"> </w:t>
      </w:r>
      <w:r w:rsidRPr="00F1092B">
        <w:t>that multi-linear regression models for short-term load forecasting are relatively simple to develop and 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while MLRs can simulate non-linear relationships, they cannot do so without explicit user specifications </w:t>
      </w:r>
      <w:r>
        <w:fldChar w:fldCharType="begin" w:fldLock="1"/>
      </w:r>
      <w:r w:rsidR="00F51F44">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[106]","plainTextFormattedCitation":"[106]","previouslyFormattedCitation":"[106]"},"properties":{"noteIndex":0},"schema":"https://github.com/citation-style-language/schema/raw/master/csl-citation.json"}</w:instrText>
      </w:r>
      <w:r>
        <w:fldChar w:fldCharType="separate"/>
      </w:r>
      <w:r w:rsidR="007B48CB" w:rsidRPr="007B48CB">
        <w:rPr>
          <w:noProof/>
        </w:rPr>
        <w:t>[106]</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lastRenderedPageBreak/>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2C40D762" w14:textId="56F22405" w:rsidR="003B2A84" w:rsidRPr="00A7649A" w:rsidRDefault="00DC7FA1" w:rsidP="0018165C">
      <w:pPr>
        <w:pStyle w:val="ListParagraph"/>
        <w:numPr>
          <w:ilvl w:val="0"/>
          <w:numId w:val="27"/>
        </w:numPr>
      </w:pPr>
      <w:r w:rsidRPr="001F5161">
        <w:t>The data is normally distributed</w:t>
      </w:r>
      <w:r>
        <w:t>.</w:t>
      </w:r>
    </w:p>
    <w:p w14:paraId="5D7CEC32" w14:textId="61870E26" w:rsidR="00DC7FA1" w:rsidRDefault="00433FD9" w:rsidP="00433FD9">
      <w:pPr>
        <w:pStyle w:val="Heading3"/>
      </w:pPr>
      <w:bookmarkStart w:id="53" w:name="_Toc84959299"/>
      <w:r>
        <w:t>2.4.3</w:t>
      </w:r>
      <w:r w:rsidR="00DC7FA1">
        <w:t xml:space="preserve"> The Auto-Regressive Integrated Moving Average Forecaster (ARIMA)</w:t>
      </w:r>
      <w:bookmarkEnd w:id="53"/>
    </w:p>
    <w:p w14:paraId="36CD5586" w14:textId="23A52BC0" w:rsidR="0075028F" w:rsidRDefault="00DC7FA1" w:rsidP="00DE4A2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F51F44">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[107]","plainTextFormattedCitation":"[107]","previouslyFormattedCitation":"[107]"},"properties":{"noteIndex":0},"schema":"https://github.com/citation-style-language/schema/raw/master/csl-citation.json"}</w:instrText>
      </w:r>
      <w:r>
        <w:fldChar w:fldCharType="separate"/>
      </w:r>
      <w:r w:rsidR="007B48CB" w:rsidRPr="007B48CB">
        <w:rPr>
          <w:noProof/>
        </w:rPr>
        <w:t>[107]</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rsidR="00F51F4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[108]","plainTextFormattedCitation":"[108]","previouslyFormattedCitation":"[108]"},"properties":{"noteIndex":0},"schema":"https://github.com/citation-style-language/schema/raw/master/csl-citation.json"}</w:instrText>
      </w:r>
      <w:r>
        <w:fldChar w:fldCharType="separate"/>
      </w:r>
      <w:r w:rsidR="007B48CB" w:rsidRPr="007B48CB">
        <w:rPr>
          <w:noProof/>
        </w:rPr>
        <w:t>[108]</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69387AD6" w:rsidR="00DC7FA1" w:rsidRDefault="00DC7FA1" w:rsidP="00DE4A21">
      <w:pPr>
        <w:ind w:firstLine="288"/>
      </w:pPr>
      <w:r w:rsidRPr="00037907">
        <w:lastRenderedPageBreak/>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056CB8D2" w14:textId="1384F5E8" w:rsidR="00837CB3" w:rsidRDefault="00DC7FA1" w:rsidP="00837CB3">
      <w:pPr>
        <w:ind w:firstLine="288"/>
      </w:pPr>
      <w:r>
        <w:t xml:space="preserve">The term “AR” in ARIMA stands for autoregression, suggesting that the model is dependent on the relationship between the present values of the data and their previous values. In other words, it indicates that the data has been regressed against its previous values. The letter “I” stands for integrated, indicating that the data is stationary. Stationary data is time-series data that has been stabilized by subtracting the observations from the prior values. The term “MA” refers to a moving average model, which indicates that the model’s forecast or outcome is linearly related to its historical values </w:t>
      </w:r>
      <w:r>
        <w:fldChar w:fldCharType="begin" w:fldLock="1"/>
      </w:r>
      <w:r w:rsidR="00F51F4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[108]","plainTextFormattedCitation":"[108]","previouslyFormattedCitation":"[108]"},"properties":{"noteIndex":0},"schema":"https://github.com/citation-style-language/schema/raw/master/csl-citation.json"}</w:instrText>
      </w:r>
      <w:r>
        <w:fldChar w:fldCharType="separate"/>
      </w:r>
      <w:r w:rsidR="007B48CB" w:rsidRPr="007B48CB">
        <w:rPr>
          <w:noProof/>
        </w:rPr>
        <w:t>[108]</w:t>
      </w:r>
      <w:r>
        <w:fldChar w:fldCharType="end"/>
      </w:r>
      <w:r>
        <w:t xml:space="preserve">. </w:t>
      </w:r>
      <w:r w:rsidRPr="00837CB3">
        <w:t>This implies that forecasting errors are linear functions of previous errors.</w:t>
      </w:r>
      <w:r w:rsidR="00837CB3">
        <w:t xml:space="preserve"> </w:t>
      </w:r>
    </w:p>
    <w:p w14:paraId="5C99D69B" w14:textId="4977676D" w:rsidR="00DC7FA1" w:rsidRDefault="00F42D7A" w:rsidP="00837CB3">
      <w:pPr>
        <w:ind w:firstLine="288"/>
      </w:pPr>
      <w:r w:rsidRPr="00F42D7A">
        <w:t>Each AR, I, and MA part is included in the model as parameters p, d, q, respectively. Specific integer values are assigned to the parameters to denote the ARIMA model type.</w:t>
      </w:r>
      <w:r>
        <w:t xml:space="preserve"> </w:t>
      </w:r>
      <w:r w:rsidR="00DC7FA1" w:rsidRPr="00A56CB4">
        <w:t xml:space="preserve">The </w:t>
      </w:r>
      <w:r w:rsidR="00DC7FA1">
        <w:t>ARIMA</w:t>
      </w:r>
      <w:r w:rsidR="00DC7FA1" w:rsidRPr="00A56CB4">
        <w:t xml:space="preserve"> model is denoted by ARIMA (p, d, q)</w:t>
      </w:r>
      <w:r w:rsidR="00DC7FA1">
        <w:t xml:space="preserve">. </w:t>
      </w:r>
      <w:r w:rsidR="00DC7FA1" w:rsidRPr="00A56CB4">
        <w:t xml:space="preserve">The parameter p denotes the number of autoregressive terms or </w:t>
      </w:r>
      <w:r w:rsidR="00DC7FA1">
        <w:t>“</w:t>
      </w:r>
      <w:r w:rsidR="00DC7FA1" w:rsidRPr="00A56CB4">
        <w:t>lag observations</w:t>
      </w:r>
      <w:r w:rsidR="00DC7FA1">
        <w:t>”;</w:t>
      </w:r>
      <w:r w:rsidR="00DC7FA1" w:rsidRPr="00A56CB4">
        <w:t xml:space="preserve"> </w:t>
      </w:r>
      <w:r w:rsidR="00DC7FA1">
        <w:t>it</w:t>
      </w:r>
      <w:r w:rsidR="00DC7FA1" w:rsidRPr="00A56CB4">
        <w:t xml:space="preserve"> is also </w:t>
      </w:r>
      <w:r w:rsidR="00DC7FA1">
        <w:t>called</w:t>
      </w:r>
      <w:r w:rsidR="00DC7FA1" w:rsidRPr="00A56CB4">
        <w:t xml:space="preserve"> the </w:t>
      </w:r>
      <w:r w:rsidR="00DC7FA1">
        <w:t>“</w:t>
      </w:r>
      <w:r w:rsidR="00DC7FA1" w:rsidRPr="00A56CB4">
        <w:t>lag order</w:t>
      </w:r>
      <w:r w:rsidR="00DC7FA1">
        <w:t>”</w:t>
      </w:r>
      <w:r w:rsidR="00DC7FA1" w:rsidRPr="00A56CB4">
        <w:t xml:space="preserve"> because it influences the model</w:t>
      </w:r>
      <w:r w:rsidR="00DC7FA1">
        <w:t>’</w:t>
      </w:r>
      <w:r w:rsidR="00DC7FA1" w:rsidRPr="00A56CB4">
        <w:t>s output by giving lagged data points.</w:t>
      </w:r>
      <w:r w:rsidR="00DC7FA1">
        <w:t xml:space="preserve"> </w:t>
      </w:r>
      <w:r w:rsidR="00DC7FA1" w:rsidRPr="00A56CB4">
        <w:t>The parameter d is the degree of differentiation</w:t>
      </w:r>
      <w:r w:rsidR="00DC7FA1">
        <w:t xml:space="preserve">; it </w:t>
      </w:r>
      <w:r w:rsidR="00DC7FA1" w:rsidRPr="00A56CB4">
        <w:t>specifies how many times the lagging indicators have been subtracted from the data to make it stationary.</w:t>
      </w:r>
      <w:r w:rsidR="00DC7FA1">
        <w:t xml:space="preserve"> Differencing is required since linear regression models </w:t>
      </w:r>
      <w:r w:rsidR="00DC7FA1">
        <w:lastRenderedPageBreak/>
        <w:t xml:space="preserve">work better when applied to stationary signals </w:t>
      </w:r>
      <w:r w:rsidR="00DC7FA1">
        <w:fldChar w:fldCharType="begin" w:fldLock="1"/>
      </w:r>
      <w:r w:rsidR="00F51F44">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networks","type":"article-journal"},"uris":["http://www.mendeley.com/documents/?uuid=083df887-c886-48fb-a946-67a079b286af"]}],"mendeley":{"formattedCitation":"[104], [109]","plainTextFormattedCitation":"[104], [109]","previouslyFormattedCitation":"[104], [109]"},"properties":{"noteIndex":0},"schema":"https://github.com/citation-style-language/schema/raw/master/csl-citation.json"}</w:instrText>
      </w:r>
      <w:r w:rsidR="00DC7FA1">
        <w:fldChar w:fldCharType="separate"/>
      </w:r>
      <w:r w:rsidR="007B48CB" w:rsidRPr="007B48CB">
        <w:rPr>
          <w:noProof/>
        </w:rPr>
        <w:t>[104], [109]</w:t>
      </w:r>
      <w:r w:rsidR="00DC7FA1">
        <w:fldChar w:fldCharType="end"/>
      </w:r>
      <w:r w:rsidR="00DC7FA1" w:rsidRPr="002609B6">
        <w:t>.</w:t>
      </w:r>
      <w:r w:rsidR="00DC7FA1">
        <w:t xml:space="preserve">  </w:t>
      </w:r>
      <w:r w:rsidR="00DC7FA1" w:rsidRPr="00A56CB4">
        <w:t>The parameter q denotes the model</w:t>
      </w:r>
      <w:r w:rsidR="00DC7FA1">
        <w:t>’</w:t>
      </w:r>
      <w:r w:rsidR="00DC7FA1" w:rsidRPr="00A56CB4">
        <w:t>s forecast error and is often referred to as the size of the moving average window.</w:t>
      </w:r>
      <w:r w:rsidR="00DC7FA1">
        <w:t xml:space="preserve"> The result is an estimate based on a linear combination of weighted differentiated lagged values and lagged errors as delineated in (3) </w:t>
      </w:r>
      <w:r w:rsidR="00DC7FA1">
        <w:fldChar w:fldCharType="begin" w:fldLock="1"/>
      </w:r>
      <w:r w:rsidR="00F51F44">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DOI":"10.14288/1.0391009","author":[{"dropping-particle":"","family":"Shadkam","given":"Arash","non-dropping-particle":"","parse-names":false,"suffix":""}],"id":"ITEM-3","issue":"May","issued":{"date-parts":[["2020"]]},"publisher":"The University of British Columbia","title":"Using SARIMAX to forecast electricity demand and consumption in university buildings","type":"thesis"},"uris":["http://www.mendeley.com/documents/?uuid=6fbff018-ed96-488c-810e-7534312c5bc5"]}],"mendeley":{"formattedCitation":"[110]–[112]","plainTextFormattedCitation":"[110]–[112]","previouslyFormattedCitation":"[110]–[112]"},"properties":{"noteIndex":0},"schema":"https://github.com/citation-style-language/schema/raw/master/csl-citation.json"}</w:instrText>
      </w:r>
      <w:r w:rsidR="00DC7FA1">
        <w:fldChar w:fldCharType="separate"/>
      </w:r>
      <w:r w:rsidR="007B48CB" w:rsidRPr="007B48CB">
        <w:rPr>
          <w:noProof/>
        </w:rPr>
        <w:t>[110]–[112]</w:t>
      </w:r>
      <w:r w:rsidR="00DC7FA1">
        <w:fldChar w:fldCharType="end"/>
      </w:r>
      <w:r w:rsidR="00DC7FA1">
        <w:t xml:space="preserve">: </w:t>
      </w:r>
    </w:p>
    <w:p w14:paraId="04C7A54E" w14:textId="5D53A7F4" w:rsidR="005F5F45" w:rsidRDefault="005F5F45" w:rsidP="005F5F45">
      <w:pPr>
        <w:pStyle w:val="MTDisplayEquation"/>
        <w:ind w:firstLine="0"/>
        <w:jc w:val="center"/>
      </w:pPr>
      <w:r w:rsidRPr="005F5F45">
        <w:rPr>
          <w:position w:val="-14"/>
        </w:rPr>
        <w:object w:dxaOrig="6220" w:dyaOrig="380" w14:anchorId="5FF40F76">
          <v:shape id="_x0000_i1034" type="#_x0000_t75" style="width:406.65pt;height:24.7pt" o:ole="">
            <v:imagedata r:id="rId33" o:title=""/>
          </v:shape>
          <o:OLEObject Type="Embed" ProgID="Equation.DSMT4" ShapeID="_x0000_i1034" DrawAspect="Content" ObjectID="_1695624455" r:id="rId34"/>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02448">
          <w:rPr>
            <w:noProof/>
          </w:rPr>
          <w:instrText>3</w:instrText>
        </w:r>
      </w:fldSimple>
      <w:r>
        <w:instrText>)</w:instrText>
      </w:r>
      <w:r>
        <w:fldChar w:fldCharType="end"/>
      </w:r>
    </w:p>
    <w:p w14:paraId="3918D3D6" w14:textId="77777777" w:rsidR="00BB13D7" w:rsidRDefault="00DC7FA1" w:rsidP="00BC27A4">
      <w:pPr>
        <w:ind w:firstLine="288"/>
      </w:pPr>
      <w:r>
        <w:t xml:space="preserve">Here </w:t>
      </w:r>
      <w:r w:rsidRPr="00654149">
        <w:rPr>
          <w:noProof/>
          <w:position w:val="-6"/>
        </w:rPr>
        <w:object w:dxaOrig="240" w:dyaOrig="220" w14:anchorId="71391170">
          <v:shape id="_x0000_i1035" type="#_x0000_t75" style="width:12pt;height:11.3pt" o:ole="">
            <v:imagedata r:id="rId35" o:title=""/>
          </v:shape>
          <o:OLEObject Type="Embed" ProgID="Equation.DSMT4" ShapeID="_x0000_i1035" DrawAspect="Content" ObjectID="_1695624456" r:id="rId36"/>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w:t>
      </w:r>
    </w:p>
    <w:p w14:paraId="14C7E5E4" w14:textId="5E695D76" w:rsidR="00433FD9" w:rsidRDefault="00DC7FA1" w:rsidP="0018165C">
      <w:pPr>
        <w:ind w:firstLine="288"/>
      </w:pPr>
      <w:r>
        <w:t xml:space="preserve">In </w:t>
      </w:r>
      <w:r>
        <w:fldChar w:fldCharType="begin" w:fldLock="1"/>
      </w:r>
      <w:r w:rsidR="00F51F44">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[113]","plainTextFormattedCitation":"[113]","previouslyFormattedCitation":"[113]"},"properties":{"noteIndex":0},"schema":"https://github.com/citation-style-language/schema/raw/master/csl-citation.json"}</w:instrText>
      </w:r>
      <w:r>
        <w:fldChar w:fldCharType="separate"/>
      </w:r>
      <w:r w:rsidR="007B48CB" w:rsidRPr="007B48CB">
        <w:rPr>
          <w:noProof/>
        </w:rPr>
        <w:t>[113]</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r w:rsidR="00DC10EF">
        <w:t xml:space="preserve"> </w:t>
      </w:r>
      <w:r w:rsidRPr="0084097F">
        <w:t xml:space="preserve">The ARIMA model is </w:t>
      </w:r>
      <w:r>
        <w:t>main</w:t>
      </w:r>
      <w:r w:rsidRPr="0084097F">
        <w:t xml:space="preserve">ly dependent on the quality of historical data and data differencing. It is critical to verify that data collection was reliable and extensive for the model to produce accurate results and forecasts. While ARIMA models can be accurate </w:t>
      </w:r>
      <w:r w:rsidRPr="0084097F">
        <w:lastRenderedPageBreak/>
        <w:t>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w:t>
      </w:r>
    </w:p>
    <w:p w14:paraId="53BEB410" w14:textId="2EE45DBC" w:rsidR="00DC7FA1" w:rsidRDefault="00433FD9" w:rsidP="00433FD9">
      <w:pPr>
        <w:pStyle w:val="Heading3"/>
      </w:pPr>
      <w:bookmarkStart w:id="54" w:name="_Toc84959300"/>
      <w:bookmarkStart w:id="55" w:name="_Toc69470498"/>
      <w:bookmarkStart w:id="56" w:name="_Toc69470953"/>
      <w:bookmarkStart w:id="57" w:name="_Toc80892975"/>
      <w:commentRangeStart w:id="58"/>
      <w:commentRangeStart w:id="59"/>
      <w:commentRangeStart w:id="60"/>
      <w:commentRangeStart w:id="61"/>
      <w:r>
        <w:t>2.4.4</w:t>
      </w:r>
      <w:r w:rsidR="00DC7FA1">
        <w:t xml:space="preserve"> Artificial Neural Networks (</w:t>
      </w:r>
      <w:proofErr w:type="spellStart"/>
      <w:r w:rsidR="00DC7FA1">
        <w:t>ANNs</w:t>
      </w:r>
      <w:proofErr w:type="spellEnd"/>
      <w:r w:rsidR="00DC7FA1">
        <w:t>)</w:t>
      </w:r>
      <w:commentRangeEnd w:id="58"/>
      <w:r w:rsidR="004E1C26">
        <w:rPr>
          <w:rStyle w:val="CommentReference"/>
          <w:rFonts w:cs="Times New Roman"/>
          <w:b w:val="0"/>
          <w:bCs w:val="0"/>
        </w:rPr>
        <w:commentReference w:id="58"/>
      </w:r>
      <w:commentRangeEnd w:id="59"/>
      <w:r w:rsidR="007B48CB">
        <w:rPr>
          <w:rStyle w:val="CommentReference"/>
          <w:rFonts w:cs="Times New Roman"/>
          <w:b w:val="0"/>
          <w:bCs w:val="0"/>
        </w:rPr>
        <w:commentReference w:id="59"/>
      </w:r>
      <w:bookmarkEnd w:id="54"/>
      <w:commentRangeEnd w:id="60"/>
      <w:r w:rsidR="00943E59">
        <w:rPr>
          <w:rStyle w:val="CommentReference"/>
          <w:rFonts w:cs="Times New Roman"/>
          <w:b w:val="0"/>
          <w:bCs w:val="0"/>
        </w:rPr>
        <w:commentReference w:id="60"/>
      </w:r>
      <w:commentRangeEnd w:id="61"/>
      <w:r w:rsidR="00943E59">
        <w:rPr>
          <w:rStyle w:val="CommentReference"/>
          <w:rFonts w:cs="Times New Roman"/>
          <w:b w:val="0"/>
          <w:bCs w:val="0"/>
        </w:rPr>
        <w:commentReference w:id="61"/>
      </w:r>
    </w:p>
    <w:p w14:paraId="2CD22316" w14:textId="554C0127" w:rsidR="008408D3" w:rsidRDefault="00DC7FA1" w:rsidP="008408D3">
      <w:r>
        <w:tab/>
      </w:r>
      <w:r w:rsidRPr="005320DC">
        <w:t xml:space="preserve">Human brains are uniquely capable of comprehending the context of real-world situations in ways that machines cannot. </w:t>
      </w:r>
      <w:r w:rsidR="008408D3">
        <w:t>N</w:t>
      </w:r>
      <w:r w:rsidR="008408D3" w:rsidRPr="005320DC">
        <w:t xml:space="preserve">eural networks were designed to overcome this issue. </w:t>
      </w:r>
      <w:r w:rsidR="008408D3">
        <w:t xml:space="preserve">Artificial neural networks were founded on the work of McCulloch and Pitts in 1943 </w:t>
      </w:r>
      <w:r w:rsidR="008408D3">
        <w:fldChar w:fldCharType="begin" w:fldLock="1"/>
      </w:r>
      <w:r w:rsidR="00F51F44">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mendeley":{"formattedCitation":"[114]","plainTextFormattedCitation":"[114]","previouslyFormattedCitation":"[114]"},"properties":{"noteIndex":0},"schema":"https://github.com/citation-style-language/schema/raw/master/csl-citation.json"}</w:instrText>
      </w:r>
      <w:r w:rsidR="008408D3">
        <w:fldChar w:fldCharType="separate"/>
      </w:r>
      <w:r w:rsidR="007B48CB" w:rsidRPr="007B48CB">
        <w:rPr>
          <w:noProof/>
        </w:rPr>
        <w:t>[114]</w:t>
      </w:r>
      <w:r w:rsidR="008408D3">
        <w:fldChar w:fldCharType="end"/>
      </w:r>
      <w:r w:rsidR="008408D3">
        <w:t xml:space="preserve">, who developed a binary unit whose value is determined by the linear sum of the network's weighted inputs. Another seminal development occurred in 1949 when Hebb </w:t>
      </w:r>
      <w:r w:rsidR="008408D3">
        <w:fldChar w:fldCharType="begin" w:fldLock="1"/>
      </w:r>
      <w:r w:rsidR="00F51F44">
        <w:instrText>ADDIN CSL_CITATION {"citationItems":[{"id":"ITEM-1","itemData":{"DOI":"10.1016/0301-0082(84)90021-2","ISBN":"0805843000","ISSN":"03010082","PMID":"6382441","abstract":"Donald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Behavior","id":"ITEM-1","issued":{"date-parts":[["1949"]]},"title":"The first stage of perception: growth of the assembly","type":"article-journal"},"uris":["http://www.mendeley.com/documents/?uuid=a90456f9-43f2-4399-a2a1-8392485c1f2d"]}],"mendeley":{"formattedCitation":"[115]","plainTextFormattedCitation":"[115]","previouslyFormattedCitation":"[115]"},"properties":{"noteIndex":0},"schema":"https://github.com/citation-style-language/schema/raw/master/csl-citation.json"}</w:instrText>
      </w:r>
      <w:r w:rsidR="008408D3">
        <w:fldChar w:fldCharType="separate"/>
      </w:r>
      <w:r w:rsidR="007B48CB" w:rsidRPr="007B48CB">
        <w:rPr>
          <w:noProof/>
        </w:rPr>
        <w:t>[115]</w:t>
      </w:r>
      <w:r w:rsidR="008408D3">
        <w:fldChar w:fldCharType="end"/>
      </w:r>
      <w:r w:rsidR="008408D3">
        <w:t xml:space="preserve"> proposed a learning rule stating that neuronal connections are adaptable and can be reinforced through </w:t>
      </w:r>
      <w:r w:rsidR="000D2A41">
        <w:t xml:space="preserve">the </w:t>
      </w:r>
      <w:r w:rsidR="008408D3">
        <w:t>frequent activation of a neuron by another. The feed</w:t>
      </w:r>
      <w:r w:rsidR="000D2A41">
        <w:t>-</w:t>
      </w:r>
      <w:r w:rsidR="008408D3">
        <w:t xml:space="preserve">forward network was invented by Rosenblatt's </w:t>
      </w:r>
      <w:r w:rsidR="008408D3">
        <w:fldChar w:fldCharType="begin" w:fldLock="1"/>
      </w:r>
      <w:r w:rsidR="00F51F44">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Review","id":"ITEM-1","issued":{"date-parts":[["1958"]]},"title":"The perceptron: A probabilistic model for information storage and organization in the brain","type":"article-journal"},"uris":["http://www.mendeley.com/documents/?uuid=e6b40484-5f54-4802-9124-d5bf7db41ca0"]}],"mendeley":{"formattedCitation":"[116]","plainTextFormattedCitation":"[116]","previouslyFormattedCitation":"[116]"},"properties":{"noteIndex":0},"schema":"https://github.com/citation-style-language/schema/raw/master/csl-citation.json"}</w:instrText>
      </w:r>
      <w:r w:rsidR="008408D3">
        <w:fldChar w:fldCharType="separate"/>
      </w:r>
      <w:r w:rsidR="007B48CB" w:rsidRPr="007B48CB">
        <w:rPr>
          <w:noProof/>
        </w:rPr>
        <w:t>[116]</w:t>
      </w:r>
      <w:r w:rsidR="008408D3">
        <w:fldChar w:fldCharType="end"/>
      </w:r>
      <w:r w:rsidR="008408D3">
        <w:t xml:space="preserve"> perceptron network with signals connected in a single direction. Backpropagation </w:t>
      </w:r>
      <w:r w:rsidR="008408D3">
        <w:fldChar w:fldCharType="begin" w:fldLock="1"/>
      </w:r>
      <w:r w:rsidR="00F51F44">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e5e150c6-80f2-44b0-8fae-eb35190aa22c"]}],"mendeley":{"formattedCitation":"[117]","plainTextFormattedCitation":"[117]","previouslyFormattedCitation":"[117]"},"properties":{"noteIndex":0},"schema":"https://github.com/citation-style-language/schema/raw/master/csl-citation.json"}</w:instrText>
      </w:r>
      <w:r w:rsidR="008408D3">
        <w:fldChar w:fldCharType="separate"/>
      </w:r>
      <w:r w:rsidR="007B48CB" w:rsidRPr="007B48CB">
        <w:rPr>
          <w:noProof/>
        </w:rPr>
        <w:t>[117]</w:t>
      </w:r>
      <w:r w:rsidR="008408D3">
        <w:fldChar w:fldCharType="end"/>
      </w:r>
      <w:r w:rsidR="008408D3">
        <w:t xml:space="preserve"> was a significant development that enabled multilayer perceptron network training.</w:t>
      </w:r>
    </w:p>
    <w:p w14:paraId="560EB2C9" w14:textId="130C4CFB" w:rsidR="00DC7FA1" w:rsidRDefault="00DC7FA1" w:rsidP="00960EEE">
      <w:pPr>
        <w:ind w:firstLine="288"/>
      </w:pPr>
      <w:r w:rsidRPr="005320DC">
        <w:t>An artificial neural network is an effort to imitate the network of neurons that comprise the human brain to enable the computer to learn and make decisions in a similar way to humans</w:t>
      </w:r>
      <w:r>
        <w:t xml:space="preserve"> </w:t>
      </w:r>
      <w:r>
        <w:fldChar w:fldCharType="begin" w:fldLock="1"/>
      </w:r>
      <w:r w:rsidR="009F2D5B">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review","type":"article-journal"},"uris":["http://www.mendeley.com/documents/?uuid=a4a08c2c-096c-4f5a-86be-386f6845def8"]}],"mendeley":{"formattedCitation":"[14], [118]–[120]","plainTextFormattedCitation":"[14], [118]–[120]","previouslyFormattedCitation":"[14], [118]–[120]"},"properties":{"noteIndex":0},"schema":"https://github.com/citation-style-language/schema/raw/master/csl-citation.json"}</w:instrText>
      </w:r>
      <w:r>
        <w:fldChar w:fldCharType="separate"/>
      </w:r>
      <w:r w:rsidR="00381D4E" w:rsidRPr="00381D4E">
        <w:rPr>
          <w:noProof/>
        </w:rPr>
        <w:t>[14], [118]–[120]</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r w:rsidR="00960EEE">
        <w:t xml:space="preserve"> </w:t>
      </w:r>
      <w:r w:rsidR="00960EEE" w:rsidRPr="008A409D">
        <w:t xml:space="preserve">A neural network is made up of neurons. The primary neuronal workflow can be separated into the following components, as illustrated in Figure </w:t>
      </w:r>
      <w:r w:rsidR="00822C9D">
        <w:t>2</w:t>
      </w:r>
      <w:r w:rsidR="00960EEE" w:rsidRPr="008A409D">
        <w:t xml:space="preserve">. A neuron gets two inputs x1 and x2, each of which </w:t>
      </w:r>
      <w:r w:rsidR="00960EEE" w:rsidRPr="008A409D">
        <w:lastRenderedPageBreak/>
        <w:t>has a unique weight</w:t>
      </w:r>
      <w:r w:rsidR="00960EEE">
        <w:t>,</w:t>
      </w:r>
      <w:r w:rsidR="00960EEE"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960EEE">
        <w:t>’</w:t>
      </w:r>
      <w:r w:rsidR="00960EEE" w:rsidRPr="008A409D">
        <w:t>s final output.</w:t>
      </w:r>
      <w:r w:rsidR="00960EEE">
        <w:t xml:space="preserve"> </w:t>
      </w:r>
    </w:p>
    <w:p w14:paraId="0CEDB538" w14:textId="77777777" w:rsidR="00DC7FA1" w:rsidRDefault="00DC7FA1" w:rsidP="00517EFD">
      <w:pPr>
        <w:keepNext/>
        <w:jc w:val="center"/>
      </w:pPr>
      <w:r>
        <w:rPr>
          <w:noProof/>
        </w:rPr>
        <w:drawing>
          <wp:inline distT="0" distB="0" distL="0" distR="0" wp14:anchorId="58DCCDE6" wp14:editId="550AF10D">
            <wp:extent cx="5181600" cy="14287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37"/>
                    <a:srcRect l="2257" t="8573" r="3299" b="5680"/>
                    <a:stretch/>
                  </pic:blipFill>
                  <pic:spPr bwMode="auto">
                    <a:xfrm>
                      <a:off x="0" y="0"/>
                      <a:ext cx="5181600" cy="1428750"/>
                    </a:xfrm>
                    <a:prstGeom prst="rect">
                      <a:avLst/>
                    </a:prstGeom>
                    <a:ln>
                      <a:noFill/>
                    </a:ln>
                    <a:extLst>
                      <a:ext uri="{53640926-AAD7-44D8-BBD7-CCE9431645EC}">
                        <a14:shadowObscured xmlns:a14="http://schemas.microsoft.com/office/drawing/2010/main"/>
                      </a:ext>
                    </a:extLst>
                  </pic:spPr>
                </pic:pic>
              </a:graphicData>
            </a:graphic>
          </wp:inline>
        </w:drawing>
      </w:r>
    </w:p>
    <w:p w14:paraId="164DE3E9" w14:textId="6BE18A90" w:rsidR="00DC7FA1" w:rsidRDefault="00DC7FA1" w:rsidP="00DC7FA1">
      <w:pPr>
        <w:pStyle w:val="Caption"/>
        <w:jc w:val="center"/>
      </w:pPr>
      <w:bookmarkStart w:id="62" w:name="_Toc84959248"/>
      <w:r>
        <w:t xml:space="preserve">Figure </w:t>
      </w:r>
      <w:fldSimple w:instr=" SEQ Figure \* ARABIC ">
        <w:r w:rsidR="00B1288F">
          <w:rPr>
            <w:noProof/>
          </w:rPr>
          <w:t>2</w:t>
        </w:r>
      </w:fldSimple>
      <w:r>
        <w:t xml:space="preserve"> - </w:t>
      </w:r>
      <w:r w:rsidR="006559F9" w:rsidRPr="006559F9">
        <w:t>An Artificial Neuron’s Workflow</w:t>
      </w:r>
      <w:bookmarkEnd w:id="62"/>
    </w:p>
    <w:p w14:paraId="389BEB41" w14:textId="44CB0816" w:rsidR="004F710A" w:rsidRPr="004F710A" w:rsidRDefault="004F710A" w:rsidP="004F710A">
      <w:pPr>
        <w:ind w:firstLine="288"/>
      </w:pPr>
      <w:r w:rsidRPr="00FB20E6">
        <w:t xml:space="preserve">The activation functions of an ANN are critical because they enable the solution of non-linear problems. Figure </w:t>
      </w:r>
      <w:r w:rsidR="00F92727">
        <w:t>3</w:t>
      </w:r>
      <w:r w:rsidRPr="00FB20E6">
        <w:t xml:space="preserve"> shows some frequently used activation functions. </w:t>
      </w:r>
      <w:r>
        <w:t xml:space="preserve">The activation function has to be non-decreasing but </w:t>
      </w:r>
      <w:r w:rsidR="000D2A41">
        <w:t>differentiable [2], [110], as the backpropagation algorithm computes</w:t>
      </w:r>
      <w:r>
        <w:t xml:space="preserve"> the error function's gradient. Linear transfer functions are typically used on neurons in the output layer, whereas tanh transfer functions are typically used on neurons in the hidden layer. </w:t>
      </w:r>
      <w:r w:rsidRPr="00FB20E6">
        <w:t>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rsidR="00F51F44">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[121]","plainTextFormattedCitation":"[121]","previouslyFormattedCitation":"[121]"},"properties":{"noteIndex":0},"schema":"https://github.com/citation-style-language/schema/raw/master/csl-citation.json"}</w:instrText>
      </w:r>
      <w:r>
        <w:fldChar w:fldCharType="separate"/>
      </w:r>
      <w:r w:rsidR="007B48CB" w:rsidRPr="007B48CB">
        <w:rPr>
          <w:noProof/>
        </w:rPr>
        <w:t>[121]</w:t>
      </w:r>
      <w:r>
        <w:fldChar w:fldCharType="end"/>
      </w:r>
      <w:r w:rsidRPr="00FB20E6">
        <w:t>.</w:t>
      </w:r>
      <w:r>
        <w:t xml:space="preserve"> </w:t>
      </w:r>
      <w:r w:rsidRPr="00E0481A">
        <w:t xml:space="preserve">Neurons in an ANN can be classified into three layers, as </w:t>
      </w:r>
      <w:r w:rsidR="00FD0C38">
        <w:t>demonstrated</w:t>
      </w:r>
      <w:r w:rsidRPr="00E0481A">
        <w:t xml:space="preserve"> in Figure </w:t>
      </w:r>
      <w:r w:rsidR="00822C9D">
        <w:t>4</w:t>
      </w:r>
      <w:r w:rsidRPr="00E0481A">
        <w:t xml:space="preserve">: input, hidden, and output. </w:t>
      </w:r>
    </w:p>
    <w:p w14:paraId="716A0B92" w14:textId="71E462E2" w:rsidR="00DC7FA1" w:rsidRDefault="00CE36BA" w:rsidP="00CE36BA">
      <w:pPr>
        <w:keepNext/>
        <w:ind w:firstLine="288"/>
        <w:jc w:val="center"/>
      </w:pPr>
      <w:r>
        <w:rPr>
          <w:noProof/>
        </w:rPr>
        <w:lastRenderedPageBreak/>
        <w:drawing>
          <wp:inline distT="0" distB="0" distL="0" distR="0" wp14:anchorId="56087B53" wp14:editId="4CE2BD0B">
            <wp:extent cx="4305300" cy="2867025"/>
            <wp:effectExtent l="0" t="0" r="0" b="3175"/>
            <wp:docPr id="8" name="Picture 8" descr="Activation Function - AI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 AI Wiki"/>
                    <pic:cNvPicPr>
                      <a:picLocks noChangeAspect="1" noChangeArrowheads="1"/>
                    </pic:cNvPicPr>
                  </pic:nvPicPr>
                  <pic:blipFill rotWithShape="1">
                    <a:blip r:embed="rId38">
                      <a:extLst>
                        <a:ext uri="{28A0092B-C50C-407E-A947-70E740481C1C}">
                          <a14:useLocalDpi xmlns:a14="http://schemas.microsoft.com/office/drawing/2010/main" val="0"/>
                        </a:ext>
                      </a:extLst>
                    </a:blip>
                    <a:srcRect l="2313" t="3763" r="2663" b="1858"/>
                    <a:stretch/>
                  </pic:blipFill>
                  <pic:spPr bwMode="auto">
                    <a:xfrm>
                      <a:off x="0" y="0"/>
                      <a:ext cx="43053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0C4AE5B7" w14:textId="633D936D" w:rsidR="00DC7FA1" w:rsidRDefault="00DC7FA1" w:rsidP="00DC7FA1">
      <w:pPr>
        <w:pStyle w:val="Caption"/>
        <w:jc w:val="center"/>
      </w:pPr>
      <w:bookmarkStart w:id="63" w:name="_Toc84959249"/>
      <w:r>
        <w:t xml:space="preserve">Figure </w:t>
      </w:r>
      <w:fldSimple w:instr=" SEQ Figure \* ARABIC ">
        <w:r w:rsidR="00B1288F">
          <w:rPr>
            <w:noProof/>
          </w:rPr>
          <w:t>3</w:t>
        </w:r>
      </w:fldSimple>
      <w:r>
        <w:t xml:space="preserve"> - </w:t>
      </w:r>
      <w:r w:rsidR="00FA04FE" w:rsidRPr="00FA04FE">
        <w:t>Examples of the Most Frequently Used A</w:t>
      </w:r>
      <w:r w:rsidR="00FA04FE">
        <w:t>NN</w:t>
      </w:r>
      <w:r w:rsidR="00FA04FE" w:rsidRPr="00FA04FE">
        <w:t xml:space="preserve"> Activation Functions </w:t>
      </w:r>
      <w:r w:rsidR="00CE36BA">
        <w:fldChar w:fldCharType="begin" w:fldLock="1"/>
      </w:r>
      <w:r w:rsidR="00F51F44">
        <w:instrText>ADDIN CSL_CITATION {"citationItems":[{"id":"ITEM-1","itemData":{"URL":"https://docs.paperspace.com/machine-learning/wiki/activation-function","accessed":{"date-parts":[["2021","9","18"]]},"id":"ITEM-1","issued":{"date-parts":[["2019"]]},"title":"Activation Function - AI Wiki","type":"webpage"},"uris":["http://www.mendeley.com/documents/?uuid=ff73dad7-7074-3515-aca1-cb60c8cea0a9"]}],"mendeley":{"formattedCitation":"[122]","plainTextFormattedCitation":"[122]","previouslyFormattedCitation":"[122]"},"properties":{"noteIndex":0},"schema":"https://github.com/citation-style-language/schema/raw/master/csl-citation.json"}</w:instrText>
      </w:r>
      <w:r w:rsidR="00CE36BA">
        <w:fldChar w:fldCharType="separate"/>
      </w:r>
      <w:r w:rsidR="007B48CB" w:rsidRPr="007B48CB">
        <w:rPr>
          <w:b w:val="0"/>
          <w:noProof/>
        </w:rPr>
        <w:t>[122]</w:t>
      </w:r>
      <w:bookmarkEnd w:id="63"/>
      <w:r w:rsidR="00CE36BA">
        <w:fldChar w:fldCharType="end"/>
      </w:r>
      <w:r w:rsidR="00CE36BA" w:rsidRPr="008A409D">
        <w:t xml:space="preserve"> </w:t>
      </w:r>
    </w:p>
    <w:p w14:paraId="585D2330" w14:textId="66C7D497" w:rsidR="004F710A" w:rsidRPr="004F710A" w:rsidRDefault="004F710A" w:rsidP="004F710A">
      <w:pPr>
        <w:ind w:firstLine="288"/>
      </w:pPr>
      <w:r w:rsidRPr="006A7159">
        <w:t>The multilayer perceptron (MLP) is one of the most well-known and widely used artificial neural networks due to its universal approximation capability and ability to scale well with input dimension</w:t>
      </w:r>
      <w:r w:rsidR="000D2A41">
        <w:t>s</w:t>
      </w:r>
      <w:r w:rsidRPr="006A7159">
        <w:t>. It is a feed</w:t>
      </w:r>
      <w:r w:rsidR="000D2A41">
        <w:t>-</w:t>
      </w:r>
      <w:r w:rsidRPr="006A7159">
        <w:t>forward network architecture with one or more hidden layers of connected neurons</w:t>
      </w:r>
      <w:r w:rsidR="000D2A41">
        <w:t>,</w:t>
      </w:r>
      <w:r>
        <w:t xml:space="preserve"> as seen in figure </w:t>
      </w:r>
      <w:r w:rsidR="00F92727">
        <w:t>4</w:t>
      </w:r>
      <w:r w:rsidRPr="006A7159">
        <w:t>. Each layer is connected in a single direction</w:t>
      </w:r>
      <w:r w:rsidR="000D2A41">
        <w:t>,</w:t>
      </w:r>
      <w:r w:rsidRPr="006A7159">
        <w:t xml:space="preserve"> and there are no connections between layers</w:t>
      </w:r>
      <w:r w:rsidR="000D2A41">
        <w:t>;</w:t>
      </w:r>
      <w:r w:rsidRPr="006A7159">
        <w:t xml:space="preserve"> </w:t>
      </w:r>
      <w:r w:rsidR="003665B8" w:rsidRPr="006A7159">
        <w:t>thus,</w:t>
      </w:r>
      <w:r w:rsidRPr="006A7159">
        <w:t xml:space="preserve"> the term feed</w:t>
      </w:r>
      <w:r w:rsidR="000D2A41">
        <w:t>-</w:t>
      </w:r>
      <w:r w:rsidRPr="006A7159">
        <w:t>forward. The network is presented with model inputs in the first layer, and the neuron inputs in subsequent layers are the outputs of all preceding layer neurons. The MLP is trained using a supervised learning algorithm in which each sample vector represents a set of inputs with desired output</w:t>
      </w:r>
      <w:r>
        <w:t>s</w:t>
      </w:r>
      <w:r w:rsidRPr="006A7159">
        <w:t>. The function that maps the inputs to the outputs should be written in such a way that it is generalizable to previously unseen inputs</w:t>
      </w:r>
      <w:r>
        <w:t xml:space="preserve"> </w:t>
      </w:r>
      <w:r>
        <w:fldChar w:fldCharType="begin" w:fldLock="1"/>
      </w:r>
      <w:r w:rsidR="00F51F44">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activity","type":"article-journal"},"uris":["http://www.mendeley.com/documents/?uuid=e266911f-c7f5-4d56-8c22-94c978c7f175"]},{"id":"ITEM-2","itemData":{"DOI":"10.1037/h0042519","ISSN":"0033295X","PMID":"13602029","abstract":"To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Review","id":"ITEM-2","issued":{"date-parts":[["1958"]]},"title":"The perceptron: A probabilistic model for information storage and organization in the brain","type":"article-journal"},"uris":["http://www.mendeley.com/documents/?uuid=e6b40484-5f54-4802-9124-d5bf7db41ca0"]},{"id":"ITEM-3","itemData":{"DOI":"10.1016/0301-0082(84)90021-2","ISBN":"0805843000","ISSN":"03010082","PMID":"6382441","abstract":"Donald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Behavior","id":"ITEM-3","issued":{"date-parts":[["1949"]]},"title":"The first stage of perception: growth of the assembly","type":"article-journal"},"uris":["http://www.mendeley.com/documents/?uuid=a90456f9-43f2-4399-a2a1-8392485c1f2d"]},{"id":"ITEM-4","itemData":{"DOI":"10.1038/323533a0","ISSN":"00280836","abstract":"We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J.","non-dropping-particle":"","parse-names":false,"suffix":""}],"container-title":"Nature","id":"ITEM-4","issued":{"date-parts":[["1986"]]},"title":"Learning representations by back-propagating errors","type":"article-journal"},"uris":["http://www.mendeley.com/documents/?uuid=e5e150c6-80f2-44b0-8fae-eb35190aa22c"]}],"mendeley":{"formattedCitation":"[114]–[117]","plainTextFormattedCitation":"[114]–[117]","previouslyFormattedCitation":"[114]–[117]"},"properties":{"noteIndex":0},"schema":"https://github.com/citation-style-language/schema/raw/master/csl-citation.json"}</w:instrText>
      </w:r>
      <w:r>
        <w:fldChar w:fldCharType="separate"/>
      </w:r>
      <w:r w:rsidR="007B48CB" w:rsidRPr="007B48CB">
        <w:rPr>
          <w:noProof/>
        </w:rPr>
        <w:t>[114]–[117]</w:t>
      </w:r>
      <w:r>
        <w:fldChar w:fldCharType="end"/>
      </w:r>
      <w:r w:rsidRPr="006A7159">
        <w:t>.</w:t>
      </w:r>
    </w:p>
    <w:p w14:paraId="3A829593" w14:textId="77777777" w:rsidR="00DC7FA1" w:rsidRDefault="00DC7FA1" w:rsidP="00517EFD">
      <w:pPr>
        <w:keepNext/>
        <w:ind w:firstLine="288"/>
        <w:jc w:val="center"/>
      </w:pPr>
      <w:r>
        <w:rPr>
          <w:noProof/>
        </w:rPr>
        <w:lastRenderedPageBreak/>
        <w:drawing>
          <wp:inline distT="0" distB="0" distL="0" distR="0" wp14:anchorId="6DB992C7" wp14:editId="3984393A">
            <wp:extent cx="4257383" cy="2895600"/>
            <wp:effectExtent l="0" t="0" r="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rotWithShape="1">
                    <a:blip r:embed="rId39">
                      <a:extLst>
                        <a:ext uri="{28A0092B-C50C-407E-A947-70E740481C1C}">
                          <a14:useLocalDpi xmlns:a14="http://schemas.microsoft.com/office/drawing/2010/main" val="0"/>
                        </a:ext>
                      </a:extLst>
                    </a:blip>
                    <a:srcRect l="993" t="3861" r="1969" b="2784"/>
                    <a:stretch/>
                  </pic:blipFill>
                  <pic:spPr bwMode="auto">
                    <a:xfrm>
                      <a:off x="0" y="0"/>
                      <a:ext cx="4257383"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3EB0EB9D" w14:textId="27F96226" w:rsidR="00DC7FA1" w:rsidRDefault="00DC7FA1" w:rsidP="00DC7FA1">
      <w:pPr>
        <w:pStyle w:val="Caption"/>
        <w:jc w:val="center"/>
      </w:pPr>
      <w:bookmarkStart w:id="64" w:name="_Toc84959250"/>
      <w:r>
        <w:t xml:space="preserve">Figure </w:t>
      </w:r>
      <w:fldSimple w:instr=" SEQ Figure \* ARABIC ">
        <w:r w:rsidR="00B1288F">
          <w:rPr>
            <w:noProof/>
          </w:rPr>
          <w:t>4</w:t>
        </w:r>
      </w:fldSimple>
      <w:r>
        <w:t xml:space="preserve"> - </w:t>
      </w:r>
      <w:r w:rsidR="009C510B" w:rsidRPr="009C510B">
        <w:t>The Structure of a Simple Feed-forward</w:t>
      </w:r>
      <w:r w:rsidR="009C510B">
        <w:t xml:space="preserve"> </w:t>
      </w:r>
      <w:r>
        <w:t xml:space="preserve">ANN </w:t>
      </w:r>
      <w:r>
        <w:fldChar w:fldCharType="begin" w:fldLock="1"/>
      </w:r>
      <w:r w:rsidR="00F51F44">
        <w:instrText>ADDIN CSL_CITATION {"citationItems":[{"id":"ITEM-1","itemData":{"URL":"https://medium.com/machine-learning-researcher/artificial-neural-network-ann-4481fa33d85a","accessed":{"date-parts":[["2021","9","10"]]},"id":"ITEM-1","issued":{"date-parts":[["2019"]]},"title":"Artificial Neural Network (ANN) with Practical Implementation | by Amir Ali | Wavy AI Research Foundation | Medium","type":"webpage"},"uris":["http://www.mendeley.com/documents/?uuid=a6b7a3ce-43e7-34fa-b508-7fbef815e63c"]}],"mendeley":{"formattedCitation":"[123]","plainTextFormattedCitation":"[123]","previouslyFormattedCitation":"[123]"},"properties":{"noteIndex":0},"schema":"https://github.com/citation-style-language/schema/raw/master/csl-citation.json"}</w:instrText>
      </w:r>
      <w:r>
        <w:fldChar w:fldCharType="separate"/>
      </w:r>
      <w:r w:rsidR="007B48CB" w:rsidRPr="007B48CB">
        <w:rPr>
          <w:b w:val="0"/>
          <w:noProof/>
        </w:rPr>
        <w:t>[123]</w:t>
      </w:r>
      <w:bookmarkEnd w:id="64"/>
      <w:r>
        <w:fldChar w:fldCharType="end"/>
      </w:r>
    </w:p>
    <w:p w14:paraId="291E3061" w14:textId="713FF6D7" w:rsidR="00B05165" w:rsidRDefault="00DC7FA1" w:rsidP="001E0143">
      <w:pPr>
        <w:ind w:firstLine="288"/>
      </w:pPr>
      <w:r w:rsidRPr="00E0481A">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9F2D5B">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network","type":"paper-conference"},"uris":["http://www.mendeley.com/documents/?uuid=41e30944-66ed-42a8-8466-2bd8ec556f5e"]}],"mendeley":{"formattedCitation":"[9], [124]","plainTextFormattedCitation":"[9], [124]","previouslyFormattedCitation":"[9], [124]"},"properties":{"noteIndex":0},"schema":"https://github.com/citation-style-language/schema/raw/master/csl-citation.json"}</w:instrText>
      </w:r>
      <w:r>
        <w:fldChar w:fldCharType="separate"/>
      </w:r>
      <w:r w:rsidR="00381D4E" w:rsidRPr="00381D4E">
        <w:rPr>
          <w:noProof/>
        </w:rPr>
        <w:t>[9], [124]</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produced, it is critical to calculating the error or how far off the target value is from the final output; this is the cost or loss function’s assignment. </w:t>
      </w:r>
      <w:r w:rsidR="00EE67E0">
        <w:t>A</w:t>
      </w:r>
      <w:r>
        <w:t xml:space="preserve"> </w:t>
      </w:r>
      <w:r w:rsidR="005F2A70">
        <w:t>Mean Square Error (</w:t>
      </w:r>
      <w:r>
        <w:t>MSE</w:t>
      </w:r>
      <w:r w:rsidR="005F2A70">
        <w:t>)</w:t>
      </w:r>
      <w:r>
        <w:t xml:space="preserve"> is one of the available metrics in a regression problem. In this scenario, an optimization procedure such as gradient descent assists in minimizing this loss function by guiding it in the appropriate direction toward the function minimum. </w:t>
      </w:r>
    </w:p>
    <w:p w14:paraId="2F836EAE" w14:textId="21C60F0F" w:rsidR="00A45F59" w:rsidRDefault="00DC7FA1" w:rsidP="00175B1E">
      <w:pPr>
        <w:ind w:firstLine="288"/>
      </w:pPr>
      <w:r w:rsidRPr="0076631A">
        <w:lastRenderedPageBreak/>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rsidR="009F2D5B">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[13]","plainTextFormattedCitation":"[13]","previouslyFormattedCitation":"[13]"},"properties":{"noteIndex":0},"schema":"https://github.com/citation-style-language/schema/raw/master/csl-citation.json"}</w:instrText>
      </w:r>
      <w:r>
        <w:fldChar w:fldCharType="separate"/>
      </w:r>
      <w:r w:rsidR="00381D4E" w:rsidRPr="00381D4E">
        <w:rPr>
          <w:noProof/>
        </w:rPr>
        <w:t>[13]</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rsidR="00A45F59" w:rsidRPr="00A45F59">
        <w:t xml:space="preserve"> Back-propagation is a technique for training a network that involves computing the error signal at the output then propagating it back through the </w:t>
      </w:r>
      <w:r w:rsidR="0077009A">
        <w:t>network layers</w:t>
      </w:r>
      <w:r w:rsidR="00A45F59" w:rsidRPr="00A45F59">
        <w:t xml:space="preserve">. </w:t>
      </w:r>
      <w:r w:rsidR="0077009A">
        <w:t>Using the chain rule, it calculates gradients for every hidden and output layer neuron to determine their error sensitivity</w:t>
      </w:r>
      <w:r w:rsidR="00A45F59" w:rsidRPr="00A45F59">
        <w:t>.</w:t>
      </w:r>
    </w:p>
    <w:p w14:paraId="463C7463" w14:textId="30083E67" w:rsidR="00E41D27" w:rsidRDefault="00E41D27" w:rsidP="00E41D27">
      <w:pPr>
        <w:ind w:firstLine="288"/>
      </w:pPr>
      <w:r w:rsidRPr="00E41D27">
        <w:t>Adjusting the weights and biases of a neural network continuously improves its ability to correctly predict the training dataset. This eventually results in overtraining and a decrease in the network's ability to generalize to previously unknown data. Cross validation enables us to avoid overtraining by comparing the algorithm's performance to its own test data; an illustration of this is provided in the following sentence. The training set is divided into two sections. The first set is used to train the artificial neural network, while the second set is used to validate it. This error typically decreases as the number of runs over the training set increases, until the ANN becomes over-trained, as indicated by a rise in this error. As a result, training is halted when the error on the validation set begins to grow.</w:t>
      </w:r>
    </w:p>
    <w:p w14:paraId="16149715" w14:textId="77777777" w:rsidR="00FC3DF3" w:rsidRDefault="008531EA" w:rsidP="008531EA">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rsidR="009F2D5B">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[14]","plainTextFormattedCitation":"[14]","previouslyFormattedCitation":"[14]"},"properties":{"noteIndex":0},"schema":"https://github.com/citation-style-language/schema/raw/master/csl-citation.json"}</w:instrText>
      </w:r>
      <w:r>
        <w:fldChar w:fldCharType="separate"/>
      </w:r>
      <w:r w:rsidR="00381D4E" w:rsidRPr="00381D4E">
        <w:rPr>
          <w:noProof/>
        </w:rPr>
        <w:t>[14]</w:t>
      </w:r>
      <w:r>
        <w:fldChar w:fldCharType="end"/>
      </w:r>
      <w:r w:rsidRPr="009770AE">
        <w:t>.</w:t>
      </w:r>
      <w:r>
        <w:t xml:space="preserve"> Neural</w:t>
      </w:r>
      <w:r w:rsidRPr="00BA7945">
        <w:t xml:space="preserve"> networks have produced excellent results</w:t>
      </w:r>
      <w:r>
        <w:t xml:space="preserve"> in load </w:t>
      </w:r>
      <w:r>
        <w:lastRenderedPageBreak/>
        <w:t>forecasting</w:t>
      </w:r>
      <w:r w:rsidRPr="00BA7945">
        <w:t xml:space="preserve"> </w:t>
      </w:r>
      <w:r>
        <w:fldChar w:fldCharType="begin" w:fldLock="1"/>
      </w:r>
      <w:r w:rsidR="009F2D5B">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[13], [14], [30], [102], [118]","plainTextFormattedCitation":"[1], [13], [14], [30], [102], [118]","previouslyFormattedCitation":"[1], [13], [14], [30], [102], [118]"},"properties":{"noteIndex":0},"schema":"https://github.com/citation-style-language/schema/raw/master/csl-citation.json"}</w:instrText>
      </w:r>
      <w:r>
        <w:fldChar w:fldCharType="separate"/>
      </w:r>
      <w:r w:rsidR="00381D4E" w:rsidRPr="00381D4E">
        <w:rPr>
          <w:noProof/>
        </w:rPr>
        <w:t>[1], [13], [14], [30], [102], [118]</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w:t>
      </w:r>
    </w:p>
    <w:p w14:paraId="7543F56D" w14:textId="58928B2A" w:rsidR="003701AF" w:rsidRDefault="008531EA" w:rsidP="001F26EC">
      <w:pPr>
        <w:ind w:firstLine="288"/>
      </w:pPr>
      <w:r w:rsidRPr="00BA7945">
        <w:t xml:space="preserve">Adya and Collopy </w:t>
      </w:r>
      <w:r>
        <w:fldChar w:fldCharType="begin" w:fldLock="1"/>
      </w:r>
      <w:r w:rsidR="00F51F44">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[125]","plainTextFormattedCitation":"[125]","previouslyFormattedCitation":"[125]"},"properties":{"noteIndex":0},"schema":"https://github.com/citation-style-language/schema/raw/master/csl-citation.json"}</w:instrText>
      </w:r>
      <w:r>
        <w:fldChar w:fldCharType="separate"/>
      </w:r>
      <w:r w:rsidR="007B48CB" w:rsidRPr="007B48CB">
        <w:rPr>
          <w:noProof/>
        </w:rPr>
        <w:t>[125]</w:t>
      </w:r>
      <w:r>
        <w:fldChar w:fldCharType="end"/>
      </w:r>
      <w:r>
        <w:t xml:space="preserve"> </w:t>
      </w:r>
      <w:r w:rsidRPr="00BA7945">
        <w:t xml:space="preserve"> draw two major findings from their evaluation: they demonstrated that neural networks have the capacity for prediction and that neural network research must be validated through comparisons to alternative methodologies. Zhang et al. </w:t>
      </w:r>
      <w:r>
        <w:fldChar w:fldCharType="begin" w:fldLock="1"/>
      </w:r>
      <w:r w:rsidR="00F51F44">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[126]","plainTextFormattedCitation":"[126]","previouslyFormattedCitation":"[126]"},"properties":{"noteIndex":0},"schema":"https://github.com/citation-style-language/schema/raw/master/csl-citation.json"}</w:instrText>
      </w:r>
      <w:r>
        <w:fldChar w:fldCharType="separate"/>
      </w:r>
      <w:r w:rsidR="007B48CB" w:rsidRPr="007B48CB">
        <w:rPr>
          <w:noProof/>
        </w:rPr>
        <w:t>[126]</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rsidR="00F51F44">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[127]","plainTextFormattedCitation":"[127]","previouslyFormattedCitation":"[127]"},"properties":{"noteIndex":0},"schema":"https://github.com/citation-style-language/schema/raw/master/csl-citation.json"}</w:instrText>
      </w:r>
      <w:r>
        <w:fldChar w:fldCharType="separate"/>
      </w:r>
      <w:r w:rsidR="007B48CB" w:rsidRPr="007B48CB">
        <w:rPr>
          <w:noProof/>
        </w:rPr>
        <w:t>[127]</w:t>
      </w:r>
      <w:r>
        <w:fldChar w:fldCharType="end"/>
      </w:r>
      <w:r w:rsidRPr="002268E4">
        <w:t xml:space="preserve"> and </w:t>
      </w:r>
      <w:r>
        <w:fldChar w:fldCharType="begin" w:fldLock="1"/>
      </w:r>
      <w:r w:rsidR="00F51F44">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[128]","plainTextFormattedCitation":"[128]","previouslyFormattedCitation":"[128]"},"properties":{"noteIndex":0},"schema":"https://github.com/citation-style-language/schema/raw/master/csl-citation.json"}</w:instrText>
      </w:r>
      <w:r>
        <w:fldChar w:fldCharType="separate"/>
      </w:r>
      <w:r w:rsidR="007B48CB" w:rsidRPr="007B48CB">
        <w:rPr>
          <w:noProof/>
        </w:rPr>
        <w:t>[128]</w:t>
      </w:r>
      <w:r>
        <w:fldChar w:fldCharType="end"/>
      </w:r>
      <w:r w:rsidRPr="002268E4">
        <w:t xml:space="preserve">, Papalexopoulos et al. </w:t>
      </w:r>
      <w:r>
        <w:t>developed</w:t>
      </w:r>
      <w:r w:rsidRPr="002268E4">
        <w:t xml:space="preserve"> a neural 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4061A2A9" w14:textId="2C96033C" w:rsidR="00DC7FA1" w:rsidRPr="00A665D9" w:rsidRDefault="00433FD9" w:rsidP="00433FD9">
      <w:pPr>
        <w:pStyle w:val="Heading4"/>
      </w:pPr>
      <w:r>
        <w:t>2.4.4.</w:t>
      </w:r>
      <w:r w:rsidR="00092560">
        <w:t>1</w:t>
      </w:r>
      <w:r w:rsidR="00DC7FA1">
        <w:t xml:space="preserve"> </w:t>
      </w:r>
      <w:r w:rsidR="00DC7FA1" w:rsidRPr="00A665D9">
        <w:t>Artificial Neural Network Short Term Load Forecaster – Generation Three</w:t>
      </w:r>
      <w:bookmarkEnd w:id="55"/>
      <w:bookmarkEnd w:id="56"/>
      <w:bookmarkEnd w:id="57"/>
      <w:r w:rsidR="00DC7FA1" w:rsidRPr="00A665D9">
        <w:t xml:space="preserve"> (ANNSTLF-G3)</w:t>
      </w:r>
    </w:p>
    <w:p w14:paraId="7CA9F1A7" w14:textId="4300E0E1" w:rsidR="00DC7FA1" w:rsidRDefault="00DC7FA1" w:rsidP="00DC7FA1">
      <w:pPr>
        <w:ind w:firstLine="288"/>
      </w:pPr>
      <w:r>
        <w:t xml:space="preserve">One of the most popular ML-based load forecasters is the ANNSTLF </w:t>
      </w:r>
      <w:r>
        <w:fldChar w:fldCharType="begin" w:fldLock="1"/>
      </w:r>
      <w:r w:rsidR="00F51F4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[93], [104]","plainTextFormattedCitation":"[1], [93], [104]","previouslyFormattedCitation":"[1], [93], [104]"},"properties":{"noteIndex":0},"schema":"https://github.com/citation-style-language/schema/raw/master/csl-citation.json"}</w:instrText>
      </w:r>
      <w:r>
        <w:fldChar w:fldCharType="separate"/>
      </w:r>
      <w:r w:rsidR="007B48CB" w:rsidRPr="007B48CB">
        <w:rPr>
          <w:noProof/>
        </w:rPr>
        <w:t>[1], [93], [104]</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rsidR="00F51F44">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Forecasting","type":"thesis"},"uris":["http://www.mendeley.com/documents/?uuid=51e2c167-e18b-427d-9398-9cd40681d6c8"]}],"mendeley":{"formattedCitation":"[106], [129]","plainTextFormattedCitation":"[106], [129]","previouslyFormattedCitation":"[106], [129]"},"properties":{"noteIndex":0},"schema":"https://github.com/citation-style-language/schema/raw/master/csl-citation.json"}</w:instrText>
      </w:r>
      <w:r>
        <w:fldChar w:fldCharType="separate"/>
      </w:r>
      <w:r w:rsidR="007B48CB" w:rsidRPr="007B48CB">
        <w:rPr>
          <w:noProof/>
        </w:rPr>
        <w:t>[106], [129]</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rsidR="00F51F4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[104]","plainTextFormattedCitation":"[1], [104]","previouslyFormattedCitation":"[1], [104]"},"properties":{"noteIndex":0},"schema":"https://github.com/citation-style-language/schema/raw/master/csl-citation.json"}</w:instrText>
      </w:r>
      <w:r>
        <w:fldChar w:fldCharType="separate"/>
      </w:r>
      <w:r w:rsidR="007B48CB" w:rsidRPr="007B48CB">
        <w:rPr>
          <w:noProof/>
        </w:rPr>
        <w:t>[1], [104]</w:t>
      </w:r>
      <w:r>
        <w:fldChar w:fldCharType="end"/>
      </w:r>
      <w:r>
        <w:t xml:space="preserve">. The configuration of this load forecaster has undergone a few revisions since it was first proposed </w:t>
      </w:r>
      <w:r>
        <w:fldChar w:fldCharType="begin" w:fldLock="1"/>
      </w:r>
      <w:r w:rsidR="00F51F44">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system","type":"article-journal"},"uris":["http://www.mendeley.com/documents/?uuid=0f7ac4f2-2042-4051-9946-c4523d9c755c"]}],"mendeley":{"formattedCitation":"[130], [131]","plainTextFormattedCitation":"[130], [131]","previouslyFormattedCitation":"[130], [131]"},"properties":{"noteIndex":0},"schema":"https://github.com/citation-style-language/schema/raw/master/csl-citation.json"}</w:instrText>
      </w:r>
      <w:r>
        <w:fldChar w:fldCharType="separate"/>
      </w:r>
      <w:r w:rsidR="007B48CB" w:rsidRPr="007B48CB">
        <w:rPr>
          <w:noProof/>
        </w:rPr>
        <w:t>[130], [131]</w:t>
      </w:r>
      <w:r>
        <w:fldChar w:fldCharType="end"/>
      </w:r>
      <w:r>
        <w:t xml:space="preserve">, and we will discuss the third-generation design (G3) </w:t>
      </w:r>
      <w:r>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fldChar w:fldCharType="separate"/>
      </w:r>
      <w:r w:rsidR="007B48CB" w:rsidRPr="007B48CB">
        <w:rPr>
          <w:noProof/>
        </w:rPr>
        <w:t>[85]</w:t>
      </w:r>
      <w:r>
        <w:fldChar w:fldCharType="end"/>
      </w:r>
      <w:r>
        <w:t xml:space="preserve">,  which uses two shallow multi-layer feed-forward ANNs together with a recursive least squares (RLS) combiner to predict </w:t>
      </w:r>
      <w:r>
        <w:lastRenderedPageBreak/>
        <w:t xml:space="preserve">short-term load. </w:t>
      </w:r>
      <w:r w:rsidR="00217A94" w:rsidRPr="00217A94">
        <w:t xml:space="preserve">Additional information about the RLS algorithm is available in </w:t>
      </w:r>
      <w:r w:rsidR="00217A94">
        <w:fldChar w:fldCharType="begin" w:fldLock="1"/>
      </w:r>
      <w:r w:rsidR="00217A94">
        <w:instrText>ADDIN CSL_CITATION {"citationItems":[{"id":"ITEM-1","itemData":{"URL":"https://en.wikipedia.org/wiki/Recursive_least_squares_filter","accessed":{"date-parts":[["2021","10","8"]]},"id":"ITEM-1","issued":{"date-parts":[["0"]]},"title":"Recursive least squares filter - Wikipedia","type":"webpage"},"uris":["http://www.mendeley.com/documents/?uuid=26cd4858-b824-3c3f-9ad0-aafb9cacb441"]}],"mendeley":{"formattedCitation":"[132]","plainTextFormattedCitation":"[132]","previouslyFormattedCitation":"[132]"},"properties":{"noteIndex":0},"schema":"https://github.com/citation-style-language/schema/raw/master/csl-citation.json"}</w:instrText>
      </w:r>
      <w:r w:rsidR="00217A94">
        <w:fldChar w:fldCharType="separate"/>
      </w:r>
      <w:r w:rsidR="00217A94" w:rsidRPr="00217A94">
        <w:rPr>
          <w:noProof/>
        </w:rPr>
        <w:t>[132]</w:t>
      </w:r>
      <w:r w:rsidR="00217A94">
        <w:fldChar w:fldCharType="end"/>
      </w:r>
      <w:r w:rsidR="00217A94" w:rsidRPr="00217A94">
        <w:t>.</w:t>
      </w:r>
      <w:r w:rsidR="00217A94">
        <w:t xml:space="preserve"> </w:t>
      </w:r>
      <w:r>
        <w:t>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546729A2">
            <wp:extent cx="4178286" cy="2934554"/>
            <wp:effectExtent l="0" t="0" r="0" b="825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40" cstate="print">
                      <a:extLst>
                        <a:ext uri="{28A0092B-C50C-407E-A947-70E740481C1C}">
                          <a14:useLocalDpi xmlns:a14="http://schemas.microsoft.com/office/drawing/2010/main" val="0"/>
                        </a:ext>
                      </a:extLst>
                    </a:blip>
                    <a:srcRect t="6057" r="2084" b="1062"/>
                    <a:stretch/>
                  </pic:blipFill>
                  <pic:spPr bwMode="auto">
                    <a:xfrm>
                      <a:off x="0" y="0"/>
                      <a:ext cx="4178286" cy="2934554"/>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7745C91C" w:rsidR="00DC7FA1" w:rsidRDefault="00DC7FA1" w:rsidP="00DC7FA1">
      <w:pPr>
        <w:pStyle w:val="Caption"/>
        <w:ind w:firstLine="288"/>
        <w:jc w:val="center"/>
      </w:pPr>
      <w:bookmarkStart w:id="65" w:name="_Toc84959251"/>
      <w:r>
        <w:t xml:space="preserve">Figure </w:t>
      </w:r>
      <w:fldSimple w:instr=" SEQ Figure \* ARABIC ">
        <w:r w:rsidR="00B1288F">
          <w:rPr>
            <w:noProof/>
          </w:rPr>
          <w:t>5</w:t>
        </w:r>
      </w:fldSimple>
      <w:r>
        <w:t xml:space="preserve"> - </w:t>
      </w:r>
      <w:r w:rsidR="00967C0A" w:rsidRPr="00967C0A">
        <w:t>The Block Diagram of the Third Generation</w:t>
      </w:r>
      <w:r w:rsidR="00967C0A">
        <w:t xml:space="preserve"> </w:t>
      </w:r>
      <w:r w:rsidRPr="00F36168">
        <w:t xml:space="preserve">ANNSTLF </w:t>
      </w:r>
      <w:r>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fldChar w:fldCharType="separate"/>
      </w:r>
      <w:r w:rsidR="007B48CB" w:rsidRPr="007B48CB">
        <w:rPr>
          <w:b w:val="0"/>
          <w:noProof/>
        </w:rPr>
        <w:t>[85]</w:t>
      </w:r>
      <w:bookmarkEnd w:id="65"/>
      <w:r>
        <w:fldChar w:fldCharType="end"/>
      </w:r>
    </w:p>
    <w:p w14:paraId="2BC5C51E" w14:textId="77777777" w:rsidR="00DC7FA1" w:rsidRDefault="00DC7FA1" w:rsidP="00DC7FA1">
      <w:pPr>
        <w:ind w:firstLine="288"/>
      </w:pPr>
      <w:r>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294AF9DD" w14:textId="2DC47F38" w:rsidR="00F24181" w:rsidRDefault="00DC7FA1" w:rsidP="00041A29">
      <w:pPr>
        <w:ind w:firstLine="288"/>
      </w:pPr>
      <w:r w:rsidRPr="007B0131">
        <w:t>On the other hand, because the CLF uses yesterday</w:t>
      </w:r>
      <w:r>
        <w:t>’</w:t>
      </w:r>
      <w:r w:rsidRPr="007B0131">
        <w:t>s load as a baseline and forecasts future changes in that load, it responds more quickly to changing conditions. </w:t>
      </w:r>
      <w:r>
        <w:t xml:space="preserve">It is argued </w:t>
      </w:r>
      <w:r>
        <w:lastRenderedPageBreak/>
        <w:t xml:space="preserve">that the CLF forecaster allows the model to rapidly adapt to abrupt changes in temperature </w:t>
      </w:r>
      <w:r>
        <w:fldChar w:fldCharType="begin" w:fldLock="1"/>
      </w:r>
      <w:r w:rsidR="00217A94">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forecasting","type":"paper-conference"},"uris":["http://www.mendeley.com/documents/?uuid=a11f2955-4dcd-4a86-8f17-023498d69440"]}],"mendeley":{"formattedCitation":"[104], [133], [134]","plainTextFormattedCitation":"[104], [133], [134]","previouslyFormattedCitation":"[104], [133], [134]"},"properties":{"noteIndex":0},"schema":"https://github.com/citation-style-language/schema/raw/master/csl-citation.json"}</w:instrText>
      </w:r>
      <w:r>
        <w:fldChar w:fldCharType="separate"/>
      </w:r>
      <w:r w:rsidR="00217A94" w:rsidRPr="00217A94">
        <w:rPr>
          <w:noProof/>
        </w:rPr>
        <w:t>[104], [133], [134]</w:t>
      </w:r>
      <w:r>
        <w:fldChar w:fldCharType="end"/>
      </w:r>
      <w:r>
        <w:t xml:space="preserve">.  Both blocks are presented with the same 79 inputs (see Figure </w:t>
      </w:r>
      <w:r w:rsidR="005F5F45">
        <w:t>5</w:t>
      </w:r>
      <w:r>
        <w:t xml:space="preserve">) and output a 24x1 vector representing hourly forecasts.  </w:t>
      </w:r>
      <w:r w:rsidR="00E37A63" w:rsidRPr="00E37A63">
        <w:t>The CLF generates its final output by adding predicted changes to actual last-day values.</w:t>
      </w:r>
      <w:r w:rsidR="00E37A63">
        <w:t xml:space="preserve">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xml:space="preserve">, the ANNSTLF-G3 algorithm performs best when the hidden layer contains between 30 and 60 neurons and is trained using two to three years of </w:t>
      </w:r>
      <w:commentRangeStart w:id="66"/>
      <w:commentRangeStart w:id="67"/>
      <w:commentRangeStart w:id="68"/>
      <w:commentRangeStart w:id="69"/>
      <w:r w:rsidRPr="00F32537">
        <w:t>data</w:t>
      </w:r>
      <w:commentRangeEnd w:id="66"/>
      <w:r w:rsidR="004E1C26">
        <w:rPr>
          <w:rStyle w:val="CommentReference"/>
        </w:rPr>
        <w:commentReference w:id="66"/>
      </w:r>
      <w:commentRangeEnd w:id="67"/>
      <w:r w:rsidR="008B6611">
        <w:rPr>
          <w:rStyle w:val="CommentReference"/>
        </w:rPr>
        <w:commentReference w:id="67"/>
      </w:r>
      <w:commentRangeEnd w:id="68"/>
      <w:r w:rsidR="00943E59">
        <w:rPr>
          <w:rStyle w:val="CommentReference"/>
        </w:rPr>
        <w:commentReference w:id="68"/>
      </w:r>
      <w:commentRangeEnd w:id="69"/>
      <w:r w:rsidR="00943E59">
        <w:rPr>
          <w:rStyle w:val="CommentReference"/>
        </w:rPr>
        <w:commentReference w:id="69"/>
      </w:r>
      <w:r w:rsidRPr="00F32537">
        <w:t>.</w:t>
      </w:r>
    </w:p>
    <w:p w14:paraId="5CAF05F6" w14:textId="77777777" w:rsidR="004E1C26" w:rsidRPr="00041A29" w:rsidRDefault="004E1C26" w:rsidP="00041A29">
      <w:pPr>
        <w:ind w:firstLine="288"/>
      </w:pPr>
    </w:p>
    <w:p w14:paraId="294AB15D" w14:textId="77777777" w:rsidR="00A10B8F" w:rsidRDefault="00A10B8F">
      <w:pPr>
        <w:spacing w:line="240" w:lineRule="auto"/>
        <w:jc w:val="left"/>
        <w:rPr>
          <w:rFonts w:cs="Arial"/>
          <w:b/>
          <w:bCs/>
          <w:kern w:val="32"/>
          <w:sz w:val="28"/>
          <w:szCs w:val="32"/>
        </w:rPr>
      </w:pPr>
      <w:r>
        <w:br w:type="page"/>
      </w:r>
    </w:p>
    <w:p w14:paraId="4ADBC7F0" w14:textId="2D97880A" w:rsidR="00EB444C" w:rsidRPr="00CD3CAD" w:rsidRDefault="00B06A7F" w:rsidP="00EB444C">
      <w:pPr>
        <w:pStyle w:val="Heading1"/>
      </w:pPr>
      <w:bookmarkStart w:id="70" w:name="_Toc84959301"/>
      <w:commentRangeStart w:id="71"/>
      <w:r>
        <w:lastRenderedPageBreak/>
        <w:t>3</w:t>
      </w:r>
      <w:r w:rsidR="00EB444C">
        <w:t xml:space="preserve"> </w:t>
      </w:r>
      <w:r w:rsidR="00AD096F">
        <w:t>Investigation</w:t>
      </w:r>
      <w:bookmarkEnd w:id="70"/>
      <w:commentRangeEnd w:id="71"/>
      <w:r w:rsidR="007E487E">
        <w:rPr>
          <w:rStyle w:val="CommentReference"/>
          <w:rFonts w:cs="Times New Roman"/>
          <w:b w:val="0"/>
          <w:bCs w:val="0"/>
          <w:kern w:val="0"/>
        </w:rPr>
        <w:commentReference w:id="71"/>
      </w:r>
    </w:p>
    <w:p w14:paraId="7A8B19B8" w14:textId="7F3372B4" w:rsidR="001E0C2F" w:rsidRDefault="00EB444C" w:rsidP="006C6E4D">
      <w:pPr>
        <w:ind w:firstLine="288"/>
      </w:pPr>
      <w:del w:id="72" w:author="Dawn MacIsaac" w:date="2021-10-13T08:14:00Z">
        <w:r w:rsidDel="00CF695C">
          <w:delText>This work aims</w:delText>
        </w:r>
      </w:del>
      <w:ins w:id="73" w:author="Dawn MacIsaac" w:date="2021-10-13T08:14:00Z">
        <w:r w:rsidR="00CF695C">
          <w:t>The purpose of this work was</w:t>
        </w:r>
      </w:ins>
      <w:r>
        <w:t xml:space="preserve"> to determine whether deep learning approaches </w:t>
      </w:r>
      <w:del w:id="74" w:author="Dawn MacIsaac" w:date="2021-10-13T08:14:00Z">
        <w:r w:rsidDel="00CF695C">
          <w:delText xml:space="preserve">can </w:delText>
        </w:r>
      </w:del>
      <w:ins w:id="75" w:author="Dawn MacIsaac" w:date="2021-10-13T08:14:00Z">
        <w:r w:rsidR="00CF695C">
          <w:t>c</w:t>
        </w:r>
        <w:r w:rsidR="00CF695C">
          <w:t>ould</w:t>
        </w:r>
        <w:r w:rsidR="00CF695C">
          <w:t xml:space="preserve"> </w:t>
        </w:r>
      </w:ins>
      <w:r>
        <w:t xml:space="preserve">improve forecasting accuracy for </w:t>
      </w:r>
      <w:ins w:id="76" w:author="Dawn MacIsaac" w:date="2021-10-13T08:14:00Z">
        <w:r w:rsidR="00CF695C">
          <w:t xml:space="preserve">specific </w:t>
        </w:r>
      </w:ins>
      <w:r>
        <w:t xml:space="preserve">data sets by comparing the accuracy of deep learning forecasters to some of the current forecasters used by utilities.  </w:t>
      </w:r>
      <w:r w:rsidR="006C6E4D" w:rsidRPr="006C6E4D">
        <w:t>Th</w:t>
      </w:r>
      <w:del w:id="77" w:author="Dawn MacIsaac" w:date="2021-10-13T08:15:00Z">
        <w:r w:rsidR="006C6E4D" w:rsidRPr="006C6E4D" w:rsidDel="00CF695C">
          <w:delText>is work will</w:delText>
        </w:r>
      </w:del>
      <w:ins w:id="78" w:author="Dawn MacIsaac" w:date="2021-10-13T08:15:00Z">
        <w:r w:rsidR="00CF695C">
          <w:t xml:space="preserve">e work </w:t>
        </w:r>
      </w:ins>
      <w:r w:rsidR="006C6E4D" w:rsidRPr="006C6E4D">
        <w:t xml:space="preserve"> </w:t>
      </w:r>
      <w:commentRangeStart w:id="79"/>
      <w:r w:rsidR="006C6E4D" w:rsidRPr="006C6E4D">
        <w:t>concentrate</w:t>
      </w:r>
      <w:ins w:id="80" w:author="Dawn MacIsaac" w:date="2021-10-13T08:15:00Z">
        <w:r w:rsidR="00CF695C">
          <w:t>d</w:t>
        </w:r>
        <w:commentRangeEnd w:id="79"/>
        <w:r w:rsidR="00CF695C">
          <w:rPr>
            <w:rStyle w:val="CommentReference"/>
          </w:rPr>
          <w:commentReference w:id="79"/>
        </w:r>
      </w:ins>
      <w:r w:rsidR="006C6E4D" w:rsidRPr="006C6E4D">
        <w:t xml:space="preserve"> on </w:t>
      </w:r>
      <w:proofErr w:type="spellStart"/>
      <w:r w:rsidR="006C6E4D" w:rsidRPr="006C6E4D">
        <w:t>STLF</w:t>
      </w:r>
      <w:proofErr w:type="spellEnd"/>
      <w:r w:rsidR="006C6E4D" w:rsidRPr="006C6E4D">
        <w:t xml:space="preserve"> horizons because they are a critical tool in the day-to-day operations and planning of a utility system.</w:t>
      </w:r>
      <w:r w:rsidR="006C6E4D">
        <w:t xml:space="preserve"> </w:t>
      </w:r>
      <w:r w:rsidR="006C6E4D" w:rsidRPr="006C6E4D">
        <w:t xml:space="preserve">To accomplish this, </w:t>
      </w:r>
      <w:ins w:id="81" w:author="Dawn MacIsaac" w:date="2021-10-13T08:20:00Z">
        <w:r w:rsidR="00AE0891">
          <w:t xml:space="preserve">a CNN forecaster and an LSTM forecaster </w:t>
        </w:r>
      </w:ins>
      <w:ins w:id="82" w:author="Dawn MacIsaac" w:date="2021-10-13T08:19:00Z">
        <w:r w:rsidR="00AE0891">
          <w:t xml:space="preserve">were compared </w:t>
        </w:r>
        <w:proofErr w:type="spellStart"/>
        <w:r w:rsidR="00AE0891">
          <w:t>agains</w:t>
        </w:r>
        <w:proofErr w:type="spellEnd"/>
        <w:r w:rsidR="00AE0891">
          <w:t xml:space="preserve"> 4 benchmark forecasters</w:t>
        </w:r>
      </w:ins>
      <w:del w:id="83" w:author="Dawn MacIsaac" w:date="2021-10-13T08:20:00Z">
        <w:r w:rsidR="006C6E4D" w:rsidRPr="006C6E4D" w:rsidDel="00AE0891">
          <w:delText>four benchmark forecasters were used</w:delText>
        </w:r>
      </w:del>
      <w:r w:rsidR="006C6E4D" w:rsidRPr="006C6E4D">
        <w:t>: a Seasonal Naive forecaster, a Multiple Linear Regression (</w:t>
      </w:r>
      <w:proofErr w:type="spellStart"/>
      <w:r w:rsidR="006C6E4D" w:rsidRPr="006C6E4D">
        <w:t>MLR</w:t>
      </w:r>
      <w:proofErr w:type="spellEnd"/>
      <w:r w:rsidR="006C6E4D" w:rsidRPr="006C6E4D">
        <w:t>) forecaster, an Auto-Regressive Integrated Moving Average (ARIMA) forecaster, and a shallow Artificial Neural Network forecaster (ANN).</w:t>
      </w:r>
      <w:r w:rsidR="006C6E4D">
        <w:t xml:space="preserve"> </w:t>
      </w:r>
      <w:r w:rsidR="00CF695C">
        <w:t xml:space="preserve">  </w:t>
      </w:r>
      <w:r w:rsidR="006C6E4D">
        <w:t xml:space="preserve">These benchmark algorithms have been available for many years and have been implemented and used by researchers and utilities </w:t>
      </w:r>
      <w:r w:rsidR="006C6E4D">
        <w:fldChar w:fldCharType="begin" w:fldLock="1"/>
      </w:r>
      <w:r w:rsidR="009F2D5B">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[3], [10], [14], [92]–[94]","plainTextFormattedCitation":"[1], [3], [10], [14], [92]–[94]","previouslyFormattedCitation":"[1], [3], [10], [14], [92]–[94]"},"properties":{"noteIndex":0},"schema":"https://github.com/citation-style-language/schema/raw/master/csl-citation.json"}</w:instrText>
      </w:r>
      <w:r w:rsidR="006C6E4D">
        <w:fldChar w:fldCharType="separate"/>
      </w:r>
      <w:r w:rsidR="00381D4E" w:rsidRPr="00381D4E">
        <w:rPr>
          <w:noProof/>
        </w:rPr>
        <w:t>[1], [3], [10], [14], [92]–[94]</w:t>
      </w:r>
      <w:r w:rsidR="006C6E4D">
        <w:fldChar w:fldCharType="end"/>
      </w:r>
      <w:r w:rsidR="006C6E4D">
        <w:t xml:space="preserve">. </w:t>
      </w:r>
      <w:del w:id="84" w:author="Dawn MacIsaac" w:date="2021-10-13T08:16:00Z">
        <w:r w:rsidR="006C6E4D" w:rsidDel="00CF695C">
          <w:delText xml:space="preserve">We began by implementing </w:delText>
        </w:r>
        <w:r w:rsidR="006C6E4D" w:rsidRPr="00326997" w:rsidDel="00CF695C">
          <w:delText>e</w:delText>
        </w:r>
      </w:del>
      <w:del w:id="85" w:author="Dawn MacIsaac" w:date="2021-10-13T08:21:00Z">
        <w:r w:rsidR="006C6E4D" w:rsidRPr="00326997" w:rsidDel="00AE0891">
          <w:delText>ach of the benchmark algorithms</w:delText>
        </w:r>
        <w:r w:rsidR="006C6E4D" w:rsidDel="00AE0891">
          <w:delText xml:space="preserve">. </w:delText>
        </w:r>
        <w:r w:rsidR="006C6E4D" w:rsidRPr="00326997" w:rsidDel="00AE0891">
          <w:delText xml:space="preserve">Then, </w:delText>
        </w:r>
      </w:del>
      <w:del w:id="86" w:author="Dawn MacIsaac" w:date="2021-10-13T08:17:00Z">
        <w:r w:rsidR="006C6E4D" w:rsidDel="00CF695C">
          <w:delText xml:space="preserve">the </w:delText>
        </w:r>
      </w:del>
      <w:commentRangeStart w:id="87"/>
      <w:del w:id="88" w:author="Dawn MacIsaac" w:date="2021-10-13T08:21:00Z">
        <w:r w:rsidR="006C6E4D" w:rsidDel="00AE0891">
          <w:delText>CNN and the LSTM forecaster</w:delText>
        </w:r>
      </w:del>
      <w:del w:id="89" w:author="Dawn MacIsaac" w:date="2021-10-13T08:17:00Z">
        <w:r w:rsidR="006C6E4D" w:rsidDel="00AE0891">
          <w:delText>s</w:delText>
        </w:r>
      </w:del>
      <w:del w:id="90" w:author="Dawn MacIsaac" w:date="2021-10-13T08:21:00Z">
        <w:r w:rsidR="006C6E4D" w:rsidRPr="00326997" w:rsidDel="00AE0891">
          <w:delText xml:space="preserve"> </w:delText>
        </w:r>
        <w:r w:rsidR="006C6E4D" w:rsidDel="00AE0891">
          <w:delText>were</w:delText>
        </w:r>
        <w:r w:rsidR="006C6E4D" w:rsidRPr="00326997" w:rsidDel="00AE0891">
          <w:delText xml:space="preserve"> implemented</w:delText>
        </w:r>
        <w:commentRangeEnd w:id="87"/>
        <w:r w:rsidR="00AE0891" w:rsidDel="00AE0891">
          <w:rPr>
            <w:rStyle w:val="CommentReference"/>
          </w:rPr>
          <w:commentReference w:id="87"/>
        </w:r>
        <w:r w:rsidR="006C6E4D" w:rsidRPr="00326997" w:rsidDel="00AE0891">
          <w:delText>.  Finally, the p</w:delText>
        </w:r>
      </w:del>
      <w:ins w:id="91" w:author="Dawn MacIsaac" w:date="2021-10-13T08:21:00Z">
        <w:r w:rsidR="00AE0891">
          <w:t>P</w:t>
        </w:r>
      </w:ins>
      <w:r w:rsidR="006C6E4D" w:rsidRPr="00326997">
        <w:t xml:space="preserve">erformance of the deep learning forecasters </w:t>
      </w:r>
      <w:r w:rsidR="006C6E4D">
        <w:t>was</w:t>
      </w:r>
      <w:r w:rsidR="006C6E4D" w:rsidRPr="00326997">
        <w:t xml:space="preserve"> assessed by comparing them against the performance of the benchmark algorithms</w:t>
      </w:r>
      <w:del w:id="92" w:author="Dawn MacIsaac" w:date="2021-10-13T08:21:00Z">
        <w:r w:rsidR="006C6E4D" w:rsidRPr="00326997" w:rsidDel="00AE0891">
          <w:delText xml:space="preserve">, using </w:delText>
        </w:r>
        <w:r w:rsidR="006C6E4D" w:rsidDel="00AE0891">
          <w:delText>our available datasets</w:delText>
        </w:r>
      </w:del>
      <w:r w:rsidR="006C6E4D" w:rsidRPr="00326997">
        <w:t>.</w:t>
      </w:r>
      <w:r w:rsidR="006C6E4D">
        <w:t xml:space="preserve"> </w:t>
      </w:r>
      <w:r w:rsidR="003B2FC3" w:rsidRPr="00326997">
        <w:t xml:space="preserve">Overall accuracy and accuracy in peak detection </w:t>
      </w:r>
      <w:r w:rsidR="003B2FC3">
        <w:t>were</w:t>
      </w:r>
      <w:r w:rsidR="003B2FC3" w:rsidRPr="00326997">
        <w:t xml:space="preserve"> compared. </w:t>
      </w:r>
      <w:commentRangeStart w:id="93"/>
      <w:r w:rsidR="003B2FC3">
        <w:t>The p</w:t>
      </w:r>
      <w:r w:rsidR="003B2FC3" w:rsidRPr="00326997">
        <w:t>eak demand forecasts are critical for securing adequate generation, transmission, and distribution capacity. Accurate peak forecasts improve capital expenditure, decision making and system reliability</w:t>
      </w:r>
      <w:commentRangeEnd w:id="93"/>
      <w:r w:rsidR="00AE0891">
        <w:rPr>
          <w:rStyle w:val="CommentReference"/>
        </w:rPr>
        <w:commentReference w:id="93"/>
      </w:r>
      <w:r w:rsidR="003B2FC3" w:rsidRPr="00326997">
        <w:t xml:space="preserve">.  </w:t>
      </w:r>
      <w:del w:id="94" w:author="Dawn MacIsaac" w:date="2021-10-13T08:24:00Z">
        <w:r w:rsidR="00ED22FC" w:rsidRPr="00CE56A3" w:rsidDel="00AE0891">
          <w:delText>Section 3.</w:delText>
        </w:r>
        <w:r w:rsidR="00ED22FC" w:rsidDel="00AE0891">
          <w:delText>4</w:delText>
        </w:r>
        <w:r w:rsidR="00ED22FC" w:rsidRPr="00CE56A3" w:rsidDel="00AE0891">
          <w:delText xml:space="preserve"> contains the details of the implementation</w:delText>
        </w:r>
      </w:del>
      <w:r w:rsidR="00ED22FC" w:rsidRPr="00CE56A3">
        <w:t>.</w:t>
      </w:r>
    </w:p>
    <w:p w14:paraId="426C8625" w14:textId="169F34E9" w:rsidR="006C6E4D" w:rsidRDefault="006C6E4D" w:rsidP="006C6E4D">
      <w:pPr>
        <w:pStyle w:val="Heading2"/>
      </w:pPr>
      <w:bookmarkStart w:id="95" w:name="_Toc84959302"/>
      <w:r>
        <w:t>3.1 Datasets</w:t>
      </w:r>
      <w:bookmarkEnd w:id="95"/>
    </w:p>
    <w:p w14:paraId="014A4ECB" w14:textId="1C4BD02D" w:rsidR="00096339" w:rsidRDefault="00EB444C" w:rsidP="00096339">
      <w:pPr>
        <w:ind w:firstLine="288"/>
      </w:pPr>
      <w:r>
        <w:t xml:space="preserve"> </w:t>
      </w:r>
      <w:commentRangeStart w:id="96"/>
      <w:r w:rsidR="00A61EAC" w:rsidRPr="00A61EAC">
        <w:t>A significant strength of this work</w:t>
      </w:r>
      <w:commentRangeEnd w:id="96"/>
      <w:r w:rsidR="00CD38E6">
        <w:rPr>
          <w:rStyle w:val="CommentReference"/>
        </w:rPr>
        <w:commentReference w:id="96"/>
      </w:r>
      <w:r w:rsidR="00A61EAC" w:rsidRPr="00A61EAC">
        <w:t xml:space="preserve"> </w:t>
      </w:r>
      <w:r w:rsidR="00E15637">
        <w:t>T</w:t>
      </w:r>
      <w:r w:rsidR="00A61EAC" w:rsidRPr="00A61EAC">
        <w:t>hree datasets</w:t>
      </w:r>
      <w:r w:rsidR="00E15637">
        <w:t xml:space="preserve"> were </w:t>
      </w:r>
      <w:proofErr w:type="spellStart"/>
      <w:r w:rsidR="00E15637">
        <w:t>analaysed</w:t>
      </w:r>
      <w:proofErr w:type="spellEnd"/>
      <w:r w:rsidR="00E15637">
        <w:t xml:space="preserve">.  </w:t>
      </w:r>
      <w:r>
        <w:t xml:space="preserve">Two sets come from an Independent Electrical System Operator in Ontario and have been included because the </w:t>
      </w:r>
      <w:r>
        <w:lastRenderedPageBreak/>
        <w:t xml:space="preserve">data is publicly available, which helps with the reproducibility of this work.  One set is from Ottawa </w:t>
      </w:r>
      <w:r>
        <w:fldChar w:fldCharType="begin" w:fldLock="1"/>
      </w:r>
      <w:r w:rsidR="00217A94">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[135]","plainTextFormattedCitation":"[135]","previouslyFormattedCitation":"[135]"},"properties":{"noteIndex":0},"schema":"https://github.com/citation-style-language/schema/raw/master/csl-citation.json"}</w:instrText>
      </w:r>
      <w:r>
        <w:fldChar w:fldCharType="separate"/>
      </w:r>
      <w:r w:rsidR="00217A94" w:rsidRPr="00217A94">
        <w:rPr>
          <w:noProof/>
        </w:rPr>
        <w:t>[135]</w:t>
      </w:r>
      <w:r>
        <w:fldChar w:fldCharType="end"/>
      </w:r>
      <w:r>
        <w:t xml:space="preserve">, and the other is from Toronto </w:t>
      </w:r>
      <w:r>
        <w:fldChar w:fldCharType="begin" w:fldLock="1"/>
      </w:r>
      <w:r w:rsidR="00217A94">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[135]","plainTextFormattedCitation":"[135]","previouslyFormattedCitation":"[135]"},"properties":{"noteIndex":0},"schema":"https://github.com/citation-style-language/schema/raw/master/csl-citation.json"}</w:instrText>
      </w:r>
      <w:r>
        <w:fldChar w:fldCharType="separate"/>
      </w:r>
      <w:r w:rsidR="00217A94" w:rsidRPr="00217A94">
        <w:rPr>
          <w:noProof/>
        </w:rPr>
        <w:t>[135]</w:t>
      </w:r>
      <w:r>
        <w:fldChar w:fldCharType="end"/>
      </w:r>
      <w:r>
        <w:t xml:space="preserve">, and they both consist of city-wide load aggregation measurements taken hourly, spanning ten years from 2010-2019.  </w:t>
      </w:r>
    </w:p>
    <w:p w14:paraId="481AE897" w14:textId="77777777" w:rsidR="00E15637" w:rsidRDefault="00EB444C" w:rsidP="00C931D6">
      <w:pPr>
        <w:ind w:firstLine="288"/>
      </w:pPr>
      <w:r>
        <w:t xml:space="preserve">The third set comes from Saint john Energy, a </w:t>
      </w:r>
      <w:r w:rsidR="009B2338">
        <w:t>municipally</w:t>
      </w:r>
      <w:r w:rsidR="0077009A">
        <w:t>-</w:t>
      </w:r>
      <w:r w:rsidR="009B2338">
        <w:t>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w:t>
      </w:r>
      <w:r w:rsidR="001E0C2F">
        <w:t xml:space="preserve">with </w:t>
      </w:r>
      <w:r>
        <w:t>city-wide Saint John load aggregates.</w:t>
      </w:r>
      <w:r w:rsidR="00096339">
        <w:t xml:space="preserve"> </w:t>
      </w:r>
    </w:p>
    <w:p w14:paraId="04EB3F14" w14:textId="0FC37438" w:rsidR="00A6173D" w:rsidRDefault="00E15637" w:rsidP="00E15637">
      <w:r>
        <w:t>W</w:t>
      </w:r>
      <w:r w:rsidR="00EB444C">
        <w:t xml:space="preserve">eather data (temperature) </w:t>
      </w:r>
      <w:r>
        <w:t xml:space="preserve">was also used to augment the datasets for this work.  These data were </w:t>
      </w:r>
      <w:r w:rsidR="00EB444C">
        <w:t xml:space="preserve">obtained from Environment Canada </w:t>
      </w:r>
      <w:r w:rsidR="00EB444C">
        <w:fldChar w:fldCharType="begin" w:fldLock="1"/>
      </w:r>
      <w:r w:rsidR="00217A94">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[136]","plainTextFormattedCitation":"[136]","previouslyFormattedCitation":"[136]"},"properties":{"noteIndex":0},"schema":"https://github.com/citation-style-language/schema/raw/master/csl-citation.json"}</w:instrText>
      </w:r>
      <w:r w:rsidR="00EB444C">
        <w:fldChar w:fldCharType="separate"/>
      </w:r>
      <w:r w:rsidR="00217A94" w:rsidRPr="00217A94">
        <w:rPr>
          <w:noProof/>
        </w:rPr>
        <w:t>[136]</w:t>
      </w:r>
      <w:r w:rsidR="00EB444C">
        <w:fldChar w:fldCharType="end"/>
      </w:r>
      <w:r w:rsidR="00EB444C">
        <w:t>.</w:t>
      </w:r>
      <w:r>
        <w:t xml:space="preserve">  </w:t>
      </w:r>
      <w:commentRangeStart w:id="97"/>
      <w:r>
        <w:t>[]</w:t>
      </w:r>
      <w:commentRangeEnd w:id="97"/>
      <w:r>
        <w:rPr>
          <w:rStyle w:val="CommentReference"/>
        </w:rPr>
        <w:commentReference w:id="97"/>
      </w:r>
      <w:r w:rsidR="00EB444C">
        <w:t xml:space="preserve"> </w:t>
      </w:r>
      <w:r w:rsidR="008E288C">
        <w:t xml:space="preserve"> </w:t>
      </w:r>
    </w:p>
    <w:p w14:paraId="0727DBF8" w14:textId="18373E65" w:rsidR="00B14990" w:rsidRDefault="00B14990" w:rsidP="009B2338">
      <w:pPr>
        <w:pStyle w:val="Heading2"/>
      </w:pPr>
      <w:bookmarkStart w:id="98" w:name="_Toc84959303"/>
      <w:commentRangeStart w:id="99"/>
      <w:r>
        <w:t>3.2 Peak Load Demand</w:t>
      </w:r>
      <w:bookmarkEnd w:id="98"/>
      <w:commentRangeEnd w:id="99"/>
      <w:r w:rsidR="00E15637">
        <w:rPr>
          <w:rStyle w:val="CommentReference"/>
          <w:rFonts w:cs="Times New Roman"/>
          <w:b w:val="0"/>
          <w:bCs w:val="0"/>
          <w:iCs w:val="0"/>
        </w:rPr>
        <w:commentReference w:id="99"/>
      </w:r>
    </w:p>
    <w:p w14:paraId="5D8C6E10" w14:textId="56761458" w:rsidR="003E04CF" w:rsidRDefault="00A44227" w:rsidP="003E04CF">
      <w:pPr>
        <w:ind w:firstLine="288"/>
      </w:pPr>
      <w:r>
        <w:t xml:space="preserve">Peak load refers to the maximum amount of energy that a consumer draws from the grid during a specified time period. </w:t>
      </w:r>
      <w:commentRangeStart w:id="100"/>
      <w:r>
        <w:t xml:space="preserve">The distinction between a peak and a spike is that a </w:t>
      </w:r>
      <w:r w:rsidR="00EA1442">
        <w:t>value</w:t>
      </w:r>
      <w:r>
        <w:t xml:space="preserve"> is only deemed a peak if it persists for at least 15 minutes; anything less than 15 minutes is simply a random spike</w:t>
      </w:r>
      <w:commentRangeEnd w:id="100"/>
      <w:r w:rsidR="00CC538A">
        <w:rPr>
          <w:rStyle w:val="CommentReference"/>
        </w:rPr>
        <w:commentReference w:id="100"/>
      </w:r>
      <w:r>
        <w:t>. Understanding peak load is critical for any business energy management strategy, as it is utilized to calculate a portion of the energy cost</w:t>
      </w:r>
      <w:r w:rsidR="00F51F44">
        <w:t xml:space="preserve"> </w:t>
      </w:r>
      <w:r w:rsidR="00F51F44">
        <w:fldChar w:fldCharType="begin" w:fldLock="1"/>
      </w:r>
      <w:r w:rsidR="00217A94">
        <w:instrText>ADDIN CSL_CITATION {"citationItems":[{"id":"ITEM-1","itemData":{"URL":"https://aquicore.com/blog/what-is-peak-load/","accessed":{"date-parts":[["2021","10","7"]]},"id":"ITEM-1","issued":{"date-parts":[["0"]]},"title":"What is Peak Load? | Aquicore","type":"webpage"},"uris":["http://www.mendeley.com/documents/?uuid=3405bd2f-cc45-3743-9be0-e2ca53ba642e"]}],"mendeley":{"formattedCitation":"[137]","plainTextFormattedCitation":"[137]","previouslyFormattedCitation":"[137]"},"properties":{"noteIndex":0},"schema":"https://github.com/citation-style-language/schema/raw/master/csl-citation.json"}</w:instrText>
      </w:r>
      <w:r w:rsidR="00F51F44">
        <w:fldChar w:fldCharType="separate"/>
      </w:r>
      <w:r w:rsidR="00217A94" w:rsidRPr="00217A94">
        <w:rPr>
          <w:noProof/>
        </w:rPr>
        <w:t>[137]</w:t>
      </w:r>
      <w:r w:rsidR="00F51F44">
        <w:fldChar w:fldCharType="end"/>
      </w:r>
      <w:r>
        <w:t xml:space="preserve">. </w:t>
      </w:r>
      <w:r w:rsidR="00EE242E">
        <w:t xml:space="preserve"> </w:t>
      </w:r>
      <w:r w:rsidR="003E04CF" w:rsidRPr="003E04CF">
        <w:t>Peaks have three distinct characteristics: magnitude, temporal location, and width or duration. The temporal location of the peak is the most critical of all the characteristics, even more so than the peak's value. Knowing the precise time</w:t>
      </w:r>
      <w:r w:rsidR="003E04CF">
        <w:t xml:space="preserve"> </w:t>
      </w:r>
      <w:r w:rsidR="003E04CF" w:rsidRPr="003E04CF">
        <w:t xml:space="preserve">a peak will occur enables utilities to plan reserve power and demand response strategies in advance to help reduce the peak, </w:t>
      </w:r>
      <w:r w:rsidR="003E04CF" w:rsidRPr="003E04CF">
        <w:lastRenderedPageBreak/>
        <w:t>which could result in significant savings for both the utility and its customers. Numerous electric utilities charge customers for peak load in addition to their consumption.</w:t>
      </w:r>
    </w:p>
    <w:p w14:paraId="040FD856" w14:textId="36AE27E7" w:rsidR="00C931D6" w:rsidRDefault="00F51F44" w:rsidP="00EB5D2E">
      <w:pPr>
        <w:ind w:firstLine="288"/>
      </w:pPr>
      <w:commentRangeStart w:id="101"/>
      <w:r>
        <w:t>On the other hand</w:t>
      </w:r>
      <w:commentRangeEnd w:id="101"/>
      <w:r w:rsidR="00CC538A">
        <w:rPr>
          <w:rStyle w:val="CommentReference"/>
        </w:rPr>
        <w:commentReference w:id="101"/>
      </w:r>
      <w:r>
        <w:t xml:space="preserve">, </w:t>
      </w:r>
      <w:commentRangeStart w:id="102"/>
      <w:r>
        <w:t>base load is the very minimum amount of electrical demand required over a 24-hour period</w:t>
      </w:r>
      <w:commentRangeEnd w:id="102"/>
      <w:r w:rsidR="00CC538A">
        <w:rPr>
          <w:rStyle w:val="CommentReference"/>
        </w:rPr>
        <w:commentReference w:id="102"/>
      </w:r>
      <w:r>
        <w:t xml:space="preserve">. Also referred to as constant load, base load requirements are relatively constant. Consider the electricity requirements of a house. The base load is the constant electricity required by the electrical grid. </w:t>
      </w:r>
      <w:r w:rsidR="00EA1442">
        <w:t xml:space="preserve"> </w:t>
      </w:r>
      <w:r>
        <w:t xml:space="preserve">Peak load occurs when additional power is required, such as when the entire family is at home watching </w:t>
      </w:r>
      <w:r w:rsidR="001878B4">
        <w:t>television</w:t>
      </w:r>
      <w:r>
        <w:t xml:space="preserve"> and consuming a large amount of electricity. It is a brief moment of high demand, as the family will soon be sleeping, shutting off the television and lights and consuming less electricity. The base load is steadier, but lower, because electricity is still required for heating, cooling, and power outlets, among other things.</w:t>
      </w:r>
      <w:r w:rsidR="00EE242E">
        <w:t xml:space="preserve"> </w:t>
      </w:r>
      <w:r w:rsidR="00EE242E" w:rsidRPr="00EE242E">
        <w:t>Peak load electricity is less predictable than base load</w:t>
      </w:r>
      <w:r w:rsidR="00EA1442">
        <w:t xml:space="preserve"> </w:t>
      </w:r>
      <w:r w:rsidR="00EA1442">
        <w:fldChar w:fldCharType="begin" w:fldLock="1"/>
      </w:r>
      <w:r w:rsidR="00217A94">
        <w:instrText>ADDIN CSL_CITATION {"citationItems":[{"id":"ITEM-1","itemData":{"URL":"https://energywatch-inc.com/peak-load-base-load-electricity/","accessed":{"date-parts":[["2021","10","7"]]},"id":"ITEM-1","issued":{"date-parts":[["0"]]},"title":"Peak Load &amp; Base Electricity - Understand Differences - EnergyWatch","type":"webpage"},"uris":["http://www.mendeley.com/documents/?uuid=018d05ea-7629-329e-ae09-d60434c3f458"]}],"mendeley":{"formattedCitation":"[138]","plainTextFormattedCitation":"[138]","previouslyFormattedCitation":"[138]"},"properties":{"noteIndex":0},"schema":"https://github.com/citation-style-language/schema/raw/master/csl-citation.json"}</w:instrText>
      </w:r>
      <w:r w:rsidR="00EA1442">
        <w:fldChar w:fldCharType="separate"/>
      </w:r>
      <w:r w:rsidR="00217A94" w:rsidRPr="00217A94">
        <w:rPr>
          <w:noProof/>
        </w:rPr>
        <w:t>[138]</w:t>
      </w:r>
      <w:r w:rsidR="00EA1442">
        <w:fldChar w:fldCharType="end"/>
      </w:r>
      <w:r w:rsidR="00EE242E" w:rsidRPr="00EE242E">
        <w:t>. It can surge when air conditioners are switched on or when a snowstorm hits and the heat must be turned up</w:t>
      </w:r>
      <w:r w:rsidR="00201186">
        <w:t>. E</w:t>
      </w:r>
      <w:r w:rsidR="00EE242E" w:rsidRPr="00EE242E">
        <w:t>lectricity is</w:t>
      </w:r>
      <w:r w:rsidR="00201186">
        <w:t xml:space="preserve"> generally</w:t>
      </w:r>
      <w:r w:rsidR="00EE242E" w:rsidRPr="00EE242E">
        <w:t xml:space="preserve"> more expensive during peak periods.</w:t>
      </w:r>
      <w:r w:rsidR="00EE242E">
        <w:t xml:space="preserve"> </w:t>
      </w:r>
    </w:p>
    <w:p w14:paraId="523D91F9" w14:textId="36D5F7C7" w:rsidR="000E5A42" w:rsidRDefault="003B64C7" w:rsidP="007E363D">
      <w:pPr>
        <w:ind w:firstLine="288"/>
      </w:pPr>
      <w:r w:rsidRPr="003B64C7">
        <w:t xml:space="preserve">We used daily peaks in this study, which included the peak's value and time of occurrence. </w:t>
      </w:r>
      <w:commentRangeStart w:id="103"/>
      <w:r w:rsidRPr="003B64C7">
        <w:t>The time difference, the value difference, and the mean absolute percent error were all calculated</w:t>
      </w:r>
      <w:commentRangeEnd w:id="103"/>
      <w:r w:rsidR="00CC538A">
        <w:rPr>
          <w:rStyle w:val="CommentReference"/>
        </w:rPr>
        <w:commentReference w:id="103"/>
      </w:r>
      <w:r w:rsidRPr="003B64C7">
        <w:t>.</w:t>
      </w:r>
    </w:p>
    <w:p w14:paraId="136E5C21" w14:textId="6E44CD18" w:rsidR="003029FE" w:rsidRDefault="009B2338" w:rsidP="009B2338">
      <w:pPr>
        <w:pStyle w:val="Heading2"/>
      </w:pPr>
      <w:bookmarkStart w:id="104" w:name="_Toc84959304"/>
      <w:r>
        <w:t>3.</w:t>
      </w:r>
      <w:r w:rsidR="00F91122">
        <w:t>3</w:t>
      </w:r>
      <w:r>
        <w:t xml:space="preserve"> The </w:t>
      </w:r>
      <w:r w:rsidR="003029FE">
        <w:t>Deep Learning Techniques</w:t>
      </w:r>
      <w:bookmarkEnd w:id="104"/>
    </w:p>
    <w:p w14:paraId="3E5A7073" w14:textId="14482D93" w:rsidR="00B1310F" w:rsidRDefault="00B1310F" w:rsidP="00B1310F">
      <w:pPr>
        <w:ind w:firstLine="288"/>
      </w:pPr>
      <w:commentRangeStart w:id="105"/>
      <w:commentRangeStart w:id="106"/>
      <w:r w:rsidRPr="008E5AE5">
        <w:t xml:space="preserve">Deep learning approaches have had remarkable success in the last few years at handling complex sequential data </w:t>
      </w:r>
      <w:r>
        <w:fldChar w:fldCharType="begin" w:fldLock="1"/>
      </w:r>
      <w:r w:rsidR="00217A94">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217A94">
        <w:rPr>
          <w:rFonts w:ascii="MS Mincho" w:eastAsia="MS Mincho" w:hAnsi="MS Mincho" w:cs="MS Mincho" w:hint="eastAsia"/>
        </w:rPr>
        <w:instrText>（</w:instrText>
      </w:r>
      <w:r w:rsidR="00217A94">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processing","type":"article-journal"},"uris":["http://www.mendeley.com/documents/?uuid=d3bb50a9-4ed2-4a18-a51b-596a2d3e6987"]}],"mendeley":{"formattedCitation":"[139], [140]","plainTextFormattedCitation":"[139], [140]","previouslyFormattedCitation":"[139], [140]"},"properties":{"noteIndex":0},"schema":"https://github.com/citation-style-language/schema/raw/master/csl-citation.json"}</w:instrText>
      </w:r>
      <w:r>
        <w:fldChar w:fldCharType="separate"/>
      </w:r>
      <w:r w:rsidR="00217A94" w:rsidRPr="00217A94">
        <w:rPr>
          <w:noProof/>
        </w:rPr>
        <w:t>[139], [140]</w:t>
      </w:r>
      <w:r>
        <w:fldChar w:fldCharType="end"/>
      </w:r>
      <w:r w:rsidRPr="008E5AE5">
        <w:t>. As a result, deep learning approaches have been effectively used to load forecasting applications, where they have been shown to outperform a variety of benchmark models, including simple ANNs and standard statistical time series methods such as ARIMA</w:t>
      </w:r>
      <w:r>
        <w:t xml:space="preserve"> </w:t>
      </w:r>
      <w:r>
        <w:fldChar w:fldCharType="begin" w:fldLock="1"/>
      </w:r>
      <w:r w:rsidR="00217A94">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[141]","plainTextFormattedCitation":"[141]","previouslyFormattedCitation":"[141]"},"properties":{"noteIndex":0},"schema":"https://github.com/citation-style-language/schema/raw/master/csl-citation.json"}</w:instrText>
      </w:r>
      <w:r>
        <w:fldChar w:fldCharType="separate"/>
      </w:r>
      <w:r w:rsidR="00217A94" w:rsidRPr="00217A94">
        <w:rPr>
          <w:noProof/>
        </w:rPr>
        <w:t>[141]</w:t>
      </w:r>
      <w:r>
        <w:fldChar w:fldCharType="end"/>
      </w:r>
      <w:r w:rsidRPr="008E5AE5">
        <w:t xml:space="preserve">. With improved computational power, more </w:t>
      </w:r>
      <w:r w:rsidRPr="008E5AE5">
        <w:lastRenderedPageBreak/>
        <w:t xml:space="preserve">datasets, and </w:t>
      </w:r>
      <w:r>
        <w:t xml:space="preserve">the </w:t>
      </w:r>
      <w:r w:rsidRPr="008E5AE5">
        <w:t>granularity of available data, deep learning models are expected to dominate the load forecasting field.</w:t>
      </w:r>
      <w:r>
        <w:t xml:space="preserve"> Deep learning approaches like the recurrent neural network (RNN) </w:t>
      </w:r>
      <w:r>
        <w:fldChar w:fldCharType="begin" w:fldLock="1"/>
      </w:r>
      <w:r w:rsidR="00217A94">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[8]","plainTextFormattedCitation":"[8]","previouslyFormattedCitation":"[8]"},"properties":{"noteIndex":0},"schema":"https://github.com/citation-style-language/schema/raw/master/csl-citation.json"}</w:instrText>
      </w:r>
      <w:r>
        <w:fldChar w:fldCharType="separate"/>
      </w:r>
      <w:r w:rsidR="00217A94" w:rsidRPr="00217A94">
        <w:rPr>
          <w:noProof/>
        </w:rPr>
        <w:t>[8]</w:t>
      </w:r>
      <w:r>
        <w:fldChar w:fldCharType="end"/>
      </w:r>
      <w:r>
        <w:t xml:space="preserve">, long-short-term-memory network (LSTM) </w:t>
      </w:r>
      <w:r>
        <w:fldChar w:fldCharType="begin" w:fldLock="1"/>
      </w:r>
      <w:r w:rsidR="00217A94">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[5]","plainTextFormattedCitation":"[5]","previouslyFormattedCitation":"[5]"},"properties":{"noteIndex":0},"schema":"https://github.com/citation-style-language/schema/raw/master/csl-citation.json"}</w:instrText>
      </w:r>
      <w:r>
        <w:fldChar w:fldCharType="separate"/>
      </w:r>
      <w:r w:rsidR="00217A94" w:rsidRPr="00217A94">
        <w:rPr>
          <w:noProof/>
        </w:rPr>
        <w:t>[5]</w:t>
      </w:r>
      <w:r>
        <w:fldChar w:fldCharType="end"/>
      </w:r>
      <w:r>
        <w:t xml:space="preserve">, and the 1-D convolution neural network (CNN) </w:t>
      </w:r>
      <w:r>
        <w:fldChar w:fldCharType="begin" w:fldLock="1"/>
      </w:r>
      <w:r w:rsidR="00217A94">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forecasting","type":"article-journal","volume":"2017-Decem"},"uris":["http://www.mendeley.com/documents/?uuid=ddd0ca11-3b9c-4e4d-bde0-b315b5d9e154"]}],"mendeley":{"formattedCitation":"[2], [7]","plainTextFormattedCitation":"[2], [7]","previouslyFormattedCitation":"[2], [7]"},"properties":{"noteIndex":0},"schema":"https://github.com/citation-style-language/schema/raw/master/csl-citation.json"}</w:instrText>
      </w:r>
      <w:r>
        <w:fldChar w:fldCharType="separate"/>
      </w:r>
      <w:r w:rsidR="00217A94" w:rsidRPr="00217A94">
        <w:rPr>
          <w:noProof/>
        </w:rPr>
        <w:t>[2], [7]</w:t>
      </w:r>
      <w:r>
        <w:fldChar w:fldCharType="end"/>
      </w:r>
      <w:r>
        <w:t xml:space="preserve"> have become enticing to researchers in this field, primarily because of their ability to learn about temporal dependencies in data inputs, and their ability to quickly adapt to abrupt changes in load patterns, as they occur</w:t>
      </w:r>
      <w:r w:rsidRPr="009E24ED">
        <w:t>.</w:t>
      </w:r>
    </w:p>
    <w:p w14:paraId="2E98B8E1" w14:textId="23E56F0C" w:rsidR="00B1310F" w:rsidRDefault="00B1310F" w:rsidP="00B1310F">
      <w:pPr>
        <w:ind w:firstLine="288"/>
      </w:pPr>
      <w:r w:rsidRPr="002936FA">
        <w:t xml:space="preserve">The authors of </w:t>
      </w:r>
      <w:r>
        <w:fldChar w:fldCharType="begin" w:fldLock="1"/>
      </w:r>
      <w:r w:rsidR="00217A94">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[142]","plainTextFormattedCitation":"[142]","previouslyFormattedCitation":"[142]"},"properties":{"noteIndex":0},"schema":"https://github.com/citation-style-language/schema/raw/master/csl-citation.json"}</w:instrText>
      </w:r>
      <w:r>
        <w:fldChar w:fldCharType="separate"/>
      </w:r>
      <w:r w:rsidR="00217A94" w:rsidRPr="00217A94">
        <w:rPr>
          <w:noProof/>
        </w:rPr>
        <w:t>[142]</w:t>
      </w:r>
      <w:r>
        <w:fldChar w:fldCharType="end"/>
      </w:r>
      <w:r w:rsidRPr="002936FA">
        <w:t xml:space="preserve"> examined seven distinct models using three real-world data sets and demonstrated that deep learning methods </w:t>
      </w:r>
      <w:r>
        <w:t>could</w:t>
      </w:r>
      <w:r w:rsidRPr="002936FA">
        <w:t xml:space="preserve"> be employed in load forecasting applications in place of more traditional mathematical techniques such as ARIMA. </w:t>
      </w:r>
      <w:r>
        <w:t>The authors of</w:t>
      </w:r>
      <w:r w:rsidRPr="002936FA">
        <w:t xml:space="preserve"> </w:t>
      </w:r>
      <w:r>
        <w:fldChar w:fldCharType="begin" w:fldLock="1"/>
      </w:r>
      <w:r w:rsidR="00217A94">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[4]","plainTextFormattedCitation":"[4]","previouslyFormattedCitation":"[4]"},"properties":{"noteIndex":0},"schema":"https://github.com/citation-style-language/schema/raw/master/csl-citation.json"}</w:instrText>
      </w:r>
      <w:r>
        <w:fldChar w:fldCharType="separate"/>
      </w:r>
      <w:r w:rsidR="00217A94" w:rsidRPr="00217A94">
        <w:rPr>
          <w:noProof/>
        </w:rPr>
        <w:t>[4]</w:t>
      </w:r>
      <w:r>
        <w:fldChar w:fldCharType="end"/>
      </w:r>
      <w:r w:rsidRPr="002936FA">
        <w:t xml:space="preserve"> offered a novel parallel model that is a combination of convolutional neural networks (CNN) and recurrent neural networks (RNN). </w:t>
      </w:r>
      <w:r>
        <w:t>Additionally, b</w:t>
      </w:r>
      <w:r w:rsidRPr="002936FA">
        <w:t xml:space="preserve">ecause RNNs employ control theory in their structure, they can determine the relationship between old and new data, making them an appealing network for load forecasting applications in recent years. </w:t>
      </w:r>
      <w:r>
        <w:t>Regarding</w:t>
      </w:r>
      <w:r w:rsidRPr="002936FA">
        <w:t xml:space="preserve"> how RNNs work,</w:t>
      </w:r>
      <w:r>
        <w:t xml:space="preserve"> the authors in</w:t>
      </w:r>
      <w:r w:rsidRPr="002936FA">
        <w:t xml:space="preserve"> </w:t>
      </w:r>
      <w:r>
        <w:fldChar w:fldCharType="begin" w:fldLock="1"/>
      </w:r>
      <w:r w:rsidR="00217A94">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[143]","plainTextFormattedCitation":"[143]","previouslyFormattedCitation":"[143]"},"properties":{"noteIndex":0},"schema":"https://github.com/citation-style-language/schema/raw/master/csl-citation.json"}</w:instrText>
      </w:r>
      <w:r>
        <w:fldChar w:fldCharType="separate"/>
      </w:r>
      <w:r w:rsidR="00217A94" w:rsidRPr="00217A94">
        <w:rPr>
          <w:noProof/>
        </w:rPr>
        <w:t>[143]</w:t>
      </w:r>
      <w:r>
        <w:fldChar w:fldCharType="end"/>
      </w:r>
      <w:r w:rsidRPr="002936FA">
        <w:t xml:space="preserve"> conducted an appropriate study on these networks. </w:t>
      </w:r>
    </w:p>
    <w:p w14:paraId="33F9660F" w14:textId="170F0FD3" w:rsidR="00B1310F" w:rsidRDefault="00B1310F" w:rsidP="00B1310F">
      <w:pPr>
        <w:ind w:firstLine="288"/>
      </w:pPr>
      <w:r>
        <w:t>Similar to</w:t>
      </w:r>
      <w:r w:rsidRPr="002936FA">
        <w:t xml:space="preserve"> </w:t>
      </w:r>
      <w:r>
        <w:fldChar w:fldCharType="begin" w:fldLock="1"/>
      </w:r>
      <w:r w:rsidR="00217A94">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[4]","plainTextFormattedCitation":"[4]","previouslyFormattedCitation":"[4]"},"properties":{"noteIndex":0},"schema":"https://github.com/citation-style-language/schema/raw/master/csl-citation.json"}</w:instrText>
      </w:r>
      <w:r>
        <w:fldChar w:fldCharType="separate"/>
      </w:r>
      <w:r w:rsidR="00217A94" w:rsidRPr="00217A94">
        <w:rPr>
          <w:noProof/>
        </w:rPr>
        <w:t>[4]</w:t>
      </w:r>
      <w:r>
        <w:fldChar w:fldCharType="end"/>
      </w:r>
      <w:r w:rsidRPr="002936FA">
        <w:t xml:space="preserve">, the authors of </w:t>
      </w:r>
      <w:r>
        <w:fldChar w:fldCharType="begin" w:fldLock="1"/>
      </w:r>
      <w:r w:rsidR="00217A94">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[144]","plainTextFormattedCitation":"[144]","previouslyFormattedCitation":"[144]"},"properties":{"noteIndex":0},"schema":"https://github.com/citation-style-language/schema/raw/master/csl-citation.json"}</w:instrText>
      </w:r>
      <w:r>
        <w:fldChar w:fldCharType="separate"/>
      </w:r>
      <w:r w:rsidR="00217A94" w:rsidRPr="00217A94">
        <w:rPr>
          <w:noProof/>
        </w:rPr>
        <w:t>[144]</w:t>
      </w:r>
      <w:r>
        <w:fldChar w:fldCharType="end"/>
      </w:r>
      <w:r w:rsidRPr="002936FA">
        <w:t xml:space="preserve"> presented a mix of long short-term memory (LSTM) and convolutional neural networks (CNN). The proposed model</w:t>
      </w:r>
      <w:r>
        <w:t>’</w:t>
      </w:r>
      <w:r w:rsidRPr="002936FA">
        <w:t>s performance in load forecasting was more stable than that of other machine</w:t>
      </w:r>
      <w:r>
        <w:t xml:space="preserve"> learning techniques</w:t>
      </w:r>
      <w:r w:rsidRPr="002936FA">
        <w:t>.</w:t>
      </w:r>
      <w:r>
        <w:t xml:space="preserve"> </w:t>
      </w:r>
      <w:r w:rsidRPr="002936FA">
        <w:t xml:space="preserve">Similarly, the authors of </w:t>
      </w:r>
      <w:r>
        <w:fldChar w:fldCharType="begin" w:fldLock="1"/>
      </w:r>
      <w: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fldChar w:fldCharType="separate"/>
      </w:r>
      <w:r w:rsidRPr="00B93B63">
        <w:rPr>
          <w:noProof/>
        </w:rPr>
        <w:t>[26]</w:t>
      </w:r>
      <w:r>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w:t>
      </w:r>
      <w:r>
        <w:t xml:space="preserve"> </w:t>
      </w:r>
      <w:r>
        <w:fldChar w:fldCharType="begin" w:fldLock="1"/>
      </w:r>
      <w:r w:rsidR="00217A94">
        <w:instrText>ADDIN CSL_CITATION {"citationItems":[{"id":"ITEM-1","itemData":{"abstract":"Since electricity plays a crucial role in industrial infrastructures of countries, power companies are trying to monitor and control infrastructures to improve energy management, scheduling and develop efficiency plans. Smart Grids are an example of critical infrastructure which can lead to huge advantages such as providing higher resilience and reducing maintenance cost. Due to the nonlinear nature of electric load data there are high levels of uncertainties in predicting future load. Accurate forecasting is a critical task for stable and efficient energy supply, where load and supply are matched. However, this non-linear nature of loads presents significant challenges for forecasting. Many studies have been carried out on different algorithms for electricity load forecasting including; Deep Neural Networks, Regression-based methods, ARIMA and seasonal ARIMA (SARIMA) which among the most popular ones. \n\nThis thesis discusses various algorithms analyze their performance for short-term load forecasting. In addition, a new hybrid deep learning model which combines long short-term memory (LSTM) and a convolutional neural network (CNN) has been proposed to carry out load forecasting without using any exogenous variables. The difference between our proposed model and previously hybrid CNN-LSTM models is that in those models, CNN is usually used to extract features while our proposed model focuses on the existing connection between LSTM and CNN. This methodology helps to increase the model's accuracy since the trend analysis and feature extraction process are accomplished, respectively, and they have no effect on each other during these processes. Two real-world data sets, namely \"hourly load consumption of Malaysia\" as well as \"daily power electric consumption of Germany\", are used to test and compare the presented models. To evaluate the performance of the tested models, root mean squared error (RMSE), mean absolute percentage error (MAPE) and R-squared were used. The results show that deep neural networks models are good candidates for being used as short-term prediction tools. Moreover, the proposed model improved the accuracy from 83.17\\% for LSTM to 91.18\\% for the German data. Likewise, the proposed model's accuracy in Malaysian case is 98.23\\% which is an excellent result in load forecasting. In total, this thesis is divided into two parts, first part tries to find the best technique for short-term load forecasting, and then in second part the perform…","author":[{"dropping-particle":"","family":"Farsi","given":"Behnam","non-dropping-particle":"","parse-names":false,"suffix":""}],"id":"ITEM-1","issued":{"date-parts":[["2020","12","21"]]},"publisher":"Concordia University","title":"On Short-Term Load Forecasting Using Machine Learning Techniques","type":"thesis"},"uris":["http://www.mendeley.com/documents/?uuid=b5d23f20-15d5-3bed-90b0-d8bbeea75741"]}],"mendeley":{"formattedCitation":"[145]","plainTextFormattedCitation":"[145]","previouslyFormattedCitation":"[145]"},"properties":{"noteIndex":0},"schema":"https://github.com/citation-style-language/schema/raw/master/csl-citation.json"}</w:instrText>
      </w:r>
      <w:r>
        <w:fldChar w:fldCharType="separate"/>
      </w:r>
      <w:r w:rsidR="00217A94" w:rsidRPr="00217A94">
        <w:rPr>
          <w:noProof/>
        </w:rPr>
        <w:t>[145]</w:t>
      </w:r>
      <w:r>
        <w:fldChar w:fldCharType="end"/>
      </w:r>
      <w:r w:rsidRPr="002936FA">
        <w:t xml:space="preserve">. </w:t>
      </w:r>
      <w:r>
        <w:t>During the training phase</w:t>
      </w:r>
      <w:r w:rsidRPr="002936FA">
        <w:t>, data from the preceding seven days was used. They compared the proposed model</w:t>
      </w:r>
      <w:r>
        <w:t>’</w:t>
      </w:r>
      <w:r w:rsidRPr="002936FA">
        <w:t xml:space="preserve">s performance to five different machine learning </w:t>
      </w:r>
      <w:r w:rsidRPr="002936FA">
        <w:lastRenderedPageBreak/>
        <w:t xml:space="preserve">techniques using the </w:t>
      </w:r>
      <w:r>
        <w:t>Root Mean Square Error (</w:t>
      </w:r>
      <w:r w:rsidRPr="002936FA">
        <w:t>RMSE</w:t>
      </w:r>
      <w:r>
        <w:t>)</w:t>
      </w:r>
      <w:r w:rsidRPr="002936FA">
        <w:t xml:space="preserve"> and </w:t>
      </w:r>
      <w:r>
        <w:t>Mean Absolute Percent Error (</w:t>
      </w:r>
      <w:r w:rsidRPr="002936FA">
        <w:t>MAPE</w:t>
      </w:r>
      <w:r>
        <w:t>)</w:t>
      </w:r>
      <w:r w:rsidRPr="002936FA">
        <w:t xml:space="preserve"> metrics. The findings indicated that the Deep</w:t>
      </w:r>
      <w:r>
        <w:t>-</w:t>
      </w:r>
      <w:r w:rsidRPr="002936FA">
        <w:t xml:space="preserve">Energy model </w:t>
      </w:r>
      <w:r>
        <w:t>could make</w:t>
      </w:r>
      <w:r w:rsidRPr="002936FA">
        <w:t xml:space="preserve"> accurate short-term load predictions than </w:t>
      </w:r>
      <w:r>
        <w:t xml:space="preserve">the </w:t>
      </w:r>
      <w:r w:rsidRPr="002936FA">
        <w:t xml:space="preserve">other models. </w:t>
      </w:r>
      <w:r>
        <w:t xml:space="preserve"> </w:t>
      </w:r>
    </w:p>
    <w:p w14:paraId="6F3FCD58" w14:textId="718795E2" w:rsidR="00D66D68" w:rsidRPr="00D66D68" w:rsidRDefault="00B1310F" w:rsidP="00B1310F">
      <w:pPr>
        <w:ind w:firstLine="288"/>
      </w:pPr>
      <w:r w:rsidRPr="002936FA">
        <w:t xml:space="preserve">In another paper </w:t>
      </w:r>
      <w:r>
        <w:fldChar w:fldCharType="begin" w:fldLock="1"/>
      </w:r>
      <w:r w:rsidR="00217A94">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[146]","plainTextFormattedCitation":"[146]","previouslyFormattedCitation":"[146]"},"properties":{"noteIndex":0},"schema":"https://github.com/citation-style-language/schema/raw/master/csl-citation.json"}</w:instrText>
      </w:r>
      <w:r>
        <w:fldChar w:fldCharType="separate"/>
      </w:r>
      <w:r w:rsidR="00217A94" w:rsidRPr="00217A94">
        <w:rPr>
          <w:noProof/>
        </w:rPr>
        <w:t>[146]</w:t>
      </w:r>
      <w:r>
        <w:fldChar w:fldCharType="end"/>
      </w:r>
      <w:r w:rsidRPr="002936FA">
        <w:t>, the authors presented a new model that incorporates three algorithms: Variational Mode Decomposition (VMD), Convolutional Neural Networks (CNN), and Gated Neural Networks (GRU), and named it SEPNet. This model was created to forecast hourly power prices, and to assess it, hourly data from the city of New York, U</w:t>
      </w:r>
      <w:r w:rsidR="001878B4">
        <w:t>nited States</w:t>
      </w:r>
      <w:r w:rsidRPr="002936FA">
        <w:t xml:space="preserve"> was used. The data set included hourly electricity prices from 2015 to 2018. </w:t>
      </w:r>
      <w:r>
        <w:t>C</w:t>
      </w:r>
      <w:r w:rsidRPr="002936FA">
        <w:t xml:space="preserve">ompared to other models such as LSTM, CNN, and VMD-CNN, the SEPNet model fared better, improving the RMSE and MAPE by 25% and 19%, respectively. Additionally, several writers, for example </w:t>
      </w:r>
      <w:r>
        <w:fldChar w:fldCharType="begin" w:fldLock="1"/>
      </w:r>
      <w:r w:rsidR="00217A94">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[147]","plainTextFormattedCitation":"[147]","previouslyFormattedCitation":"[147]"},"properties":{"noteIndex":0},"schema":"https://github.com/citation-style-language/schema/raw/master/csl-citation.json"}</w:instrText>
      </w:r>
      <w:r>
        <w:fldChar w:fldCharType="separate"/>
      </w:r>
      <w:r w:rsidR="00217A94" w:rsidRPr="00217A94">
        <w:rPr>
          <w:noProof/>
        </w:rPr>
        <w:t>[147]</w:t>
      </w:r>
      <w:r>
        <w:fldChar w:fldCharType="end"/>
      </w:r>
      <w:r w:rsidRPr="002936FA">
        <w:t xml:space="preserve">, employed ANNs to forecast other </w:t>
      </w:r>
      <w:r>
        <w:t>load data types</w:t>
      </w:r>
      <w:r w:rsidRPr="002936FA">
        <w:t>, such as photovoltaic system output data. They proposed a robust CNN-based model named PVPNet and assessed it using daily data from 2015</w:t>
      </w:r>
      <w:commentRangeEnd w:id="105"/>
      <w:r w:rsidR="00CC538A">
        <w:rPr>
          <w:rStyle w:val="CommentReference"/>
        </w:rPr>
        <w:commentReference w:id="105"/>
      </w:r>
      <w:commentRangeEnd w:id="106"/>
      <w:r w:rsidR="00CC538A">
        <w:rPr>
          <w:rStyle w:val="CommentReference"/>
        </w:rPr>
        <w:commentReference w:id="106"/>
      </w:r>
      <w:r w:rsidRPr="002936FA">
        <w:t>.</w:t>
      </w:r>
    </w:p>
    <w:p w14:paraId="56AF962A" w14:textId="5CB4569C" w:rsidR="006115DB" w:rsidRDefault="00411FC0" w:rsidP="00C32AC5">
      <w:pPr>
        <w:pStyle w:val="Heading3"/>
      </w:pPr>
      <w:bookmarkStart w:id="107" w:name="_Toc84959305"/>
      <w:r>
        <w:t>3.</w:t>
      </w:r>
      <w:r w:rsidR="00F91122">
        <w:t>3</w:t>
      </w:r>
      <w:r>
        <w:t>.1</w:t>
      </w:r>
      <w:r w:rsidR="001350B8">
        <w:t xml:space="preserve"> </w:t>
      </w:r>
      <w:r w:rsidR="006115DB">
        <w:t>The Long Short Term Memory Forecaster (LSTM)</w:t>
      </w:r>
      <w:bookmarkEnd w:id="107"/>
    </w:p>
    <w:p w14:paraId="5A822B8A" w14:textId="025BB432"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217A94">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[148]","plainTextFormattedCitation":"[148]","previouslyFormattedCitation":"[148]"},"properties":{"noteIndex":0},"schema":"https://github.com/citation-style-language/schema/raw/master/csl-citation.json"}</w:instrText>
      </w:r>
      <w:r w:rsidR="00CA710F">
        <w:fldChar w:fldCharType="separate"/>
      </w:r>
      <w:r w:rsidR="00217A94" w:rsidRPr="00217A94">
        <w:rPr>
          <w:noProof/>
        </w:rPr>
        <w:t>[148]</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217A94">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optimization","type":"article-journal","volume":"3"},"uris":["http://www.mendeley.com/documents/?uuid=c392da54-7598-4804-9a8f-1b63fc65dbd3"]}],"mendeley":{"formattedCitation":"[6], [7], [119]","plainTextFormattedCitation":"[6], [7], [119]","previouslyFormattedCitation":"[6], [7], [119]"},"properties":{"noteIndex":0},"schema":"https://github.com/citation-style-language/schema/raw/master/csl-citation.json"}</w:instrText>
      </w:r>
      <w:r>
        <w:fldChar w:fldCharType="separate"/>
      </w:r>
      <w:r w:rsidR="00217A94" w:rsidRPr="00217A94">
        <w:rPr>
          <w:noProof/>
        </w:rPr>
        <w:t>[6], [7], [119]</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F51F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[119]","plainTextFormattedCitation":"[119]","previouslyFormattedCitation":"[119]"},"properties":{"noteIndex":0},"schema":"https://github.com/citation-style-language/schema/raw/master/csl-citation.json"}</w:instrText>
      </w:r>
      <w:r>
        <w:fldChar w:fldCharType="separate"/>
      </w:r>
      <w:r w:rsidR="007B48CB" w:rsidRPr="007B48CB">
        <w:rPr>
          <w:noProof/>
        </w:rPr>
        <w:t>[119]</w:t>
      </w:r>
      <w:r>
        <w:fldChar w:fldCharType="end"/>
      </w:r>
      <w:r>
        <w:t>.</w:t>
      </w:r>
      <w:r w:rsidR="005E4605">
        <w:t xml:space="preserve"> </w:t>
      </w:r>
      <w:r w:rsidR="005E4605" w:rsidRPr="005E4605">
        <w:lastRenderedPageBreak/>
        <w:t xml:space="preserve">LSTM is perhaps the most well-known deep learning architecture for time series forecasting, which is built specifically to remember past data </w:t>
      </w:r>
      <w:r w:rsidR="00EE67E0" w:rsidRPr="005E4605">
        <w:t>to</w:t>
      </w:r>
      <w:r w:rsidR="005E4605" w:rsidRPr="005E4605">
        <w:t xml:space="preserve"> retrieve it at </w:t>
      </w:r>
      <w:r w:rsidR="0077009A">
        <w:t>a</w:t>
      </w:r>
      <w:r w:rsidR="005E4605" w:rsidRPr="005E4605">
        <w:t xml:space="preserve"> suitable time in the future to produce the output prediction.</w:t>
      </w:r>
    </w:p>
    <w:p w14:paraId="3A6A01E9" w14:textId="5D08BC22"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F51F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[119]","plainTextFormattedCitation":"[119]","previouslyFormattedCitation":"[119]"},"properties":{"noteIndex":0},"schema":"https://github.com/citation-style-language/schema/raw/master/csl-citation.json"}</w:instrText>
      </w:r>
      <w:r w:rsidR="000D4162">
        <w:fldChar w:fldCharType="separate"/>
      </w:r>
      <w:r w:rsidR="007B48CB" w:rsidRPr="007B48CB">
        <w:rPr>
          <w:noProof/>
        </w:rPr>
        <w:t>[119]</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517EFD">
      <w:pPr>
        <w:pStyle w:val="BodyText"/>
        <w:keepNext/>
        <w:ind w:firstLine="288"/>
      </w:pPr>
      <w:r>
        <w:rPr>
          <w:noProof/>
        </w:rPr>
        <w:drawing>
          <wp:inline distT="0" distB="0" distL="0" distR="0" wp14:anchorId="39ABC7EE" wp14:editId="1D6085AF">
            <wp:extent cx="5095875"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rotWithShape="1">
                    <a:blip r:embed="rId41">
                      <a:extLst>
                        <a:ext uri="{28A0092B-C50C-407E-A947-70E740481C1C}">
                          <a14:useLocalDpi xmlns:a14="http://schemas.microsoft.com/office/drawing/2010/main" val="0"/>
                        </a:ext>
                      </a:extLst>
                    </a:blip>
                    <a:srcRect l="3329" t="4564" r="2931" b="2490"/>
                    <a:stretch/>
                  </pic:blipFill>
                  <pic:spPr bwMode="auto">
                    <a:xfrm>
                      <a:off x="0" y="0"/>
                      <a:ext cx="5095875"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277B10CC" w14:textId="42FEF172" w:rsidR="00E579D7" w:rsidRDefault="00727BCC" w:rsidP="00727BCC">
      <w:pPr>
        <w:pStyle w:val="Caption"/>
        <w:jc w:val="center"/>
      </w:pPr>
      <w:bookmarkStart w:id="108" w:name="_Toc84959252"/>
      <w:r>
        <w:t xml:space="preserve">Figure </w:t>
      </w:r>
      <w:fldSimple w:instr=" SEQ Figure \* ARABIC ">
        <w:r w:rsidR="00B1288F">
          <w:rPr>
            <w:noProof/>
          </w:rPr>
          <w:t>6</w:t>
        </w:r>
      </w:fldSimple>
      <w:r>
        <w:t xml:space="preserve"> - The </w:t>
      </w:r>
      <w:r w:rsidR="00ED3C52">
        <w:t>Long Short-Term Memory Structure</w:t>
      </w:r>
      <w:r>
        <w:t xml:space="preserve">  </w:t>
      </w:r>
      <w:r w:rsidR="00AC1E90">
        <w:fldChar w:fldCharType="begin" w:fldLock="1"/>
      </w:r>
      <w:r w:rsidR="00217A94">
        <w:instrText>ADDIN CSL_CITATION {"citationItems":[{"id":"ITEM-1","itemData":{"URL":"https://www.analyticsvidhya.com/blog/2017/12/fundamentals-of-deep-learning-introduction-to-lstm/","accessed":{"date-parts":[["2021","8","30"]]},"id":"ITEM-1","issued":{"date-parts":[["2017"]]},"title":"Long Short Term Memory | Architecture Of LSTM","type":"webpage"},"uris":["http://www.mendeley.com/documents/?uuid=bc5f122d-5fba-3e2a-891d-a126f7614816"]}],"mendeley":{"formattedCitation":"[149]","plainTextFormattedCitation":"[149]","previouslyFormattedCitation":"[149]"},"properties":{"noteIndex":0},"schema":"https://github.com/citation-style-language/schema/raw/master/csl-citation.json"}</w:instrText>
      </w:r>
      <w:r w:rsidR="00AC1E90">
        <w:fldChar w:fldCharType="separate"/>
      </w:r>
      <w:r w:rsidR="00217A94" w:rsidRPr="00217A94">
        <w:rPr>
          <w:b w:val="0"/>
          <w:noProof/>
        </w:rPr>
        <w:t>[149]</w:t>
      </w:r>
      <w:bookmarkEnd w:id="108"/>
      <w:r w:rsidR="00AC1E90">
        <w:fldChar w:fldCharType="end"/>
      </w:r>
    </w:p>
    <w:p w14:paraId="133D10D6" w14:textId="10CFA894" w:rsidR="00C1245E"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 xml:space="preserve">structure as well, although the repeating module is structured differently. Rather than a single neural network layer, there are four that interact </w:t>
      </w:r>
      <w:r w:rsidRPr="002B3474">
        <w:lastRenderedPageBreak/>
        <w:t>in a unique way.</w:t>
      </w:r>
      <w:r>
        <w:t xml:space="preserve"> </w:t>
      </w:r>
      <w:r w:rsidR="004D2C96">
        <w:t xml:space="preserve">Each memory block is composed of the following: a memory cell, an input gate, a forget gate, and an output gate. </w:t>
      </w:r>
      <w:r w:rsidR="004D2C96" w:rsidRPr="004D2C96">
        <w:t xml:space="preserve">Each line in Figure </w:t>
      </w:r>
      <w:r w:rsidR="00144FD7">
        <w:t>6</w:t>
      </w:r>
      <w:r w:rsidR="004D2C96" w:rsidRPr="004D2C96">
        <w:t xml:space="preserve">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w:t>
      </w:r>
    </w:p>
    <w:p w14:paraId="1C62AE52" w14:textId="3D2091EF" w:rsidR="004D2C96" w:rsidRDefault="004D2C96" w:rsidP="00D729BD">
      <w:pPr>
        <w:ind w:firstLine="288"/>
      </w:pPr>
      <w:r w:rsidRPr="004D2C96">
        <w:t>The key to LSTMs is the cell state, represented by the horizontal line running across the diagram</w:t>
      </w:r>
      <w:r w:rsidR="006826B9">
        <w:t>’</w:t>
      </w:r>
      <w:r w:rsidRPr="004D2C96">
        <w:t xml:space="preserve">s top. It maintains the integrity of data travelling through it. By </w:t>
      </w:r>
      <w:r w:rsidR="00C3000C">
        <w:t>adequate</w:t>
      </w:r>
      <w:r w:rsidRPr="004D2C96">
        <w:t xml:space="preserve">ly regulating gates, the LSTMs </w:t>
      </w:r>
      <w:r w:rsidR="00EE67E0">
        <w:t>can remove or add</w:t>
      </w:r>
      <w:r w:rsidRPr="004D2C96">
        <w:t xml:space="preserve"> information to the cell state. Gates typically allow information to pass through on an optional basis. They are constructed using a sigmoid neural network layer and pointwise multiplication. The sigmoid layer generates values between 0 and 1, indicating how much of each element should be allowed to pass through. A number of zero indicates that </w:t>
      </w:r>
      <w:r w:rsidR="006826B9">
        <w:t>“</w:t>
      </w:r>
      <w:r w:rsidRPr="004D2C96">
        <w:t>everything is forgotten,</w:t>
      </w:r>
      <w:r w:rsidR="006826B9">
        <w:t>”</w:t>
      </w:r>
      <w:r w:rsidRPr="004D2C96">
        <w:t xml:space="preserve"> whereas a value of one indicates that </w:t>
      </w:r>
      <w:r w:rsidR="006826B9">
        <w:t>“</w:t>
      </w:r>
      <w:r w:rsidRPr="004D2C96">
        <w:t>everything is retained.</w:t>
      </w:r>
      <w:r w:rsidR="006826B9">
        <w:t>”</w:t>
      </w:r>
      <w:r w:rsidRPr="004D2C96">
        <w:t xml:space="preserve"> Three gates protect and govern the cell state in an LSTM</w:t>
      </w:r>
      <w:r w:rsidR="00553C3C">
        <w:t xml:space="preserve"> </w:t>
      </w:r>
      <w:r w:rsidR="00553C3C">
        <w:fldChar w:fldCharType="begin" w:fldLock="1"/>
      </w:r>
      <w:r w:rsidR="00217A94">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217A94" w:rsidRPr="00217A94">
        <w:rPr>
          <w:noProof/>
        </w:rPr>
        <w:t>[7]</w:t>
      </w:r>
      <w:r w:rsidR="00553C3C">
        <w:fldChar w:fldCharType="end"/>
      </w:r>
      <w:r w:rsidR="00553C3C">
        <w:t>.</w:t>
      </w:r>
    </w:p>
    <w:p w14:paraId="1733434A" w14:textId="77777777" w:rsidR="00505D15" w:rsidRDefault="004D2C96" w:rsidP="00757B98">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w:t>
      </w:r>
      <w:r w:rsidRPr="004D2C96">
        <w:lastRenderedPageBreak/>
        <w:t>that, multiplying the old state by forgetting the items and adding the new candidate</w:t>
      </w:r>
      <w:r w:rsidR="006826B9">
        <w:t>’</w:t>
      </w:r>
      <w:r w:rsidRPr="004D2C96">
        <w:t>s values to update the old cell state into the new cell state.</w:t>
      </w:r>
      <w:r w:rsidR="004C07CB">
        <w:t xml:space="preserve"> </w:t>
      </w:r>
    </w:p>
    <w:p w14:paraId="2931A454" w14:textId="186E3838" w:rsidR="00CE56A3" w:rsidRDefault="004D2C96" w:rsidP="003D23CD">
      <w:pPr>
        <w:ind w:firstLine="288"/>
      </w:pPr>
      <w:r w:rsidRPr="004D2C96">
        <w:t>Finally, the net executes the output, a filtered version of our cell state</w:t>
      </w:r>
      <w:r w:rsidR="002E7BE3">
        <w:t xml:space="preserve"> </w:t>
      </w:r>
      <w:r w:rsidR="008F205F">
        <w:fldChar w:fldCharType="begin" w:fldLock="1"/>
      </w:r>
      <w:r w:rsidR="00217A94">
        <w:instrText>ADDIN CSL_CITATION {"citationItems":[{"id":"ITEM-1","itemData":{"author":[{"dropping-particle":"","family":"Phyo","given":"Pyae Pyae","non-dropping-particle":"","parse-names":false,"suffix":""}],"id":"ITEM-1","issued":{"date-parts":[["2018"]]},"publisher":"Sirindhorn International Institute of Technology","title":"Deep Learning for Short-term Electricity Load Forecasting","type":"thesis"},"uris":["http://www.mendeley.com/documents/?uuid=9468bfb7-9743-33ae-a4ff-16cfcba2976e"]},{"id":"ITEM-2","itemData":{"ISBN":"9780874216561","ISSN":"0717-6163","PMID":"15003161","abstract":"Humans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Page","id":"ITEM-2","issued":{"date-parts":[["2015"]]},"title":"Understanding LSTM Networks [Blog]","type":"article-journal"},"uris":["http://www.mendeley.com/documents/?uuid=762221fe-2737-4252-9fc7-4ad680556505"]}],"mendeley":{"formattedCitation":"[150], [151]","plainTextFormattedCitation":"[150], [151]","previouslyFormattedCitation":"[150], [151]"},"properties":{"noteIndex":0},"schema":"https://github.com/citation-style-language/schema/raw/master/csl-citation.json"}</w:instrText>
      </w:r>
      <w:r w:rsidR="008F205F">
        <w:fldChar w:fldCharType="separate"/>
      </w:r>
      <w:r w:rsidR="00217A94" w:rsidRPr="00217A94">
        <w:rPr>
          <w:noProof/>
        </w:rPr>
        <w:t>[150], [151]</w:t>
      </w:r>
      <w:r w:rsidR="008F205F">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217A94">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217A94" w:rsidRPr="00217A94">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r w:rsidR="005E4605" w:rsidRPr="005E4605">
        <w:t xml:space="preserve"> Bouktif et al. </w:t>
      </w:r>
      <w:r w:rsidR="005A6358">
        <w:fldChar w:fldCharType="begin" w:fldLock="1"/>
      </w:r>
      <w:r w:rsidR="00217A94">
        <w:instrText>ADDIN CSL_CITATION {"citationItems":[{"id":"ITEM-1","itemData":{"DOI":"10.3390/en11071636","ISSN":"19961073","abstract":"Background: With the development of smart grids, accurate electric load forecasting has become increasingly important as it can help power companies in better load scheduling and reduce excessive electricity production. However, developing and selecting accurate time series models is a challenging task as this requires training several different models for selecting the best amongst them along with substantial feature engineering to derive informative features and finding optimal time lags, a commonly used input features for time series models. Methods: Our approach uses machine learning and a long short-term memory (LSTM)-based neural network with various configurations to construct forecasting models for short to medium term aggregate load forecasting. The research solves above mentioned problems by training several linear and non-linear machine learning algorithms and picking the best as baseline, choosing best features using wrapper and embedded feature selection methods and finally using genetic algorithm (GA) to find optimal time lags and number of layers for LSTM model predictive performance optimization. Results: Using France metropolitan's electricity consumption data as a case study, obtained results show that LSTM based model has shown high accuracy then machine learning model that is optimized with hyperparameter tuning. Using the best features, optimal lags, layers and training various LSTM configurations further improved forecasting accuracy. Conclusions: A LSTM model using only optimally selected time lagged features captured all the characteristics of complex time series and showed decreased Mean Absolute Error (MAE) and Root Mean Square Error (RMSE) for medium to long range forecasting for a wider metropolitan area.","author":[{"dropping-particle":"","family":"Bouktif","given":"Salah","non-dropping-particle":"","parse-names":false,"suffix":""},{"dropping-particle":"","family":"Fiaz","given":"Ali","non-dropping-particle":"","parse-names":false,"suffix":""},{"dropping-particle":"","family":"Ouni","given":"Ali","non-dropping-particle":"","parse-names":false,"suffix":""},{"dropping-particle":"","family":"Serhani","given":"Mohamed Adel","non-dropping-particle":"","parse-names":false,"suffix":""}],"container-title":"Energies","id":"ITEM-1","issued":{"date-parts":[["2018"]]},"title":"Optimal deep learning LSTM model for electric load forecasting using feature selection and genetic algorithm: Comparison with machine learning approaches","type":"article-journal"},"uris":["http://www.mendeley.com/documents/?uuid=02f6c0bf-88fb-4714-83bb-229d921ecefc"]}],"mendeley":{"formattedCitation":"[152]","plainTextFormattedCitation":"[152]","previouslyFormattedCitation":"[152]"},"properties":{"noteIndex":0},"schema":"https://github.com/citation-style-language/schema/raw/master/csl-citation.json"}</w:instrText>
      </w:r>
      <w:r w:rsidR="005A6358">
        <w:fldChar w:fldCharType="separate"/>
      </w:r>
      <w:r w:rsidR="00217A94" w:rsidRPr="00217A94">
        <w:rPr>
          <w:noProof/>
        </w:rPr>
        <w:t>[152]</w:t>
      </w:r>
      <w:r w:rsidR="005A6358">
        <w:fldChar w:fldCharType="end"/>
      </w:r>
      <w:r w:rsidR="005A6358">
        <w:t xml:space="preserve"> </w:t>
      </w:r>
      <w:r w:rsidR="005E4605" w:rsidRPr="005E4605">
        <w:t xml:space="preserve">are </w:t>
      </w:r>
      <w:r w:rsidR="005E4605">
        <w:t xml:space="preserve">one of the </w:t>
      </w:r>
      <w:r w:rsidR="005E4605" w:rsidRPr="005E4605">
        <w:t>author</w:t>
      </w:r>
      <w:r w:rsidR="005E4605">
        <w:t>s</w:t>
      </w:r>
      <w:r w:rsidR="005E4605" w:rsidRPr="005E4605">
        <w:t xml:space="preserve"> who applied </w:t>
      </w:r>
      <w:r w:rsidR="005A6358">
        <w:t>the LSTM</w:t>
      </w:r>
      <w:r w:rsidR="005E4605" w:rsidRPr="005E4605">
        <w:t xml:space="preserve"> to load forecasting. They examined half-hourly French electricity demand from 2008 to 2016. 70% of the data has been used to train the model, while 30% was used as the test set. A genetic algorithm was used to determine the optimal time lags to include in the input vector a</w:t>
      </w:r>
      <w:r w:rsidR="0077009A">
        <w:t>nd</w:t>
      </w:r>
      <w:r w:rsidR="005E4605" w:rsidRPr="005E4605">
        <w:t xml:space="preserve"> the appropriate amount of stacked LSTM layers. </w:t>
      </w:r>
      <w:r w:rsidR="0077009A">
        <w:t>The final structure used six LSTM layers with 100, 60, and 50 cells</w:t>
      </w:r>
      <w:r w:rsidR="005E4605" w:rsidRPr="005E4605">
        <w:t>, and 100-time lags were transmitted into the input layer. The test data revealed a mean absolute error of 250 MW and a root mean square error of 341 MW.</w:t>
      </w:r>
    </w:p>
    <w:p w14:paraId="7F66C363" w14:textId="72B56053" w:rsidR="00016CC2" w:rsidRDefault="00570A8C" w:rsidP="00C32AC5">
      <w:pPr>
        <w:pStyle w:val="Heading3"/>
      </w:pPr>
      <w:bookmarkStart w:id="109" w:name="_Toc84959306"/>
      <w:r>
        <w:t>3.</w:t>
      </w:r>
      <w:r w:rsidR="00F91122">
        <w:t>3</w:t>
      </w:r>
      <w:r>
        <w:t>.2</w:t>
      </w:r>
      <w:r w:rsidR="00016CC2">
        <w:t xml:space="preserve"> The Convolutional Neural Network Forecaster (CNN)</w:t>
      </w:r>
      <w:bookmarkEnd w:id="109"/>
    </w:p>
    <w:p w14:paraId="3DFDF544" w14:textId="40BFED74" w:rsidR="00E86245" w:rsidRDefault="00016CC2" w:rsidP="00686203">
      <w:pPr>
        <w:ind w:firstLine="288"/>
      </w:pPr>
      <w:r>
        <w:t xml:space="preserve">In recent years, Convolutional Neural Networks (CNNs) have gained the attention of researchers studying load forecasting </w:t>
      </w:r>
      <w:r>
        <w:fldChar w:fldCharType="begin" w:fldLock="1"/>
      </w:r>
      <w:r w:rsidR="00217A94">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Networks","type":"paper-conference"},"uris":["http://www.mendeley.com/documents/?uuid=014fdec6-7155-40c4-b39e-f1220c791961"]}],"mendeley":{"formattedCitation":"[2], [4], [141], [153], [154]","plainTextFormattedCitation":"[2], [4], [141], [153], [154]","previouslyFormattedCitation":"[2], [4], [141], [153], [154]"},"properties":{"noteIndex":0},"schema":"https://github.com/citation-style-language/schema/raw/master/csl-citation.json"}</w:instrText>
      </w:r>
      <w:r>
        <w:fldChar w:fldCharType="separate"/>
      </w:r>
      <w:r w:rsidR="00217A94" w:rsidRPr="00217A94">
        <w:rPr>
          <w:noProof/>
        </w:rPr>
        <w:t>[2], [4], [141], [153], [154]</w:t>
      </w:r>
      <w:r>
        <w:fldChar w:fldCharType="end"/>
      </w:r>
      <w:r>
        <w:t xml:space="preserve">. CNNs are a type of deep learning network used for data processing with a grid-like topology </w:t>
      </w:r>
      <w:r>
        <w:fldChar w:fldCharType="begin" w:fldLock="1"/>
      </w:r>
      <w:r w:rsidR="00217A94">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(2016)","type":"article-journal"},"uris":["http://www.mendeley.com/documents/?uuid=a6556c71-753f-4063-b3c0-db4a9bbeeacb"]}],"mendeley":{"formattedCitation":"[2], [148], [155]","plainTextFormattedCitation":"[2], [148], [155]","previouslyFormattedCitation":"[2], [148], [155]"},"properties":{"noteIndex":0},"schema":"https://github.com/citation-style-language/schema/raw/master/csl-citation.json"}</w:instrText>
      </w:r>
      <w:r>
        <w:fldChar w:fldCharType="separate"/>
      </w:r>
      <w:r w:rsidR="00217A94" w:rsidRPr="00217A94">
        <w:rPr>
          <w:noProof/>
        </w:rPr>
        <w:t>[2], [148], [155]</w:t>
      </w:r>
      <w:r>
        <w:fldChar w:fldCharType="end"/>
      </w:r>
      <w:r>
        <w:t xml:space="preserve">. This can comprise time series and image data, which can be viewed as a one-dimensional and two-dimensional data grid, respectively </w:t>
      </w:r>
      <w:r>
        <w:fldChar w:fldCharType="begin" w:fldLock="1"/>
      </w:r>
      <w:r w:rsidR="00217A94">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forecasting","type":"paper-conference"},"uris":["http://www.mendeley.com/documents/?uuid=d2b4f58a-e173-4874-a917-8321b05ccde1"]}],"mendeley":{"formattedCitation":"[2], [155]–[157]","plainTextFormattedCitation":"[2], [155]–[157]","previouslyFormattedCitation":"[2], [155]–[157]"},"properties":{"noteIndex":0},"schema":"https://github.com/citation-style-language/schema/raw/master/csl-citation.json"}</w:instrText>
      </w:r>
      <w:r>
        <w:fldChar w:fldCharType="separate"/>
      </w:r>
      <w:r w:rsidR="00217A94" w:rsidRPr="00217A94">
        <w:rPr>
          <w:noProof/>
        </w:rPr>
        <w:t>[2], [155]–[157]</w:t>
      </w:r>
      <w:r>
        <w:fldChar w:fldCharType="end"/>
      </w:r>
      <w:r>
        <w:t xml:space="preserve">. </w:t>
      </w:r>
      <w:r w:rsidRPr="00290471">
        <w:t xml:space="preserve">CNN is like the ANN in that it is </w:t>
      </w:r>
      <w:r w:rsidRPr="00290471">
        <w:lastRenderedPageBreak/>
        <w:t>a feed-forward neural network designed to mimic human neurons</w:t>
      </w:r>
      <w:r>
        <w:t xml:space="preserve"> </w:t>
      </w:r>
      <w:r>
        <w:fldChar w:fldCharType="begin" w:fldLock="1"/>
      </w:r>
      <w:r w:rsidR="009F2D5B">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forecasting","type":"paper-conference"},"uris":["http://www.mendeley.com/documents/?uuid=d2b4f58a-e173-4874-a917-8321b05ccde1"]}],"mendeley":{"formattedCitation":"[2], [34]","plainTextFormattedCitation":"[2], [34]","previouslyFormattedCitation":"[2], [34]"},"properties":{"noteIndex":0},"schema":"https://github.com/citation-style-language/schema/raw/master/csl-citation.json"}</w:instrText>
      </w:r>
      <w:r>
        <w:fldChar w:fldCharType="separate"/>
      </w:r>
      <w:r w:rsidR="00381D4E" w:rsidRPr="00381D4E">
        <w:rPr>
          <w:noProof/>
        </w:rPr>
        <w:t>[2], [34]</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217A94">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[158]–[163]","plainTextFormattedCitation":"[7], [158]–[163]","previouslyFormattedCitation":"[7], [158]–[163]"},"properties":{"noteIndex":0},"schema":"https://github.com/citation-style-language/schema/raw/master/csl-citation.json"}</w:instrText>
      </w:r>
      <w:r>
        <w:fldChar w:fldCharType="separate"/>
      </w:r>
      <w:r w:rsidR="00217A94" w:rsidRPr="00217A94">
        <w:rPr>
          <w:noProof/>
        </w:rPr>
        <w:t>[7], [158]–[163]</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217A94">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[142]","plainTextFormattedCitation":"[7], [142]","previouslyFormattedCitation":"[7], [142]"},"properties":{"noteIndex":0},"schema":"https://github.com/citation-style-language/schema/raw/master/csl-citation.json"}</w:instrText>
      </w:r>
      <w:r>
        <w:fldChar w:fldCharType="separate"/>
      </w:r>
      <w:r w:rsidR="00217A94" w:rsidRPr="00217A94">
        <w:rPr>
          <w:noProof/>
        </w:rPr>
        <w:t>[7], [142]</w:t>
      </w:r>
      <w:r>
        <w:fldChar w:fldCharType="end"/>
      </w:r>
      <w:r>
        <w:t xml:space="preserve">. In at least one of its layers, CNN employs a particular linear mathematical technique called convolution </w:t>
      </w:r>
      <w:r>
        <w:fldChar w:fldCharType="begin" w:fldLock="1"/>
      </w:r>
      <w:r w:rsidR="00217A94">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[148]","plainTextFormattedCitation":"[148]","previouslyFormattedCitation":"[148]"},"properties":{"noteIndex":0},"schema":"https://github.com/citation-style-language/schema/raw/master/csl-citation.json"}</w:instrText>
      </w:r>
      <w:r>
        <w:fldChar w:fldCharType="separate"/>
      </w:r>
      <w:r w:rsidR="00217A94" w:rsidRPr="00217A94">
        <w:rPr>
          <w:noProof/>
        </w:rPr>
        <w:t>[148]</w:t>
      </w:r>
      <w:r>
        <w:fldChar w:fldCharType="end"/>
      </w:r>
      <w:r>
        <w:t xml:space="preserve">. </w:t>
      </w:r>
    </w:p>
    <w:p w14:paraId="76259B8E" w14:textId="21BFFB3E" w:rsidR="00F719F0" w:rsidRDefault="00F719F0" w:rsidP="00F719F0">
      <w:pPr>
        <w:ind w:firstLine="288"/>
      </w:pPr>
      <w:r>
        <w:t xml:space="preserve">Convolution is performed in CNNs by repeatedly applying filters or kernels to the input data to build a feature map. </w:t>
      </w:r>
      <w:r w:rsidRPr="00E86245">
        <w:t>CNNs are used to extract a large number of features. As a result, a CNN may perform the convolution process multiple times in each network's convolution layers. The number of times the convolution process is performed is determined by the number of filters in the layer, which the operator can specify. Each kernel will focus on a distinct feature of the input data.</w:t>
      </w:r>
      <w:r>
        <w:t xml:space="preserve"> </w:t>
      </w:r>
      <w:r w:rsidRPr="00283641">
        <w:t xml:space="preserve">The convolutional layer performs three distinct actions. The feature map is created because of the first procedure mentioned above. </w:t>
      </w:r>
    </w:p>
    <w:p w14:paraId="76CB5EE6" w14:textId="77777777" w:rsidR="00016CC2" w:rsidRDefault="00016CC2" w:rsidP="00517EFD">
      <w:pPr>
        <w:keepNext/>
        <w:ind w:left="288" w:firstLine="432"/>
      </w:pPr>
      <w:r>
        <w:rPr>
          <w:noProof/>
        </w:rPr>
        <w:lastRenderedPageBreak/>
        <w:drawing>
          <wp:inline distT="0" distB="0" distL="0" distR="0" wp14:anchorId="5D6971A4" wp14:editId="7BACBDD0">
            <wp:extent cx="4848225" cy="2543175"/>
            <wp:effectExtent l="0" t="0" r="9525" b="9525"/>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1152" t="1777" r="1138" b="3294"/>
                    <a:stretch/>
                  </pic:blipFill>
                  <pic:spPr bwMode="auto">
                    <a:xfrm>
                      <a:off x="0" y="0"/>
                      <a:ext cx="4856272" cy="2547396"/>
                    </a:xfrm>
                    <a:prstGeom prst="rect">
                      <a:avLst/>
                    </a:prstGeom>
                    <a:noFill/>
                    <a:ln>
                      <a:noFill/>
                    </a:ln>
                    <a:extLst>
                      <a:ext uri="{53640926-AAD7-44D8-BBD7-CCE9431645EC}">
                        <a14:shadowObscured xmlns:a14="http://schemas.microsoft.com/office/drawing/2010/main"/>
                      </a:ext>
                    </a:extLst>
                  </pic:spPr>
                </pic:pic>
              </a:graphicData>
            </a:graphic>
          </wp:inline>
        </w:drawing>
      </w:r>
    </w:p>
    <w:p w14:paraId="6EF993D7" w14:textId="4AC35FD2" w:rsidR="00E86245" w:rsidRDefault="00016CC2" w:rsidP="00E86245">
      <w:pPr>
        <w:pStyle w:val="Caption"/>
        <w:jc w:val="center"/>
        <w:rPr>
          <w:rFonts w:asciiTheme="minorHAnsi" w:hAnsiTheme="minorHAnsi" w:cstheme="minorHAnsi"/>
        </w:rPr>
      </w:pPr>
      <w:bookmarkStart w:id="110" w:name="_Toc84959253"/>
      <w:r>
        <w:t xml:space="preserve">Figure </w:t>
      </w:r>
      <w:fldSimple w:instr=" SEQ Figure \* ARABIC ">
        <w:r w:rsidR="00B1288F">
          <w:rPr>
            <w:noProof/>
          </w:rPr>
          <w:t>7</w:t>
        </w:r>
      </w:fldSimple>
      <w:r>
        <w:t xml:space="preserve"> - </w:t>
      </w:r>
      <w:r w:rsidR="00967C0A" w:rsidRPr="00967C0A">
        <w:rPr>
          <w:rFonts w:asciiTheme="minorHAnsi" w:hAnsiTheme="minorHAnsi" w:cstheme="minorHAnsi"/>
        </w:rPr>
        <w:t>An Architecture of a One-dimensional CNN for Time Series Data</w:t>
      </w:r>
      <w:r w:rsidR="00967C0A">
        <w:rPr>
          <w:rFonts w:asciiTheme="minorHAnsi" w:hAnsiTheme="minorHAnsi" w:cstheme="minorHAnsi"/>
        </w:rPr>
        <w:t xml:space="preserve"> </w:t>
      </w:r>
      <w:r w:rsidRPr="00E4077F">
        <w:rPr>
          <w:rFonts w:asciiTheme="minorHAnsi" w:hAnsiTheme="minorHAnsi" w:cstheme="minorHAnsi"/>
        </w:rPr>
        <w:fldChar w:fldCharType="begin" w:fldLock="1"/>
      </w:r>
      <w:r w:rsidR="00217A94">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2020"]]},"title":"Convolutional neural networks for time series forecasting | Python for Finance Cookbook","type":"webpage"},"uris":["http://www.mendeley.com/documents/?uuid=53ef56b6-fd38-3df9-b3bb-1907e4d97590"]}],"mendeley":{"formattedCitation":"[164]","plainTextFormattedCitation":"[164]","previouslyFormattedCitation":"[164]"},"properties":{"noteIndex":0},"schema":"https://github.com/citation-style-language/schema/raw/master/csl-citation.json"}</w:instrText>
      </w:r>
      <w:r w:rsidRPr="00E4077F">
        <w:rPr>
          <w:rFonts w:asciiTheme="minorHAnsi" w:hAnsiTheme="minorHAnsi" w:cstheme="minorHAnsi"/>
        </w:rPr>
        <w:fldChar w:fldCharType="separate"/>
      </w:r>
      <w:r w:rsidR="00217A94" w:rsidRPr="00217A94">
        <w:rPr>
          <w:rFonts w:asciiTheme="minorHAnsi" w:hAnsiTheme="minorHAnsi" w:cstheme="minorHAnsi"/>
          <w:b w:val="0"/>
          <w:noProof/>
        </w:rPr>
        <w:t>[164]</w:t>
      </w:r>
      <w:bookmarkEnd w:id="110"/>
      <w:r w:rsidRPr="00E4077F">
        <w:rPr>
          <w:rFonts w:asciiTheme="minorHAnsi" w:hAnsiTheme="minorHAnsi" w:cstheme="minorHAnsi"/>
        </w:rPr>
        <w:fldChar w:fldCharType="end"/>
      </w:r>
    </w:p>
    <w:p w14:paraId="2C193894" w14:textId="5D16462C" w:rsidR="00981142" w:rsidRDefault="00016CC2" w:rsidP="00981142">
      <w:pPr>
        <w:ind w:firstLine="288"/>
      </w:pPr>
      <w:r w:rsidRPr="00283641">
        <w:t>The second stage involves activating the elements in the feature map using a non</w:t>
      </w:r>
      <w:r w:rsidR="00377231" w:rsidRPr="00283641">
        <w:t>-</w:t>
      </w:r>
      <w:r w:rsidRPr="00283641">
        <w:t>linear activation function, most commonly a R</w:t>
      </w:r>
      <w:r w:rsidR="00CB6B98">
        <w:t>e</w:t>
      </w:r>
      <w:r w:rsidRPr="00283641">
        <w:t xml:space="preserve">LU or rectified linear activation function. </w:t>
      </w:r>
      <w:r w:rsidR="00981142" w:rsidRPr="009465AB">
        <w:t>Convolution is a linear process in and of itself. The rectified linear unit (ReLU) activation functions utilized in the convolutional layers introduce non-linearity. ReLU is a linear piecewise function. Because they behave similarly to linear functions, they are simple to create and train. When non-linear activation functions are utilized, propagating errors through multiple layers of a network frequently results in the so-called "vanishing gradient" problem, which inhibits deep networks from learning effectively. This is overcome by employing an activation function with similar qualities to that of a linear function. Similar to the sigmoid activation functions, the ReLU activation function squashes the inputs</w:t>
      </w:r>
      <w:r w:rsidR="00981142">
        <w:t xml:space="preserve"> z</w:t>
      </w:r>
      <w:r w:rsidR="00981142" w:rsidRPr="009465AB">
        <w:t>, clamping negative values to zero</w:t>
      </w:r>
      <w:r w:rsidR="0077009A">
        <w:t>,</w:t>
      </w:r>
      <w:r w:rsidR="00981142" w:rsidRPr="009465AB">
        <w:t xml:space="preserve"> as shown in figure </w:t>
      </w:r>
      <w:r w:rsidR="00144FD7">
        <w:t>8</w:t>
      </w:r>
      <w:r w:rsidR="00981142" w:rsidRPr="009465AB">
        <w:t>.</w:t>
      </w:r>
    </w:p>
    <w:p w14:paraId="660A75F3" w14:textId="77777777" w:rsidR="00713BE3" w:rsidRDefault="00713BE3" w:rsidP="00713BE3">
      <w:pPr>
        <w:keepNext/>
        <w:ind w:firstLine="288"/>
        <w:jc w:val="center"/>
      </w:pPr>
      <w:r>
        <w:rPr>
          <w:noProof/>
        </w:rPr>
        <w:lastRenderedPageBreak/>
        <w:drawing>
          <wp:inline distT="0" distB="0" distL="0" distR="0" wp14:anchorId="6EC554A3" wp14:editId="66845449">
            <wp:extent cx="3162300" cy="2571750"/>
            <wp:effectExtent l="0" t="0" r="0" b="3810"/>
            <wp:docPr id="4" name="Picture 4" descr="ReLU : Not a Differentiable Function: Why used in Gradient Based  Optimization? and Other Generalizations of ReLU. | by Kanchan Sar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LU : Not a Differentiable Function: Why used in Gradient Based  Optimization? and Other Generalizations of ReLU. | by Kanchan Sarkar |  Medium"/>
                    <pic:cNvPicPr>
                      <a:picLocks noChangeAspect="1" noChangeArrowheads="1"/>
                    </pic:cNvPicPr>
                  </pic:nvPicPr>
                  <pic:blipFill rotWithShape="1">
                    <a:blip r:embed="rId43">
                      <a:extLst>
                        <a:ext uri="{28A0092B-C50C-407E-A947-70E740481C1C}">
                          <a14:useLocalDpi xmlns:a14="http://schemas.microsoft.com/office/drawing/2010/main" val="0"/>
                        </a:ext>
                      </a:extLst>
                    </a:blip>
                    <a:srcRect l="5042" t="1439" r="1960" b="1439"/>
                    <a:stretch/>
                  </pic:blipFill>
                  <pic:spPr bwMode="auto">
                    <a:xfrm>
                      <a:off x="0" y="0"/>
                      <a:ext cx="3162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C006408" w14:textId="156C5346" w:rsidR="00713BE3" w:rsidRDefault="00713BE3" w:rsidP="00F9228D">
      <w:pPr>
        <w:pStyle w:val="Caption"/>
        <w:jc w:val="center"/>
      </w:pPr>
      <w:bookmarkStart w:id="111" w:name="_Toc84959254"/>
      <w:r>
        <w:t xml:space="preserve">Figure </w:t>
      </w:r>
      <w:fldSimple w:instr=" SEQ Figure \* ARABIC ">
        <w:r w:rsidR="00B1288F">
          <w:rPr>
            <w:noProof/>
          </w:rPr>
          <w:t>8</w:t>
        </w:r>
      </w:fldSimple>
      <w:r>
        <w:t xml:space="preserve"> – The Rectified Linear Unit Activation Function </w:t>
      </w:r>
      <w:r>
        <w:fldChar w:fldCharType="begin" w:fldLock="1"/>
      </w:r>
      <w:r w:rsidR="00217A94">
        <w:instrText>ADDIN CSL_CITATION {"citationItems":[{"id":"ITEM-1","itemData":{"URL":"https://medium.com/@kanchansarkar/relu-not-a-differentiable-function-why-used-in-gradient-based-optimization-7fef3a4cecec","accessed":{"date-parts":[["2021","9","17"]]},"id":"ITEM-1","issued":{"date-parts":[["2018"]]},"title":"ReLU : Not a Differentiable Function: Why used in Gradient Based Optimization? and Other Generalizations of ReLU. | by Kanchan Sarkar | Medium","type":"webpage"},"uris":["http://www.mendeley.com/documents/?uuid=cccb0435-e4c2-34c7-8b84-974ca83339db"]}],"mendeley":{"formattedCitation":"[165]","plainTextFormattedCitation":"[165]","previouslyFormattedCitation":"[165]"},"properties":{"noteIndex":0},"schema":"https://github.com/citation-style-language/schema/raw/master/csl-citation.json"}</w:instrText>
      </w:r>
      <w:r>
        <w:fldChar w:fldCharType="separate"/>
      </w:r>
      <w:r w:rsidR="00217A94" w:rsidRPr="00217A94">
        <w:rPr>
          <w:b w:val="0"/>
          <w:noProof/>
        </w:rPr>
        <w:t>[165]</w:t>
      </w:r>
      <w:bookmarkEnd w:id="111"/>
      <w:r>
        <w:fldChar w:fldCharType="end"/>
      </w:r>
    </w:p>
    <w:p w14:paraId="15673391" w14:textId="77777777" w:rsidR="000B6682" w:rsidRDefault="000B6682" w:rsidP="000B6682">
      <w:pPr>
        <w:keepNext/>
        <w:ind w:firstLine="288"/>
        <w:jc w:val="center"/>
      </w:pPr>
      <w:r>
        <w:rPr>
          <w:noProof/>
        </w:rPr>
        <w:drawing>
          <wp:inline distT="0" distB="0" distL="0" distR="0" wp14:anchorId="0FEFB6D6" wp14:editId="638497B7">
            <wp:extent cx="3439776" cy="2533650"/>
            <wp:effectExtent l="0" t="0" r="8890" b="0"/>
            <wp:docPr id="10" name="Picture 10" descr="What is max pooling in convolutional neural network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What is max pooling in convolutional neural networks? - Quo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9776" cy="2533650"/>
                    </a:xfrm>
                    <a:prstGeom prst="rect">
                      <a:avLst/>
                    </a:prstGeom>
                    <a:noFill/>
                    <a:ln>
                      <a:noFill/>
                    </a:ln>
                  </pic:spPr>
                </pic:pic>
              </a:graphicData>
            </a:graphic>
          </wp:inline>
        </w:drawing>
      </w:r>
    </w:p>
    <w:p w14:paraId="0AB40ECA" w14:textId="4DC7E4E7" w:rsidR="000B6682" w:rsidRDefault="000B6682" w:rsidP="000B6682">
      <w:pPr>
        <w:pStyle w:val="Caption"/>
        <w:jc w:val="center"/>
      </w:pPr>
      <w:bookmarkStart w:id="112" w:name="_Toc84959255"/>
      <w:r>
        <w:t xml:space="preserve">Figure </w:t>
      </w:r>
      <w:fldSimple w:instr=" SEQ Figure \* ARABIC ">
        <w:r w:rsidR="00B1288F">
          <w:rPr>
            <w:noProof/>
          </w:rPr>
          <w:t>9</w:t>
        </w:r>
      </w:fldSimple>
      <w:r>
        <w:t xml:space="preserve"> – Examples of Max and Average Pooling </w:t>
      </w:r>
      <w:r>
        <w:fldChar w:fldCharType="begin" w:fldLock="1"/>
      </w:r>
      <w:r w:rsidR="00217A94">
        <w:instrText>ADDIN CSL_CITATION {"citationItems":[{"id":"ITEM-1","itemData":{"URL":"https://www.quora.com/What-is-max-pooling-in-convolutional-neural-networks","accessed":{"date-parts":[["2021","9","17"]]},"id":"ITEM-1","issued":{"date-parts":[["2017"]]},"title":"What is max pooling in convolutional neural networks? - Quora","type":"webpage"},"uris":["http://www.mendeley.com/documents/?uuid=b46ee512-dcf6-34fd-bc30-af1cf4f6563b"]}],"mendeley":{"formattedCitation":"[166]","plainTextFormattedCitation":"[166]","previouslyFormattedCitation":"[166]"},"properties":{"noteIndex":0},"schema":"https://github.com/citation-style-language/schema/raw/master/csl-citation.json"}</w:instrText>
      </w:r>
      <w:r>
        <w:fldChar w:fldCharType="separate"/>
      </w:r>
      <w:r w:rsidR="00217A94" w:rsidRPr="00217A94">
        <w:rPr>
          <w:b w:val="0"/>
          <w:noProof/>
        </w:rPr>
        <w:t>[166]</w:t>
      </w:r>
      <w:bookmarkEnd w:id="112"/>
      <w:r>
        <w:fldChar w:fldCharType="end"/>
      </w:r>
    </w:p>
    <w:p w14:paraId="3A98EF60" w14:textId="65177C94" w:rsidR="006D0920" w:rsidRDefault="00EB0C76" w:rsidP="00013107">
      <w:pPr>
        <w:ind w:firstLine="288"/>
      </w:pPr>
      <w:r w:rsidRPr="00283641">
        <w:t>The third stage employs a pooling procedure to smooth and minimize the dimensions of the resulting feature map. The max-pooling method is commonly used; it returns an array of the maximum output values within the previous layer’s rectangle neighbo</w:t>
      </w:r>
      <w:r w:rsidR="0077009A">
        <w:t>u</w:t>
      </w:r>
      <w:r w:rsidRPr="00283641">
        <w:t xml:space="preserve">rhood </w:t>
      </w:r>
      <w:r w:rsidRPr="00283641">
        <w:fldChar w:fldCharType="begin" w:fldLock="1"/>
      </w:r>
      <w:r w:rsidR="00217A94">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[148]","plainTextFormattedCitation":"[148]","previouslyFormattedCitation":"[148]"},"properties":{"noteIndex":0},"schema":"https://github.com/citation-style-language/schema/raw/master/csl-citation.json"}</w:instrText>
      </w:r>
      <w:r w:rsidRPr="00283641">
        <w:fldChar w:fldCharType="separate"/>
      </w:r>
      <w:r w:rsidR="00217A94" w:rsidRPr="00217A94">
        <w:rPr>
          <w:noProof/>
        </w:rPr>
        <w:t>[148]</w:t>
      </w:r>
      <w:r w:rsidRPr="00283641">
        <w:fldChar w:fldCharType="end"/>
      </w:r>
      <w:r w:rsidRPr="00283641">
        <w:t xml:space="preserve">. </w:t>
      </w:r>
      <w:r w:rsidR="00B63EDB" w:rsidRPr="00B63EDB">
        <w:t xml:space="preserve">Pooling layers are used to lower the size of the previous layer's output. </w:t>
      </w:r>
      <w:r w:rsidR="0077009A">
        <w:t>A single value represents the pool</w:t>
      </w:r>
      <w:r w:rsidR="00B63EDB" w:rsidRPr="00B63EDB">
        <w:t xml:space="preserve"> from the output of a specified pool of neighbo</w:t>
      </w:r>
      <w:r w:rsidR="0077009A">
        <w:t>u</w:t>
      </w:r>
      <w:r w:rsidR="00B63EDB" w:rsidRPr="00B63EDB">
        <w:t xml:space="preserve">ring neurons from </w:t>
      </w:r>
      <w:r w:rsidR="00B63EDB" w:rsidRPr="00B63EDB">
        <w:lastRenderedPageBreak/>
        <w:t xml:space="preserve">the preceding layer. In other words, the pooling layer aggregates the responses from individual areas into a single value. For instance, as seen in Figure </w:t>
      </w:r>
      <w:r w:rsidR="00144FD7">
        <w:t>9</w:t>
      </w:r>
      <w:r w:rsidR="00B63EDB" w:rsidRPr="00B63EDB">
        <w:t>, a max</w:t>
      </w:r>
      <w:r w:rsidR="0077009A">
        <w:t>-</w:t>
      </w:r>
      <w:r w:rsidR="00B63EDB" w:rsidRPr="00B63EDB">
        <w:t>pooling operation keeps the highest value inside a region as the item to pass through to the next layer. As a result, the following layer processes fewer inputs, increasing computing efficiency.</w:t>
      </w:r>
      <w:r w:rsidR="00510B38">
        <w:t xml:space="preserve"> </w:t>
      </w:r>
    </w:p>
    <w:p w14:paraId="062DC158" w14:textId="7AB404FA" w:rsidR="0077158C" w:rsidRDefault="00EB0C76" w:rsidP="00B33CA0">
      <w:pPr>
        <w:ind w:firstLine="288"/>
      </w:pPr>
      <w:r w:rsidRPr="00283641">
        <w:t xml:space="preserve">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sidR="00F9228D">
        <w:t xml:space="preserve">When </w:t>
      </w:r>
      <w:r w:rsidR="00013107" w:rsidRPr="00283641">
        <w:t>Amaradinghe</w:t>
      </w:r>
      <w:r w:rsidR="00013107" w:rsidRPr="00283641">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[2]","plainTextFormattedCitation":"[2]","previouslyFormattedCitation":"[2]"},"properties":{"noteIndex":0},"schema":"https://github.com/citation-style-language/schema/raw/master/csl-citation.json"}</w:instrText>
      </w:r>
      <w:r w:rsidR="00013107" w:rsidRPr="00283641">
        <w:fldChar w:fldCharType="separate"/>
      </w:r>
      <w:r w:rsidR="00381D4E" w:rsidRPr="00381D4E">
        <w:rPr>
          <w:noProof/>
        </w:rPr>
        <w:t>[2]</w:t>
      </w:r>
      <w:r w:rsidR="00013107" w:rsidRPr="00283641">
        <w:fldChar w:fldCharType="end"/>
      </w:r>
      <w:r w:rsidR="00013107" w:rsidRPr="00283641">
        <w:t xml:space="preserve"> et al. compared the CNN with the LSTM, SVM, ANN, and other algorithms for individual building level load forecasting</w:t>
      </w:r>
      <w:r w:rsidR="0077009A">
        <w:t>, t</w:t>
      </w:r>
      <w:r w:rsidR="00013107" w:rsidRPr="00283641">
        <w:t xml:space="preserve">hey concluded that CNN is a viable technique that produces accurate load forecasts. </w:t>
      </w:r>
    </w:p>
    <w:p w14:paraId="29EF21C1" w14:textId="00FCE44A" w:rsidR="00BC3B4F" w:rsidRDefault="00BC3B4F" w:rsidP="00BC3B4F">
      <w:pPr>
        <w:pStyle w:val="Heading2"/>
      </w:pPr>
      <w:bookmarkStart w:id="113" w:name="_Toc84959307"/>
      <w:commentRangeStart w:id="114"/>
      <w:r>
        <w:t>3.</w:t>
      </w:r>
      <w:r w:rsidR="00F91122">
        <w:t>4</w:t>
      </w:r>
      <w:r>
        <w:t xml:space="preserve"> </w:t>
      </w:r>
      <w:r w:rsidR="002A6B03" w:rsidRPr="002A6B03">
        <w:t>Implementation Specifications for Algorithms</w:t>
      </w:r>
      <w:bookmarkEnd w:id="113"/>
      <w:commentRangeEnd w:id="114"/>
      <w:r w:rsidR="00F77CF8">
        <w:rPr>
          <w:rStyle w:val="CommentReference"/>
          <w:rFonts w:cs="Times New Roman"/>
          <w:b w:val="0"/>
          <w:bCs w:val="0"/>
          <w:iCs w:val="0"/>
        </w:rPr>
        <w:commentReference w:id="114"/>
      </w:r>
    </w:p>
    <w:p w14:paraId="1DA2E1A8" w14:textId="48DC4656" w:rsidR="008E676A" w:rsidRDefault="00096339" w:rsidP="00096339">
      <w:pPr>
        <w:ind w:firstLine="288"/>
      </w:pPr>
      <w:del w:id="115" w:author="Dawn MacIsaac" w:date="2021-10-13T08:49:00Z">
        <w:r w:rsidRPr="00096339" w:rsidDel="00F77CF8">
          <w:delText>This section cover</w:delText>
        </w:r>
        <w:r w:rsidDel="00F77CF8">
          <w:delText>s</w:delText>
        </w:r>
        <w:r w:rsidRPr="00096339" w:rsidDel="00F77CF8">
          <w:delText xml:space="preserve"> the specific parameters and implementation strategies that we used to achieve our results for each algorithm. </w:delText>
        </w:r>
      </w:del>
      <w:ins w:id="116" w:author="Dawn MacIsaac" w:date="2021-10-13T08:49:00Z">
        <w:r w:rsidR="00F77CF8">
          <w:t xml:space="preserve">All forecasters were implemented using </w:t>
        </w:r>
      </w:ins>
      <w:del w:id="117" w:author="Dawn MacIsaac" w:date="2021-10-13T08:49:00Z">
        <w:r w:rsidRPr="00096339" w:rsidDel="00F77CF8">
          <w:delText>The entire process was carried out in</w:delText>
        </w:r>
      </w:del>
      <w:r w:rsidRPr="00096339">
        <w:t xml:space="preserve"> MATLAB version </w:t>
      </w:r>
      <w:proofErr w:type="spellStart"/>
      <w:r w:rsidRPr="00096339">
        <w:t>R2021b</w:t>
      </w:r>
      <w:proofErr w:type="spellEnd"/>
      <w:r w:rsidRPr="00096339">
        <w:t>.</w:t>
      </w:r>
      <w:r w:rsidR="008E676A">
        <w:t xml:space="preserve"> </w:t>
      </w:r>
      <w:commentRangeStart w:id="118"/>
      <w:r w:rsidR="008E676A" w:rsidRPr="002A4A09">
        <w:t xml:space="preserve">The training dataset for both the Toronto and Ottawa datasets </w:t>
      </w:r>
      <w:r w:rsidR="008E676A">
        <w:t>are</w:t>
      </w:r>
      <w:r w:rsidR="008E676A" w:rsidRPr="002A4A09">
        <w:t xml:space="preserve"> from the years 2010-2018, while the testing dataset is from 2019.</w:t>
      </w:r>
      <w:r w:rsidR="008E676A">
        <w:t xml:space="preserve"> The training dataset for the Saint John dataset is from the years 2018 - 2020, while the testing dataset is from January 2021 until </w:t>
      </w:r>
      <w:r w:rsidR="008E676A" w:rsidRPr="00985544">
        <w:t>present</w:t>
      </w:r>
      <w:commentRangeEnd w:id="118"/>
      <w:r w:rsidR="00F77CF8">
        <w:rPr>
          <w:rStyle w:val="CommentReference"/>
        </w:rPr>
        <w:commentReference w:id="118"/>
      </w:r>
      <w:r w:rsidR="008E676A">
        <w:t>.</w:t>
      </w:r>
      <w:del w:id="119" w:author="Dawn MacIsaac" w:date="2021-10-13T08:50:00Z">
        <w:r w:rsidR="008E676A" w:rsidDel="00F77CF8">
          <w:delText xml:space="preserve"> </w:delText>
        </w:r>
        <w:commentRangeStart w:id="120"/>
        <w:r w:rsidR="004A59DA" w:rsidRPr="004A59DA" w:rsidDel="00F77CF8">
          <w:delText>The load demand was quantified in megawatts, and the temperature variable is in degrees celsius</w:delText>
        </w:r>
        <w:commentRangeEnd w:id="120"/>
        <w:r w:rsidR="00F77CF8" w:rsidDel="00F77CF8">
          <w:rPr>
            <w:rStyle w:val="CommentReference"/>
          </w:rPr>
          <w:commentReference w:id="120"/>
        </w:r>
      </w:del>
      <w:r w:rsidR="004A59DA" w:rsidRPr="004A59DA">
        <w:t>.</w:t>
      </w:r>
    </w:p>
    <w:p w14:paraId="7F4AC7D6" w14:textId="77777777" w:rsidR="00C2668A" w:rsidRDefault="008E676A" w:rsidP="008A011F">
      <w:pPr>
        <w:ind w:firstLine="288"/>
      </w:pPr>
      <w:r>
        <w:t xml:space="preserve">A </w:t>
      </w:r>
      <w:commentRangeStart w:id="121"/>
      <w:r>
        <w:t xml:space="preserve">Hampel filter </w:t>
      </w:r>
      <w:commentRangeEnd w:id="121"/>
      <w:r w:rsidR="00F77CF8">
        <w:rPr>
          <w:rStyle w:val="CommentReference"/>
        </w:rPr>
        <w:commentReference w:id="121"/>
      </w:r>
      <w:r>
        <w:t>was used t</w:t>
      </w:r>
      <w:r w:rsidRPr="00393A2F">
        <w:t>o find and replace outliers in the datasets.</w:t>
      </w:r>
      <w:r>
        <w:t xml:space="preserve">  </w:t>
      </w:r>
      <w:r w:rsidRPr="00393A2F">
        <w:t>The filter is a sliding window with a variable width that glide</w:t>
      </w:r>
      <w:r>
        <w:t>s</w:t>
      </w:r>
      <w:r w:rsidRPr="00393A2F">
        <w:t xml:space="preserve"> across the time series. The filter </w:t>
      </w:r>
      <w:r w:rsidRPr="00393A2F">
        <w:lastRenderedPageBreak/>
        <w:t xml:space="preserve">determines the median and standard deviation for each window. If a point in the window is more than three standard deviations from </w:t>
      </w:r>
      <w:r>
        <w:t>the window'</w:t>
      </w:r>
      <w:r w:rsidRPr="00393A2F">
        <w:t>s median, the Hampel filter flags it as an outlier and substitutes it with the window's median</w:t>
      </w:r>
      <w:r>
        <w:t xml:space="preserve"> </w:t>
      </w:r>
      <w:r>
        <w:fldChar w:fldCharType="begin" w:fldLock="1"/>
      </w:r>
      <w:r w:rsidR="00217A94">
        <w:instrText>ADDIN CSL_CITATION {"citationItems":[{"id":"ITEM-1","itemData":{"DOI":"10.1016/j.eswa.2020.114209","ISSN":"09574174","abstract":"Air compressor systems are responsible for approximately 10% of the electricity consumed in United States and European Union industry. As many researches have proven the effectiveness of using Artificial Neural Network in air compressor performance prediction, there is still a need to forecast the air compressor electrical load profile. The objective of this study is to predict compressed air systems' electrical load profile, which is valuable to industry practitioners as well as software providers in developing better practice and tools for load management and look-ahead scheduling programs. Two artificial neural networks, Two-Layer Feed-Forward Neural Network and Long Short-Term Memory were used to predict an air compressors electrical load. Compressors with three different control mechanisms are evaluated with a total number of 11,874 observations. The forecasts were validated using out-of-sample datasets with 5-fold cross-validation. Models produced average coefficient of determination values from 0.24 to 0.94, average root-mean-square errors from 0.05 kW - 5.83 kW, and mean absolute scaled errors from 0.20 to 1.33. The results indicate that both artificial neural networks yield good results for compressors using variable speed drive (average R2 = 0.8 and no naïve forecasting), only the long short-term memory model gives acceptable results for compressors using on/off control (average R2 = 0.82 and no naïve forecasting), and no satisfactory results are obtained for load/unload type air compressors (models constituting naïve forecasting).","author":[{"dropping-particle":"","family":"Wu","given":"Da Chun","non-dropping-particle":"","parse-names":false,"suffix":""},{"dropping-particle":"","family":"Bahrami Asl","given":"Babak","non-dropping-particle":"","parse-names":false,"suffix":""},{"dropping-particle":"","family":"Razban","given":"Ali","non-dropping-particle":"","parse-names":false,"suffix":""},{"dropping-particle":"","family":"Chen","given":"Jie","non-dropping-particle":"","parse-names":false,"suffix":""}],"container-title":"Expert Systems with Applications","id":"ITEM-1","issued":{"date-parts":[["2021"]]},"title":"Air compressor load forecasting using artificial neural network","type":"article-journal"},"uris":["http://www.mendeley.com/documents/?uuid=5d42f42d-6790-4def-9911-00e5430d2a3d"]}],"mendeley":{"formattedCitation":"[167]","plainTextFormattedCitation":"[167]","previouslyFormattedCitation":"[167]"},"properties":{"noteIndex":0},"schema":"https://github.com/citation-style-language/schema/raw/master/csl-citation.json"}</w:instrText>
      </w:r>
      <w:r>
        <w:fldChar w:fldCharType="separate"/>
      </w:r>
      <w:r w:rsidR="00217A94" w:rsidRPr="00217A94">
        <w:rPr>
          <w:noProof/>
        </w:rPr>
        <w:t>[167]</w:t>
      </w:r>
      <w:r>
        <w:fldChar w:fldCharType="end"/>
      </w:r>
      <w:r w:rsidRPr="00393A2F">
        <w:t>.</w:t>
      </w:r>
      <w:r>
        <w:t xml:space="preserve"> </w:t>
      </w:r>
      <w:commentRangeStart w:id="122"/>
      <w:r w:rsidRPr="003968C7">
        <w:t>We used MATLAB’s default median window</w:t>
      </w:r>
      <w:commentRangeEnd w:id="122"/>
      <w:r w:rsidR="00F77CF8">
        <w:rPr>
          <w:rStyle w:val="CommentReference"/>
        </w:rPr>
        <w:commentReference w:id="122"/>
      </w:r>
      <w:r w:rsidRPr="003968C7">
        <w:t>, which contains the sample and six adjacent samples, three on each side.</w:t>
      </w:r>
      <w:r w:rsidR="00AD5D77">
        <w:t xml:space="preserve"> </w:t>
      </w:r>
    </w:p>
    <w:p w14:paraId="40D67BED" w14:textId="1926C470" w:rsidR="00AD5D77" w:rsidRDefault="00AD5D77" w:rsidP="008A011F">
      <w:pPr>
        <w:ind w:firstLine="288"/>
      </w:pPr>
      <w:r w:rsidRPr="00AD5D77">
        <w:t xml:space="preserve">Prior to passing our datasets to the algorithms, </w:t>
      </w:r>
      <w:commentRangeStart w:id="123"/>
      <w:r w:rsidRPr="00AD5D77">
        <w:t>we normalized the variables using the datasets maximum and minimum values</w:t>
      </w:r>
      <w:commentRangeEnd w:id="123"/>
      <w:r w:rsidR="00F77CF8">
        <w:rPr>
          <w:rStyle w:val="CommentReference"/>
        </w:rPr>
        <w:commentReference w:id="123"/>
      </w:r>
      <w:r w:rsidRPr="00AD5D77">
        <w:t xml:space="preserve">. </w:t>
      </w:r>
      <w:r w:rsidR="00D76F7F" w:rsidRPr="00D51EC2">
        <w:t>Th</w:t>
      </w:r>
      <w:r w:rsidR="00D76F7F">
        <w:t>is</w:t>
      </w:r>
      <w:r w:rsidR="00D76F7F" w:rsidRPr="00D51EC2">
        <w:t xml:space="preserve"> </w:t>
      </w:r>
      <w:r w:rsidR="00D76F7F">
        <w:t>step</w:t>
      </w:r>
      <w:r w:rsidR="00D76F7F" w:rsidRPr="00D51EC2">
        <w:t xml:space="preserve"> was carried out for both the load demand and temperature variables.</w:t>
      </w:r>
      <w:r w:rsidR="00D76F7F">
        <w:t xml:space="preserve"> </w:t>
      </w:r>
      <w:r w:rsidRPr="00AD5D77">
        <w:t>The equation below illustrates the normalization formula we used.</w:t>
      </w:r>
      <w:r w:rsidR="00D76F7F" w:rsidRPr="00D76F7F">
        <w:t xml:space="preserve"> </w:t>
      </w:r>
    </w:p>
    <w:p w14:paraId="04513AF1" w14:textId="5395DF11" w:rsidR="00A01EFD" w:rsidRDefault="0056248B" w:rsidP="00AD5D77">
      <w:pPr>
        <w:ind w:firstLine="288"/>
        <w:jc w:val="center"/>
      </w:pPr>
      <w:r w:rsidRPr="008F5CFD">
        <w:rPr>
          <w:position w:val="-24"/>
        </w:rPr>
        <w:object w:dxaOrig="2260" w:dyaOrig="620" w14:anchorId="78BF14B8">
          <v:shape id="_x0000_i1036" type="#_x0000_t75" style="width:153.95pt;height:42.15pt" o:ole="">
            <v:imagedata r:id="rId45" o:title=""/>
          </v:shape>
          <o:OLEObject Type="Embed" ProgID="Equation.DSMT4" ShapeID="_x0000_i1036" DrawAspect="Content" ObjectID="_1695624457" r:id="rId46"/>
        </w:object>
      </w:r>
      <w:r w:rsidR="00AD5D77">
        <w:t xml:space="preserve">    </w:t>
      </w:r>
      <w:r w:rsidR="00AD5D77">
        <w:fldChar w:fldCharType="begin"/>
      </w:r>
      <w:r w:rsidR="00AD5D77">
        <w:instrText xml:space="preserve"> MACROBUTTON MTPlaceRef \* MERGEFORMAT </w:instrText>
      </w:r>
      <w:r w:rsidR="00AD5D77">
        <w:fldChar w:fldCharType="begin"/>
      </w:r>
      <w:r w:rsidR="00AD5D77">
        <w:instrText xml:space="preserve"> SEQ MTEqn \h \* MERGEFORMAT </w:instrText>
      </w:r>
      <w:r w:rsidR="00AD5D77">
        <w:fldChar w:fldCharType="end"/>
      </w:r>
      <w:r w:rsidR="00AD5D77">
        <w:instrText>(</w:instrText>
      </w:r>
      <w:r w:rsidR="00346127">
        <w:fldChar w:fldCharType="begin"/>
      </w:r>
      <w:r w:rsidR="00346127">
        <w:instrText xml:space="preserve"> SEQ MTEqn \c \* Arabic \* MERGEFORMAT </w:instrText>
      </w:r>
      <w:r w:rsidR="00346127">
        <w:fldChar w:fldCharType="separate"/>
      </w:r>
      <w:r w:rsidR="00E02448">
        <w:rPr>
          <w:noProof/>
        </w:rPr>
        <w:instrText>4</w:instrText>
      </w:r>
      <w:r w:rsidR="00346127">
        <w:rPr>
          <w:noProof/>
        </w:rPr>
        <w:fldChar w:fldCharType="end"/>
      </w:r>
      <w:r w:rsidR="00AD5D77">
        <w:instrText>)</w:instrText>
      </w:r>
      <w:r w:rsidR="00AD5D77">
        <w:fldChar w:fldCharType="end"/>
      </w:r>
    </w:p>
    <w:p w14:paraId="3BE50710" w14:textId="2B970827" w:rsidR="00BE441B" w:rsidRDefault="00AD5D77" w:rsidP="00BE441B">
      <w:pPr>
        <w:ind w:firstLine="288"/>
      </w:pPr>
      <w:r w:rsidRPr="00AD5D77">
        <w:t xml:space="preserve">where </w:t>
      </w:r>
      <w:r w:rsidR="005F130D" w:rsidRPr="00AD5D77">
        <w:rPr>
          <w:position w:val="-6"/>
        </w:rPr>
        <w:object w:dxaOrig="700" w:dyaOrig="220" w14:anchorId="4EC3A34A">
          <v:shape id="_x0000_i1037" type="#_x0000_t75" style="width:35.3pt;height:11.3pt" o:ole="">
            <v:imagedata r:id="rId47" o:title=""/>
          </v:shape>
          <o:OLEObject Type="Embed" ProgID="Equation.DSMT4" ShapeID="_x0000_i1037" DrawAspect="Content" ObjectID="_1695624458" r:id="rId48"/>
        </w:object>
      </w:r>
      <w:r>
        <w:t xml:space="preserve"> </w:t>
      </w:r>
      <w:r w:rsidRPr="00AD5D77">
        <w:t xml:space="preserve">denotes the normalized value, </w:t>
      </w:r>
      <w:r w:rsidR="005F130D" w:rsidRPr="00AD5D77">
        <w:rPr>
          <w:position w:val="-6"/>
        </w:rPr>
        <w:object w:dxaOrig="480" w:dyaOrig="240" w14:anchorId="76E968F0">
          <v:shape id="_x0000_i1038" type="#_x0000_t75" style="width:24pt;height:12pt" o:ole="">
            <v:imagedata r:id="rId49" o:title=""/>
          </v:shape>
          <o:OLEObject Type="Embed" ProgID="Equation.DSMT4" ShapeID="_x0000_i1038" DrawAspect="Content" ObjectID="_1695624459" r:id="rId50"/>
        </w:object>
      </w:r>
      <w:r>
        <w:t xml:space="preserve"> </w:t>
      </w:r>
      <w:r w:rsidRPr="00AD5D77">
        <w:t xml:space="preserve">denotes the actual value, </w:t>
      </w:r>
      <w:r w:rsidRPr="00AD5D77">
        <w:rPr>
          <w:position w:val="-6"/>
        </w:rPr>
        <w:object w:dxaOrig="600" w:dyaOrig="279" w14:anchorId="4ED272E0">
          <v:shape id="_x0000_i1039" type="#_x0000_t75" style="width:30.15pt;height:14.4pt" o:ole="">
            <v:imagedata r:id="rId51" o:title=""/>
          </v:shape>
          <o:OLEObject Type="Embed" ProgID="Equation.DSMT4" ShapeID="_x0000_i1039" DrawAspect="Content" ObjectID="_1695624460" r:id="rId52"/>
        </w:object>
      </w:r>
      <w:r>
        <w:t xml:space="preserve"> </w:t>
      </w:r>
      <w:r w:rsidRPr="00AD5D77">
        <w:t xml:space="preserve">denotes the variable's minimum value in the timeseries, and </w:t>
      </w:r>
      <w:r>
        <w:t xml:space="preserve"> </w:t>
      </w:r>
      <w:r w:rsidRPr="00AD5D77">
        <w:rPr>
          <w:position w:val="-6"/>
        </w:rPr>
        <w:object w:dxaOrig="639" w:dyaOrig="220" w14:anchorId="58E8C57E">
          <v:shape id="_x0000_i1040" type="#_x0000_t75" style="width:32.25pt;height:11.3pt" o:ole="">
            <v:imagedata r:id="rId53" o:title=""/>
          </v:shape>
          <o:OLEObject Type="Embed" ProgID="Equation.DSMT4" ShapeID="_x0000_i1040" DrawAspect="Content" ObjectID="_1695624461" r:id="rId54"/>
        </w:object>
      </w:r>
      <w:r w:rsidRPr="00AD5D77">
        <w:t>denotes the variable's maximum value in the timeseries.</w:t>
      </w:r>
      <w:r>
        <w:t xml:space="preserve"> </w:t>
      </w:r>
      <w:r w:rsidR="00381D4E" w:rsidRPr="00381D4E">
        <w:t xml:space="preserve">Panigrahi et al. stated in </w:t>
      </w:r>
      <w:r w:rsidR="00381D4E">
        <w:fldChar w:fldCharType="begin" w:fldLock="1"/>
      </w:r>
      <w:r w:rsidR="00217A94">
        <w:instrText>ADDIN CSL_CITATION {"citationItems":[{"id":"ITEM-1","itemData":{"abstract":"Efficient time series forecasting (TSF) is of utmost importance in order to make better decision under uncertainty. Over the past few years a large literature has evolved to forecast time series using different artificial neural network (ANN) models because of its several distinguishing characteristics. This paper evaluates the effectiveness of three methods to forecast time series, one carried out with ANN-GD using extended back propagation (EBP) algorithm, second one carried out with ANN-GA using genetic algorithm (GA) and the last one carried out with ANN-DE using differential evolution (DE). For comparative performance analysis between these methods two benchmark time series such as: wisconsin employment time series and monthly milk production time series are considered. Results show that both the ANN-GA and ANN-DE outperform ANN-GD considering forecast accuracy. It is also observed that the ANN-DE performs better than ANN-GA for both the time series considered.","author":[{"dropping-particle":"","family":"Panigrahi","given":"Sibarama","non-dropping-particle":"","parse-names":false,"suffix":""},{"dropping-particle":"","family":"Karali","given":"Yasobanta","non-dropping-particle":"","parse-names":false,"suffix":""},{"dropping-particle":"","family":"Behera","given":"H. S.","non-dropping-particle":"","parse-names":false,"suffix":""}],"container-title":"International Journal of Computer Applications","id":"ITEM-1","issued":{"date-parts":[["2013"]]},"title":"Normalize Time Series and Forecast using Evolutionary Neural Network","type":"article-journal"},"uris":["http://www.mendeley.com/documents/?uuid=da806e78-2307-4e50-b268-9c91223b38cf"]}],"mendeley":{"formattedCitation":"[168]","plainTextFormattedCitation":"[168]","previouslyFormattedCitation":"[168]"},"properties":{"noteIndex":0},"schema":"https://github.com/citation-style-language/schema/raw/master/csl-citation.json"}</w:instrText>
      </w:r>
      <w:r w:rsidR="00381D4E">
        <w:fldChar w:fldCharType="separate"/>
      </w:r>
      <w:r w:rsidR="00217A94" w:rsidRPr="00217A94">
        <w:rPr>
          <w:noProof/>
        </w:rPr>
        <w:t>[168]</w:t>
      </w:r>
      <w:r w:rsidR="00381D4E">
        <w:fldChar w:fldCharType="end"/>
      </w:r>
      <w:r w:rsidR="00381D4E">
        <w:t xml:space="preserve"> </w:t>
      </w:r>
      <w:r w:rsidR="00381D4E" w:rsidRPr="00381D4E">
        <w:t>that data normalization has a significant effect on the performance of any model because its sole purpose is to ensure the quality of data before it is fed to the model. Additionally, they state</w:t>
      </w:r>
      <w:r w:rsidR="00D76F7F">
        <w:t>d</w:t>
      </w:r>
      <w:r w:rsidR="00381D4E" w:rsidRPr="00381D4E">
        <w:t xml:space="preserve"> that the literature indicates that normalization techniques have a significant impact on a model's performance and that the appropriate normalization technique should be chosen based on the problem and model.</w:t>
      </w:r>
      <w:r w:rsidR="00653032">
        <w:t xml:space="preserve"> </w:t>
      </w:r>
    </w:p>
    <w:p w14:paraId="22C81FC6" w14:textId="4E6AF31B" w:rsidR="00065BAC" w:rsidRDefault="00381D4E" w:rsidP="00065BAC">
      <w:pPr>
        <w:ind w:firstLine="288"/>
      </w:pPr>
      <w:r w:rsidRPr="00381D4E">
        <w:t xml:space="preserve">The normalization method described above is called </w:t>
      </w:r>
      <w:commentRangeStart w:id="124"/>
      <w:r w:rsidRPr="00381D4E">
        <w:t>Min-Max normalization</w:t>
      </w:r>
      <w:commentRangeEnd w:id="124"/>
      <w:r w:rsidR="00F77CF8">
        <w:rPr>
          <w:rStyle w:val="CommentReference"/>
        </w:rPr>
        <w:commentReference w:id="124"/>
      </w:r>
      <w:r w:rsidRPr="00381D4E">
        <w:t xml:space="preserve">; it scales </w:t>
      </w:r>
      <w:r w:rsidR="00A443B5">
        <w:t xml:space="preserve">the </w:t>
      </w:r>
      <w:r w:rsidRPr="00381D4E">
        <w:t xml:space="preserve">values between zero and one; the normalized values are dependent on their proximity to or separation from the set's minimum and maximum values. </w:t>
      </w:r>
      <w:r w:rsidR="00065BAC" w:rsidRPr="00065BAC">
        <w:t>The minimum and maximum values were saved and used to de</w:t>
      </w:r>
      <w:r w:rsidR="00065BAC">
        <w:t>-</w:t>
      </w:r>
      <w:r w:rsidR="00065BAC" w:rsidRPr="00065BAC">
        <w:t xml:space="preserve">normalize the final forecasts prior to the </w:t>
      </w:r>
      <w:r w:rsidR="00065BAC" w:rsidRPr="00065BAC">
        <w:lastRenderedPageBreak/>
        <w:t>calculation of any performance metrics.</w:t>
      </w:r>
      <w:r w:rsidR="00065BAC">
        <w:t xml:space="preserve"> </w:t>
      </w:r>
      <w:r w:rsidRPr="00381D4E">
        <w:t>Numerous researchers have used this method of normalization in the area of load forecasting</w:t>
      </w:r>
      <w:r w:rsidR="009F2D5B">
        <w:t xml:space="preserve"> </w:t>
      </w:r>
      <w:r w:rsidR="009F2D5B">
        <w:fldChar w:fldCharType="begin" w:fldLock="1"/>
      </w:r>
      <w:r w:rsidR="00217A94">
        <w:instrText>ADDIN CSL_CITATION {"citationItems":[{"id":"ITEM-1","itemData":{"DOI":"10.1109/EI2.2017.8245330","ISBN":"9781538614273","abstract":"A multilayered self-normalizing gated recurrent units (MS-GRU) model is proposed for short-term electricity load forecasting. This model introduces scaled exponential linear units (SELU) activation function to squash the hidden states to calculate the output of the model. Meanwhile, the squashed states also contribute to the calculation of update gate, reset gate and candidate state of GRU. Therefore, exploding and vanishing gradient problem can be overcome in a stacked GRU neural network using this self-normalizing method. Fuzzy cluster-means (FCM) algorithm is used for the selection of similar days of electricity loads. Experiments illustrates that the MS-GRU model can give a more accurate forecast to the short-term electricity load compared with other RNN models.","author":[{"dropping-particle":"","family":"Kuan","given":"Lu","non-dropping-particle":"","parse-names":false,"suffix":""},{"dropping-particle":"","family":"Yan","given":"Zhao","non-dropping-particle":"","parse-names":false,"suffix":""},{"dropping-particle":"","family":"Xin","given":"Wang","non-dropping-particle":"","parse-names":false,"suffix":""},{"dropping-particle":"","family":"Yan","given":"Cheng","non-dropping-particle":"","parse-names":false,"suffix":""},{"dropping-particle":"","family":"Xiangkun","given":"Pang","non-dropping-particle":"","parse-names":false,"suffix":""},{"dropping-particle":"","family":"Wenxue","given":"Sun","non-dropping-particle":"","parse-names":false,"suffix":""},{"dropping-particle":"","family":"Zhe","given":"Jiang","non-dropping-particle":"","parse-names":false,"suffix":""},{"dropping-particle":"","family":"Yong","given":"Zhang","non-dropping-particle":"","parse-names":false,"suffix":""},{"dropping-particle":"","family":"Nan","given":"Xu","non-dropping-particle":"","parse-names":false,"suffix":""},{"dropping-particle":"","family":"Xin","given":"Zhao","non-dropping-particle":"","parse-names":false,"suffix":""}],"container-title":"2017 IEEE Conference on Energy Internet and Energy System Integration, EI2 2017 - Proceedings","id":"ITEM-1","issued":{"date-parts":[["2017"]]},"title":"Short-term electricity load forecasting method based on multilayered self-normalizing GRU network","type":"paper-conference"},"uris":["http://www.mendeley.com/documents/?uuid=0ebd28f1-ef03-438b-8533-c0459c926196"]},{"id":"ITEM-2","itemData":{"DOI":"10.1109/ISPAN-FCST-ISCC.2017.78","ISBN":"9781538608401","abstract":"Electrical load forecasting is of great significance to guarantee the system stability under large disturbances, and optimize the distribution of energy resources in the smart grid. Traditional prediction models, which are mainly based on time series analyzing, have been unable to fully meet the actual needs of the power system, due to their non-negligible prediction errors. To improve the forecasting precision, we successfully transform the numerical prediction problem into an image processing task, and, based on that, utilize the state-of-the-art deep learning methods, which have been widely used in computer image area, to perform the electrical load forecasting. A novel deep learning based short-term forecasting (DLSF) method is proposed in the paper. Our method can perform accurate clustering on the input data using a deep Convolutional Neural Network (CNN) model. And ultimately, another neural network with three hiddenlayers is used to predict the electric load, considering various external influencing factors, e.g. temperature, humidity, wind speed, etc. Experimental results demonstrate that the proposed DLSF method performs well in both accuracy and efficiency.","author":[{"dropping-particle":"","family":"Li","given":"Liangzhi","non-dropping-particle":"","parse-names":false,"suffix":""},{"dropping-particle":"","family":"Ota","given":"Kaoru","non-dropping-particle":"","parse-names":false,"suffix":""},{"dropping-particle":"","family":"Dong","given":"Mianxiong","non-dropping-particle":"","parse-names":false,"suffix":""}],"container-title":"Proceedings - 14th International Symposium on Pervasive Systems, Algorithms and Networks, I-SPAN 2017, 11th International Conference on Frontier of Computer Science and Technology, FCST 2017 and 3rd International Symposium of Creative Computing, ISCC 2017","id":"ITEM-2","issued":{"date-parts":[["2017"]]},"title":"Everything is image: CNN-based short-term electrical load forecasting for smart grid","type":"paper-conference"},"uris":["http://www.mendeley.com/documents/?uuid=92a47028-718f-4881-88fa-ad29991b54f0"]},{"id":"ITEM-3","itemData":{"DOI":"10.1109/TSG.2019.2924183","ISSN":"19493061","abstract":"Distribution feeder long-term load forecast (LTLF) is a critical task many electric utility companies perform on an annual basis. The goal of this task is to forecast the annual load of distribution feeders. The previous top-down and bottom-up LTLF methods are unable to incorporate different levels of information. This paper proposes a hybrid modeling method using sequence prediction for this classic and important task. The proposed method can seamlessly integrate top-down, bottom-up, and sequential information hidden in multi-year data. Two advanced sequence prediction models long short-term memory (LSTM) and gated recurrent unit (GRU) networks are investigated in this paper. They successfully solve the vanishing and exploding gradient problems a standard recurrent neural network has. This paper first explains the theories of LSTM and GRU networks and then discusses the steps of feature selection, feature engineering and model implementation in detail. In the end, a real-world application example for a large urban grid in West Canada is provided. LSTM and GRU networks under different sequential configurations and traditional models including bottom-up, ARIMA, and feed-forward neural network are all implemented and compared in detail. The proposed method demonstrates superior performance and great practicality.","author":[{"dropping-particle":"","family":"Dong","given":"Ming","non-dropping-particle":"","parse-names":false,"suffix":""},{"dropping-particle":"","family":"Grumbach","given":"Lukas","non-dropping-particle":"","parse-names":false,"suffix":""}],"container-title":"IEEE Transactions on Smart Grid","id":"ITEM-3","issued":{"date-parts":[["2020"]]},"title":"A Hybrid Distribution Feeder Long-Term Load Forecasting Method Based on Sequence Prediction","type":"article-journal"},"uris":["http://www.mendeley.com/documents/?uuid=8b43662a-cb42-450b-9d92-a3d2f4c49656"]},{"id":"ITEM-4","itemData":{"DOI":"10.1109/HNICEM.2015.7393166","ISBN":"9781509003594","abstract":"The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2015","id":"ITEM-4","issued":{"date-parts":[["2016"]]},"title":"Next day electric load forecasting using Artificial Neural Networks","type":"paper-conference"},"uris":["http://www.mendeley.com/documents/?uuid=12680df7-986c-407d-a6fa-e0dbbc4eeb91"]},{"id":"ITEM-5","itemData":{"DOI":"10.1016/j.apenergy.2020.116328","ISSN":"03062619","abstract":"With the advancement of power market reform, accurate load forecasting can ensure the stable operation of power systems increasingly. The randomness of feature change such as climate and day type increases the complexity of short-term load forecasting. To simplify the data processing process to facilitate the practical application and predict short-term loads more accurately, this paper takes the past load data as a feature and considers the time series characteristics of load data simultaneously. The multi-temporal-spatial-scale method is applied to process the load data by reducing the load data noise error and enhancing the time series characteristics. Then, a novel short-term load forecasting model, which is named a multi-temporal-spatial-scale temporal convolutional network, is applied to load forecasting tasks in this paper. The proposed approach can learn the nonlinear feature and time series characteristics of load data simultaneously. To predict the power load of a city in Guangxi Zhuang Autonomous Region (China) in the next day and the next week, the forecasting model is trained by the historical feature load of 7 days, 21 days, 99 days, and 199 days. Compared with 22 artificial intelligent short-term load forecasting models, such as backpropagation neural network and bagging regression, the simulation results show that the proposed multi-temporal-spatial-scale temporal convolutional network can obtain higher accuracy for the short-term load forecasting of power systems than other compared methods.","author":[{"dropping-particle":"","family":"Yin","given":"Linfei","non-dropping-particle":"","parse-names":false,"suffix":""},{"dropping-particle":"","family":"Xie","given":"Jiaxing","non-dropping-particle":"","parse-names":false,"suffix":""}],"container-title":"Applied Energy","id":"ITEM-5","issued":{"date-parts":[["2021"]]},"title":"Multi-temporal-spatial-scale temporal convolution network for short-term load forecasting of power systems","type":"article-journal"},"uris":["http://www.mendeley.com/documents/?uuid=1a0552e2-ad25-4c81-b270-418aad9fda19"]}],"mendeley":{"formattedCitation":"[72], [169]–[172]","plainTextFormattedCitation":"[72], [169]–[172]","previouslyFormattedCitation":"[72], [169]–[172]"},"properties":{"noteIndex":0},"schema":"https://github.com/citation-style-language/schema/raw/master/csl-citation.json"}</w:instrText>
      </w:r>
      <w:r w:rsidR="009F2D5B">
        <w:fldChar w:fldCharType="separate"/>
      </w:r>
      <w:r w:rsidR="00217A94" w:rsidRPr="00217A94">
        <w:rPr>
          <w:noProof/>
        </w:rPr>
        <w:t>[72], [169]–[172]</w:t>
      </w:r>
      <w:r w:rsidR="009F2D5B">
        <w:fldChar w:fldCharType="end"/>
      </w:r>
      <w:r w:rsidRPr="00381D4E">
        <w:t>.</w:t>
      </w:r>
    </w:p>
    <w:p w14:paraId="23AAA43A" w14:textId="19B12919" w:rsidR="005026CB" w:rsidRDefault="005026CB" w:rsidP="00A01EFD">
      <w:pPr>
        <w:pStyle w:val="Heading3"/>
      </w:pPr>
      <w:bookmarkStart w:id="125" w:name="_Toc84959308"/>
      <w:r>
        <w:t>3.4.1 The Benchmark Forecasters</w:t>
      </w:r>
      <w:bookmarkEnd w:id="125"/>
    </w:p>
    <w:p w14:paraId="2C704394" w14:textId="7858FEBE" w:rsidR="00096339" w:rsidRPr="00096339" w:rsidRDefault="00096339" w:rsidP="00096339">
      <w:pPr>
        <w:pStyle w:val="Heading4"/>
      </w:pPr>
      <w:r>
        <w:t>3.4.1.1 The Seasonal Naïve Forecaster (SNF)</w:t>
      </w:r>
    </w:p>
    <w:p w14:paraId="014EE8A2" w14:textId="039DB66D" w:rsidR="00096339" w:rsidRDefault="00314909" w:rsidP="00314909">
      <w:pPr>
        <w:ind w:firstLine="288"/>
      </w:pPr>
      <w:r w:rsidRPr="00314909">
        <w:t xml:space="preserve"> </w:t>
      </w:r>
      <w:r w:rsidR="003B2A84" w:rsidRPr="003B2A84">
        <w:t>The seasonal naive method was straightforward to implement; we used the previous week's hourly lag as the current hour's value. Additionally, we repeated the preceding step for each hour of our test set.</w:t>
      </w:r>
      <w:r w:rsidR="00485AA2">
        <w:t xml:space="preserve"> </w:t>
      </w:r>
    </w:p>
    <w:p w14:paraId="546C26C6" w14:textId="370C2838" w:rsidR="00523B38" w:rsidRDefault="00523B38" w:rsidP="00523B38">
      <w:pPr>
        <w:pStyle w:val="Heading4"/>
      </w:pPr>
      <w:r>
        <w:t>3.4.1.2 The Multiple Linear Regression Forecaster (MLR)</w:t>
      </w:r>
    </w:p>
    <w:p w14:paraId="686FADC1" w14:textId="00699F08" w:rsidR="00523B38" w:rsidRDefault="00523B38" w:rsidP="00523B38">
      <w:r>
        <w:tab/>
      </w:r>
      <w:r w:rsidRPr="00A7649A">
        <w:t>The MLR forecaster was developed using ten independent variables</w:t>
      </w:r>
      <w:ins w:id="126" w:author="Dawn MacIsaac" w:date="2021-10-13T08:57:00Z">
        <w:r w:rsidR="00F77CF8">
          <w:t xml:space="preserve"> (inputs)</w:t>
        </w:r>
      </w:ins>
      <w:r w:rsidRPr="00A7649A">
        <w:t xml:space="preserve">, </w:t>
      </w:r>
      <w:del w:id="127" w:author="Dawn MacIsaac" w:date="2021-10-13T08:57:00Z">
        <w:r w:rsidRPr="00A7649A" w:rsidDel="00F77CF8">
          <w:delText xml:space="preserve">also referred to as inputs, </w:delText>
        </w:r>
      </w:del>
      <w:r w:rsidRPr="00A7649A">
        <w:t xml:space="preserve">and one target variable, which </w:t>
      </w:r>
      <w:del w:id="128" w:author="Dawn MacIsaac" w:date="2021-10-13T08:57:00Z">
        <w:r w:rsidRPr="00A7649A" w:rsidDel="00C84DC1">
          <w:delText xml:space="preserve">is </w:delText>
        </w:r>
      </w:del>
      <w:ins w:id="129" w:author="Dawn MacIsaac" w:date="2021-10-13T08:57:00Z">
        <w:r w:rsidR="00C84DC1">
          <w:t>was</w:t>
        </w:r>
        <w:r w:rsidR="00C84DC1" w:rsidRPr="00A7649A">
          <w:t xml:space="preserve"> </w:t>
        </w:r>
      </w:ins>
      <w:r w:rsidRPr="00A7649A">
        <w:t xml:space="preserve">the actual demand at a </w:t>
      </w:r>
      <w:r>
        <w:t>particular</w:t>
      </w:r>
      <w:r w:rsidRPr="00A7649A">
        <w:t xml:space="preserve"> hour.</w:t>
      </w:r>
      <w:r>
        <w:t xml:space="preserve"> </w:t>
      </w:r>
      <w:commentRangeStart w:id="130"/>
      <w:r>
        <w:t xml:space="preserve">The independent variables </w:t>
      </w:r>
      <w:del w:id="131" w:author="Dawn MacIsaac" w:date="2021-10-13T08:57:00Z">
        <w:r w:rsidDel="00C84DC1">
          <w:delText xml:space="preserve">are </w:delText>
        </w:r>
      </w:del>
      <w:ins w:id="132" w:author="Dawn MacIsaac" w:date="2021-10-13T08:57:00Z">
        <w:r w:rsidR="00C84DC1">
          <w:t>were</w:t>
        </w:r>
        <w:r w:rsidR="00C84DC1">
          <w:t xml:space="preserve"> </w:t>
        </w:r>
      </w:ins>
      <w:r w:rsidR="004A4981">
        <w:t>t</w:t>
      </w:r>
      <w:r>
        <w:t xml:space="preserve">emperature, </w:t>
      </w:r>
      <w:r w:rsidR="004A4981">
        <w:t>h</w:t>
      </w:r>
      <w:r>
        <w:t xml:space="preserve">our of the day, </w:t>
      </w:r>
      <w:r w:rsidR="004A4981">
        <w:t>m</w:t>
      </w:r>
      <w:r>
        <w:t xml:space="preserve">onth of the year, day of the week – Sunday is the first day of the week, </w:t>
      </w:r>
      <w:r w:rsidR="004A4981">
        <w:t>w</w:t>
      </w:r>
      <w:r>
        <w:t xml:space="preserve">eekend </w:t>
      </w:r>
      <w:r w:rsidR="004A4981">
        <w:t>i</w:t>
      </w:r>
      <w:r>
        <w:t xml:space="preserve">ndicator – one or zero, </w:t>
      </w:r>
      <w:r w:rsidR="004A4981">
        <w:t>m</w:t>
      </w:r>
      <w:r>
        <w:t xml:space="preserve">aximum hourly demand from the previous day, </w:t>
      </w:r>
      <w:r w:rsidR="004A4981">
        <w:t>m</w:t>
      </w:r>
      <w:r>
        <w:t xml:space="preserve">inimum hourly demand from the previous day, </w:t>
      </w:r>
      <w:r w:rsidR="004A4981">
        <w:t>a</w:t>
      </w:r>
      <w:r>
        <w:t xml:space="preserve">verage hourly demand from the previous day, </w:t>
      </w:r>
      <w:r w:rsidR="004A4981">
        <w:t>h</w:t>
      </w:r>
      <w:r>
        <w:t xml:space="preserve">ourly lag from the previous day, </w:t>
      </w:r>
      <w:r w:rsidR="004A4981">
        <w:t>h</w:t>
      </w:r>
      <w:r>
        <w:t>ourly lag from the previous week</w:t>
      </w:r>
      <w:commentRangeEnd w:id="130"/>
      <w:r w:rsidR="00C84DC1">
        <w:rPr>
          <w:rStyle w:val="CommentReference"/>
        </w:rPr>
        <w:commentReference w:id="130"/>
      </w:r>
      <w:r>
        <w:t>.</w:t>
      </w:r>
    </w:p>
    <w:p w14:paraId="531756C0" w14:textId="50E416B5" w:rsidR="00096339" w:rsidRDefault="00F407B3" w:rsidP="00A54585">
      <w:pPr>
        <w:pStyle w:val="Heading4"/>
      </w:pPr>
      <w:r>
        <w:t>3.4.1.3 The ARIMA forecaster</w:t>
      </w:r>
    </w:p>
    <w:p w14:paraId="2A5223DE" w14:textId="2188AC5A" w:rsidR="0080222C" w:rsidRDefault="00485AA2" w:rsidP="0080222C">
      <w:pPr>
        <w:ind w:firstLine="288"/>
      </w:pPr>
      <w:r>
        <w:t xml:space="preserve">In the ARIMA model, </w:t>
      </w:r>
      <w:commentRangeStart w:id="133"/>
      <w:r>
        <w:t xml:space="preserve">these hyperparameters were used for the Toronto, </w:t>
      </w:r>
      <w:r w:rsidR="00B32DF5">
        <w:t>Ottawa,</w:t>
      </w:r>
      <w:r>
        <w:t xml:space="preserve"> and Saint John datasets</w:t>
      </w:r>
      <w:r w:rsidR="0077009A">
        <w:t>,</w:t>
      </w:r>
      <w:r>
        <w:t xml:space="preserve"> respectively: (24, 2, 25), (23, 2, 24), and (24, 2, 24)</w:t>
      </w:r>
      <w:commentRangeEnd w:id="133"/>
      <w:r w:rsidR="00C84DC1">
        <w:rPr>
          <w:rStyle w:val="CommentReference"/>
        </w:rPr>
        <w:commentReference w:id="133"/>
      </w:r>
      <w:r>
        <w:t>.</w:t>
      </w:r>
      <w:r w:rsidR="0079016F">
        <w:t xml:space="preserve"> </w:t>
      </w:r>
      <w:r w:rsidR="00704037" w:rsidRPr="00704037">
        <w:t xml:space="preserve">After much trial and </w:t>
      </w:r>
      <w:r w:rsidR="0080222C" w:rsidRPr="00704037">
        <w:t>error and</w:t>
      </w:r>
      <w:r w:rsidR="00704037" w:rsidRPr="00704037">
        <w:t xml:space="preserve"> utilizing information from the </w:t>
      </w:r>
      <w:commentRangeStart w:id="134"/>
      <w:r w:rsidR="00704037" w:rsidRPr="00704037">
        <w:t>partial autocorrelation and autocorrelation functions</w:t>
      </w:r>
      <w:commentRangeEnd w:id="134"/>
      <w:r w:rsidR="00C84DC1">
        <w:rPr>
          <w:rStyle w:val="CommentReference"/>
        </w:rPr>
        <w:commentReference w:id="134"/>
      </w:r>
      <w:r w:rsidR="00704037" w:rsidRPr="00704037">
        <w:t>, we were able to determine p and q</w:t>
      </w:r>
      <w:r w:rsidR="002C3B55">
        <w:t xml:space="preserve"> respectively</w:t>
      </w:r>
      <w:r w:rsidR="00704037" w:rsidRPr="00704037">
        <w:t>.</w:t>
      </w:r>
      <w:r w:rsidR="0080222C">
        <w:t xml:space="preserve"> </w:t>
      </w:r>
      <w:r w:rsidR="0080222C" w:rsidRPr="00704037">
        <w:t>The parameters listed above were optimal for the datasets we used.</w:t>
      </w:r>
      <w:r w:rsidR="0080222C">
        <w:t xml:space="preserve"> </w:t>
      </w:r>
      <w:r w:rsidR="0080222C" w:rsidRPr="0080222C">
        <w:t xml:space="preserve">Finding the optimal number of </w:t>
      </w:r>
      <w:r w:rsidR="005E521F">
        <w:t xml:space="preserve">differencing ‘d’ </w:t>
      </w:r>
      <w:r w:rsidR="005E521F">
        <w:lastRenderedPageBreak/>
        <w:t xml:space="preserve">needed </w:t>
      </w:r>
      <w:r w:rsidR="0080222C" w:rsidRPr="0080222C">
        <w:t xml:space="preserve">was relatively simple; we simply used the auto-correlation function of the data to determine when it was under or over-differenced. The proper order of differencing is the smallest amount of differencing required to obtain a near-stationary series that oscillates around a defined mean and the </w:t>
      </w:r>
      <w:r w:rsidR="008071D7">
        <w:t>auto-correlation</w:t>
      </w:r>
      <w:r w:rsidR="0080222C" w:rsidRPr="0080222C">
        <w:t xml:space="preserve"> plot rapidly approaches zero.</w:t>
      </w:r>
    </w:p>
    <w:p w14:paraId="309D0DFE" w14:textId="272611C7" w:rsidR="00704037" w:rsidRDefault="008071D7" w:rsidP="00380AC3">
      <w:pPr>
        <w:ind w:firstLine="288"/>
      </w:pPr>
      <w:r w:rsidRPr="008071D7">
        <w:t xml:space="preserve">Partial autocorrelation can be thought of as the correlation between the time series and its lag after the intermediate lags are eliminated. Thus, </w:t>
      </w:r>
      <w:r>
        <w:t>partial autocorrelation</w:t>
      </w:r>
      <w:r w:rsidRPr="008071D7">
        <w:t xml:space="preserve"> conveys the unambiguous correlation between a lag and the series. This way, </w:t>
      </w:r>
      <w:r w:rsidR="00D04BB6">
        <w:t>we can</w:t>
      </w:r>
      <w:r w:rsidRPr="008071D7">
        <w:t xml:space="preserve"> know whether or not the lag is required in the AR term.</w:t>
      </w:r>
      <w:r w:rsidR="00380AC3" w:rsidRPr="00380AC3">
        <w:t xml:space="preserve"> The auto-correlation plot can be utilized to determine the number of MA terms that is appropriate. A MA term is theoretically the lagged forecast's error.</w:t>
      </w:r>
      <w:r w:rsidR="00380AC3">
        <w:t xml:space="preserve"> </w:t>
      </w:r>
      <w:r w:rsidR="00380AC3" w:rsidRPr="00380AC3">
        <w:t>At times, our time series may be under- or over-differenced. The first problem can be solved by adding one or more AR terms, while the second problem can be solved by adding one or more MA terms.</w:t>
      </w:r>
    </w:p>
    <w:p w14:paraId="30C35DB9" w14:textId="0D1D1AE2" w:rsidR="00F75072" w:rsidRDefault="00F75072" w:rsidP="00704037">
      <w:pPr>
        <w:pStyle w:val="Heading4"/>
      </w:pPr>
      <w:r>
        <w:t>3.</w:t>
      </w:r>
      <w:r w:rsidR="00F91122">
        <w:t>4</w:t>
      </w:r>
      <w:r>
        <w:t>.</w:t>
      </w:r>
      <w:r w:rsidR="00A54585">
        <w:t>1.4</w:t>
      </w:r>
      <w:r>
        <w:t xml:space="preserve"> The ANNSTLF-G3 Forecaster</w:t>
      </w:r>
    </w:p>
    <w:p w14:paraId="1C1A6D1B" w14:textId="699EF147" w:rsidR="00CE56A3" w:rsidRDefault="00F75072" w:rsidP="00CE56A3">
      <w:r>
        <w:tab/>
      </w:r>
      <w:r w:rsidRPr="002A0FC0">
        <w:t>The resilient back</w:t>
      </w:r>
      <w:r>
        <w:t>-</w:t>
      </w:r>
      <w:r w:rsidRPr="002A0FC0">
        <w:t xml:space="preserve">propagation algorithm is used to train the BLF and CLF networks. </w:t>
      </w:r>
      <w:commentRangeStart w:id="135"/>
      <w:r w:rsidRPr="002A0FC0">
        <w:t xml:space="preserve">According to the MATLAB handbook, this training method is effective and is frequently used for pattern recognition problems </w:t>
      </w:r>
      <w:r>
        <w:fldChar w:fldCharType="begin" w:fldLock="1"/>
      </w:r>
      <w:r w:rsidR="00217A94">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[173]","plainTextFormattedCitation":"[173]","previouslyFormattedCitation":"[173]"},"properties":{"noteIndex":0},"schema":"https://github.com/citation-style-language/schema/raw/master/csl-citation.json"}</w:instrText>
      </w:r>
      <w:r>
        <w:fldChar w:fldCharType="separate"/>
      </w:r>
      <w:r w:rsidR="00217A94" w:rsidRPr="00217A94">
        <w:rPr>
          <w:noProof/>
        </w:rPr>
        <w:t>[173]</w:t>
      </w:r>
      <w:r>
        <w:fldChar w:fldCharType="end"/>
      </w:r>
      <w:r>
        <w:t>.</w:t>
      </w:r>
      <w:r w:rsidRPr="002A0FC0">
        <w:t xml:space="preserve"> Additionally, we observed that this training method outperformed the Levenberg-Marquardt back</w:t>
      </w:r>
      <w:r>
        <w:t>-</w:t>
      </w:r>
      <w:r w:rsidRPr="002A0FC0">
        <w:t>propagation method</w:t>
      </w:r>
      <w:commentRangeEnd w:id="135"/>
      <w:r w:rsidR="00C84DC1">
        <w:rPr>
          <w:rStyle w:val="CommentReference"/>
        </w:rPr>
        <w:commentReference w:id="135"/>
      </w:r>
      <w:r w:rsidRPr="002A0FC0">
        <w:t>.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 xml:space="preserve">The </w:t>
      </w:r>
      <w:commentRangeStart w:id="136"/>
      <w:r w:rsidRPr="00035C61">
        <w:t xml:space="preserve">RLS combiner has an initial weight </w:t>
      </w:r>
      <w:commentRangeEnd w:id="136"/>
      <w:r w:rsidR="00777C0F">
        <w:rPr>
          <w:rStyle w:val="CommentReference"/>
        </w:rPr>
        <w:commentReference w:id="136"/>
      </w:r>
      <w:r w:rsidRPr="00035C61">
        <w:t xml:space="preserve">for each hour for both the BLF and CLF outputs; </w:t>
      </w:r>
      <w:r w:rsidRPr="00035C61">
        <w:lastRenderedPageBreak/>
        <w:t>after each iteration, it automatically updates the weights for each hour based on the algorithm</w:t>
      </w:r>
      <w:r>
        <w:t>’</w:t>
      </w:r>
      <w:r w:rsidRPr="00035C61">
        <w:t>s calculation.</w:t>
      </w:r>
    </w:p>
    <w:p w14:paraId="7BCD79E4" w14:textId="77777777" w:rsidR="003B2A84" w:rsidRDefault="003B2A84" w:rsidP="00517EFD">
      <w:pPr>
        <w:keepNext/>
        <w:ind w:left="360"/>
      </w:pPr>
      <w:r>
        <w:rPr>
          <w:noProof/>
        </w:rPr>
        <w:drawing>
          <wp:inline distT="0" distB="0" distL="0" distR="0" wp14:anchorId="62D83E94" wp14:editId="26700802">
            <wp:extent cx="5038725" cy="1533525"/>
            <wp:effectExtent l="0" t="0" r="9525"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55"/>
                    <a:srcRect l="1409" t="1829" r="5458"/>
                    <a:stretch/>
                  </pic:blipFill>
                  <pic:spPr bwMode="auto">
                    <a:xfrm>
                      <a:off x="0" y="0"/>
                      <a:ext cx="5038725" cy="1533525"/>
                    </a:xfrm>
                    <a:prstGeom prst="rect">
                      <a:avLst/>
                    </a:prstGeom>
                    <a:ln>
                      <a:noFill/>
                    </a:ln>
                    <a:extLst>
                      <a:ext uri="{53640926-AAD7-44D8-BBD7-CCE9431645EC}">
                        <a14:shadowObscured xmlns:a14="http://schemas.microsoft.com/office/drawing/2010/main"/>
                      </a:ext>
                    </a:extLst>
                  </pic:spPr>
                </pic:pic>
              </a:graphicData>
            </a:graphic>
          </wp:inline>
        </w:drawing>
      </w:r>
    </w:p>
    <w:p w14:paraId="14CA0D27" w14:textId="2463C65B" w:rsidR="003B2A84" w:rsidRDefault="003B2A84" w:rsidP="003B2A84">
      <w:pPr>
        <w:pStyle w:val="Caption"/>
        <w:jc w:val="center"/>
      </w:pPr>
      <w:bookmarkStart w:id="137" w:name="_Toc84959256"/>
      <w:r>
        <w:t xml:space="preserve">Figure </w:t>
      </w:r>
      <w:fldSimple w:instr=" SEQ Figure \* ARABIC ">
        <w:r w:rsidR="00B1288F">
          <w:rPr>
            <w:noProof/>
          </w:rPr>
          <w:t>10</w:t>
        </w:r>
      </w:fldSimple>
      <w:r>
        <w:t xml:space="preserve"> – </w:t>
      </w:r>
      <w:r w:rsidR="008914C4" w:rsidRPr="008914C4">
        <w:t>The Structure of the B</w:t>
      </w:r>
      <w:r w:rsidR="008914C4">
        <w:t>LF</w:t>
      </w:r>
      <w:r w:rsidR="008914C4" w:rsidRPr="008914C4">
        <w:t xml:space="preserve"> and C</w:t>
      </w:r>
      <w:r w:rsidR="008914C4">
        <w:t>LF</w:t>
      </w:r>
      <w:r w:rsidR="008914C4" w:rsidRPr="008914C4">
        <w:t xml:space="preserve"> Network</w:t>
      </w:r>
      <w:bookmarkEnd w:id="137"/>
    </w:p>
    <w:p w14:paraId="0A1D1F9B" w14:textId="062FD97D" w:rsidR="00645ED0" w:rsidRDefault="00645ED0" w:rsidP="00645ED0">
      <w:pPr>
        <w:pStyle w:val="Heading5"/>
      </w:pPr>
      <w:commentRangeStart w:id="138"/>
      <w:r>
        <w:t xml:space="preserve">3.4.1.4.1 </w:t>
      </w:r>
      <w:r w:rsidR="00495C28" w:rsidRPr="00495C28">
        <w:t>The ANNs' Inputs That Were Used</w:t>
      </w:r>
      <w:commentRangeEnd w:id="138"/>
      <w:r w:rsidR="00777C0F">
        <w:rPr>
          <w:rStyle w:val="CommentReference"/>
          <w:b w:val="0"/>
          <w:bCs w:val="0"/>
          <w:iCs w:val="0"/>
        </w:rPr>
        <w:commentReference w:id="138"/>
      </w:r>
    </w:p>
    <w:p w14:paraId="064D2D4C" w14:textId="5BA70FD7" w:rsidR="0079016F" w:rsidRDefault="00C8143C" w:rsidP="00C8143C">
      <w:pPr>
        <w:ind w:firstLine="288"/>
      </w:pPr>
      <w:r w:rsidRPr="00C8143C">
        <w:t>As demonstrated in the section on artificial neural networks, the input set for ANNs consists of the following: the previous day's actual load (24 inputs), the previous day's actual temperature (24 inputs), the current day's actual temperature (24 inputs), and the current day's type (7 inputs containing ones and zeros). Both the BLF and the CLF used the same set of inputs, but their target variables were distinct; the BLF focused on actual load demand, whereas the CLF focused on load changes from yesterday to today. The final CLF forecasts were calculated by adding the predicted changes to the actual load from yesterday. The BLF and CLF used a total of 79 inputs, as illustrated in the ANNSTLF architecture.</w:t>
      </w:r>
    </w:p>
    <w:p w14:paraId="7FA51A99" w14:textId="1C189834" w:rsidR="002E0AEC" w:rsidRPr="0079016F" w:rsidRDefault="002E0AEC" w:rsidP="002E0AEC">
      <w:pPr>
        <w:pStyle w:val="Heading3"/>
      </w:pPr>
      <w:bookmarkStart w:id="139" w:name="_Toc84959309"/>
      <w:r>
        <w:lastRenderedPageBreak/>
        <w:t>3.4.2 The Deep Learning Forecasters</w:t>
      </w:r>
      <w:bookmarkEnd w:id="139"/>
    </w:p>
    <w:p w14:paraId="14D3D8B1" w14:textId="53709C5B" w:rsidR="00D16944" w:rsidRDefault="00D16944" w:rsidP="00B93EB2">
      <w:pPr>
        <w:pStyle w:val="Heading4"/>
      </w:pPr>
      <w:r>
        <w:t>3.</w:t>
      </w:r>
      <w:r w:rsidR="00F91122">
        <w:t>4</w:t>
      </w:r>
      <w:r>
        <w:t>.</w:t>
      </w:r>
      <w:r w:rsidR="00B93EB2">
        <w:t>2.1</w:t>
      </w:r>
      <w:r>
        <w:t xml:space="preserve"> The LSTM Forecaster</w:t>
      </w:r>
    </w:p>
    <w:p w14:paraId="3C0FF46C" w14:textId="3D0EE934" w:rsidR="00F00A01" w:rsidRPr="00F00A01" w:rsidRDefault="00F00A01" w:rsidP="00F00A01">
      <w:pPr>
        <w:ind w:firstLine="288"/>
      </w:pPr>
      <w:r w:rsidRPr="00F00A01">
        <w:t xml:space="preserve">Other researchers on UNB's smart-grid team used the LSTM algorithm to forecast load, but only on the Saint John dataset. We modified their implementation to accommodate all of our datasets and input feature sets. Additionally, because the ANNSTLF structure was recognized as the best forecaster for short-term load forecasting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[104]","plainTextFormattedCitation":"[1], [104]","previouslyFormattedCitation":"[1], [104]"},"properties":{"noteIndex":0},"schema":"https://github.com/citation-style-language/schema/raw/master/csl-citation.json"}</w:instrText>
      </w:r>
      <w:r>
        <w:fldChar w:fldCharType="separate"/>
      </w:r>
      <w:r w:rsidRPr="007B48CB">
        <w:rPr>
          <w:noProof/>
        </w:rPr>
        <w:t>[1], [104]</w:t>
      </w:r>
      <w:r>
        <w:fldChar w:fldCharType="end"/>
      </w:r>
      <w:r>
        <w:t xml:space="preserve">, </w:t>
      </w:r>
      <w:r w:rsidRPr="00F00A01">
        <w:t>we emulated the ANNSTLF structure by developing a Base Load Forecaster, a Change in the Load Forecaster, and an RLS combiner using the LSTM algorithm instead of the ANN. The architecture was identical to the ANNSTLF in terms of inputs and structure, but the BLF and CLF algorithms were trained using LSTMs. We were curious to see if this adjustment would result in an improvement in forecasting performance.</w:t>
      </w:r>
    </w:p>
    <w:p w14:paraId="44C5C8FE" w14:textId="2A4C072B" w:rsidR="00143A19" w:rsidRDefault="00143A19" w:rsidP="00505BE5">
      <w:pPr>
        <w:pStyle w:val="Heading4"/>
      </w:pPr>
      <w:r>
        <w:t>3.</w:t>
      </w:r>
      <w:r w:rsidR="00F91122">
        <w:t>4</w:t>
      </w:r>
      <w:r>
        <w:t>.</w:t>
      </w:r>
      <w:r w:rsidR="001D0D28">
        <w:t>2.2</w:t>
      </w:r>
      <w:r>
        <w:t xml:space="preserve"> The CNN Forecaster</w:t>
      </w:r>
    </w:p>
    <w:p w14:paraId="04A62B1C" w14:textId="47F5EC8D" w:rsidR="00143B9A" w:rsidRDefault="00214D67" w:rsidP="0071499A">
      <w:pPr>
        <w:ind w:firstLine="288"/>
      </w:pPr>
      <w:r w:rsidRPr="00214D67">
        <w:t xml:space="preserve">We implemented the CNN algorithm similarly to the LSTM using the ANNSTLF structure. The CNNs used in this study have a six-layer architecture: an input layer, a convolutional layer, a rectified linear unit activation layer (relu), a max-pooling layer, a fully connected layer, and a regression output layer. The CNNs were trained using the adam optimization training algorithm. Additional details about this algorithm </w:t>
      </w:r>
      <w:r w:rsidR="001E3072">
        <w:t>is</w:t>
      </w:r>
      <w:r w:rsidRPr="00214D67">
        <w:t xml:space="preserve"> available </w:t>
      </w:r>
      <w:r w:rsidR="009E35A6">
        <w:t xml:space="preserve">in </w:t>
      </w:r>
      <w:r w:rsidR="009B6A7B">
        <w:fldChar w:fldCharType="begin" w:fldLock="1"/>
      </w:r>
      <w:r w:rsidR="00217A94">
        <w:instrText>ADDIN CSL_CITATION {"citationItems":[{"id":"ITEM-1","itemData":{"DOI":"10.17977/um018v2i12019p41-46","ISSN":"2597-4602","abstract":"The objective of this research is to evaluate the effects of Adam when used together with a wide and deep neural network. The dataset used was a diagnostic breast cancer dataset taken from UCI Machine Learning. Then, the dataset was fed into a conventional neural network for a benchmark test. Afterwards, the dataset was fed into the wide and deep neural network with and without Adam. It was found that there were improvements in the result of the wide and deep network with Adam. In conclusion, Adam is able to improve the performance of a wide and deep neural network.","author":[{"dropping-particle":"","family":"Jais","given":"Imran Khan Mohd","non-dropping-particle":"","parse-names":false,"suffix":""},{"dropping-particle":"","family":"Ismail","given":"Amelia Ritahani","non-dropping-particle":"","parse-names":false,"suffix":""},{"dropping-particle":"","family":"Nisa","given":"Syed Qamrun","non-dropping-particle":"","parse-names":false,"suffix":""}],"container-title":"Knowledge Engineering and Data Science","id":"ITEM-1","issued":{"date-parts":[["2019"]]},"title":"Adam Optimization Algorithm for Wide and Deep Neural Network","type":"article-journal"},"uris":["http://www.mendeley.com/documents/?uuid=b42b59b4-4b8d-45d0-b1c7-2a25a6f2ffa2"]}],"mendeley":{"formattedCitation":"[174]","plainTextFormattedCitation":"[174]","previouslyFormattedCitation":"[174]"},"properties":{"noteIndex":0},"schema":"https://github.com/citation-style-language/schema/raw/master/csl-citation.json"}</w:instrText>
      </w:r>
      <w:r w:rsidR="009B6A7B">
        <w:fldChar w:fldCharType="separate"/>
      </w:r>
      <w:r w:rsidR="00217A94" w:rsidRPr="00217A94">
        <w:rPr>
          <w:noProof/>
        </w:rPr>
        <w:t>[174]</w:t>
      </w:r>
      <w:r w:rsidR="009B6A7B">
        <w:fldChar w:fldCharType="end"/>
      </w:r>
      <w:r w:rsidR="009B6A7B" w:rsidRPr="009B6A7B">
        <w:t>.</w:t>
      </w:r>
    </w:p>
    <w:p w14:paraId="59AEDACC" w14:textId="11167635" w:rsidR="00143B9A" w:rsidRDefault="00143B9A" w:rsidP="00143B9A">
      <w:pPr>
        <w:pStyle w:val="Heading2"/>
      </w:pPr>
      <w:bookmarkStart w:id="140" w:name="_Toc84959310"/>
      <w:commentRangeStart w:id="141"/>
      <w:r>
        <w:lastRenderedPageBreak/>
        <w:t>3.</w:t>
      </w:r>
      <w:r w:rsidR="00F91122">
        <w:t>5</w:t>
      </w:r>
      <w:r>
        <w:t xml:space="preserve"> </w:t>
      </w:r>
      <w:r w:rsidR="00EC5653" w:rsidRPr="00EC5653">
        <w:t>Algorithms' Performance</w:t>
      </w:r>
      <w:bookmarkEnd w:id="140"/>
      <w:commentRangeEnd w:id="141"/>
      <w:r w:rsidR="00777C0F">
        <w:rPr>
          <w:rStyle w:val="CommentReference"/>
          <w:rFonts w:cs="Times New Roman"/>
          <w:b w:val="0"/>
          <w:bCs w:val="0"/>
          <w:iCs w:val="0"/>
        </w:rPr>
        <w:commentReference w:id="141"/>
      </w:r>
    </w:p>
    <w:p w14:paraId="022BBD4E" w14:textId="0F0CE9C4" w:rsidR="00116916" w:rsidRPr="00116916" w:rsidRDefault="00116916" w:rsidP="00C37692">
      <w:pPr>
        <w:pStyle w:val="Heading3"/>
      </w:pPr>
      <w:bookmarkStart w:id="142" w:name="_Toc84959311"/>
      <w:r>
        <w:t>3.5.1 Overall Performance</w:t>
      </w:r>
      <w:bookmarkEnd w:id="142"/>
    </w:p>
    <w:p w14:paraId="0F411232" w14:textId="7E7D3B4B" w:rsidR="00B23F92" w:rsidRDefault="00FC4819" w:rsidP="00B23F92">
      <w:pPr>
        <w:ind w:firstLine="288"/>
      </w:pPr>
      <w:r w:rsidRPr="00FC4819">
        <w:t xml:space="preserve">This section will examine the algorithms' overall performance on the three distinct datasets. </w:t>
      </w:r>
      <w:commentRangeStart w:id="143"/>
      <w:r w:rsidRPr="00FC4819">
        <w:t>The MAPE and RMSE values will be used to determine the performance in this case</w:t>
      </w:r>
      <w:commentRangeEnd w:id="143"/>
      <w:r w:rsidR="00777C0F">
        <w:rPr>
          <w:rStyle w:val="CommentReference"/>
        </w:rPr>
        <w:commentReference w:id="143"/>
      </w:r>
      <w:r w:rsidRPr="00FC4819">
        <w:t>.</w:t>
      </w:r>
      <w:r w:rsidR="00BC69BD">
        <w:t xml:space="preserve"> </w:t>
      </w:r>
      <w:r w:rsidR="00BC69BD" w:rsidRPr="00BC69BD">
        <w:t>In general, the lower the MAPE and RMSE values, the better the algorithm's performance.</w:t>
      </w:r>
      <w:r w:rsidR="00BC69BD">
        <w:t xml:space="preserve"> </w:t>
      </w:r>
      <w:commentRangeStart w:id="144"/>
      <w:r w:rsidRPr="00FC4819">
        <w:t>A quick note about the algorithms that make use of the RLS combiner, which include the CNN, LSTM, and ANN algorithms; for the sake of simplicity, only the RLS combiner results will be used in this analysis</w:t>
      </w:r>
      <w:commentRangeEnd w:id="144"/>
      <w:r w:rsidR="00777C0F">
        <w:rPr>
          <w:rStyle w:val="CommentReference"/>
        </w:rPr>
        <w:commentReference w:id="144"/>
      </w:r>
      <w:r w:rsidRPr="00FC4819">
        <w:t>.</w:t>
      </w:r>
    </w:p>
    <w:p w14:paraId="5F26B7B2" w14:textId="2BA3034B" w:rsidR="00AC17D5" w:rsidRDefault="00AC17D5" w:rsidP="00AC17D5">
      <w:r w:rsidRPr="00AC17D5">
        <w:rPr>
          <w:highlight w:val="cyan"/>
        </w:rPr>
        <w:t>// Would need to add the results from the LSTM later</w:t>
      </w:r>
    </w:p>
    <w:p w14:paraId="766F3589" w14:textId="3145E2F8" w:rsidR="000A3154" w:rsidRDefault="000A3154" w:rsidP="00AC17D5">
      <w:r w:rsidRPr="008D1AD3">
        <w:rPr>
          <w:highlight w:val="cyan"/>
        </w:rPr>
        <w:t>// Saint John Dataset to be added</w:t>
      </w:r>
    </w:p>
    <w:tbl>
      <w:tblPr>
        <w:tblStyle w:val="TableGrid"/>
        <w:tblW w:w="0" w:type="auto"/>
        <w:jc w:val="center"/>
        <w:tblLook w:val="04A0" w:firstRow="1" w:lastRow="0" w:firstColumn="1" w:lastColumn="0" w:noHBand="0" w:noVBand="1"/>
      </w:tblPr>
      <w:tblGrid>
        <w:gridCol w:w="1423"/>
        <w:gridCol w:w="885"/>
        <w:gridCol w:w="760"/>
        <w:gridCol w:w="885"/>
        <w:gridCol w:w="885"/>
        <w:gridCol w:w="916"/>
        <w:gridCol w:w="885"/>
      </w:tblGrid>
      <w:tr w:rsidR="00F425BD" w:rsidRPr="001004CE" w14:paraId="33FCA5E4" w14:textId="77777777" w:rsidTr="007E4603">
        <w:trPr>
          <w:trHeight w:val="245"/>
          <w:jc w:val="center"/>
        </w:trPr>
        <w:tc>
          <w:tcPr>
            <w:tcW w:w="0" w:type="auto"/>
            <w:noWrap/>
            <w:hideMark/>
          </w:tcPr>
          <w:p w14:paraId="6E150C2A" w14:textId="77777777" w:rsidR="00F425BD" w:rsidRPr="001004CE" w:rsidRDefault="00F425BD" w:rsidP="005D5040">
            <w:pPr>
              <w:jc w:val="center"/>
              <w:rPr>
                <w:b/>
                <w:bCs/>
              </w:rPr>
            </w:pPr>
            <w:r w:rsidRPr="001004CE">
              <w:rPr>
                <w:b/>
                <w:bCs/>
              </w:rPr>
              <w:t>Metrics</w:t>
            </w:r>
          </w:p>
        </w:tc>
        <w:tc>
          <w:tcPr>
            <w:tcW w:w="0" w:type="auto"/>
            <w:noWrap/>
            <w:hideMark/>
          </w:tcPr>
          <w:p w14:paraId="38809807" w14:textId="0B1B563D" w:rsidR="00F425BD" w:rsidRPr="001004CE" w:rsidRDefault="00F425BD" w:rsidP="005D5040">
            <w:pPr>
              <w:jc w:val="center"/>
              <w:rPr>
                <w:b/>
                <w:bCs/>
              </w:rPr>
            </w:pPr>
            <w:r w:rsidRPr="001004CE">
              <w:rPr>
                <w:b/>
                <w:bCs/>
              </w:rPr>
              <w:t>CNN</w:t>
            </w:r>
          </w:p>
        </w:tc>
        <w:tc>
          <w:tcPr>
            <w:tcW w:w="0" w:type="auto"/>
          </w:tcPr>
          <w:p w14:paraId="488C5B85" w14:textId="090F79D7" w:rsidR="00F425BD" w:rsidRPr="001004CE" w:rsidRDefault="00F425BD" w:rsidP="005D5040">
            <w:pPr>
              <w:jc w:val="center"/>
              <w:rPr>
                <w:b/>
                <w:bCs/>
              </w:rPr>
            </w:pPr>
            <w:r>
              <w:rPr>
                <w:b/>
                <w:bCs/>
              </w:rPr>
              <w:t>LSTM</w:t>
            </w:r>
          </w:p>
        </w:tc>
        <w:tc>
          <w:tcPr>
            <w:tcW w:w="0" w:type="auto"/>
            <w:noWrap/>
            <w:hideMark/>
          </w:tcPr>
          <w:p w14:paraId="38550642" w14:textId="68B0251B" w:rsidR="00F425BD" w:rsidRPr="001004CE" w:rsidRDefault="00F425BD" w:rsidP="005D5040">
            <w:pPr>
              <w:jc w:val="center"/>
              <w:rPr>
                <w:b/>
                <w:bCs/>
              </w:rPr>
            </w:pPr>
            <w:r w:rsidRPr="001004CE">
              <w:rPr>
                <w:b/>
                <w:bCs/>
              </w:rPr>
              <w:t>ANN</w:t>
            </w:r>
          </w:p>
        </w:tc>
        <w:tc>
          <w:tcPr>
            <w:tcW w:w="0" w:type="auto"/>
            <w:noWrap/>
            <w:hideMark/>
          </w:tcPr>
          <w:p w14:paraId="30DDD0EB" w14:textId="77777777" w:rsidR="00F425BD" w:rsidRPr="001004CE" w:rsidRDefault="00F425BD" w:rsidP="005D5040">
            <w:pPr>
              <w:jc w:val="center"/>
              <w:rPr>
                <w:b/>
                <w:bCs/>
              </w:rPr>
            </w:pPr>
            <w:r w:rsidRPr="001004CE">
              <w:rPr>
                <w:b/>
                <w:bCs/>
              </w:rPr>
              <w:t>MLR</w:t>
            </w:r>
          </w:p>
        </w:tc>
        <w:tc>
          <w:tcPr>
            <w:tcW w:w="0" w:type="auto"/>
            <w:noWrap/>
            <w:hideMark/>
          </w:tcPr>
          <w:p w14:paraId="48A49107" w14:textId="77777777" w:rsidR="00F425BD" w:rsidRPr="001004CE" w:rsidRDefault="00F425BD" w:rsidP="005D5040">
            <w:pPr>
              <w:jc w:val="center"/>
              <w:rPr>
                <w:b/>
                <w:bCs/>
              </w:rPr>
            </w:pPr>
            <w:r w:rsidRPr="001004CE">
              <w:rPr>
                <w:b/>
                <w:bCs/>
              </w:rPr>
              <w:t>ARIMA</w:t>
            </w:r>
          </w:p>
        </w:tc>
        <w:tc>
          <w:tcPr>
            <w:tcW w:w="0" w:type="auto"/>
            <w:noWrap/>
            <w:hideMark/>
          </w:tcPr>
          <w:p w14:paraId="6C5C8239" w14:textId="09497892" w:rsidR="00F425BD" w:rsidRPr="001004CE" w:rsidRDefault="00F425BD" w:rsidP="005D5040">
            <w:pPr>
              <w:jc w:val="center"/>
              <w:rPr>
                <w:b/>
                <w:bCs/>
              </w:rPr>
            </w:pPr>
            <w:r>
              <w:rPr>
                <w:b/>
                <w:bCs/>
              </w:rPr>
              <w:t>SNF</w:t>
            </w:r>
          </w:p>
        </w:tc>
      </w:tr>
      <w:tr w:rsidR="00F425BD" w:rsidRPr="001004CE" w14:paraId="7BAE3560" w14:textId="77777777" w:rsidTr="007E4603">
        <w:trPr>
          <w:trHeight w:val="59"/>
          <w:jc w:val="center"/>
        </w:trPr>
        <w:tc>
          <w:tcPr>
            <w:tcW w:w="0" w:type="auto"/>
            <w:noWrap/>
            <w:hideMark/>
          </w:tcPr>
          <w:p w14:paraId="7E74E5EE" w14:textId="59299B2B" w:rsidR="00F425BD" w:rsidRPr="001004CE" w:rsidRDefault="00F425BD" w:rsidP="005D5040">
            <w:pPr>
              <w:jc w:val="center"/>
              <w:rPr>
                <w:b/>
                <w:bCs/>
              </w:rPr>
            </w:pPr>
            <w:r>
              <w:rPr>
                <w:b/>
                <w:bCs/>
              </w:rPr>
              <w:t>MAPE (%)</w:t>
            </w:r>
          </w:p>
        </w:tc>
        <w:tc>
          <w:tcPr>
            <w:tcW w:w="0" w:type="auto"/>
            <w:noWrap/>
            <w:hideMark/>
          </w:tcPr>
          <w:p w14:paraId="65A5CDF3" w14:textId="77777777" w:rsidR="00F425BD" w:rsidRPr="001004CE" w:rsidRDefault="00F425BD" w:rsidP="005D5040">
            <w:pPr>
              <w:jc w:val="center"/>
            </w:pPr>
            <w:r w:rsidRPr="001004CE">
              <w:t>2.16</w:t>
            </w:r>
          </w:p>
        </w:tc>
        <w:tc>
          <w:tcPr>
            <w:tcW w:w="0" w:type="auto"/>
          </w:tcPr>
          <w:p w14:paraId="385A8535" w14:textId="77777777" w:rsidR="00F425BD" w:rsidRPr="001004CE" w:rsidRDefault="00F425BD" w:rsidP="005D5040">
            <w:pPr>
              <w:jc w:val="center"/>
            </w:pPr>
          </w:p>
        </w:tc>
        <w:tc>
          <w:tcPr>
            <w:tcW w:w="0" w:type="auto"/>
            <w:noWrap/>
            <w:hideMark/>
          </w:tcPr>
          <w:p w14:paraId="24DAD219" w14:textId="6DCEFA05" w:rsidR="00F425BD" w:rsidRPr="001004CE" w:rsidRDefault="00F425BD" w:rsidP="005D5040">
            <w:pPr>
              <w:jc w:val="center"/>
            </w:pPr>
            <w:r w:rsidRPr="001004CE">
              <w:t>2.30</w:t>
            </w:r>
          </w:p>
        </w:tc>
        <w:tc>
          <w:tcPr>
            <w:tcW w:w="0" w:type="auto"/>
            <w:noWrap/>
            <w:hideMark/>
          </w:tcPr>
          <w:p w14:paraId="79BAD55B" w14:textId="77777777" w:rsidR="00F425BD" w:rsidRPr="001004CE" w:rsidRDefault="00F425BD" w:rsidP="005D5040">
            <w:pPr>
              <w:jc w:val="center"/>
            </w:pPr>
            <w:r w:rsidRPr="001004CE">
              <w:t>3.75</w:t>
            </w:r>
          </w:p>
        </w:tc>
        <w:tc>
          <w:tcPr>
            <w:tcW w:w="0" w:type="auto"/>
            <w:noWrap/>
            <w:hideMark/>
          </w:tcPr>
          <w:p w14:paraId="0F9800D1" w14:textId="77777777" w:rsidR="00F425BD" w:rsidRPr="001004CE" w:rsidRDefault="00F425BD" w:rsidP="005D5040">
            <w:pPr>
              <w:jc w:val="center"/>
            </w:pPr>
            <w:r w:rsidRPr="001004CE">
              <w:t>4.86</w:t>
            </w:r>
          </w:p>
        </w:tc>
        <w:tc>
          <w:tcPr>
            <w:tcW w:w="0" w:type="auto"/>
            <w:noWrap/>
            <w:hideMark/>
          </w:tcPr>
          <w:p w14:paraId="55641609" w14:textId="77777777" w:rsidR="00F425BD" w:rsidRPr="001004CE" w:rsidRDefault="00F425BD" w:rsidP="005D5040">
            <w:pPr>
              <w:jc w:val="center"/>
            </w:pPr>
            <w:r w:rsidRPr="001004CE">
              <w:t>6.09</w:t>
            </w:r>
          </w:p>
        </w:tc>
      </w:tr>
      <w:tr w:rsidR="00F425BD" w:rsidRPr="001004CE" w14:paraId="49459C3A" w14:textId="77777777" w:rsidTr="007E4603">
        <w:trPr>
          <w:trHeight w:val="59"/>
          <w:jc w:val="center"/>
        </w:trPr>
        <w:tc>
          <w:tcPr>
            <w:tcW w:w="0" w:type="auto"/>
            <w:noWrap/>
            <w:hideMark/>
          </w:tcPr>
          <w:p w14:paraId="6542A978" w14:textId="372C5943" w:rsidR="00F425BD" w:rsidRPr="001004CE" w:rsidRDefault="00F425BD" w:rsidP="005D5040">
            <w:pPr>
              <w:jc w:val="center"/>
              <w:rPr>
                <w:b/>
                <w:bCs/>
              </w:rPr>
            </w:pPr>
            <w:r>
              <w:rPr>
                <w:b/>
                <w:bCs/>
              </w:rPr>
              <w:t>RMSE (MW)</w:t>
            </w:r>
          </w:p>
        </w:tc>
        <w:tc>
          <w:tcPr>
            <w:tcW w:w="0" w:type="auto"/>
            <w:noWrap/>
            <w:hideMark/>
          </w:tcPr>
          <w:p w14:paraId="496C5BB3" w14:textId="77777777" w:rsidR="00F425BD" w:rsidRPr="001004CE" w:rsidRDefault="00F425BD" w:rsidP="005D5040">
            <w:pPr>
              <w:jc w:val="center"/>
            </w:pPr>
            <w:r w:rsidRPr="001004CE">
              <w:t>189.76</w:t>
            </w:r>
          </w:p>
        </w:tc>
        <w:tc>
          <w:tcPr>
            <w:tcW w:w="0" w:type="auto"/>
          </w:tcPr>
          <w:p w14:paraId="60B5ABAE" w14:textId="77777777" w:rsidR="00F425BD" w:rsidRPr="001004CE" w:rsidRDefault="00F425BD" w:rsidP="005D5040">
            <w:pPr>
              <w:jc w:val="center"/>
            </w:pPr>
          </w:p>
        </w:tc>
        <w:tc>
          <w:tcPr>
            <w:tcW w:w="0" w:type="auto"/>
            <w:noWrap/>
            <w:hideMark/>
          </w:tcPr>
          <w:p w14:paraId="5D06CC93" w14:textId="142B6B07" w:rsidR="00F425BD" w:rsidRPr="001004CE" w:rsidRDefault="00F425BD" w:rsidP="005D5040">
            <w:pPr>
              <w:jc w:val="center"/>
            </w:pPr>
            <w:r w:rsidRPr="001004CE">
              <w:t>201.32</w:t>
            </w:r>
          </w:p>
        </w:tc>
        <w:tc>
          <w:tcPr>
            <w:tcW w:w="0" w:type="auto"/>
            <w:noWrap/>
            <w:hideMark/>
          </w:tcPr>
          <w:p w14:paraId="68E3087A" w14:textId="77777777" w:rsidR="00F425BD" w:rsidRPr="001004CE" w:rsidRDefault="00F425BD" w:rsidP="005D5040">
            <w:pPr>
              <w:jc w:val="center"/>
            </w:pPr>
            <w:r w:rsidRPr="001004CE">
              <w:t>293.94</w:t>
            </w:r>
          </w:p>
        </w:tc>
        <w:tc>
          <w:tcPr>
            <w:tcW w:w="0" w:type="auto"/>
            <w:noWrap/>
            <w:hideMark/>
          </w:tcPr>
          <w:p w14:paraId="68C931CB" w14:textId="77777777" w:rsidR="00F425BD" w:rsidRPr="001004CE" w:rsidRDefault="00F425BD" w:rsidP="005D5040">
            <w:pPr>
              <w:jc w:val="center"/>
            </w:pPr>
            <w:r w:rsidRPr="001004CE">
              <w:t>418.11</w:t>
            </w:r>
          </w:p>
        </w:tc>
        <w:tc>
          <w:tcPr>
            <w:tcW w:w="0" w:type="auto"/>
            <w:noWrap/>
            <w:hideMark/>
          </w:tcPr>
          <w:p w14:paraId="09883428" w14:textId="77777777" w:rsidR="00F425BD" w:rsidRPr="001004CE" w:rsidRDefault="00F425BD" w:rsidP="005D5040">
            <w:pPr>
              <w:keepNext/>
              <w:jc w:val="center"/>
            </w:pPr>
            <w:r w:rsidRPr="001004CE">
              <w:t>488.07</w:t>
            </w:r>
          </w:p>
        </w:tc>
      </w:tr>
    </w:tbl>
    <w:p w14:paraId="475315FC" w14:textId="3A2F0D52" w:rsidR="0011070D" w:rsidRDefault="00FD7DDF" w:rsidP="00B23F92">
      <w:pPr>
        <w:pStyle w:val="Caption"/>
        <w:jc w:val="center"/>
      </w:pPr>
      <w:bookmarkStart w:id="145" w:name="_Toc84959262"/>
      <w:r>
        <w:t xml:space="preserve">Table </w:t>
      </w:r>
      <w:r w:rsidR="00346127">
        <w:fldChar w:fldCharType="begin"/>
      </w:r>
      <w:r w:rsidR="00346127">
        <w:instrText xml:space="preserve"> SEQ Table \* ARABIC </w:instrText>
      </w:r>
      <w:r w:rsidR="00346127">
        <w:fldChar w:fldCharType="separate"/>
      </w:r>
      <w:r w:rsidR="00466A36">
        <w:rPr>
          <w:noProof/>
        </w:rPr>
        <w:t>1</w:t>
      </w:r>
      <w:r w:rsidR="00346127">
        <w:rPr>
          <w:noProof/>
        </w:rPr>
        <w:fldChar w:fldCharType="end"/>
      </w:r>
      <w:r>
        <w:t xml:space="preserve"> – </w:t>
      </w:r>
      <w:r w:rsidR="00402A4E" w:rsidRPr="00402A4E">
        <w:t>Indicates the Toronto Dataset's Overall Accuracy.</w:t>
      </w:r>
      <w:bookmarkEnd w:id="145"/>
    </w:p>
    <w:tbl>
      <w:tblPr>
        <w:tblStyle w:val="TableGrid"/>
        <w:tblW w:w="0" w:type="auto"/>
        <w:jc w:val="center"/>
        <w:tblLook w:val="04A0" w:firstRow="1" w:lastRow="0" w:firstColumn="1" w:lastColumn="0" w:noHBand="0" w:noVBand="1"/>
      </w:tblPr>
      <w:tblGrid>
        <w:gridCol w:w="1423"/>
        <w:gridCol w:w="764"/>
        <w:gridCol w:w="760"/>
        <w:gridCol w:w="764"/>
        <w:gridCol w:w="764"/>
        <w:gridCol w:w="916"/>
        <w:gridCol w:w="885"/>
      </w:tblGrid>
      <w:tr w:rsidR="00290F67" w:rsidRPr="001004CE" w14:paraId="6E5F58D2" w14:textId="77777777" w:rsidTr="00D15180">
        <w:trPr>
          <w:trHeight w:val="209"/>
          <w:jc w:val="center"/>
        </w:trPr>
        <w:tc>
          <w:tcPr>
            <w:tcW w:w="0" w:type="auto"/>
            <w:noWrap/>
            <w:hideMark/>
          </w:tcPr>
          <w:p w14:paraId="0EDAC369" w14:textId="77777777" w:rsidR="00290F67" w:rsidRPr="001004CE" w:rsidRDefault="00290F67" w:rsidP="005D5040">
            <w:pPr>
              <w:jc w:val="center"/>
              <w:rPr>
                <w:b/>
                <w:bCs/>
              </w:rPr>
            </w:pPr>
            <w:r w:rsidRPr="001004CE">
              <w:rPr>
                <w:b/>
                <w:bCs/>
              </w:rPr>
              <w:t>Metrics</w:t>
            </w:r>
          </w:p>
        </w:tc>
        <w:tc>
          <w:tcPr>
            <w:tcW w:w="0" w:type="auto"/>
            <w:noWrap/>
            <w:hideMark/>
          </w:tcPr>
          <w:p w14:paraId="798757ED" w14:textId="77777777" w:rsidR="00290F67" w:rsidRPr="001004CE" w:rsidRDefault="00290F67" w:rsidP="005D5040">
            <w:pPr>
              <w:jc w:val="center"/>
              <w:rPr>
                <w:b/>
                <w:bCs/>
              </w:rPr>
            </w:pPr>
            <w:r w:rsidRPr="001004CE">
              <w:rPr>
                <w:b/>
                <w:bCs/>
              </w:rPr>
              <w:t>CNN</w:t>
            </w:r>
          </w:p>
        </w:tc>
        <w:tc>
          <w:tcPr>
            <w:tcW w:w="0" w:type="auto"/>
          </w:tcPr>
          <w:p w14:paraId="5845158F" w14:textId="77777777" w:rsidR="00290F67" w:rsidRPr="001004CE" w:rsidRDefault="00290F67" w:rsidP="005D5040">
            <w:pPr>
              <w:jc w:val="center"/>
              <w:rPr>
                <w:b/>
                <w:bCs/>
              </w:rPr>
            </w:pPr>
            <w:r>
              <w:rPr>
                <w:b/>
                <w:bCs/>
              </w:rPr>
              <w:t>LSTM</w:t>
            </w:r>
          </w:p>
        </w:tc>
        <w:tc>
          <w:tcPr>
            <w:tcW w:w="0" w:type="auto"/>
            <w:noWrap/>
            <w:hideMark/>
          </w:tcPr>
          <w:p w14:paraId="6D58EF88" w14:textId="77777777" w:rsidR="00290F67" w:rsidRPr="001004CE" w:rsidRDefault="00290F67" w:rsidP="005D5040">
            <w:pPr>
              <w:jc w:val="center"/>
              <w:rPr>
                <w:b/>
                <w:bCs/>
              </w:rPr>
            </w:pPr>
            <w:r w:rsidRPr="001004CE">
              <w:rPr>
                <w:b/>
                <w:bCs/>
              </w:rPr>
              <w:t>ANN</w:t>
            </w:r>
          </w:p>
        </w:tc>
        <w:tc>
          <w:tcPr>
            <w:tcW w:w="0" w:type="auto"/>
            <w:noWrap/>
            <w:hideMark/>
          </w:tcPr>
          <w:p w14:paraId="07EA136B" w14:textId="77777777" w:rsidR="00290F67" w:rsidRPr="001004CE" w:rsidRDefault="00290F67" w:rsidP="005D5040">
            <w:pPr>
              <w:jc w:val="center"/>
              <w:rPr>
                <w:b/>
                <w:bCs/>
              </w:rPr>
            </w:pPr>
            <w:r w:rsidRPr="001004CE">
              <w:rPr>
                <w:b/>
                <w:bCs/>
              </w:rPr>
              <w:t>MLR</w:t>
            </w:r>
          </w:p>
        </w:tc>
        <w:tc>
          <w:tcPr>
            <w:tcW w:w="0" w:type="auto"/>
            <w:noWrap/>
            <w:hideMark/>
          </w:tcPr>
          <w:p w14:paraId="39F7AFA3" w14:textId="77777777" w:rsidR="00290F67" w:rsidRPr="001004CE" w:rsidRDefault="00290F67" w:rsidP="005D5040">
            <w:pPr>
              <w:jc w:val="center"/>
              <w:rPr>
                <w:b/>
                <w:bCs/>
              </w:rPr>
            </w:pPr>
            <w:r w:rsidRPr="001004CE">
              <w:rPr>
                <w:b/>
                <w:bCs/>
              </w:rPr>
              <w:t>ARIMA</w:t>
            </w:r>
          </w:p>
        </w:tc>
        <w:tc>
          <w:tcPr>
            <w:tcW w:w="0" w:type="auto"/>
            <w:noWrap/>
            <w:hideMark/>
          </w:tcPr>
          <w:p w14:paraId="6E19C9CB" w14:textId="77777777" w:rsidR="00290F67" w:rsidRPr="001004CE" w:rsidRDefault="00290F67" w:rsidP="005D5040">
            <w:pPr>
              <w:jc w:val="center"/>
              <w:rPr>
                <w:b/>
                <w:bCs/>
              </w:rPr>
            </w:pPr>
            <w:r>
              <w:rPr>
                <w:b/>
                <w:bCs/>
              </w:rPr>
              <w:t>SNF</w:t>
            </w:r>
          </w:p>
        </w:tc>
      </w:tr>
      <w:tr w:rsidR="00290F67" w:rsidRPr="001004CE" w14:paraId="3224376D" w14:textId="77777777" w:rsidTr="00D15180">
        <w:trPr>
          <w:trHeight w:val="50"/>
          <w:jc w:val="center"/>
        </w:trPr>
        <w:tc>
          <w:tcPr>
            <w:tcW w:w="0" w:type="auto"/>
            <w:noWrap/>
            <w:hideMark/>
          </w:tcPr>
          <w:p w14:paraId="5ADF55AA" w14:textId="77777777" w:rsidR="00290F67" w:rsidRPr="001004CE" w:rsidRDefault="00290F67" w:rsidP="005D5040">
            <w:pPr>
              <w:jc w:val="center"/>
              <w:rPr>
                <w:b/>
                <w:bCs/>
              </w:rPr>
            </w:pPr>
            <w:r>
              <w:rPr>
                <w:b/>
                <w:bCs/>
              </w:rPr>
              <w:t>MAPE (%)</w:t>
            </w:r>
          </w:p>
        </w:tc>
        <w:tc>
          <w:tcPr>
            <w:tcW w:w="0" w:type="auto"/>
            <w:noWrap/>
            <w:hideMark/>
          </w:tcPr>
          <w:p w14:paraId="44E651D2" w14:textId="267210F6" w:rsidR="00290F67" w:rsidRPr="001004CE" w:rsidRDefault="00290F67" w:rsidP="005D5040">
            <w:pPr>
              <w:jc w:val="center"/>
            </w:pPr>
            <w:r>
              <w:t>2.72</w:t>
            </w:r>
          </w:p>
        </w:tc>
        <w:tc>
          <w:tcPr>
            <w:tcW w:w="0" w:type="auto"/>
          </w:tcPr>
          <w:p w14:paraId="52DDB0D1" w14:textId="77777777" w:rsidR="00290F67" w:rsidRPr="001004CE" w:rsidRDefault="00290F67" w:rsidP="005D5040">
            <w:pPr>
              <w:jc w:val="center"/>
            </w:pPr>
          </w:p>
        </w:tc>
        <w:tc>
          <w:tcPr>
            <w:tcW w:w="0" w:type="auto"/>
            <w:noWrap/>
            <w:hideMark/>
          </w:tcPr>
          <w:p w14:paraId="1DD51F5D" w14:textId="192FCCE6" w:rsidR="00290F67" w:rsidRPr="001004CE" w:rsidRDefault="00290F67" w:rsidP="005D5040">
            <w:pPr>
              <w:jc w:val="center"/>
            </w:pPr>
            <w:r>
              <w:t>3.09</w:t>
            </w:r>
          </w:p>
        </w:tc>
        <w:tc>
          <w:tcPr>
            <w:tcW w:w="0" w:type="auto"/>
            <w:noWrap/>
            <w:hideMark/>
          </w:tcPr>
          <w:p w14:paraId="1420F9AC" w14:textId="1D378C2B" w:rsidR="00290F67" w:rsidRPr="001004CE" w:rsidRDefault="0011070D" w:rsidP="005D5040">
            <w:pPr>
              <w:jc w:val="center"/>
            </w:pPr>
            <w:r>
              <w:t>4.78</w:t>
            </w:r>
          </w:p>
        </w:tc>
        <w:tc>
          <w:tcPr>
            <w:tcW w:w="0" w:type="auto"/>
            <w:noWrap/>
            <w:hideMark/>
          </w:tcPr>
          <w:p w14:paraId="5016E884" w14:textId="4FEBEBBE" w:rsidR="00290F67" w:rsidRPr="001004CE" w:rsidRDefault="0011070D" w:rsidP="005D5040">
            <w:pPr>
              <w:jc w:val="center"/>
            </w:pPr>
            <w:r>
              <w:t>5.06</w:t>
            </w:r>
          </w:p>
        </w:tc>
        <w:tc>
          <w:tcPr>
            <w:tcW w:w="0" w:type="auto"/>
            <w:noWrap/>
            <w:hideMark/>
          </w:tcPr>
          <w:p w14:paraId="19E2F02A" w14:textId="7CB9576F" w:rsidR="00290F67" w:rsidRPr="001004CE" w:rsidRDefault="0011070D" w:rsidP="005D5040">
            <w:pPr>
              <w:jc w:val="center"/>
            </w:pPr>
            <w:r>
              <w:t>7.33</w:t>
            </w:r>
          </w:p>
        </w:tc>
      </w:tr>
      <w:tr w:rsidR="00290F67" w:rsidRPr="001004CE" w14:paraId="683BBCFC" w14:textId="77777777" w:rsidTr="00D15180">
        <w:trPr>
          <w:trHeight w:val="50"/>
          <w:jc w:val="center"/>
        </w:trPr>
        <w:tc>
          <w:tcPr>
            <w:tcW w:w="0" w:type="auto"/>
            <w:noWrap/>
            <w:hideMark/>
          </w:tcPr>
          <w:p w14:paraId="326F24F8" w14:textId="77777777" w:rsidR="00290F67" w:rsidRPr="001004CE" w:rsidRDefault="00290F67" w:rsidP="005D5040">
            <w:pPr>
              <w:jc w:val="center"/>
              <w:rPr>
                <w:b/>
                <w:bCs/>
              </w:rPr>
            </w:pPr>
            <w:r>
              <w:rPr>
                <w:b/>
                <w:bCs/>
              </w:rPr>
              <w:t>RMSE (MW)</w:t>
            </w:r>
          </w:p>
        </w:tc>
        <w:tc>
          <w:tcPr>
            <w:tcW w:w="0" w:type="auto"/>
            <w:noWrap/>
            <w:hideMark/>
          </w:tcPr>
          <w:p w14:paraId="6CEA05CC" w14:textId="43B7EFAC" w:rsidR="00290F67" w:rsidRPr="001004CE" w:rsidRDefault="00290F67" w:rsidP="005D5040">
            <w:pPr>
              <w:jc w:val="center"/>
            </w:pPr>
            <w:r>
              <w:t>37.13</w:t>
            </w:r>
          </w:p>
        </w:tc>
        <w:tc>
          <w:tcPr>
            <w:tcW w:w="0" w:type="auto"/>
          </w:tcPr>
          <w:p w14:paraId="68ED5CCA" w14:textId="77777777" w:rsidR="00290F67" w:rsidRPr="001004CE" w:rsidRDefault="00290F67" w:rsidP="005D5040">
            <w:pPr>
              <w:jc w:val="center"/>
            </w:pPr>
          </w:p>
        </w:tc>
        <w:tc>
          <w:tcPr>
            <w:tcW w:w="0" w:type="auto"/>
            <w:noWrap/>
            <w:hideMark/>
          </w:tcPr>
          <w:p w14:paraId="750DB0FC" w14:textId="03299CA5" w:rsidR="00290F67" w:rsidRPr="001004CE" w:rsidRDefault="00290F67" w:rsidP="005D5040">
            <w:pPr>
              <w:jc w:val="center"/>
            </w:pPr>
            <w:r>
              <w:t>41.93</w:t>
            </w:r>
          </w:p>
        </w:tc>
        <w:tc>
          <w:tcPr>
            <w:tcW w:w="0" w:type="auto"/>
            <w:noWrap/>
            <w:hideMark/>
          </w:tcPr>
          <w:p w14:paraId="294B9A33" w14:textId="35E5DC2B" w:rsidR="00290F67" w:rsidRPr="001004CE" w:rsidRDefault="0011070D" w:rsidP="005D5040">
            <w:pPr>
              <w:jc w:val="center"/>
            </w:pPr>
            <w:r>
              <w:t>65.77</w:t>
            </w:r>
          </w:p>
        </w:tc>
        <w:tc>
          <w:tcPr>
            <w:tcW w:w="0" w:type="auto"/>
            <w:noWrap/>
            <w:hideMark/>
          </w:tcPr>
          <w:p w14:paraId="54676AAC" w14:textId="65E73A63" w:rsidR="00290F67" w:rsidRPr="001004CE" w:rsidRDefault="0011070D" w:rsidP="005D5040">
            <w:pPr>
              <w:jc w:val="center"/>
            </w:pPr>
            <w:r>
              <w:t>70.65</w:t>
            </w:r>
          </w:p>
        </w:tc>
        <w:tc>
          <w:tcPr>
            <w:tcW w:w="0" w:type="auto"/>
            <w:noWrap/>
            <w:hideMark/>
          </w:tcPr>
          <w:p w14:paraId="1E7421A7" w14:textId="6027B2B9" w:rsidR="00290F67" w:rsidRPr="001004CE" w:rsidRDefault="0011070D" w:rsidP="005D5040">
            <w:pPr>
              <w:keepNext/>
              <w:jc w:val="center"/>
            </w:pPr>
            <w:r>
              <w:t>102.83</w:t>
            </w:r>
          </w:p>
        </w:tc>
      </w:tr>
    </w:tbl>
    <w:p w14:paraId="08A0E70A" w14:textId="11B9F4BD" w:rsidR="000A3154" w:rsidRDefault="0011070D" w:rsidP="00B23F92">
      <w:pPr>
        <w:pStyle w:val="Caption"/>
        <w:jc w:val="center"/>
      </w:pPr>
      <w:bookmarkStart w:id="146" w:name="_Toc84959263"/>
      <w:r>
        <w:t xml:space="preserve">Table </w:t>
      </w:r>
      <w:r w:rsidR="00346127">
        <w:fldChar w:fldCharType="begin"/>
      </w:r>
      <w:r w:rsidR="00346127">
        <w:instrText xml:space="preserve"> SEQ Table \* ARABIC </w:instrText>
      </w:r>
      <w:r w:rsidR="00346127">
        <w:fldChar w:fldCharType="separate"/>
      </w:r>
      <w:r w:rsidR="00466A36">
        <w:rPr>
          <w:noProof/>
        </w:rPr>
        <w:t>2</w:t>
      </w:r>
      <w:r w:rsidR="00346127">
        <w:rPr>
          <w:noProof/>
        </w:rPr>
        <w:fldChar w:fldCharType="end"/>
      </w:r>
      <w:r>
        <w:t xml:space="preserve"> - Indicates the Ottawa Dataset's Overall Accuracy</w:t>
      </w:r>
      <w:bookmarkEnd w:id="146"/>
    </w:p>
    <w:p w14:paraId="0C329FAB" w14:textId="36F50F83" w:rsidR="00116916" w:rsidRDefault="00B23F92" w:rsidP="002625C8">
      <w:pPr>
        <w:ind w:firstLine="288"/>
      </w:pPr>
      <w:r w:rsidRPr="00B23F92">
        <w:t xml:space="preserve">According to the MAPE and RMSE values in Tables 1 and 2, the </w:t>
      </w:r>
      <w:commentRangeStart w:id="147"/>
      <w:r w:rsidRPr="00B23F92">
        <w:t>best performing algorithms</w:t>
      </w:r>
      <w:commentRangeEnd w:id="147"/>
      <w:r w:rsidR="00777C0F">
        <w:rPr>
          <w:rStyle w:val="CommentReference"/>
        </w:rPr>
        <w:commentReference w:id="147"/>
      </w:r>
      <w:r w:rsidRPr="00B23F92">
        <w:t xml:space="preserve"> in the Toronto and Ottawa datasets are, in order, the CNN, ANN, MLR, ARIMA, and SNF. Given the similarity of the MAPE and RMSE values, it is reasonable </w:t>
      </w:r>
      <w:r w:rsidRPr="00B23F92">
        <w:lastRenderedPageBreak/>
        <w:t>to conclude that the CNN and SNF perform the best and worst overall on these datasets, respectively.</w:t>
      </w:r>
      <w:r w:rsidR="002625C8">
        <w:t xml:space="preserve"> </w:t>
      </w:r>
      <w:r w:rsidR="00AB47A4" w:rsidRPr="00AB47A4">
        <w:t xml:space="preserve">It is encouraging that the SNF algorithm performs the worst of all algorithms; this indicates that all of the other algorithms contribute value to the forecasts in some way. </w:t>
      </w:r>
      <w:r w:rsidR="00FF6CDF" w:rsidRPr="00FF6CDF">
        <w:t>Chapter 4 will analyze the algorithms' performance in detail.</w:t>
      </w:r>
      <w:r w:rsidR="00263D41">
        <w:tab/>
      </w:r>
    </w:p>
    <w:p w14:paraId="40B2716A" w14:textId="77777777" w:rsidR="00EE2D5A" w:rsidRDefault="00116916" w:rsidP="00116916">
      <w:pPr>
        <w:pStyle w:val="Heading3"/>
      </w:pPr>
      <w:bookmarkStart w:id="148" w:name="_Toc84959312"/>
      <w:commentRangeStart w:id="149"/>
      <w:r>
        <w:t>3.5.2 Daily Peak Accuracy</w:t>
      </w:r>
      <w:bookmarkEnd w:id="148"/>
      <w:commentRangeEnd w:id="149"/>
      <w:r w:rsidR="007E487E">
        <w:rPr>
          <w:rStyle w:val="CommentReference"/>
          <w:rFonts w:cs="Times New Roman"/>
          <w:b w:val="0"/>
          <w:bCs w:val="0"/>
        </w:rPr>
        <w:commentReference w:id="149"/>
      </w:r>
    </w:p>
    <w:p w14:paraId="33622800" w14:textId="7B2B9DAD" w:rsidR="007802B2" w:rsidRDefault="00EE2D5A" w:rsidP="00A75E19">
      <w:r>
        <w:tab/>
      </w:r>
      <w:r w:rsidR="00A97D1E" w:rsidRPr="00A97D1E">
        <w:t xml:space="preserve">This section will discuss the algorithms' accuracy in identifying daily peaks. </w:t>
      </w:r>
      <w:commentRangeStart w:id="150"/>
      <w:r w:rsidR="00A97D1E" w:rsidRPr="00A97D1E">
        <w:t>We will calculate the mean absolute time difference (MAE) between the actual and forecast</w:t>
      </w:r>
      <w:r w:rsidR="0022249D">
        <w:t>ed</w:t>
      </w:r>
      <w:r w:rsidR="00A97D1E" w:rsidRPr="00A97D1E">
        <w:t xml:space="preserve"> time of occurrence, as well as the mean absolute percentage difference (MAPE) between the actual and forecast peak values. The reason we chose the MAE over the mean biased difference (MBE) is that positive and negative time differences can cancel out, resulting in biased results; however, in this case, we are using the absolute value of each time difference</w:t>
      </w:r>
      <w:commentRangeEnd w:id="150"/>
      <w:r w:rsidR="007E487E">
        <w:rPr>
          <w:rStyle w:val="CommentReference"/>
        </w:rPr>
        <w:commentReference w:id="150"/>
      </w:r>
      <w:r w:rsidR="00A97D1E" w:rsidRPr="00A97D1E">
        <w:t>.</w:t>
      </w:r>
      <w:r w:rsidR="000211D0">
        <w:t xml:space="preserve"> </w:t>
      </w:r>
      <w:r w:rsidR="007802B2" w:rsidRPr="007802B2">
        <w:t>It is worth noting that the MAEs of the time difference are denoted in the tables below by "hh:mm:ss"</w:t>
      </w:r>
      <w:r w:rsidR="00437D6C">
        <w:t>,</w:t>
      </w:r>
      <w:r w:rsidR="007802B2" w:rsidRPr="007802B2">
        <w:t xml:space="preserve"> where hh denotes hours, mm denotes minutes, and ss denotes seconds.</w:t>
      </w:r>
    </w:p>
    <w:p w14:paraId="12732CA0" w14:textId="7106F7ED" w:rsidR="00A75E19" w:rsidRDefault="00A75E19" w:rsidP="00A75E19">
      <w:r w:rsidRPr="00AC17D5">
        <w:rPr>
          <w:highlight w:val="cyan"/>
        </w:rPr>
        <w:t>// Would need to add the results from the LSTM later</w:t>
      </w:r>
    </w:p>
    <w:p w14:paraId="2470B241" w14:textId="30F54853" w:rsidR="00A75E19" w:rsidRDefault="00A75E19" w:rsidP="00EE2D5A">
      <w:r w:rsidRPr="008D1AD3">
        <w:rPr>
          <w:highlight w:val="cyan"/>
        </w:rPr>
        <w:t>// Saint John Dataset to be added</w:t>
      </w:r>
    </w:p>
    <w:tbl>
      <w:tblPr>
        <w:tblStyle w:val="TableGrid"/>
        <w:tblW w:w="0" w:type="auto"/>
        <w:jc w:val="center"/>
        <w:tblLook w:val="04A0" w:firstRow="1" w:lastRow="0" w:firstColumn="1" w:lastColumn="0" w:noHBand="0" w:noVBand="1"/>
      </w:tblPr>
      <w:tblGrid>
        <w:gridCol w:w="2095"/>
        <w:gridCol w:w="1003"/>
        <w:gridCol w:w="760"/>
        <w:gridCol w:w="1003"/>
        <w:gridCol w:w="1003"/>
        <w:gridCol w:w="1003"/>
        <w:gridCol w:w="1075"/>
      </w:tblGrid>
      <w:tr w:rsidR="00860DF1" w:rsidRPr="001004CE" w14:paraId="43D3BC4D" w14:textId="77777777" w:rsidTr="00FD2268">
        <w:trPr>
          <w:trHeight w:val="209"/>
          <w:jc w:val="center"/>
        </w:trPr>
        <w:tc>
          <w:tcPr>
            <w:tcW w:w="0" w:type="auto"/>
            <w:noWrap/>
            <w:hideMark/>
          </w:tcPr>
          <w:p w14:paraId="6E3EA542" w14:textId="77777777" w:rsidR="00C77658" w:rsidRPr="001004CE" w:rsidRDefault="00C77658" w:rsidP="00CC7167">
            <w:pPr>
              <w:jc w:val="center"/>
              <w:rPr>
                <w:b/>
                <w:bCs/>
              </w:rPr>
            </w:pPr>
            <w:r w:rsidRPr="001004CE">
              <w:rPr>
                <w:b/>
                <w:bCs/>
              </w:rPr>
              <w:t>Metrics</w:t>
            </w:r>
          </w:p>
        </w:tc>
        <w:tc>
          <w:tcPr>
            <w:tcW w:w="0" w:type="auto"/>
            <w:noWrap/>
            <w:hideMark/>
          </w:tcPr>
          <w:p w14:paraId="7456D939" w14:textId="77777777" w:rsidR="00C77658" w:rsidRPr="001004CE" w:rsidRDefault="00C77658" w:rsidP="005D5040">
            <w:pPr>
              <w:jc w:val="center"/>
              <w:rPr>
                <w:b/>
                <w:bCs/>
              </w:rPr>
            </w:pPr>
            <w:r w:rsidRPr="001004CE">
              <w:rPr>
                <w:b/>
                <w:bCs/>
              </w:rPr>
              <w:t>CNN</w:t>
            </w:r>
          </w:p>
        </w:tc>
        <w:tc>
          <w:tcPr>
            <w:tcW w:w="0" w:type="auto"/>
          </w:tcPr>
          <w:p w14:paraId="42D85079" w14:textId="77777777" w:rsidR="00C77658" w:rsidRPr="001004CE" w:rsidRDefault="00C77658" w:rsidP="005D5040">
            <w:pPr>
              <w:jc w:val="center"/>
              <w:rPr>
                <w:b/>
                <w:bCs/>
              </w:rPr>
            </w:pPr>
            <w:r>
              <w:rPr>
                <w:b/>
                <w:bCs/>
              </w:rPr>
              <w:t>LSTM</w:t>
            </w:r>
          </w:p>
        </w:tc>
        <w:tc>
          <w:tcPr>
            <w:tcW w:w="0" w:type="auto"/>
            <w:noWrap/>
            <w:hideMark/>
          </w:tcPr>
          <w:p w14:paraId="7F941A07" w14:textId="77777777" w:rsidR="00C77658" w:rsidRPr="001004CE" w:rsidRDefault="00C77658" w:rsidP="005D5040">
            <w:pPr>
              <w:jc w:val="center"/>
              <w:rPr>
                <w:b/>
                <w:bCs/>
              </w:rPr>
            </w:pPr>
            <w:r w:rsidRPr="001004CE">
              <w:rPr>
                <w:b/>
                <w:bCs/>
              </w:rPr>
              <w:t>ANN</w:t>
            </w:r>
          </w:p>
        </w:tc>
        <w:tc>
          <w:tcPr>
            <w:tcW w:w="0" w:type="auto"/>
            <w:noWrap/>
            <w:hideMark/>
          </w:tcPr>
          <w:p w14:paraId="6FB78A35" w14:textId="77777777" w:rsidR="00C77658" w:rsidRPr="001004CE" w:rsidRDefault="00C77658" w:rsidP="005D5040">
            <w:pPr>
              <w:jc w:val="center"/>
              <w:rPr>
                <w:b/>
                <w:bCs/>
              </w:rPr>
            </w:pPr>
            <w:r w:rsidRPr="001004CE">
              <w:rPr>
                <w:b/>
                <w:bCs/>
              </w:rPr>
              <w:t>MLR</w:t>
            </w:r>
          </w:p>
        </w:tc>
        <w:tc>
          <w:tcPr>
            <w:tcW w:w="0" w:type="auto"/>
            <w:noWrap/>
            <w:hideMark/>
          </w:tcPr>
          <w:p w14:paraId="6F3E0345" w14:textId="77777777" w:rsidR="00C77658" w:rsidRPr="001004CE" w:rsidRDefault="00C77658" w:rsidP="005D5040">
            <w:pPr>
              <w:jc w:val="center"/>
              <w:rPr>
                <w:b/>
                <w:bCs/>
              </w:rPr>
            </w:pPr>
            <w:r w:rsidRPr="001004CE">
              <w:rPr>
                <w:b/>
                <w:bCs/>
              </w:rPr>
              <w:t>ARIMA</w:t>
            </w:r>
          </w:p>
        </w:tc>
        <w:tc>
          <w:tcPr>
            <w:tcW w:w="0" w:type="auto"/>
            <w:noWrap/>
            <w:hideMark/>
          </w:tcPr>
          <w:p w14:paraId="39105D30" w14:textId="77777777" w:rsidR="00C77658" w:rsidRPr="001004CE" w:rsidRDefault="00C77658" w:rsidP="005D5040">
            <w:pPr>
              <w:jc w:val="center"/>
              <w:rPr>
                <w:b/>
                <w:bCs/>
              </w:rPr>
            </w:pPr>
            <w:r>
              <w:rPr>
                <w:b/>
                <w:bCs/>
              </w:rPr>
              <w:t>SNF</w:t>
            </w:r>
          </w:p>
        </w:tc>
      </w:tr>
      <w:tr w:rsidR="00024812" w:rsidRPr="001004CE" w14:paraId="42EEEDC6" w14:textId="77777777" w:rsidTr="00B778A0">
        <w:trPr>
          <w:trHeight w:val="50"/>
          <w:jc w:val="center"/>
        </w:trPr>
        <w:tc>
          <w:tcPr>
            <w:tcW w:w="0" w:type="auto"/>
            <w:noWrap/>
            <w:hideMark/>
          </w:tcPr>
          <w:p w14:paraId="2CEBA2DA" w14:textId="11911ED7" w:rsidR="00024812" w:rsidRPr="001004CE" w:rsidRDefault="002D259E" w:rsidP="00CC7167">
            <w:pPr>
              <w:jc w:val="center"/>
              <w:rPr>
                <w:b/>
                <w:bCs/>
              </w:rPr>
            </w:pPr>
            <w:r>
              <w:rPr>
                <w:b/>
                <w:bCs/>
              </w:rPr>
              <w:t>MAPE of the Peaks</w:t>
            </w:r>
          </w:p>
        </w:tc>
        <w:tc>
          <w:tcPr>
            <w:tcW w:w="0" w:type="auto"/>
            <w:noWrap/>
            <w:hideMark/>
          </w:tcPr>
          <w:p w14:paraId="66D3469B" w14:textId="3F4BDBAF" w:rsidR="00024812" w:rsidRPr="001004CE" w:rsidRDefault="00024812" w:rsidP="005D5040">
            <w:pPr>
              <w:jc w:val="center"/>
            </w:pPr>
            <w:r>
              <w:t>2.36</w:t>
            </w:r>
          </w:p>
        </w:tc>
        <w:tc>
          <w:tcPr>
            <w:tcW w:w="0" w:type="auto"/>
          </w:tcPr>
          <w:p w14:paraId="5248981A" w14:textId="38352499" w:rsidR="00024812" w:rsidRPr="004C2350" w:rsidRDefault="00024812" w:rsidP="005D5040">
            <w:pPr>
              <w:spacing w:line="240" w:lineRule="auto"/>
              <w:jc w:val="center"/>
              <w:rPr>
                <w:rFonts w:cs="Calibri"/>
                <w:color w:val="000000"/>
                <w:sz w:val="22"/>
                <w:szCs w:val="22"/>
                <w:lang w:eastAsia="en-CA"/>
              </w:rPr>
            </w:pPr>
          </w:p>
        </w:tc>
        <w:tc>
          <w:tcPr>
            <w:tcW w:w="0" w:type="auto"/>
            <w:noWrap/>
          </w:tcPr>
          <w:p w14:paraId="45FFF796" w14:textId="685BDBEA" w:rsidR="00024812" w:rsidRPr="00860DF1" w:rsidRDefault="00024812" w:rsidP="005D5040">
            <w:pPr>
              <w:spacing w:line="240" w:lineRule="auto"/>
              <w:jc w:val="center"/>
              <w:rPr>
                <w:rFonts w:cs="Calibri"/>
                <w:color w:val="000000"/>
                <w:sz w:val="22"/>
                <w:szCs w:val="22"/>
                <w:lang w:eastAsia="en-CA"/>
              </w:rPr>
            </w:pPr>
            <w:r>
              <w:rPr>
                <w:rFonts w:cs="Calibri"/>
                <w:color w:val="000000"/>
                <w:sz w:val="22"/>
                <w:szCs w:val="22"/>
              </w:rPr>
              <w:t>2.45</w:t>
            </w:r>
          </w:p>
        </w:tc>
        <w:tc>
          <w:tcPr>
            <w:tcW w:w="0" w:type="auto"/>
            <w:noWrap/>
            <w:hideMark/>
          </w:tcPr>
          <w:p w14:paraId="07C9FCAE" w14:textId="7D6D86EA" w:rsidR="00024812" w:rsidRPr="001004CE" w:rsidRDefault="00024812" w:rsidP="005D5040">
            <w:pPr>
              <w:jc w:val="center"/>
            </w:pPr>
            <w:r>
              <w:rPr>
                <w:rFonts w:cs="Calibri"/>
                <w:color w:val="000000"/>
                <w:sz w:val="22"/>
                <w:szCs w:val="22"/>
              </w:rPr>
              <w:t>3.65</w:t>
            </w:r>
          </w:p>
        </w:tc>
        <w:tc>
          <w:tcPr>
            <w:tcW w:w="0" w:type="auto"/>
            <w:noWrap/>
            <w:hideMark/>
          </w:tcPr>
          <w:p w14:paraId="6AEF41C0" w14:textId="62FD32BF" w:rsidR="00024812" w:rsidRPr="001004CE" w:rsidRDefault="00024812" w:rsidP="005D5040">
            <w:pPr>
              <w:jc w:val="center"/>
            </w:pPr>
            <w:r>
              <w:t>5.28</w:t>
            </w:r>
          </w:p>
        </w:tc>
        <w:tc>
          <w:tcPr>
            <w:tcW w:w="0" w:type="auto"/>
            <w:noWrap/>
            <w:hideMark/>
          </w:tcPr>
          <w:p w14:paraId="77BA58D5" w14:textId="27B4E083" w:rsidR="00024812" w:rsidRPr="001004CE" w:rsidRDefault="00024812" w:rsidP="005D5040">
            <w:pPr>
              <w:jc w:val="center"/>
            </w:pPr>
            <w:r w:rsidRPr="00F671C7">
              <w:t>6.18</w:t>
            </w:r>
          </w:p>
        </w:tc>
      </w:tr>
      <w:tr w:rsidR="00024812" w:rsidRPr="001004CE" w14:paraId="7C845EA1" w14:textId="77777777" w:rsidTr="00B778A0">
        <w:trPr>
          <w:trHeight w:val="50"/>
          <w:jc w:val="center"/>
        </w:trPr>
        <w:tc>
          <w:tcPr>
            <w:tcW w:w="0" w:type="auto"/>
            <w:noWrap/>
            <w:hideMark/>
          </w:tcPr>
          <w:p w14:paraId="63248B49" w14:textId="2EAC6C1A" w:rsidR="00024812" w:rsidRPr="001004CE" w:rsidRDefault="000211D0" w:rsidP="00CC7167">
            <w:pPr>
              <w:jc w:val="center"/>
              <w:rPr>
                <w:b/>
                <w:bCs/>
              </w:rPr>
            </w:pPr>
            <w:r>
              <w:rPr>
                <w:b/>
                <w:bCs/>
              </w:rPr>
              <w:t>MAE of the Time</w:t>
            </w:r>
          </w:p>
        </w:tc>
        <w:tc>
          <w:tcPr>
            <w:tcW w:w="0" w:type="auto"/>
            <w:noWrap/>
            <w:hideMark/>
          </w:tcPr>
          <w:p w14:paraId="0C005EDE" w14:textId="09959C93" w:rsidR="00024812" w:rsidRPr="004C2350" w:rsidRDefault="00024812" w:rsidP="005D5040">
            <w:pPr>
              <w:spacing w:line="240" w:lineRule="auto"/>
              <w:jc w:val="center"/>
              <w:rPr>
                <w:rFonts w:cs="Calibri"/>
                <w:color w:val="000000"/>
                <w:sz w:val="22"/>
                <w:szCs w:val="22"/>
                <w:lang w:eastAsia="en-CA"/>
              </w:rPr>
            </w:pPr>
            <w:r>
              <w:rPr>
                <w:rFonts w:cs="Calibri"/>
                <w:color w:val="000000"/>
                <w:sz w:val="22"/>
                <w:szCs w:val="22"/>
              </w:rPr>
              <w:t>01:19:36</w:t>
            </w:r>
          </w:p>
        </w:tc>
        <w:tc>
          <w:tcPr>
            <w:tcW w:w="0" w:type="auto"/>
          </w:tcPr>
          <w:p w14:paraId="05441AFB" w14:textId="69C9D74C" w:rsidR="00024812" w:rsidRPr="00860DF1" w:rsidRDefault="00024812" w:rsidP="005D5040">
            <w:pPr>
              <w:spacing w:line="240" w:lineRule="auto"/>
              <w:jc w:val="center"/>
              <w:rPr>
                <w:rFonts w:cs="Calibri"/>
                <w:color w:val="000000"/>
                <w:sz w:val="22"/>
                <w:szCs w:val="22"/>
                <w:lang w:eastAsia="en-CA"/>
              </w:rPr>
            </w:pPr>
          </w:p>
        </w:tc>
        <w:tc>
          <w:tcPr>
            <w:tcW w:w="0" w:type="auto"/>
            <w:noWrap/>
          </w:tcPr>
          <w:p w14:paraId="20CBC8BB" w14:textId="27108DB4" w:rsidR="00024812" w:rsidRPr="00B778A0" w:rsidRDefault="00024812" w:rsidP="005D5040">
            <w:pPr>
              <w:spacing w:line="240" w:lineRule="auto"/>
              <w:jc w:val="center"/>
              <w:rPr>
                <w:rFonts w:cs="Calibri"/>
                <w:color w:val="000000"/>
                <w:sz w:val="22"/>
                <w:szCs w:val="22"/>
                <w:lang w:eastAsia="en-CA"/>
              </w:rPr>
            </w:pPr>
            <w:r>
              <w:rPr>
                <w:rFonts w:cs="Calibri"/>
                <w:color w:val="000000"/>
                <w:sz w:val="22"/>
                <w:szCs w:val="22"/>
              </w:rPr>
              <w:t>01:33:07</w:t>
            </w:r>
          </w:p>
        </w:tc>
        <w:tc>
          <w:tcPr>
            <w:tcW w:w="0" w:type="auto"/>
            <w:noWrap/>
            <w:hideMark/>
          </w:tcPr>
          <w:p w14:paraId="44E07497" w14:textId="6C59CAAE" w:rsidR="00024812" w:rsidRPr="001004CE" w:rsidRDefault="00024812" w:rsidP="005D5040">
            <w:pPr>
              <w:jc w:val="center"/>
            </w:pPr>
            <w:r>
              <w:rPr>
                <w:rFonts w:cs="Calibri"/>
                <w:color w:val="000000"/>
                <w:sz w:val="22"/>
                <w:szCs w:val="22"/>
              </w:rPr>
              <w:t>01:36:09</w:t>
            </w:r>
          </w:p>
        </w:tc>
        <w:tc>
          <w:tcPr>
            <w:tcW w:w="0" w:type="auto"/>
            <w:noWrap/>
            <w:hideMark/>
          </w:tcPr>
          <w:p w14:paraId="3DA28CEB" w14:textId="6002EA87" w:rsidR="00024812" w:rsidRDefault="00024812" w:rsidP="005D5040">
            <w:pPr>
              <w:spacing w:line="240" w:lineRule="auto"/>
              <w:jc w:val="center"/>
              <w:rPr>
                <w:rFonts w:cs="Calibri"/>
                <w:color w:val="000000"/>
                <w:sz w:val="22"/>
                <w:szCs w:val="22"/>
                <w:lang w:eastAsia="en-CA"/>
              </w:rPr>
            </w:pPr>
            <w:r>
              <w:rPr>
                <w:rFonts w:cs="Calibri"/>
                <w:color w:val="000000"/>
                <w:sz w:val="22"/>
                <w:szCs w:val="22"/>
              </w:rPr>
              <w:t>01:43:33</w:t>
            </w:r>
          </w:p>
          <w:p w14:paraId="71E5A9B5" w14:textId="6C4EEC45" w:rsidR="00024812" w:rsidRPr="001004CE" w:rsidRDefault="00024812" w:rsidP="005D5040">
            <w:pPr>
              <w:jc w:val="center"/>
            </w:pPr>
          </w:p>
        </w:tc>
        <w:tc>
          <w:tcPr>
            <w:tcW w:w="0" w:type="auto"/>
            <w:noWrap/>
            <w:hideMark/>
          </w:tcPr>
          <w:p w14:paraId="12AC7154" w14:textId="232F0123" w:rsidR="00024812" w:rsidRPr="001004CE" w:rsidRDefault="00024812" w:rsidP="005D5040">
            <w:pPr>
              <w:keepNext/>
              <w:jc w:val="center"/>
            </w:pPr>
            <w:r w:rsidRPr="00F671C7">
              <w:t>01:32:23</w:t>
            </w:r>
          </w:p>
        </w:tc>
      </w:tr>
    </w:tbl>
    <w:p w14:paraId="4CE45285" w14:textId="58FDFCFE" w:rsidR="00C77658" w:rsidRDefault="00045798" w:rsidP="00045798">
      <w:pPr>
        <w:pStyle w:val="Caption"/>
        <w:jc w:val="center"/>
      </w:pPr>
      <w:bookmarkStart w:id="151" w:name="_Toc84959264"/>
      <w:r>
        <w:t xml:space="preserve">Table </w:t>
      </w:r>
      <w:r w:rsidR="00346127">
        <w:fldChar w:fldCharType="begin"/>
      </w:r>
      <w:r w:rsidR="00346127">
        <w:instrText xml:space="preserve"> SEQ Table \* ARABIC </w:instrText>
      </w:r>
      <w:r w:rsidR="00346127">
        <w:fldChar w:fldCharType="separate"/>
      </w:r>
      <w:r w:rsidR="00466A36">
        <w:rPr>
          <w:noProof/>
        </w:rPr>
        <w:t>3</w:t>
      </w:r>
      <w:r w:rsidR="00346127">
        <w:rPr>
          <w:noProof/>
        </w:rPr>
        <w:fldChar w:fldCharType="end"/>
      </w:r>
      <w:r>
        <w:t xml:space="preserve"> </w:t>
      </w:r>
      <w:r w:rsidR="00AB027C">
        <w:t xml:space="preserve">– </w:t>
      </w:r>
      <w:r w:rsidR="003E485E" w:rsidRPr="003E485E">
        <w:t>Indicates the MAPE and MAE Values for the Toronto Dataset's Peak Values and Time Difference.</w:t>
      </w:r>
      <w:bookmarkEnd w:id="151"/>
    </w:p>
    <w:p w14:paraId="450AD917" w14:textId="3AAA38AE" w:rsidR="00C42401" w:rsidRPr="00EB444C" w:rsidRDefault="00E00F19" w:rsidP="00C42401">
      <w:pPr>
        <w:ind w:firstLine="288"/>
        <w:rPr>
          <w:kern w:val="32"/>
          <w:sz w:val="28"/>
          <w:szCs w:val="32"/>
        </w:rPr>
      </w:pPr>
      <w:r w:rsidRPr="00E00F19">
        <w:lastRenderedPageBreak/>
        <w:t xml:space="preserve">Table 3 shows the overall </w:t>
      </w:r>
      <w:r w:rsidR="00537953">
        <w:t>analysis</w:t>
      </w:r>
      <w:r w:rsidRPr="00E00F19">
        <w:t xml:space="preserve"> of the algorithms utilizing the value and time differences in the Toronto dataset. The highest performing algorithms, from left to right, are the CNN, ANN, MLR, ARIMA, and SNF, as assessed by the MAPE of the value differences. The highest performing algorithms, from left to right, are the CNN, SNF, ANN, MLR, and ARIMA, as assessed by the MAE of time differences. In both value and time difference comparisons, the CNN algorithm outscored all other algorithms. The SNF fared poorly in comparisons of value differences, whereas the ARIMA performed poorly in comparisons of time differences.</w:t>
      </w:r>
    </w:p>
    <w:tbl>
      <w:tblPr>
        <w:tblStyle w:val="TableGrid"/>
        <w:tblW w:w="0" w:type="auto"/>
        <w:jc w:val="center"/>
        <w:tblLook w:val="04A0" w:firstRow="1" w:lastRow="0" w:firstColumn="1" w:lastColumn="0" w:noHBand="0" w:noVBand="1"/>
      </w:tblPr>
      <w:tblGrid>
        <w:gridCol w:w="2095"/>
        <w:gridCol w:w="1075"/>
        <w:gridCol w:w="760"/>
        <w:gridCol w:w="1075"/>
        <w:gridCol w:w="1075"/>
        <w:gridCol w:w="1075"/>
        <w:gridCol w:w="1075"/>
      </w:tblGrid>
      <w:tr w:rsidR="00C42401" w:rsidRPr="001004CE" w14:paraId="50A3D830" w14:textId="77777777" w:rsidTr="00FD2268">
        <w:trPr>
          <w:trHeight w:val="209"/>
          <w:jc w:val="center"/>
        </w:trPr>
        <w:tc>
          <w:tcPr>
            <w:tcW w:w="0" w:type="auto"/>
            <w:noWrap/>
            <w:hideMark/>
          </w:tcPr>
          <w:p w14:paraId="4C372C95" w14:textId="77777777" w:rsidR="00C42401" w:rsidRPr="001004CE" w:rsidRDefault="00C42401" w:rsidP="005D5040">
            <w:pPr>
              <w:jc w:val="center"/>
              <w:rPr>
                <w:b/>
                <w:bCs/>
              </w:rPr>
            </w:pPr>
            <w:r w:rsidRPr="001004CE">
              <w:rPr>
                <w:b/>
                <w:bCs/>
              </w:rPr>
              <w:t>Metrics</w:t>
            </w:r>
          </w:p>
        </w:tc>
        <w:tc>
          <w:tcPr>
            <w:tcW w:w="0" w:type="auto"/>
            <w:noWrap/>
            <w:hideMark/>
          </w:tcPr>
          <w:p w14:paraId="7BB6392D" w14:textId="77777777" w:rsidR="00C42401" w:rsidRPr="001004CE" w:rsidRDefault="00C42401" w:rsidP="005D5040">
            <w:pPr>
              <w:jc w:val="center"/>
              <w:rPr>
                <w:b/>
                <w:bCs/>
              </w:rPr>
            </w:pPr>
            <w:r w:rsidRPr="001004CE">
              <w:rPr>
                <w:b/>
                <w:bCs/>
              </w:rPr>
              <w:t>CNN</w:t>
            </w:r>
          </w:p>
        </w:tc>
        <w:tc>
          <w:tcPr>
            <w:tcW w:w="0" w:type="auto"/>
          </w:tcPr>
          <w:p w14:paraId="18BC6684" w14:textId="77777777" w:rsidR="00C42401" w:rsidRPr="001004CE" w:rsidRDefault="00C42401" w:rsidP="005D5040">
            <w:pPr>
              <w:jc w:val="center"/>
              <w:rPr>
                <w:b/>
                <w:bCs/>
              </w:rPr>
            </w:pPr>
            <w:r>
              <w:rPr>
                <w:b/>
                <w:bCs/>
              </w:rPr>
              <w:t>LSTM</w:t>
            </w:r>
          </w:p>
        </w:tc>
        <w:tc>
          <w:tcPr>
            <w:tcW w:w="0" w:type="auto"/>
            <w:noWrap/>
            <w:hideMark/>
          </w:tcPr>
          <w:p w14:paraId="0EB5907A" w14:textId="77777777" w:rsidR="00C42401" w:rsidRPr="001004CE" w:rsidRDefault="00C42401" w:rsidP="005D5040">
            <w:pPr>
              <w:jc w:val="center"/>
              <w:rPr>
                <w:b/>
                <w:bCs/>
              </w:rPr>
            </w:pPr>
            <w:r w:rsidRPr="001004CE">
              <w:rPr>
                <w:b/>
                <w:bCs/>
              </w:rPr>
              <w:t>ANN</w:t>
            </w:r>
          </w:p>
        </w:tc>
        <w:tc>
          <w:tcPr>
            <w:tcW w:w="0" w:type="auto"/>
            <w:noWrap/>
            <w:hideMark/>
          </w:tcPr>
          <w:p w14:paraId="66744679" w14:textId="77777777" w:rsidR="00C42401" w:rsidRPr="001004CE" w:rsidRDefault="00C42401" w:rsidP="005D5040">
            <w:pPr>
              <w:jc w:val="center"/>
              <w:rPr>
                <w:b/>
                <w:bCs/>
              </w:rPr>
            </w:pPr>
            <w:r w:rsidRPr="001004CE">
              <w:rPr>
                <w:b/>
                <w:bCs/>
              </w:rPr>
              <w:t>MLR</w:t>
            </w:r>
          </w:p>
        </w:tc>
        <w:tc>
          <w:tcPr>
            <w:tcW w:w="0" w:type="auto"/>
            <w:noWrap/>
            <w:hideMark/>
          </w:tcPr>
          <w:p w14:paraId="15C08BF7" w14:textId="77777777" w:rsidR="00C42401" w:rsidRPr="001004CE" w:rsidRDefault="00C42401" w:rsidP="005D5040">
            <w:pPr>
              <w:jc w:val="center"/>
              <w:rPr>
                <w:b/>
                <w:bCs/>
              </w:rPr>
            </w:pPr>
            <w:r w:rsidRPr="001004CE">
              <w:rPr>
                <w:b/>
                <w:bCs/>
              </w:rPr>
              <w:t>ARIMA</w:t>
            </w:r>
          </w:p>
        </w:tc>
        <w:tc>
          <w:tcPr>
            <w:tcW w:w="0" w:type="auto"/>
            <w:noWrap/>
            <w:hideMark/>
          </w:tcPr>
          <w:p w14:paraId="16C64DD0" w14:textId="77777777" w:rsidR="00C42401" w:rsidRPr="001004CE" w:rsidRDefault="00C42401" w:rsidP="005D5040">
            <w:pPr>
              <w:jc w:val="center"/>
              <w:rPr>
                <w:b/>
                <w:bCs/>
              </w:rPr>
            </w:pPr>
            <w:r>
              <w:rPr>
                <w:b/>
                <w:bCs/>
              </w:rPr>
              <w:t>SNF</w:t>
            </w:r>
          </w:p>
        </w:tc>
      </w:tr>
      <w:tr w:rsidR="00537953" w:rsidRPr="001004CE" w14:paraId="68DE2E82" w14:textId="77777777" w:rsidTr="00FD2268">
        <w:trPr>
          <w:trHeight w:val="50"/>
          <w:jc w:val="center"/>
        </w:trPr>
        <w:tc>
          <w:tcPr>
            <w:tcW w:w="0" w:type="auto"/>
            <w:noWrap/>
            <w:hideMark/>
          </w:tcPr>
          <w:p w14:paraId="38A9890C" w14:textId="371FB28C" w:rsidR="00537953" w:rsidRPr="001004CE" w:rsidRDefault="00537953" w:rsidP="005D5040">
            <w:pPr>
              <w:jc w:val="center"/>
              <w:rPr>
                <w:b/>
                <w:bCs/>
              </w:rPr>
            </w:pPr>
            <w:r>
              <w:rPr>
                <w:b/>
                <w:bCs/>
              </w:rPr>
              <w:t>MAPE of the Peaks</w:t>
            </w:r>
          </w:p>
        </w:tc>
        <w:tc>
          <w:tcPr>
            <w:tcW w:w="0" w:type="auto"/>
            <w:noWrap/>
            <w:hideMark/>
          </w:tcPr>
          <w:p w14:paraId="5AFB6281" w14:textId="713F735C" w:rsidR="00537953" w:rsidRPr="001004CE" w:rsidRDefault="00537953" w:rsidP="005D5040">
            <w:pPr>
              <w:jc w:val="center"/>
            </w:pPr>
            <w:r>
              <w:t>2.38</w:t>
            </w:r>
          </w:p>
        </w:tc>
        <w:tc>
          <w:tcPr>
            <w:tcW w:w="0" w:type="auto"/>
          </w:tcPr>
          <w:p w14:paraId="78FEE433" w14:textId="0555F065" w:rsidR="00537953" w:rsidRPr="004C2350" w:rsidRDefault="00537953" w:rsidP="005D5040">
            <w:pPr>
              <w:spacing w:line="240" w:lineRule="auto"/>
              <w:jc w:val="center"/>
              <w:rPr>
                <w:rFonts w:cs="Calibri"/>
                <w:color w:val="000000"/>
                <w:sz w:val="22"/>
                <w:szCs w:val="22"/>
                <w:lang w:eastAsia="en-CA"/>
              </w:rPr>
            </w:pPr>
          </w:p>
        </w:tc>
        <w:tc>
          <w:tcPr>
            <w:tcW w:w="0" w:type="auto"/>
            <w:noWrap/>
          </w:tcPr>
          <w:p w14:paraId="65856399" w14:textId="23EC439D" w:rsidR="00537953" w:rsidRPr="00860DF1" w:rsidRDefault="00537953" w:rsidP="005D5040">
            <w:pPr>
              <w:spacing w:line="240" w:lineRule="auto"/>
              <w:jc w:val="center"/>
              <w:rPr>
                <w:rFonts w:cs="Calibri"/>
                <w:color w:val="000000"/>
                <w:sz w:val="22"/>
                <w:szCs w:val="22"/>
                <w:lang w:eastAsia="en-CA"/>
              </w:rPr>
            </w:pPr>
            <w:r w:rsidRPr="00AC4002">
              <w:t>2.78</w:t>
            </w:r>
          </w:p>
        </w:tc>
        <w:tc>
          <w:tcPr>
            <w:tcW w:w="0" w:type="auto"/>
            <w:noWrap/>
            <w:hideMark/>
          </w:tcPr>
          <w:p w14:paraId="494AD426" w14:textId="7AE231F6" w:rsidR="00537953" w:rsidRPr="001004CE" w:rsidRDefault="00537953" w:rsidP="005D5040">
            <w:pPr>
              <w:jc w:val="center"/>
            </w:pPr>
            <w:r w:rsidRPr="00AC4002">
              <w:t>4.21</w:t>
            </w:r>
          </w:p>
        </w:tc>
        <w:tc>
          <w:tcPr>
            <w:tcW w:w="0" w:type="auto"/>
            <w:noWrap/>
            <w:hideMark/>
          </w:tcPr>
          <w:p w14:paraId="56B9A167" w14:textId="692193D2" w:rsidR="00537953" w:rsidRPr="001004CE" w:rsidRDefault="00537953" w:rsidP="005D5040">
            <w:pPr>
              <w:jc w:val="center"/>
            </w:pPr>
            <w:r w:rsidRPr="00AC4002">
              <w:t>5.00</w:t>
            </w:r>
          </w:p>
        </w:tc>
        <w:tc>
          <w:tcPr>
            <w:tcW w:w="0" w:type="auto"/>
            <w:noWrap/>
            <w:hideMark/>
          </w:tcPr>
          <w:p w14:paraId="2A71BFF7" w14:textId="15B2D9AE" w:rsidR="00537953" w:rsidRPr="001004CE" w:rsidRDefault="00537953" w:rsidP="005D5040">
            <w:pPr>
              <w:jc w:val="center"/>
            </w:pPr>
            <w:r w:rsidRPr="00AC4002">
              <w:t>6.98</w:t>
            </w:r>
          </w:p>
        </w:tc>
      </w:tr>
      <w:tr w:rsidR="00537953" w:rsidRPr="001004CE" w14:paraId="0D71C1B5" w14:textId="77777777" w:rsidTr="00FD2268">
        <w:trPr>
          <w:trHeight w:val="50"/>
          <w:jc w:val="center"/>
        </w:trPr>
        <w:tc>
          <w:tcPr>
            <w:tcW w:w="0" w:type="auto"/>
            <w:noWrap/>
            <w:hideMark/>
          </w:tcPr>
          <w:p w14:paraId="2EAB31E1" w14:textId="4471B196" w:rsidR="00537953" w:rsidRPr="001004CE" w:rsidRDefault="00537953" w:rsidP="005D5040">
            <w:pPr>
              <w:jc w:val="center"/>
              <w:rPr>
                <w:b/>
                <w:bCs/>
              </w:rPr>
            </w:pPr>
            <w:r>
              <w:rPr>
                <w:b/>
                <w:bCs/>
              </w:rPr>
              <w:t>MAE of the Time</w:t>
            </w:r>
          </w:p>
        </w:tc>
        <w:tc>
          <w:tcPr>
            <w:tcW w:w="0" w:type="auto"/>
            <w:noWrap/>
            <w:hideMark/>
          </w:tcPr>
          <w:p w14:paraId="78A559DB" w14:textId="47C5A74E" w:rsidR="00537953" w:rsidRPr="004C2350" w:rsidRDefault="00537953" w:rsidP="005D5040">
            <w:pPr>
              <w:spacing w:line="240" w:lineRule="auto"/>
              <w:jc w:val="center"/>
              <w:rPr>
                <w:rFonts w:cs="Calibri"/>
                <w:color w:val="000000"/>
                <w:sz w:val="22"/>
                <w:szCs w:val="22"/>
                <w:lang w:eastAsia="en-CA"/>
              </w:rPr>
            </w:pPr>
            <w:r w:rsidRPr="00AC4002">
              <w:t>00:51:</w:t>
            </w:r>
            <w:r>
              <w:t>4</w:t>
            </w:r>
            <w:r w:rsidRPr="00AC4002">
              <w:t>5</w:t>
            </w:r>
          </w:p>
        </w:tc>
        <w:tc>
          <w:tcPr>
            <w:tcW w:w="0" w:type="auto"/>
          </w:tcPr>
          <w:p w14:paraId="7A750D95" w14:textId="6B9F54A7" w:rsidR="00537953" w:rsidRPr="00860DF1" w:rsidRDefault="00537953" w:rsidP="005D5040">
            <w:pPr>
              <w:spacing w:line="240" w:lineRule="auto"/>
              <w:jc w:val="center"/>
              <w:rPr>
                <w:rFonts w:cs="Calibri"/>
                <w:color w:val="000000"/>
                <w:sz w:val="22"/>
                <w:szCs w:val="22"/>
                <w:lang w:eastAsia="en-CA"/>
              </w:rPr>
            </w:pPr>
          </w:p>
        </w:tc>
        <w:tc>
          <w:tcPr>
            <w:tcW w:w="0" w:type="auto"/>
            <w:noWrap/>
          </w:tcPr>
          <w:p w14:paraId="77970409" w14:textId="45E8B076" w:rsidR="00537953" w:rsidRPr="00B778A0" w:rsidRDefault="00537953" w:rsidP="005D5040">
            <w:pPr>
              <w:spacing w:line="240" w:lineRule="auto"/>
              <w:jc w:val="center"/>
              <w:rPr>
                <w:rFonts w:cs="Calibri"/>
                <w:color w:val="000000"/>
                <w:sz w:val="22"/>
                <w:szCs w:val="22"/>
                <w:lang w:eastAsia="en-CA"/>
              </w:rPr>
            </w:pPr>
            <w:r w:rsidRPr="00AC4002">
              <w:t>01:03:47</w:t>
            </w:r>
          </w:p>
        </w:tc>
        <w:tc>
          <w:tcPr>
            <w:tcW w:w="0" w:type="auto"/>
            <w:noWrap/>
            <w:hideMark/>
          </w:tcPr>
          <w:p w14:paraId="7782D7A9" w14:textId="7A5C7192" w:rsidR="00537953" w:rsidRPr="001004CE" w:rsidRDefault="00537953" w:rsidP="005D5040">
            <w:pPr>
              <w:jc w:val="center"/>
            </w:pPr>
            <w:r w:rsidRPr="00AC4002">
              <w:t>01:10:21</w:t>
            </w:r>
          </w:p>
        </w:tc>
        <w:tc>
          <w:tcPr>
            <w:tcW w:w="0" w:type="auto"/>
            <w:noWrap/>
            <w:hideMark/>
          </w:tcPr>
          <w:p w14:paraId="7CEC56F3" w14:textId="43C24283" w:rsidR="00537953" w:rsidRPr="001004CE" w:rsidRDefault="00537953" w:rsidP="005D5040">
            <w:pPr>
              <w:jc w:val="center"/>
            </w:pPr>
            <w:r w:rsidRPr="00AC4002">
              <w:t>01:11:10</w:t>
            </w:r>
          </w:p>
        </w:tc>
        <w:tc>
          <w:tcPr>
            <w:tcW w:w="0" w:type="auto"/>
            <w:noWrap/>
            <w:hideMark/>
          </w:tcPr>
          <w:p w14:paraId="11D0AC61" w14:textId="2326FD40" w:rsidR="00537953" w:rsidRPr="001004CE" w:rsidRDefault="00537953" w:rsidP="005D5040">
            <w:pPr>
              <w:keepNext/>
              <w:jc w:val="center"/>
            </w:pPr>
            <w:r w:rsidRPr="00AC4002">
              <w:t>01:18:34</w:t>
            </w:r>
          </w:p>
        </w:tc>
      </w:tr>
    </w:tbl>
    <w:p w14:paraId="7D1BE637" w14:textId="206096BE" w:rsidR="00C001F8" w:rsidRDefault="003C6E56" w:rsidP="003C6E56">
      <w:pPr>
        <w:pStyle w:val="Caption"/>
        <w:jc w:val="center"/>
      </w:pPr>
      <w:bookmarkStart w:id="152" w:name="_Toc84959265"/>
      <w:r>
        <w:t xml:space="preserve">Table </w:t>
      </w:r>
      <w:r w:rsidR="00346127">
        <w:fldChar w:fldCharType="begin"/>
      </w:r>
      <w:r w:rsidR="00346127">
        <w:instrText xml:space="preserve"> SEQ Table \* ARABIC </w:instrText>
      </w:r>
      <w:r w:rsidR="00346127">
        <w:fldChar w:fldCharType="separate"/>
      </w:r>
      <w:r w:rsidR="00466A36">
        <w:rPr>
          <w:noProof/>
        </w:rPr>
        <w:t>4</w:t>
      </w:r>
      <w:r w:rsidR="00346127">
        <w:rPr>
          <w:noProof/>
        </w:rPr>
        <w:fldChar w:fldCharType="end"/>
      </w:r>
      <w:r>
        <w:t xml:space="preserve"> - </w:t>
      </w:r>
      <w:r w:rsidR="003E485E" w:rsidRPr="003E485E">
        <w:t xml:space="preserve">Indicates the MAPE and MAE Values for the </w:t>
      </w:r>
      <w:r w:rsidR="003E485E">
        <w:t xml:space="preserve">Ottawa </w:t>
      </w:r>
      <w:r w:rsidR="003E485E" w:rsidRPr="003E485E">
        <w:t>Dataset's Peak Values and Time Difference.</w:t>
      </w:r>
      <w:bookmarkEnd w:id="152"/>
    </w:p>
    <w:p w14:paraId="7B1C0F9A" w14:textId="7345F64B" w:rsidR="00C42401" w:rsidRPr="000B0C36" w:rsidRDefault="003B45B0" w:rsidP="002315A5">
      <w:pPr>
        <w:ind w:firstLine="288"/>
      </w:pPr>
      <w:r w:rsidRPr="003B45B0">
        <w:t>The overall analysis of the algorithms based on the value and time differences in the Ottawa dataset is shown in Table 4. The best performing algorithms, from left to right, are the CNN, ANN, MLR, ARIMA</w:t>
      </w:r>
      <w:r w:rsidR="009C74C5">
        <w:t>, and the SNF</w:t>
      </w:r>
      <w:r w:rsidRPr="003B45B0">
        <w:t>. All other algorithms were outperformed by the CNN algorithm. The SNF fared the worst in comparisons of both value and time differences.</w:t>
      </w:r>
      <w:r w:rsidR="00233745">
        <w:t xml:space="preserve"> </w:t>
      </w:r>
      <w:r w:rsidR="00233745" w:rsidRPr="00233745">
        <w:t>Chapter 4 will contain additional details and information analyzing the performance of all the algorithms.</w:t>
      </w:r>
      <w:r w:rsidR="00C42401">
        <w:br w:type="page"/>
      </w:r>
    </w:p>
    <w:p w14:paraId="472FB3C7" w14:textId="5FF2A7CB" w:rsidR="007540A5" w:rsidRPr="007540A5" w:rsidRDefault="00825107" w:rsidP="002337EA">
      <w:pPr>
        <w:pStyle w:val="Heading1"/>
        <w:ind w:left="720"/>
      </w:pPr>
      <w:bookmarkStart w:id="153" w:name="_Toc84959313"/>
      <w:r>
        <w:lastRenderedPageBreak/>
        <w:t>4</w:t>
      </w:r>
      <w:r w:rsidR="002337EA">
        <w:t xml:space="preserve"> </w:t>
      </w:r>
      <w:r w:rsidR="00044AA0">
        <w:t>Results and Discussion</w:t>
      </w:r>
      <w:bookmarkEnd w:id="153"/>
    </w:p>
    <w:p w14:paraId="57FB1EBE" w14:textId="082654E7" w:rsidR="002F4145" w:rsidRDefault="00825107" w:rsidP="002337EA">
      <w:pPr>
        <w:pStyle w:val="Heading2"/>
      </w:pPr>
      <w:bookmarkStart w:id="154" w:name="_Toc84959314"/>
      <w:commentRangeStart w:id="155"/>
      <w:r>
        <w:t>4</w:t>
      </w:r>
      <w:r w:rsidR="002337EA">
        <w:t xml:space="preserve">.1 </w:t>
      </w:r>
      <w:r w:rsidR="004A0973">
        <w:t>Performance Metrics</w:t>
      </w:r>
      <w:bookmarkEnd w:id="154"/>
    </w:p>
    <w:p w14:paraId="3A6432D0" w14:textId="4C6BFE90" w:rsidR="00106A96" w:rsidRDefault="00307F9A" w:rsidP="000A4513">
      <w:pPr>
        <w:ind w:firstLine="288"/>
      </w:pPr>
      <w:r w:rsidRPr="00307F9A">
        <w:t xml:space="preserve">This study will compare the performance of all forecasters across all datasets, examining both overall performance and performance on a </w:t>
      </w:r>
      <w:r w:rsidR="00EA60E2">
        <w:t xml:space="preserve">hourly, </w:t>
      </w:r>
      <w:r w:rsidRPr="00307F9A">
        <w:t>daily, and monthly timeframe. It will aid us in identifying instances when forecasters outperform or underperform expectations. The performance will be evaluated based on forecast accuracy and peak load localization accuracy.</w:t>
      </w:r>
      <w:r>
        <w:t xml:space="preserve"> </w:t>
      </w:r>
      <w:r w:rsidR="00657499">
        <w:t>Table 1 delineates the main error measures used to quantify accuracy:</w:t>
      </w: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214F47B9" w:rsidR="00106A96" w:rsidRDefault="00106A96" w:rsidP="009057F4">
            <w:pPr>
              <w:pStyle w:val="BodyText"/>
              <w:tabs>
                <w:tab w:val="center" w:pos="1450"/>
              </w:tabs>
              <w:jc w:val="center"/>
            </w:pPr>
            <w:r w:rsidRPr="00412F19">
              <w:rPr>
                <w:position w:val="-28"/>
              </w:rPr>
              <w:object w:dxaOrig="3220" w:dyaOrig="680" w14:anchorId="2B697F70">
                <v:shape id="_x0000_i1041" type="#_x0000_t75" style="width:161.5pt;height:33.6pt" o:ole="">
                  <v:imagedata r:id="rId56" o:title=""/>
                </v:shape>
                <o:OLEObject Type="Embed" ProgID="Equation.DSMT4" ShapeID="_x0000_i1041" DrawAspect="Content" ObjectID="_1695624462" r:id="rId57"/>
              </w:object>
            </w:r>
          </w:p>
        </w:tc>
        <w:tc>
          <w:tcPr>
            <w:tcW w:w="0" w:type="auto"/>
          </w:tcPr>
          <w:p w14:paraId="2261D49C" w14:textId="77777777" w:rsidR="00106A96" w:rsidRDefault="00106A96" w:rsidP="009057F4">
            <w:pPr>
              <w:pStyle w:val="BodyText"/>
              <w:jc w:val="center"/>
            </w:pPr>
            <w:r w:rsidRPr="00412F19">
              <w:rPr>
                <w:position w:val="-28"/>
              </w:rPr>
              <w:object w:dxaOrig="3600" w:dyaOrig="680" w14:anchorId="094AAF34">
                <v:shape id="_x0000_i1042" type="#_x0000_t75" style="width:180pt;height:33.6pt" o:ole="">
                  <v:imagedata r:id="rId58" o:title=""/>
                </v:shape>
                <o:OLEObject Type="Embed" ProgID="Equation.DSMT4" ShapeID="_x0000_i1042" DrawAspect="Content" ObjectID="_1695624463" r:id="rId59"/>
              </w:object>
            </w:r>
          </w:p>
        </w:tc>
      </w:tr>
      <w:tr w:rsidR="00106A96" w14:paraId="20E66FBD" w14:textId="77777777" w:rsidTr="00304B22">
        <w:trPr>
          <w:trHeight w:val="706"/>
          <w:jc w:val="center"/>
        </w:trPr>
        <w:tc>
          <w:tcPr>
            <w:tcW w:w="0" w:type="auto"/>
          </w:tcPr>
          <w:p w14:paraId="38E05FCD" w14:textId="77777777" w:rsidR="00106A96" w:rsidRDefault="00106A96" w:rsidP="009057F4">
            <w:pPr>
              <w:pStyle w:val="BodyText"/>
              <w:jc w:val="center"/>
            </w:pPr>
            <w:r w:rsidRPr="00C57468">
              <w:rPr>
                <w:position w:val="-28"/>
              </w:rPr>
              <w:object w:dxaOrig="3300" w:dyaOrig="680" w14:anchorId="11300442">
                <v:shape id="_x0000_i1043" type="#_x0000_t75" style="width:164.9pt;height:33.6pt" o:ole="">
                  <v:imagedata r:id="rId60" o:title=""/>
                </v:shape>
                <o:OLEObject Type="Embed" ProgID="Equation.DSMT4" ShapeID="_x0000_i1043" DrawAspect="Content" ObjectID="_1695624464" r:id="rId61"/>
              </w:object>
            </w:r>
          </w:p>
        </w:tc>
        <w:tc>
          <w:tcPr>
            <w:tcW w:w="0" w:type="auto"/>
          </w:tcPr>
          <w:p w14:paraId="12C81551" w14:textId="77777777" w:rsidR="00106A96" w:rsidRDefault="00106A96" w:rsidP="009057F4">
            <w:pPr>
              <w:pStyle w:val="BodyText"/>
              <w:keepNext/>
              <w:jc w:val="center"/>
            </w:pPr>
            <w:r w:rsidRPr="00C57468">
              <w:rPr>
                <w:position w:val="-30"/>
              </w:rPr>
              <w:object w:dxaOrig="3700" w:dyaOrig="760" w14:anchorId="7A200B73">
                <v:shape id="_x0000_i1044" type="#_x0000_t75" style="width:185.15pt;height:38.4pt" o:ole="">
                  <v:imagedata r:id="rId62" o:title=""/>
                </v:shape>
                <o:OLEObject Type="Embed" ProgID="Equation.DSMT4" ShapeID="_x0000_i1044" DrawAspect="Content" ObjectID="_1695624465" r:id="rId63"/>
              </w:object>
            </w:r>
          </w:p>
        </w:tc>
      </w:tr>
    </w:tbl>
    <w:p w14:paraId="435958B0" w14:textId="302A8E84" w:rsidR="00106A96" w:rsidRDefault="00106A96" w:rsidP="00106A96">
      <w:pPr>
        <w:pStyle w:val="Caption"/>
        <w:jc w:val="center"/>
      </w:pPr>
      <w:bookmarkStart w:id="156" w:name="_Toc84959266"/>
      <w:r>
        <w:t xml:space="preserve">Table </w:t>
      </w:r>
      <w:r w:rsidR="00346127">
        <w:fldChar w:fldCharType="begin"/>
      </w:r>
      <w:r w:rsidR="00346127">
        <w:instrText xml:space="preserve"> SEQ Table \* ARABIC </w:instrText>
      </w:r>
      <w:r w:rsidR="00346127">
        <w:fldChar w:fldCharType="separate"/>
      </w:r>
      <w:r w:rsidR="00466A36">
        <w:rPr>
          <w:noProof/>
        </w:rPr>
        <w:t>5</w:t>
      </w:r>
      <w:r w:rsidR="00346127">
        <w:rPr>
          <w:noProof/>
        </w:rPr>
        <w:fldChar w:fldCharType="end"/>
      </w:r>
      <w:r w:rsidR="00F92727">
        <w:rPr>
          <w:noProof/>
        </w:rPr>
        <w:t xml:space="preserve"> – </w:t>
      </w:r>
      <w:r w:rsidR="00E446CC" w:rsidRPr="00E446CC">
        <w:rPr>
          <w:noProof/>
        </w:rPr>
        <w:t>Indicates the Formulas for Several Common Performance Metrics</w:t>
      </w:r>
      <w:bookmarkEnd w:id="156"/>
    </w:p>
    <w:p w14:paraId="7F599F27" w14:textId="76C18F4B" w:rsidR="000D280C" w:rsidRDefault="00106A96" w:rsidP="00A454C6">
      <w:pPr>
        <w:ind w:firstLine="288"/>
      </w:pPr>
      <w:r w:rsidRPr="00A454C6">
        <w:t xml:space="preserve">Mean Absolute Error (MAE) is the simplest way to measure forecast error </w:t>
      </w:r>
      <w:r w:rsidRPr="00A454C6">
        <w:fldChar w:fldCharType="begin" w:fldLock="1"/>
      </w:r>
      <w:r w:rsidR="009F2D5B">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[17]","plainTextFormattedCitation":"[17]","previouslyFormattedCitation":"[17]"},"properties":{"noteIndex":0},"schema":"https://github.com/citation-style-language/schema/raw/master/csl-citation.json"}</w:instrText>
      </w:r>
      <w:r w:rsidRPr="00A454C6">
        <w:fldChar w:fldCharType="separate"/>
      </w:r>
      <w:r w:rsidR="00381D4E" w:rsidRPr="00381D4E">
        <w:rPr>
          <w:noProof/>
        </w:rPr>
        <w:t>[17]</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It produces extreme values when the actuals are close to zero and penali</w:t>
      </w:r>
      <w:r w:rsidR="0003127E">
        <w:t>z</w:t>
      </w:r>
      <w:r w:rsidR="0003127E" w:rsidRPr="006842DC">
        <w:t xml:space="preserve">es negative errors (when forecasts exceed actuals) more severely than positive errors. This is because the </w:t>
      </w:r>
      <w:r w:rsidR="0003127E" w:rsidRPr="006842DC">
        <w:lastRenderedPageBreak/>
        <w:t xml:space="preserve">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217A9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[175]","plainTextFormattedCitation":"[1], [175]","previouslyFormattedCitation":"[1], [175]"},"properties":{"noteIndex":0},"schema":"https://github.com/citation-style-language/schema/raw/master/csl-citation.json"}</w:instrText>
      </w:r>
      <w:r>
        <w:fldChar w:fldCharType="separate"/>
      </w:r>
      <w:r w:rsidR="00217A94" w:rsidRPr="00217A94">
        <w:rPr>
          <w:noProof/>
        </w:rPr>
        <w:t>[1], [175]</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B93B63">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rsidR="000D280C">
        <w:fldChar w:fldCharType="separate"/>
      </w:r>
      <w:r w:rsidR="00B93B63" w:rsidRPr="00B93B63">
        <w:rPr>
          <w:noProof/>
        </w:rPr>
        <w:t>[26]</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w:t>
      </w:r>
      <w:r w:rsidR="0077009A">
        <w:t>u</w:t>
      </w:r>
      <w:r w:rsidR="007203DF">
        <w:t>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41A7F66B" w14:textId="42A186E4" w:rsidR="00AB5347" w:rsidRDefault="00106A96" w:rsidP="005A7CDB">
      <w:pPr>
        <w:ind w:firstLine="288"/>
      </w:pPr>
      <w:r>
        <w:t xml:space="preserve">To fully capture bias and precision, Mean Biased Error (MBE) and standard deviation (SD) can also be used </w:t>
      </w:r>
      <w:r>
        <w:fldChar w:fldCharType="begin" w:fldLock="1"/>
      </w:r>
      <w:r w:rsidR="00217A94">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systems","type":"article-journal"},"uris":["http://www.mendeley.com/documents/?uuid=a93c32ae-59b8-4caf-b72a-c2f8dde4a5af"]}],"mendeley":{"formattedCitation":"[176], [177]","plainTextFormattedCitation":"[176], [177]","previouslyFormattedCitation":"[176], [177]"},"properties":{"noteIndex":0},"schema":"https://github.com/citation-style-language/schema/raw/master/csl-citation.json"}</w:instrText>
      </w:r>
      <w:r>
        <w:fldChar w:fldCharType="separate"/>
      </w:r>
      <w:r w:rsidR="00217A94" w:rsidRPr="00217A94">
        <w:rPr>
          <w:noProof/>
        </w:rPr>
        <w:t>[176], [177]</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1A120DCB" w:rsidR="000D662F" w:rsidRDefault="00657499" w:rsidP="005A7CDB">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standard deviation is more difficult to compute and interpret. The standard deviation is </w:t>
      </w:r>
      <w:r w:rsidRPr="008B37F2">
        <w:lastRenderedPageBreak/>
        <w:t>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commentRangeEnd w:id="155"/>
      <w:r w:rsidR="007E487E">
        <w:rPr>
          <w:rStyle w:val="CommentReference"/>
        </w:rPr>
        <w:commentReference w:id="155"/>
      </w:r>
    </w:p>
    <w:p w14:paraId="2705C43D" w14:textId="465516FF" w:rsidR="0011350D" w:rsidRDefault="001960FA" w:rsidP="000D662F">
      <w:r>
        <w:tab/>
      </w:r>
      <w:r w:rsidRPr="001960FA">
        <w:t>Our primary focus in this study will be on the MAPE and RMSE, as these are the most frequently used metrics for load forecasting. The MAPE's limitations do not apply to our datasets because there are no values very close to zero, and the RMSE enables us to detect large forecast errors.</w:t>
      </w:r>
      <w:r w:rsidR="000A4513">
        <w:t xml:space="preserve"> </w:t>
      </w:r>
      <w:r w:rsidR="000A4513" w:rsidRPr="000A4513">
        <w:t>This document's appendix will include information on the overall performance of all metrics, including the ones mentioned above.</w:t>
      </w:r>
    </w:p>
    <w:p w14:paraId="5BA957A0" w14:textId="475C4904" w:rsidR="00065E97" w:rsidRDefault="00557FD3" w:rsidP="00065E97">
      <w:pPr>
        <w:pStyle w:val="Heading2"/>
      </w:pPr>
      <w:bookmarkStart w:id="157" w:name="_Toc84959315"/>
      <w:r>
        <w:t>4.</w:t>
      </w:r>
      <w:r w:rsidR="0011350D">
        <w:t>2</w:t>
      </w:r>
      <w:r w:rsidR="001060B9">
        <w:t xml:space="preserve"> </w:t>
      </w:r>
      <w:commentRangeStart w:id="158"/>
      <w:r w:rsidR="003151B5" w:rsidRPr="003151B5">
        <w:t>Comprehensive Evaluation of Our Forecasters' Performance</w:t>
      </w:r>
      <w:bookmarkEnd w:id="157"/>
      <w:commentRangeEnd w:id="158"/>
      <w:r w:rsidR="004B56AD">
        <w:rPr>
          <w:rStyle w:val="CommentReference"/>
          <w:rFonts w:cs="Times New Roman"/>
          <w:b w:val="0"/>
          <w:bCs w:val="0"/>
          <w:iCs w:val="0"/>
        </w:rPr>
        <w:commentReference w:id="158"/>
      </w:r>
    </w:p>
    <w:p w14:paraId="10473153" w14:textId="04FAADAF" w:rsidR="00065E97" w:rsidRDefault="00065E97" w:rsidP="00065E97">
      <w:pPr>
        <w:ind w:firstLine="288"/>
      </w:pPr>
      <w:r w:rsidRPr="00065E97">
        <w:t xml:space="preserve">In Section 3.5, we examined the overall performance of all algorithms using both </w:t>
      </w:r>
      <w:r w:rsidR="008B4862">
        <w:t xml:space="preserve">regular </w:t>
      </w:r>
      <w:r w:rsidR="008B4862" w:rsidRPr="00065E97">
        <w:t>load</w:t>
      </w:r>
      <w:r w:rsidRPr="00065E97">
        <w:t xml:space="preserve"> forecasts and daily peak forecasts from the various datasets. All load demand variables are expressed in megawatts (MW). </w:t>
      </w:r>
    </w:p>
    <w:p w14:paraId="14D2FEEE" w14:textId="13391FD5" w:rsidR="00065E97" w:rsidRDefault="00065E97" w:rsidP="00BE5F2A">
      <w:pPr>
        <w:pStyle w:val="Heading3"/>
      </w:pPr>
      <w:bookmarkStart w:id="159" w:name="_Toc84959316"/>
      <w:r>
        <w:t xml:space="preserve">4.2.1 </w:t>
      </w:r>
      <w:r w:rsidR="00BE5F2A" w:rsidRPr="00BE5F2A">
        <w:t>A Brief Note on Peak Detection Accuracy</w:t>
      </w:r>
      <w:bookmarkEnd w:id="159"/>
    </w:p>
    <w:p w14:paraId="7FF271E3" w14:textId="3A6A04CE" w:rsidR="00065E97" w:rsidRDefault="00065E97" w:rsidP="00065E97">
      <w:pPr>
        <w:ind w:firstLine="288"/>
      </w:pPr>
      <w:commentRangeStart w:id="160"/>
      <w:r w:rsidRPr="00065E97">
        <w:t>Concerning the accuracy of peak detection, it's worth noting that daily peaks are affected by a variety of random variables, making their prediction difficult. This is because random peaks can result in a significantly higher peak than the regular peak, and because we are calculating the daily maximum, we use the random peak rather than the regular peak</w:t>
      </w:r>
      <w:commentRangeEnd w:id="160"/>
      <w:r w:rsidR="004B56AD">
        <w:rPr>
          <w:rStyle w:val="CommentReference"/>
        </w:rPr>
        <w:commentReference w:id="160"/>
      </w:r>
      <w:r>
        <w:t>.</w:t>
      </w:r>
    </w:p>
    <w:p w14:paraId="14BFE6A5" w14:textId="20A44EEA" w:rsidR="00065E97" w:rsidRDefault="00BE5F2A" w:rsidP="00065E97">
      <w:pPr>
        <w:ind w:firstLine="288"/>
      </w:pPr>
      <w:r>
        <w:t>The</w:t>
      </w:r>
      <w:r w:rsidR="00065E97" w:rsidRPr="00065E97">
        <w:t xml:space="preserve"> Toronto dataset typically peaks between 1</w:t>
      </w:r>
      <w:r w:rsidR="005C422F">
        <w:t>5</w:t>
      </w:r>
      <w:r w:rsidR="00065E97" w:rsidRPr="00065E97">
        <w:t xml:space="preserve">:00 and </w:t>
      </w:r>
      <w:r w:rsidR="005C422F">
        <w:t>20</w:t>
      </w:r>
      <w:r w:rsidR="00065E97" w:rsidRPr="00065E97">
        <w:t>:00 in the evenings, but as shown in the figure</w:t>
      </w:r>
      <w:r w:rsidR="00066B36">
        <w:t xml:space="preserve"> below</w:t>
      </w:r>
      <w:r w:rsidR="00065E97" w:rsidRPr="00065E97">
        <w:t xml:space="preserve">, a random peak occurred at 10:00 with a value of 6594 MW, which was higher than the second highest peak at 18:00 with a value of 6590 MW. It was only 4 MW higher, but because we used the daily maximum, the peak at 10:00 was recorded as the daily maximum. The CNN, </w:t>
      </w:r>
      <w:r>
        <w:t>however</w:t>
      </w:r>
      <w:r w:rsidR="00065E97" w:rsidRPr="00065E97">
        <w:t xml:space="preserve">, predicted a peak at 18:00 with a value of 6603 MW. Because we will compare the predicted time to the one at 10:00, the random </w:t>
      </w:r>
      <w:r w:rsidR="00065E97" w:rsidRPr="00065E97">
        <w:lastRenderedPageBreak/>
        <w:t>peak has an effect on our time difference MAE accuracy metric. This is just something to keep in mind in terms of the algorithms' accuracy in detecting peaks. In future work, a significantly more accurate metric for comparing time differences could be used.</w:t>
      </w:r>
    </w:p>
    <w:p w14:paraId="04AA65B5" w14:textId="442F9BFF" w:rsidR="003B0C3A" w:rsidRPr="008F63D4" w:rsidRDefault="00C33BF3" w:rsidP="00C33BF3">
      <w:pPr>
        <w:ind w:firstLine="288"/>
        <w:jc w:val="center"/>
        <w:rPr>
          <w:sz w:val="16"/>
          <w:szCs w:val="16"/>
        </w:rPr>
      </w:pPr>
      <w:r w:rsidRPr="00C33BF3">
        <w:rPr>
          <w:noProof/>
        </w:rPr>
        <w:drawing>
          <wp:inline distT="0" distB="0" distL="0" distR="0" wp14:anchorId="4DF4BD82" wp14:editId="5F659114">
            <wp:extent cx="3646000" cy="2828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64">
                      <a:extLst>
                        <a:ext uri="{28A0092B-C50C-407E-A947-70E740481C1C}">
                          <a14:useLocalDpi xmlns:a14="http://schemas.microsoft.com/office/drawing/2010/main" val="0"/>
                        </a:ext>
                      </a:extLst>
                    </a:blip>
                    <a:srcRect l="6261" t="6921" r="9123" b="5490"/>
                    <a:stretch/>
                  </pic:blipFill>
                  <pic:spPr bwMode="auto">
                    <a:xfrm>
                      <a:off x="0" y="0"/>
                      <a:ext cx="3679467" cy="2854892"/>
                    </a:xfrm>
                    <a:prstGeom prst="rect">
                      <a:avLst/>
                    </a:prstGeom>
                    <a:noFill/>
                    <a:ln>
                      <a:noFill/>
                    </a:ln>
                    <a:extLst>
                      <a:ext uri="{53640926-AAD7-44D8-BBD7-CCE9431645EC}">
                        <a14:shadowObscured xmlns:a14="http://schemas.microsoft.com/office/drawing/2010/main"/>
                      </a:ext>
                    </a:extLst>
                  </pic:spPr>
                </pic:pic>
              </a:graphicData>
            </a:graphic>
          </wp:inline>
        </w:drawing>
      </w:r>
    </w:p>
    <w:p w14:paraId="0E9BF297" w14:textId="31338879" w:rsidR="000C480B" w:rsidRDefault="003B0C3A" w:rsidP="003B0C3A">
      <w:pPr>
        <w:pStyle w:val="Caption"/>
        <w:jc w:val="center"/>
      </w:pPr>
      <w:bookmarkStart w:id="161" w:name="_Toc84959257"/>
      <w:commentRangeStart w:id="162"/>
      <w:r>
        <w:t xml:space="preserve">Figure </w:t>
      </w:r>
      <w:fldSimple w:instr=" SEQ Figure \* ARABIC ">
        <w:r w:rsidR="00B1288F">
          <w:rPr>
            <w:noProof/>
          </w:rPr>
          <w:t>11</w:t>
        </w:r>
      </w:fldSimple>
      <w:r>
        <w:t xml:space="preserve"> – </w:t>
      </w:r>
      <w:r w:rsidRPr="003B0C3A">
        <w:t xml:space="preserve">Shows the Load Demand on March 11, </w:t>
      </w:r>
      <w:r w:rsidR="008F63D4" w:rsidRPr="003B0C3A">
        <w:t>2019,</w:t>
      </w:r>
      <w:r w:rsidRPr="003B0C3A">
        <w:t xml:space="preserve"> and the CNN Forecast.</w:t>
      </w:r>
      <w:bookmarkEnd w:id="161"/>
      <w:commentRangeEnd w:id="162"/>
      <w:r w:rsidR="0082710E">
        <w:rPr>
          <w:rStyle w:val="CommentReference"/>
          <w:b w:val="0"/>
          <w:bCs w:val="0"/>
        </w:rPr>
        <w:commentReference w:id="162"/>
      </w:r>
    </w:p>
    <w:p w14:paraId="51662092" w14:textId="09B28F0A" w:rsidR="003E0262" w:rsidRDefault="0019725E" w:rsidP="0019725E">
      <w:pPr>
        <w:pStyle w:val="Heading3"/>
      </w:pPr>
      <w:bookmarkStart w:id="163" w:name="_Toc84959317"/>
      <w:r>
        <w:t xml:space="preserve">4.2.2 </w:t>
      </w:r>
      <w:bookmarkEnd w:id="163"/>
      <w:r w:rsidR="009E723C" w:rsidRPr="009E723C">
        <w:t>Analyses of Individual Datasets</w:t>
      </w:r>
    </w:p>
    <w:p w14:paraId="71479958" w14:textId="6373A25A" w:rsidR="0070662B" w:rsidRDefault="0070662B" w:rsidP="0070662B">
      <w:r>
        <w:tab/>
      </w:r>
      <w:r w:rsidRPr="0070662B">
        <w:t xml:space="preserve">This section would analyze each dataset on an hourly, daily, monthly, seasonal, and daily peak basis. To keep the information contained within the scope of this thesis, only the most pertinent information </w:t>
      </w:r>
      <w:del w:id="164" w:author="Dawn MacIsaac" w:date="2021-10-13T09:43:00Z">
        <w:r w:rsidRPr="0070662B" w:rsidDel="0082710E">
          <w:delText xml:space="preserve">would be </w:delText>
        </w:r>
      </w:del>
      <w:ins w:id="165" w:author="Dawn MacIsaac" w:date="2021-10-13T09:43:00Z">
        <w:r w:rsidR="0082710E">
          <w:t xml:space="preserve">is </w:t>
        </w:r>
      </w:ins>
      <w:r w:rsidRPr="0070662B">
        <w:t xml:space="preserve">included here. </w:t>
      </w:r>
      <w:commentRangeStart w:id="166"/>
      <w:r w:rsidR="00B94143" w:rsidRPr="00B94143">
        <w:t xml:space="preserve">Additional plots, such as box plots of the error distribution, plots of </w:t>
      </w:r>
      <w:r w:rsidR="00B94143">
        <w:t>MAPE</w:t>
      </w:r>
      <w:r w:rsidR="00B94143" w:rsidRPr="00B94143">
        <w:t xml:space="preserve"> values over various horizons</w:t>
      </w:r>
      <w:commentRangeEnd w:id="166"/>
      <w:r w:rsidR="0082710E">
        <w:rPr>
          <w:rStyle w:val="CommentReference"/>
        </w:rPr>
        <w:commentReference w:id="166"/>
      </w:r>
      <w:r w:rsidR="00B94143" w:rsidRPr="00B94143">
        <w:t xml:space="preserve">, and the </w:t>
      </w:r>
      <w:commentRangeStart w:id="167"/>
      <w:r w:rsidR="00B94143" w:rsidRPr="00B94143">
        <w:t>source code for our implementation</w:t>
      </w:r>
      <w:commentRangeEnd w:id="167"/>
      <w:r w:rsidR="0082710E">
        <w:rPr>
          <w:rStyle w:val="CommentReference"/>
        </w:rPr>
        <w:commentReference w:id="167"/>
      </w:r>
      <w:r w:rsidR="00B94143" w:rsidRPr="00B94143">
        <w:t>, will be included in the appendix.</w:t>
      </w:r>
    </w:p>
    <w:p w14:paraId="66F1D961" w14:textId="778E56DE" w:rsidR="00AB57EA" w:rsidRDefault="009530D8" w:rsidP="00AB57EA">
      <w:pPr>
        <w:ind w:firstLine="288"/>
      </w:pPr>
      <w:r w:rsidRPr="009530D8">
        <w:t>Notably, the SNF average forecasts in the average figures' plots exhibit a high degree of similarity to the actual values' average because they are calculated using the previous week's values; thus, they are identical to the actual data but with a week lag.</w:t>
      </w:r>
      <w:r w:rsidR="00AB57EA" w:rsidRPr="00AB57EA">
        <w:t xml:space="preserve"> This means that calculating the SNF forecasts' averages over a long period will be nearly identical to </w:t>
      </w:r>
      <w:r w:rsidR="00AB57EA" w:rsidRPr="00AB57EA">
        <w:lastRenderedPageBreak/>
        <w:t xml:space="preserve">calculating the test dataset's averages. </w:t>
      </w:r>
      <w:r w:rsidRPr="009530D8">
        <w:t>This is critical to remember when examining the figure plots that are constructed using the averages of various horizons.</w:t>
      </w:r>
    </w:p>
    <w:p w14:paraId="3FB47C58" w14:textId="775055A3" w:rsidR="00AC5F49" w:rsidRPr="0070662B" w:rsidRDefault="00523A1E" w:rsidP="00523A1E">
      <w:pPr>
        <w:ind w:firstLine="288"/>
      </w:pPr>
      <w:r w:rsidRPr="00523A1E">
        <w:t>In the later chapters of each dataset, we will also analyze the algorithms' performance over the course of the year's four seasons, namely Winter, Summer, Autumn, and Spring. Winter is comprised of the months of December, January, and February. March, April, and May are considered spring. Summer is defined as June, July, and August. Autumn/Fall is comprised of the months of September, October, and November.</w:t>
      </w:r>
    </w:p>
    <w:p w14:paraId="14C9E3A5" w14:textId="5C9AE102" w:rsidR="000F72A8" w:rsidRDefault="000F72A8" w:rsidP="00317CC3">
      <w:pPr>
        <w:pStyle w:val="Heading4"/>
      </w:pPr>
      <w:r w:rsidRPr="000F72A8">
        <w:t>4.2.</w:t>
      </w:r>
      <w:r w:rsidR="0019725E">
        <w:t>2.1</w:t>
      </w:r>
      <w:r w:rsidRPr="000F72A8">
        <w:t xml:space="preserve"> </w:t>
      </w:r>
      <w:r w:rsidR="0019725E">
        <w:t>T</w:t>
      </w:r>
      <w:r w:rsidR="00EC6B8C" w:rsidRPr="00EC6B8C">
        <w:t>he Toronto Dataset</w:t>
      </w:r>
    </w:p>
    <w:p w14:paraId="4EB498D2" w14:textId="5A062A14" w:rsidR="008B4862" w:rsidRDefault="00E43665" w:rsidP="007B6D32">
      <w:pPr>
        <w:ind w:firstLine="288"/>
      </w:pPr>
      <w:r w:rsidRPr="00E43665">
        <w:t xml:space="preserve">The Toronto dataset is comprised of hourly load aggregation measurements taken throughout the city from 2010 to 2019. The years 2010-2018 were used to train the algorithms, and 2019 was used to test them. The </w:t>
      </w:r>
      <w:r w:rsidR="00B300ED">
        <w:t>figure</w:t>
      </w:r>
      <w:r w:rsidRPr="00E43665">
        <w:t xml:space="preserve"> below depicts the test dataset from January to December 2019.</w:t>
      </w:r>
      <w:r w:rsidR="003E0262">
        <w:t xml:space="preserve"> </w:t>
      </w:r>
    </w:p>
    <w:p w14:paraId="50A8194F" w14:textId="7AF04342" w:rsidR="009E0BEB" w:rsidRDefault="009E0BEB" w:rsidP="009E0BEB">
      <w:pPr>
        <w:keepNext/>
        <w:ind w:firstLine="288"/>
        <w:jc w:val="center"/>
      </w:pPr>
      <w:r w:rsidRPr="009E0BEB">
        <w:rPr>
          <w:noProof/>
        </w:rPr>
        <w:drawing>
          <wp:inline distT="0" distB="0" distL="0" distR="0" wp14:anchorId="28180A50" wp14:editId="434713A2">
            <wp:extent cx="3810000" cy="293259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5">
                      <a:extLst>
                        <a:ext uri="{28A0092B-C50C-407E-A947-70E740481C1C}">
                          <a14:useLocalDpi xmlns:a14="http://schemas.microsoft.com/office/drawing/2010/main" val="0"/>
                        </a:ext>
                      </a:extLst>
                    </a:blip>
                    <a:srcRect l="6441" t="6205" r="7334" b="5250"/>
                    <a:stretch/>
                  </pic:blipFill>
                  <pic:spPr bwMode="auto">
                    <a:xfrm>
                      <a:off x="0" y="0"/>
                      <a:ext cx="3810000" cy="2932593"/>
                    </a:xfrm>
                    <a:prstGeom prst="rect">
                      <a:avLst/>
                    </a:prstGeom>
                    <a:noFill/>
                    <a:ln>
                      <a:noFill/>
                    </a:ln>
                    <a:extLst>
                      <a:ext uri="{53640926-AAD7-44D8-BBD7-CCE9431645EC}">
                        <a14:shadowObscured xmlns:a14="http://schemas.microsoft.com/office/drawing/2010/main"/>
                      </a:ext>
                    </a:extLst>
                  </pic:spPr>
                </pic:pic>
              </a:graphicData>
            </a:graphic>
          </wp:inline>
        </w:drawing>
      </w:r>
    </w:p>
    <w:p w14:paraId="01267F70" w14:textId="57665C43" w:rsidR="00974BC1" w:rsidRDefault="009E0BEB" w:rsidP="007A1A10">
      <w:pPr>
        <w:pStyle w:val="Caption"/>
        <w:jc w:val="center"/>
      </w:pPr>
      <w:bookmarkStart w:id="168" w:name="_Toc84959258"/>
      <w:commentRangeStart w:id="169"/>
      <w:r>
        <w:t xml:space="preserve">Figure </w:t>
      </w:r>
      <w:fldSimple w:instr=" SEQ Figure \* ARABIC ">
        <w:r w:rsidR="00B1288F">
          <w:rPr>
            <w:noProof/>
          </w:rPr>
          <w:t>12</w:t>
        </w:r>
      </w:fldSimple>
      <w:r>
        <w:t xml:space="preserve"> - </w:t>
      </w:r>
      <w:r w:rsidRPr="009E0BEB">
        <w:t>Shows the Test Dataset for the City of Toronto</w:t>
      </w:r>
      <w:bookmarkEnd w:id="168"/>
      <w:commentRangeEnd w:id="169"/>
      <w:r w:rsidR="0082710E">
        <w:rPr>
          <w:rStyle w:val="CommentReference"/>
          <w:b w:val="0"/>
          <w:bCs w:val="0"/>
        </w:rPr>
        <w:commentReference w:id="169"/>
      </w:r>
    </w:p>
    <w:p w14:paraId="440104C1" w14:textId="77777777" w:rsidR="00592EFD" w:rsidRDefault="005A3C7B" w:rsidP="005A4FC5">
      <w:pPr>
        <w:pStyle w:val="Heading5"/>
      </w:pPr>
      <w:r w:rsidRPr="005A3C7B">
        <w:lastRenderedPageBreak/>
        <w:t xml:space="preserve"> </w:t>
      </w:r>
    </w:p>
    <w:p w14:paraId="76C2E42B" w14:textId="593E3EEE" w:rsidR="007A1A10" w:rsidRDefault="005A4FC5" w:rsidP="005A4FC5">
      <w:pPr>
        <w:pStyle w:val="Heading5"/>
      </w:pPr>
      <w:r>
        <w:t>4.2.2.1.1 The Hourly Horizon</w:t>
      </w:r>
    </w:p>
    <w:p w14:paraId="0A91CC29" w14:textId="4F3DDBA3" w:rsidR="00917267" w:rsidRDefault="00C4083B" w:rsidP="00C4083B">
      <w:r w:rsidRPr="00C4083B">
        <w:t xml:space="preserve">The figure below illustrates </w:t>
      </w:r>
      <w:commentRangeStart w:id="170"/>
      <w:r w:rsidRPr="00C4083B">
        <w:t>the average demand for each hour in the testing dataset</w:t>
      </w:r>
      <w:commentRangeEnd w:id="170"/>
      <w:r w:rsidR="00EF275E">
        <w:rPr>
          <w:rStyle w:val="CommentReference"/>
        </w:rPr>
        <w:commentReference w:id="170"/>
      </w:r>
      <w:r w:rsidRPr="00C4083B">
        <w:t xml:space="preserve">, while the table below summarizes the mean absolute </w:t>
      </w:r>
      <w:r w:rsidR="00D74C75">
        <w:t xml:space="preserve">percent </w:t>
      </w:r>
      <w:r w:rsidRPr="00C4083B">
        <w:t>error values for each algorithm when aggregated as average values for each hour using the Toronto dataset.</w:t>
      </w:r>
      <w:r w:rsidR="000672A0">
        <w:t xml:space="preserve"> </w:t>
      </w:r>
    </w:p>
    <w:p w14:paraId="6849950B" w14:textId="5559CB97" w:rsidR="00F01F18" w:rsidRDefault="00F01F18" w:rsidP="00F01F18">
      <w:pPr>
        <w:jc w:val="center"/>
      </w:pPr>
      <w:r w:rsidRPr="00F01F18">
        <w:rPr>
          <w:noProof/>
        </w:rPr>
        <w:drawing>
          <wp:inline distT="0" distB="0" distL="0" distR="0" wp14:anchorId="5A636512" wp14:editId="318FBB94">
            <wp:extent cx="4505325" cy="3533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rotWithShape="1">
                    <a:blip r:embed="rId66">
                      <a:extLst>
                        <a:ext uri="{28A0092B-C50C-407E-A947-70E740481C1C}">
                          <a14:useLocalDpi xmlns:a14="http://schemas.microsoft.com/office/drawing/2010/main" val="0"/>
                        </a:ext>
                      </a:extLst>
                    </a:blip>
                    <a:srcRect l="6261" t="6444" r="9123" b="5012"/>
                    <a:stretch/>
                  </pic:blipFill>
                  <pic:spPr bwMode="auto">
                    <a:xfrm>
                      <a:off x="0" y="0"/>
                      <a:ext cx="4505325"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54B8DA9E" w14:textId="77777777" w:rsidR="00E27DAC" w:rsidRDefault="0032685F" w:rsidP="004D381C">
      <w:pPr>
        <w:pStyle w:val="Caption"/>
        <w:jc w:val="center"/>
      </w:pPr>
      <w:bookmarkStart w:id="171" w:name="_Toc84959259"/>
      <w:r>
        <w:t xml:space="preserve">Figure </w:t>
      </w:r>
      <w:r w:rsidR="00346127">
        <w:fldChar w:fldCharType="begin"/>
      </w:r>
      <w:r w:rsidR="00346127">
        <w:instrText xml:space="preserve"> SEQ Figure \* ARABIC </w:instrText>
      </w:r>
      <w:r w:rsidR="00346127">
        <w:fldChar w:fldCharType="separate"/>
      </w:r>
      <w:r w:rsidR="00B1288F">
        <w:rPr>
          <w:noProof/>
        </w:rPr>
        <w:t>13</w:t>
      </w:r>
      <w:r w:rsidR="00346127">
        <w:rPr>
          <w:noProof/>
        </w:rPr>
        <w:fldChar w:fldCharType="end"/>
      </w:r>
      <w:r>
        <w:t xml:space="preserve"> – </w:t>
      </w:r>
      <w:r w:rsidR="004D381C" w:rsidRPr="004D381C">
        <w:t>Displays the Hourly Average Values for Each Hour</w:t>
      </w:r>
      <w:r w:rsidR="004D381C">
        <w:t xml:space="preserve"> - </w:t>
      </w:r>
      <w:r w:rsidR="004D381C" w:rsidRPr="004D381C">
        <w:t>Toronto Dataset</w:t>
      </w:r>
      <w:bookmarkEnd w:id="171"/>
    </w:p>
    <w:p w14:paraId="7FF8F0B8" w14:textId="5245A431" w:rsidR="00D51F31" w:rsidRDefault="005A3C7B" w:rsidP="004D381C">
      <w:pPr>
        <w:pStyle w:val="Caption"/>
        <w:jc w:val="center"/>
      </w:pPr>
      <w:r w:rsidRPr="005A3C7B">
        <w:rPr>
          <w:noProof/>
        </w:rPr>
        <w:drawing>
          <wp:inline distT="0" distB="0" distL="0" distR="0" wp14:anchorId="6AEE9631" wp14:editId="1FA03BD7">
            <wp:extent cx="5486400" cy="11880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1188085"/>
                    </a:xfrm>
                    <a:prstGeom prst="rect">
                      <a:avLst/>
                    </a:prstGeom>
                    <a:noFill/>
                    <a:ln>
                      <a:noFill/>
                    </a:ln>
                  </pic:spPr>
                </pic:pic>
              </a:graphicData>
            </a:graphic>
          </wp:inline>
        </w:drawing>
      </w:r>
    </w:p>
    <w:p w14:paraId="23922F0F" w14:textId="0589FC73" w:rsidR="0025001F" w:rsidRDefault="00D51F31" w:rsidP="004D381C">
      <w:pPr>
        <w:pStyle w:val="Caption"/>
        <w:jc w:val="center"/>
      </w:pPr>
      <w:bookmarkStart w:id="172" w:name="_Toc84959267"/>
      <w:r>
        <w:t xml:space="preserve">Table </w:t>
      </w:r>
      <w:r w:rsidR="00346127">
        <w:fldChar w:fldCharType="begin"/>
      </w:r>
      <w:r w:rsidR="00346127">
        <w:instrText xml:space="preserve"> SEQ Table \* ARABIC </w:instrText>
      </w:r>
      <w:r w:rsidR="00346127">
        <w:fldChar w:fldCharType="separate"/>
      </w:r>
      <w:r w:rsidR="00466A36">
        <w:rPr>
          <w:noProof/>
        </w:rPr>
        <w:t>6</w:t>
      </w:r>
      <w:r w:rsidR="00346127">
        <w:rPr>
          <w:noProof/>
        </w:rPr>
        <w:fldChar w:fldCharType="end"/>
      </w:r>
      <w:r>
        <w:t xml:space="preserve"> - </w:t>
      </w:r>
      <w:r w:rsidRPr="00D37FE1">
        <w:t>Depicts the Algorithm's M</w:t>
      </w:r>
      <w:r>
        <w:t>APE</w:t>
      </w:r>
      <w:r w:rsidRPr="00D37FE1">
        <w:t xml:space="preserve"> Values Over an Hourly Time Period</w:t>
      </w:r>
      <w:r w:rsidR="004D381C">
        <w:t xml:space="preserve"> - Toronto Dataset</w:t>
      </w:r>
      <w:bookmarkEnd w:id="172"/>
    </w:p>
    <w:p w14:paraId="1877FF61" w14:textId="50E74B1D" w:rsidR="004D381C" w:rsidRPr="004D381C" w:rsidRDefault="00761C0C" w:rsidP="00F01821">
      <w:pPr>
        <w:ind w:firstLine="288"/>
      </w:pPr>
      <w:r w:rsidRPr="000672A0">
        <w:lastRenderedPageBreak/>
        <w:t>The CNN makes the best overall prediction; it is similar to the ANN in some ways, but statistically produces superior results. Around 15:00, CNN and ANN make their worst predictions.</w:t>
      </w:r>
      <w:r>
        <w:t xml:space="preserve"> </w:t>
      </w:r>
      <w:r w:rsidRPr="00F01F18">
        <w:t>The CNN and ANN error patterns are similar to those of the regular load in that the algorithms predicted quieter times more accurately than they predicted peak times of increased average demand. MLR and ARIMA performed poorly in comparison to the preceding.</w:t>
      </w:r>
      <w:r>
        <w:t xml:space="preserve"> </w:t>
      </w:r>
      <w:r w:rsidRPr="000672A0">
        <w:t>The MLR produces the most errors between 01:00 and 08:00, while the ARIMA produces the most errors between 07:00 and 10:00.</w:t>
      </w:r>
      <w:r>
        <w:t xml:space="preserve"> </w:t>
      </w:r>
      <w:r w:rsidRPr="00D5761F">
        <w:t xml:space="preserve">The SNF made its worst prediction between 13:00 and 17:00; this is unsurprising given that it is based on previous week's </w:t>
      </w:r>
      <w:r w:rsidR="00EA5527" w:rsidRPr="00D5761F">
        <w:t>values,</w:t>
      </w:r>
      <w:r w:rsidRPr="00D5761F">
        <w:t xml:space="preserve"> and these are commonly used times for electricity.</w:t>
      </w:r>
      <w:r>
        <w:t xml:space="preserve"> </w:t>
      </w:r>
      <w:r w:rsidRPr="00D820DC">
        <w:t>As a result of the information presented here and our statistical analysis, we can conclude that CNN was the clear winner when it came to hourly predictions for the Toronto dataset.</w:t>
      </w:r>
    </w:p>
    <w:p w14:paraId="2F74362F" w14:textId="706B02A9" w:rsidR="007E4603" w:rsidRDefault="00C2019E" w:rsidP="007E4603">
      <w:pPr>
        <w:pStyle w:val="Heading5"/>
      </w:pPr>
      <w:r>
        <w:t>4.2.2.1.2 The Daily Horizon</w:t>
      </w:r>
    </w:p>
    <w:p w14:paraId="5126297D" w14:textId="77777777" w:rsidR="00A366D1" w:rsidRDefault="00E265E1" w:rsidP="00E265E1">
      <w:pPr>
        <w:ind w:firstLine="288"/>
      </w:pPr>
      <w:r w:rsidRPr="00E265E1">
        <w:t>The figure below depicts weekly average values for each day of the week, including actual and forecast values, and the table below depicts MAPE values by weekday</w:t>
      </w:r>
      <w:r>
        <w:t>.</w:t>
      </w:r>
      <w:r w:rsidR="00A366D1">
        <w:t xml:space="preserve"> </w:t>
      </w:r>
      <w:r w:rsidR="00A366D1" w:rsidRPr="00E265E1">
        <w:t>Monday was the worst performing day for all algorithms; this could be due to something unique to the Toronto dataset, or it could be that this day is the most difficult to predict due to the fact that it is the first</w:t>
      </w:r>
      <w:r w:rsidR="00A366D1">
        <w:t xml:space="preserve"> working</w:t>
      </w:r>
      <w:r w:rsidR="00A366D1" w:rsidRPr="00E265E1">
        <w:t xml:space="preserve"> day of the week. </w:t>
      </w:r>
    </w:p>
    <w:p w14:paraId="33422B73" w14:textId="457FC144" w:rsidR="00E02448" w:rsidRPr="00E02448" w:rsidRDefault="00A366D1" w:rsidP="00E265E1">
      <w:pPr>
        <w:ind w:firstLine="288"/>
      </w:pPr>
      <w:r w:rsidRPr="00E265E1">
        <w:t xml:space="preserve">On Sundays, CNN, ANN, MLR, and SNF all had their second-worst performances. Wednesdays and Fridays were the most predictable days for CNN. From Wednesday to Saturday, the ANN made similar predictions. ARIMA had a difficult time forecasting Mondays, with errors exceeding 10%. Thursdays were the easiest day for the ARIMA, </w:t>
      </w:r>
      <w:r w:rsidRPr="00E265E1">
        <w:lastRenderedPageBreak/>
        <w:t>SNF, and MLR. CNN's MAPE values were the lowest for all seven days of the week, making it the winner of the weekly predictions for each day of the week.</w:t>
      </w:r>
    </w:p>
    <w:p w14:paraId="653D5897" w14:textId="77777777" w:rsidR="0063066F" w:rsidRDefault="0063066F" w:rsidP="0063066F">
      <w:pPr>
        <w:keepNext/>
        <w:spacing w:line="240" w:lineRule="auto"/>
        <w:jc w:val="center"/>
      </w:pPr>
      <w:r w:rsidRPr="0063066F">
        <w:rPr>
          <w:noProof/>
        </w:rPr>
        <w:drawing>
          <wp:inline distT="0" distB="0" distL="0" distR="0" wp14:anchorId="15592BA2" wp14:editId="6A2C638F">
            <wp:extent cx="3790950" cy="308362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rotWithShape="1">
                    <a:blip r:embed="rId68">
                      <a:extLst>
                        <a:ext uri="{28A0092B-C50C-407E-A947-70E740481C1C}">
                          <a14:useLocalDpi xmlns:a14="http://schemas.microsoft.com/office/drawing/2010/main" val="0"/>
                        </a:ext>
                      </a:extLst>
                    </a:blip>
                    <a:srcRect l="6082" t="5968" r="8587" b="1432"/>
                    <a:stretch/>
                  </pic:blipFill>
                  <pic:spPr bwMode="auto">
                    <a:xfrm>
                      <a:off x="0" y="0"/>
                      <a:ext cx="3790950" cy="3083624"/>
                    </a:xfrm>
                    <a:prstGeom prst="rect">
                      <a:avLst/>
                    </a:prstGeom>
                    <a:noFill/>
                    <a:ln>
                      <a:noFill/>
                    </a:ln>
                    <a:extLst>
                      <a:ext uri="{53640926-AAD7-44D8-BBD7-CCE9431645EC}">
                        <a14:shadowObscured xmlns:a14="http://schemas.microsoft.com/office/drawing/2010/main"/>
                      </a:ext>
                    </a:extLst>
                  </pic:spPr>
                </pic:pic>
              </a:graphicData>
            </a:graphic>
          </wp:inline>
        </w:drawing>
      </w:r>
    </w:p>
    <w:p w14:paraId="17B85042" w14:textId="43545523" w:rsidR="007E4603" w:rsidRDefault="0063066F" w:rsidP="00E02448">
      <w:pPr>
        <w:pStyle w:val="Caption"/>
        <w:jc w:val="center"/>
      </w:pPr>
      <w:bookmarkStart w:id="173" w:name="_Toc84959260"/>
      <w:r>
        <w:t xml:space="preserve">Figure </w:t>
      </w:r>
      <w:r w:rsidR="00346127">
        <w:fldChar w:fldCharType="begin"/>
      </w:r>
      <w:r w:rsidR="00346127">
        <w:instrText xml:space="preserve"> SEQ Figure \* ARABIC </w:instrText>
      </w:r>
      <w:r w:rsidR="00346127">
        <w:fldChar w:fldCharType="separate"/>
      </w:r>
      <w:r w:rsidR="00B1288F">
        <w:rPr>
          <w:noProof/>
        </w:rPr>
        <w:t>14</w:t>
      </w:r>
      <w:r w:rsidR="00346127">
        <w:rPr>
          <w:noProof/>
        </w:rPr>
        <w:fldChar w:fldCharType="end"/>
      </w:r>
      <w:r>
        <w:t xml:space="preserve"> – </w:t>
      </w:r>
      <w:r w:rsidRPr="0063066F">
        <w:t>Displays the Weekly Average Values for Each Day</w:t>
      </w:r>
      <w:r w:rsidR="004D381C">
        <w:t xml:space="preserve"> - Toronto Dataset</w:t>
      </w:r>
      <w:bookmarkEnd w:id="173"/>
    </w:p>
    <w:p w14:paraId="46556FBE" w14:textId="7D7ABD74" w:rsidR="00E265E1" w:rsidRPr="00E265E1" w:rsidRDefault="00E265E1" w:rsidP="00E265E1">
      <w:pPr>
        <w:ind w:firstLine="288"/>
      </w:pPr>
    </w:p>
    <w:tbl>
      <w:tblPr>
        <w:tblStyle w:val="TableGrid"/>
        <w:tblW w:w="0" w:type="auto"/>
        <w:jc w:val="center"/>
        <w:tblLook w:val="04A0" w:firstRow="1" w:lastRow="0" w:firstColumn="1" w:lastColumn="0" w:noHBand="0" w:noVBand="1"/>
      </w:tblPr>
      <w:tblGrid>
        <w:gridCol w:w="916"/>
        <w:gridCol w:w="1045"/>
        <w:gridCol w:w="1042"/>
        <w:gridCol w:w="1390"/>
        <w:gridCol w:w="1135"/>
        <w:gridCol w:w="832"/>
        <w:gridCol w:w="1107"/>
        <w:gridCol w:w="948"/>
      </w:tblGrid>
      <w:tr w:rsidR="007E4603" w:rsidRPr="007E4603" w14:paraId="540CACE0" w14:textId="77777777" w:rsidTr="007E4603">
        <w:trPr>
          <w:trHeight w:val="300"/>
          <w:jc w:val="center"/>
        </w:trPr>
        <w:tc>
          <w:tcPr>
            <w:tcW w:w="0" w:type="auto"/>
            <w:noWrap/>
            <w:hideMark/>
          </w:tcPr>
          <w:p w14:paraId="14EBA73B" w14:textId="77777777" w:rsidR="007E4603" w:rsidRPr="007E4603" w:rsidRDefault="007E4603" w:rsidP="007E4603">
            <w:pPr>
              <w:spacing w:line="240" w:lineRule="auto"/>
              <w:jc w:val="left"/>
              <w:rPr>
                <w:b/>
                <w:bCs/>
              </w:rPr>
            </w:pPr>
            <w:r w:rsidRPr="007E4603">
              <w:rPr>
                <w:b/>
                <w:bCs/>
              </w:rPr>
              <w:t>Days</w:t>
            </w:r>
          </w:p>
        </w:tc>
        <w:tc>
          <w:tcPr>
            <w:tcW w:w="0" w:type="auto"/>
            <w:noWrap/>
            <w:hideMark/>
          </w:tcPr>
          <w:p w14:paraId="2F7B3F34" w14:textId="77777777" w:rsidR="007E4603" w:rsidRPr="007E4603" w:rsidRDefault="007E4603" w:rsidP="007E4603">
            <w:pPr>
              <w:spacing w:line="240" w:lineRule="auto"/>
              <w:jc w:val="left"/>
              <w:rPr>
                <w:b/>
                <w:bCs/>
              </w:rPr>
            </w:pPr>
            <w:r w:rsidRPr="007E4603">
              <w:rPr>
                <w:b/>
                <w:bCs/>
              </w:rPr>
              <w:t>Monday</w:t>
            </w:r>
          </w:p>
        </w:tc>
        <w:tc>
          <w:tcPr>
            <w:tcW w:w="0" w:type="auto"/>
            <w:noWrap/>
            <w:hideMark/>
          </w:tcPr>
          <w:p w14:paraId="26346D48" w14:textId="77777777" w:rsidR="007E4603" w:rsidRPr="007E4603" w:rsidRDefault="007E4603" w:rsidP="007E4603">
            <w:pPr>
              <w:spacing w:line="240" w:lineRule="auto"/>
              <w:jc w:val="left"/>
              <w:rPr>
                <w:b/>
                <w:bCs/>
              </w:rPr>
            </w:pPr>
            <w:r w:rsidRPr="007E4603">
              <w:rPr>
                <w:b/>
                <w:bCs/>
              </w:rPr>
              <w:t>Tuesday</w:t>
            </w:r>
          </w:p>
        </w:tc>
        <w:tc>
          <w:tcPr>
            <w:tcW w:w="0" w:type="auto"/>
            <w:noWrap/>
            <w:hideMark/>
          </w:tcPr>
          <w:p w14:paraId="44513042" w14:textId="77777777" w:rsidR="007E4603" w:rsidRPr="007E4603" w:rsidRDefault="007E4603" w:rsidP="007E4603">
            <w:pPr>
              <w:spacing w:line="240" w:lineRule="auto"/>
              <w:jc w:val="left"/>
              <w:rPr>
                <w:b/>
                <w:bCs/>
              </w:rPr>
            </w:pPr>
            <w:r w:rsidRPr="007E4603">
              <w:rPr>
                <w:b/>
                <w:bCs/>
              </w:rPr>
              <w:t>Wednesday</w:t>
            </w:r>
          </w:p>
        </w:tc>
        <w:tc>
          <w:tcPr>
            <w:tcW w:w="0" w:type="auto"/>
            <w:noWrap/>
            <w:hideMark/>
          </w:tcPr>
          <w:p w14:paraId="79B52A4A" w14:textId="77777777" w:rsidR="007E4603" w:rsidRPr="007E4603" w:rsidRDefault="007E4603" w:rsidP="007E4603">
            <w:pPr>
              <w:spacing w:line="240" w:lineRule="auto"/>
              <w:jc w:val="left"/>
              <w:rPr>
                <w:b/>
                <w:bCs/>
              </w:rPr>
            </w:pPr>
            <w:r w:rsidRPr="007E4603">
              <w:rPr>
                <w:b/>
                <w:bCs/>
              </w:rPr>
              <w:t>Thursday</w:t>
            </w:r>
          </w:p>
        </w:tc>
        <w:tc>
          <w:tcPr>
            <w:tcW w:w="0" w:type="auto"/>
            <w:noWrap/>
            <w:hideMark/>
          </w:tcPr>
          <w:p w14:paraId="362462AD" w14:textId="77777777" w:rsidR="007E4603" w:rsidRPr="007E4603" w:rsidRDefault="007E4603" w:rsidP="007E4603">
            <w:pPr>
              <w:spacing w:line="240" w:lineRule="auto"/>
              <w:jc w:val="left"/>
              <w:rPr>
                <w:b/>
                <w:bCs/>
              </w:rPr>
            </w:pPr>
            <w:r w:rsidRPr="007E4603">
              <w:rPr>
                <w:b/>
                <w:bCs/>
              </w:rPr>
              <w:t>Friday</w:t>
            </w:r>
          </w:p>
        </w:tc>
        <w:tc>
          <w:tcPr>
            <w:tcW w:w="0" w:type="auto"/>
            <w:noWrap/>
            <w:hideMark/>
          </w:tcPr>
          <w:p w14:paraId="2CEA6230" w14:textId="77777777" w:rsidR="007E4603" w:rsidRPr="007E4603" w:rsidRDefault="007E4603" w:rsidP="007E4603">
            <w:pPr>
              <w:spacing w:line="240" w:lineRule="auto"/>
              <w:jc w:val="left"/>
              <w:rPr>
                <w:b/>
                <w:bCs/>
              </w:rPr>
            </w:pPr>
            <w:r w:rsidRPr="007E4603">
              <w:rPr>
                <w:b/>
                <w:bCs/>
              </w:rPr>
              <w:t>Saturday</w:t>
            </w:r>
          </w:p>
        </w:tc>
        <w:tc>
          <w:tcPr>
            <w:tcW w:w="0" w:type="auto"/>
            <w:noWrap/>
            <w:hideMark/>
          </w:tcPr>
          <w:p w14:paraId="36C58F06" w14:textId="77777777" w:rsidR="007E4603" w:rsidRPr="007E4603" w:rsidRDefault="007E4603" w:rsidP="007E4603">
            <w:pPr>
              <w:spacing w:line="240" w:lineRule="auto"/>
              <w:jc w:val="left"/>
              <w:rPr>
                <w:b/>
                <w:bCs/>
              </w:rPr>
            </w:pPr>
            <w:r w:rsidRPr="007E4603">
              <w:rPr>
                <w:b/>
                <w:bCs/>
              </w:rPr>
              <w:t>Sunday</w:t>
            </w:r>
          </w:p>
        </w:tc>
      </w:tr>
      <w:tr w:rsidR="007E4603" w:rsidRPr="007E4603" w14:paraId="582C3735" w14:textId="77777777" w:rsidTr="007E4603">
        <w:trPr>
          <w:trHeight w:val="300"/>
          <w:jc w:val="center"/>
        </w:trPr>
        <w:tc>
          <w:tcPr>
            <w:tcW w:w="0" w:type="auto"/>
            <w:noWrap/>
            <w:hideMark/>
          </w:tcPr>
          <w:p w14:paraId="0550E319" w14:textId="77777777" w:rsidR="007E4603" w:rsidRPr="007E4603" w:rsidRDefault="007E4603" w:rsidP="00310CD9">
            <w:pPr>
              <w:spacing w:line="240" w:lineRule="auto"/>
              <w:jc w:val="center"/>
              <w:rPr>
                <w:b/>
                <w:bCs/>
              </w:rPr>
            </w:pPr>
            <w:r w:rsidRPr="007E4603">
              <w:rPr>
                <w:b/>
                <w:bCs/>
              </w:rPr>
              <w:t>CNN</w:t>
            </w:r>
          </w:p>
        </w:tc>
        <w:tc>
          <w:tcPr>
            <w:tcW w:w="0" w:type="auto"/>
            <w:noWrap/>
            <w:hideMark/>
          </w:tcPr>
          <w:p w14:paraId="0B24E1C5" w14:textId="77777777" w:rsidR="007E4603" w:rsidRPr="007E4603" w:rsidRDefault="007E4603" w:rsidP="007E4603">
            <w:pPr>
              <w:spacing w:line="240" w:lineRule="auto"/>
              <w:jc w:val="center"/>
            </w:pPr>
            <w:r w:rsidRPr="007E4603">
              <w:t>2.64</w:t>
            </w:r>
          </w:p>
        </w:tc>
        <w:tc>
          <w:tcPr>
            <w:tcW w:w="0" w:type="auto"/>
            <w:noWrap/>
            <w:hideMark/>
          </w:tcPr>
          <w:p w14:paraId="20F5F213" w14:textId="77777777" w:rsidR="007E4603" w:rsidRPr="007E4603" w:rsidRDefault="007E4603" w:rsidP="007E4603">
            <w:pPr>
              <w:spacing w:line="240" w:lineRule="auto"/>
              <w:jc w:val="center"/>
            </w:pPr>
            <w:r w:rsidRPr="007E4603">
              <w:t>2.12</w:t>
            </w:r>
          </w:p>
        </w:tc>
        <w:tc>
          <w:tcPr>
            <w:tcW w:w="0" w:type="auto"/>
            <w:noWrap/>
            <w:hideMark/>
          </w:tcPr>
          <w:p w14:paraId="16547C86" w14:textId="77777777" w:rsidR="007E4603" w:rsidRPr="007E4603" w:rsidRDefault="007E4603" w:rsidP="007E4603">
            <w:pPr>
              <w:spacing w:line="240" w:lineRule="auto"/>
              <w:jc w:val="center"/>
            </w:pPr>
            <w:r w:rsidRPr="007E4603">
              <w:t>1.91</w:t>
            </w:r>
          </w:p>
        </w:tc>
        <w:tc>
          <w:tcPr>
            <w:tcW w:w="0" w:type="auto"/>
            <w:noWrap/>
            <w:hideMark/>
          </w:tcPr>
          <w:p w14:paraId="4239EE4E" w14:textId="77777777" w:rsidR="007E4603" w:rsidRPr="007E4603" w:rsidRDefault="007E4603" w:rsidP="007E4603">
            <w:pPr>
              <w:spacing w:line="240" w:lineRule="auto"/>
              <w:jc w:val="center"/>
            </w:pPr>
            <w:r w:rsidRPr="007E4603">
              <w:t>2.04</w:t>
            </w:r>
          </w:p>
        </w:tc>
        <w:tc>
          <w:tcPr>
            <w:tcW w:w="0" w:type="auto"/>
            <w:noWrap/>
            <w:hideMark/>
          </w:tcPr>
          <w:p w14:paraId="43780712" w14:textId="77777777" w:rsidR="007E4603" w:rsidRPr="007E4603" w:rsidRDefault="007E4603" w:rsidP="00310CD9">
            <w:pPr>
              <w:spacing w:line="240" w:lineRule="auto"/>
              <w:jc w:val="center"/>
            </w:pPr>
            <w:r w:rsidRPr="007E4603">
              <w:t>1.88</w:t>
            </w:r>
          </w:p>
        </w:tc>
        <w:tc>
          <w:tcPr>
            <w:tcW w:w="0" w:type="auto"/>
            <w:noWrap/>
            <w:hideMark/>
          </w:tcPr>
          <w:p w14:paraId="6EB4041E" w14:textId="77777777" w:rsidR="007E4603" w:rsidRPr="007E4603" w:rsidRDefault="007E4603" w:rsidP="00310CD9">
            <w:pPr>
              <w:spacing w:line="240" w:lineRule="auto"/>
              <w:jc w:val="center"/>
            </w:pPr>
            <w:r w:rsidRPr="007E4603">
              <w:t>2.06</w:t>
            </w:r>
          </w:p>
        </w:tc>
        <w:tc>
          <w:tcPr>
            <w:tcW w:w="0" w:type="auto"/>
            <w:noWrap/>
            <w:hideMark/>
          </w:tcPr>
          <w:p w14:paraId="0B0EF727" w14:textId="77777777" w:rsidR="007E4603" w:rsidRPr="007E4603" w:rsidRDefault="007E4603" w:rsidP="00310CD9">
            <w:pPr>
              <w:spacing w:line="240" w:lineRule="auto"/>
              <w:jc w:val="center"/>
            </w:pPr>
            <w:r w:rsidRPr="007E4603">
              <w:t>2.45</w:t>
            </w:r>
          </w:p>
        </w:tc>
      </w:tr>
      <w:tr w:rsidR="007E4603" w:rsidRPr="007E4603" w14:paraId="04149E7E" w14:textId="77777777" w:rsidTr="007E4603">
        <w:trPr>
          <w:trHeight w:val="300"/>
          <w:jc w:val="center"/>
        </w:trPr>
        <w:tc>
          <w:tcPr>
            <w:tcW w:w="0" w:type="auto"/>
            <w:noWrap/>
            <w:hideMark/>
          </w:tcPr>
          <w:p w14:paraId="334ED441" w14:textId="77777777" w:rsidR="007E4603" w:rsidRPr="007E4603" w:rsidRDefault="007E4603" w:rsidP="00310CD9">
            <w:pPr>
              <w:spacing w:line="240" w:lineRule="auto"/>
              <w:jc w:val="center"/>
              <w:rPr>
                <w:b/>
                <w:bCs/>
              </w:rPr>
            </w:pPr>
            <w:r w:rsidRPr="007E4603">
              <w:rPr>
                <w:b/>
                <w:bCs/>
              </w:rPr>
              <w:t>LSTM</w:t>
            </w:r>
          </w:p>
        </w:tc>
        <w:tc>
          <w:tcPr>
            <w:tcW w:w="0" w:type="auto"/>
            <w:noWrap/>
            <w:hideMark/>
          </w:tcPr>
          <w:p w14:paraId="72319FF2" w14:textId="77777777" w:rsidR="007E4603" w:rsidRPr="007E4603" w:rsidRDefault="007E4603" w:rsidP="007E4603">
            <w:pPr>
              <w:spacing w:line="240" w:lineRule="auto"/>
              <w:jc w:val="center"/>
              <w:rPr>
                <w:b/>
                <w:bCs/>
              </w:rPr>
            </w:pPr>
          </w:p>
        </w:tc>
        <w:tc>
          <w:tcPr>
            <w:tcW w:w="0" w:type="auto"/>
            <w:noWrap/>
            <w:hideMark/>
          </w:tcPr>
          <w:p w14:paraId="74D1FB0D" w14:textId="77777777" w:rsidR="007E4603" w:rsidRPr="007E4603" w:rsidRDefault="007E4603" w:rsidP="007E4603">
            <w:pPr>
              <w:spacing w:line="240" w:lineRule="auto"/>
              <w:jc w:val="center"/>
            </w:pPr>
          </w:p>
        </w:tc>
        <w:tc>
          <w:tcPr>
            <w:tcW w:w="0" w:type="auto"/>
            <w:noWrap/>
            <w:hideMark/>
          </w:tcPr>
          <w:p w14:paraId="3699108B" w14:textId="77777777" w:rsidR="007E4603" w:rsidRPr="007E4603" w:rsidRDefault="007E4603" w:rsidP="007E4603">
            <w:pPr>
              <w:spacing w:line="240" w:lineRule="auto"/>
              <w:jc w:val="center"/>
            </w:pPr>
          </w:p>
        </w:tc>
        <w:tc>
          <w:tcPr>
            <w:tcW w:w="0" w:type="auto"/>
            <w:noWrap/>
            <w:hideMark/>
          </w:tcPr>
          <w:p w14:paraId="291C70DA" w14:textId="77777777" w:rsidR="007E4603" w:rsidRPr="007E4603" w:rsidRDefault="007E4603" w:rsidP="007E4603">
            <w:pPr>
              <w:spacing w:line="240" w:lineRule="auto"/>
              <w:jc w:val="center"/>
            </w:pPr>
          </w:p>
        </w:tc>
        <w:tc>
          <w:tcPr>
            <w:tcW w:w="0" w:type="auto"/>
            <w:noWrap/>
            <w:hideMark/>
          </w:tcPr>
          <w:p w14:paraId="43221231" w14:textId="77777777" w:rsidR="007E4603" w:rsidRPr="007E4603" w:rsidRDefault="007E4603" w:rsidP="00310CD9">
            <w:pPr>
              <w:spacing w:line="240" w:lineRule="auto"/>
              <w:jc w:val="center"/>
            </w:pPr>
          </w:p>
        </w:tc>
        <w:tc>
          <w:tcPr>
            <w:tcW w:w="0" w:type="auto"/>
            <w:noWrap/>
            <w:hideMark/>
          </w:tcPr>
          <w:p w14:paraId="0D20C815" w14:textId="77777777" w:rsidR="007E4603" w:rsidRPr="007E4603" w:rsidRDefault="007E4603" w:rsidP="00310CD9">
            <w:pPr>
              <w:spacing w:line="240" w:lineRule="auto"/>
              <w:jc w:val="center"/>
            </w:pPr>
          </w:p>
        </w:tc>
        <w:tc>
          <w:tcPr>
            <w:tcW w:w="0" w:type="auto"/>
            <w:noWrap/>
            <w:hideMark/>
          </w:tcPr>
          <w:p w14:paraId="3DA87EC8" w14:textId="77777777" w:rsidR="007E4603" w:rsidRPr="007E4603" w:rsidRDefault="007E4603" w:rsidP="00310CD9">
            <w:pPr>
              <w:spacing w:line="240" w:lineRule="auto"/>
              <w:jc w:val="center"/>
            </w:pPr>
          </w:p>
        </w:tc>
      </w:tr>
      <w:tr w:rsidR="007E4603" w:rsidRPr="007E4603" w14:paraId="4F1D18B8" w14:textId="77777777" w:rsidTr="007E4603">
        <w:trPr>
          <w:trHeight w:val="300"/>
          <w:jc w:val="center"/>
        </w:trPr>
        <w:tc>
          <w:tcPr>
            <w:tcW w:w="0" w:type="auto"/>
            <w:noWrap/>
            <w:hideMark/>
          </w:tcPr>
          <w:p w14:paraId="26110777" w14:textId="77777777" w:rsidR="007E4603" w:rsidRPr="007E4603" w:rsidRDefault="007E4603" w:rsidP="00310CD9">
            <w:pPr>
              <w:spacing w:line="240" w:lineRule="auto"/>
              <w:jc w:val="center"/>
              <w:rPr>
                <w:b/>
                <w:bCs/>
              </w:rPr>
            </w:pPr>
            <w:r w:rsidRPr="007E4603">
              <w:rPr>
                <w:b/>
                <w:bCs/>
              </w:rPr>
              <w:t>ANN</w:t>
            </w:r>
          </w:p>
        </w:tc>
        <w:tc>
          <w:tcPr>
            <w:tcW w:w="0" w:type="auto"/>
            <w:noWrap/>
            <w:hideMark/>
          </w:tcPr>
          <w:p w14:paraId="765822D7" w14:textId="77777777" w:rsidR="007E4603" w:rsidRPr="007E4603" w:rsidRDefault="007E4603" w:rsidP="007E4603">
            <w:pPr>
              <w:spacing w:line="240" w:lineRule="auto"/>
              <w:jc w:val="center"/>
            </w:pPr>
            <w:r w:rsidRPr="007E4603">
              <w:t>2.98</w:t>
            </w:r>
          </w:p>
        </w:tc>
        <w:tc>
          <w:tcPr>
            <w:tcW w:w="0" w:type="auto"/>
            <w:noWrap/>
            <w:hideMark/>
          </w:tcPr>
          <w:p w14:paraId="2E3D7E4E" w14:textId="77777777" w:rsidR="007E4603" w:rsidRPr="007E4603" w:rsidRDefault="007E4603" w:rsidP="007E4603">
            <w:pPr>
              <w:spacing w:line="240" w:lineRule="auto"/>
              <w:jc w:val="center"/>
            </w:pPr>
            <w:r w:rsidRPr="007E4603">
              <w:t>2.33</w:t>
            </w:r>
          </w:p>
        </w:tc>
        <w:tc>
          <w:tcPr>
            <w:tcW w:w="0" w:type="auto"/>
            <w:noWrap/>
            <w:hideMark/>
          </w:tcPr>
          <w:p w14:paraId="082334E8" w14:textId="77777777" w:rsidR="007E4603" w:rsidRPr="007E4603" w:rsidRDefault="007E4603" w:rsidP="007E4603">
            <w:pPr>
              <w:spacing w:line="240" w:lineRule="auto"/>
              <w:jc w:val="center"/>
            </w:pPr>
            <w:r w:rsidRPr="007E4603">
              <w:t>2.16</w:t>
            </w:r>
          </w:p>
        </w:tc>
        <w:tc>
          <w:tcPr>
            <w:tcW w:w="0" w:type="auto"/>
            <w:noWrap/>
            <w:hideMark/>
          </w:tcPr>
          <w:p w14:paraId="49B14F18" w14:textId="77777777" w:rsidR="007E4603" w:rsidRPr="007E4603" w:rsidRDefault="007E4603" w:rsidP="007E4603">
            <w:pPr>
              <w:spacing w:line="240" w:lineRule="auto"/>
              <w:jc w:val="center"/>
            </w:pPr>
            <w:r w:rsidRPr="007E4603">
              <w:t>2.17</w:t>
            </w:r>
          </w:p>
        </w:tc>
        <w:tc>
          <w:tcPr>
            <w:tcW w:w="0" w:type="auto"/>
            <w:noWrap/>
            <w:hideMark/>
          </w:tcPr>
          <w:p w14:paraId="32342901" w14:textId="77777777" w:rsidR="007E4603" w:rsidRPr="007E4603" w:rsidRDefault="007E4603" w:rsidP="00310CD9">
            <w:pPr>
              <w:spacing w:line="240" w:lineRule="auto"/>
              <w:jc w:val="center"/>
            </w:pPr>
            <w:r w:rsidRPr="007E4603">
              <w:t>2.17</w:t>
            </w:r>
          </w:p>
        </w:tc>
        <w:tc>
          <w:tcPr>
            <w:tcW w:w="0" w:type="auto"/>
            <w:noWrap/>
            <w:hideMark/>
          </w:tcPr>
          <w:p w14:paraId="1615EAAD" w14:textId="77777777" w:rsidR="007E4603" w:rsidRPr="007E4603" w:rsidRDefault="007E4603" w:rsidP="00310CD9">
            <w:pPr>
              <w:spacing w:line="240" w:lineRule="auto"/>
              <w:jc w:val="center"/>
            </w:pPr>
            <w:r w:rsidRPr="007E4603">
              <w:t>2.13</w:t>
            </w:r>
          </w:p>
        </w:tc>
        <w:tc>
          <w:tcPr>
            <w:tcW w:w="0" w:type="auto"/>
            <w:noWrap/>
            <w:hideMark/>
          </w:tcPr>
          <w:p w14:paraId="61D8A41F" w14:textId="77777777" w:rsidR="007E4603" w:rsidRPr="007E4603" w:rsidRDefault="007E4603" w:rsidP="00310CD9">
            <w:pPr>
              <w:spacing w:line="240" w:lineRule="auto"/>
              <w:jc w:val="center"/>
            </w:pPr>
            <w:r w:rsidRPr="007E4603">
              <w:t>2.57</w:t>
            </w:r>
          </w:p>
        </w:tc>
      </w:tr>
      <w:tr w:rsidR="007E4603" w:rsidRPr="007E4603" w14:paraId="4C1142EF" w14:textId="77777777" w:rsidTr="007E4603">
        <w:trPr>
          <w:trHeight w:val="300"/>
          <w:jc w:val="center"/>
        </w:trPr>
        <w:tc>
          <w:tcPr>
            <w:tcW w:w="0" w:type="auto"/>
            <w:noWrap/>
            <w:hideMark/>
          </w:tcPr>
          <w:p w14:paraId="2A4A346B" w14:textId="77777777" w:rsidR="007E4603" w:rsidRPr="007E4603" w:rsidRDefault="007E4603" w:rsidP="00310CD9">
            <w:pPr>
              <w:spacing w:line="240" w:lineRule="auto"/>
              <w:jc w:val="center"/>
              <w:rPr>
                <w:b/>
                <w:bCs/>
              </w:rPr>
            </w:pPr>
            <w:r w:rsidRPr="007E4603">
              <w:rPr>
                <w:b/>
                <w:bCs/>
              </w:rPr>
              <w:t>MLR</w:t>
            </w:r>
          </w:p>
        </w:tc>
        <w:tc>
          <w:tcPr>
            <w:tcW w:w="0" w:type="auto"/>
            <w:noWrap/>
            <w:hideMark/>
          </w:tcPr>
          <w:p w14:paraId="7BC9C416" w14:textId="77777777" w:rsidR="007E4603" w:rsidRPr="007E4603" w:rsidRDefault="007E4603" w:rsidP="007E4603">
            <w:pPr>
              <w:spacing w:line="240" w:lineRule="auto"/>
              <w:jc w:val="center"/>
            </w:pPr>
            <w:r w:rsidRPr="007E4603">
              <w:t>5.21</w:t>
            </w:r>
          </w:p>
        </w:tc>
        <w:tc>
          <w:tcPr>
            <w:tcW w:w="0" w:type="auto"/>
            <w:noWrap/>
            <w:hideMark/>
          </w:tcPr>
          <w:p w14:paraId="06746A52" w14:textId="77777777" w:rsidR="007E4603" w:rsidRPr="007E4603" w:rsidRDefault="007E4603" w:rsidP="007E4603">
            <w:pPr>
              <w:spacing w:line="240" w:lineRule="auto"/>
              <w:jc w:val="center"/>
            </w:pPr>
            <w:r w:rsidRPr="007E4603">
              <w:t>3.67</w:t>
            </w:r>
          </w:p>
        </w:tc>
        <w:tc>
          <w:tcPr>
            <w:tcW w:w="0" w:type="auto"/>
            <w:noWrap/>
            <w:hideMark/>
          </w:tcPr>
          <w:p w14:paraId="3B1F75AD" w14:textId="77777777" w:rsidR="007E4603" w:rsidRPr="007E4603" w:rsidRDefault="007E4603" w:rsidP="007E4603">
            <w:pPr>
              <w:spacing w:line="240" w:lineRule="auto"/>
              <w:jc w:val="center"/>
            </w:pPr>
            <w:r w:rsidRPr="007E4603">
              <w:t>3.41</w:t>
            </w:r>
          </w:p>
        </w:tc>
        <w:tc>
          <w:tcPr>
            <w:tcW w:w="0" w:type="auto"/>
            <w:noWrap/>
            <w:hideMark/>
          </w:tcPr>
          <w:p w14:paraId="40F235EE" w14:textId="77777777" w:rsidR="007E4603" w:rsidRPr="007E4603" w:rsidRDefault="007E4603" w:rsidP="007E4603">
            <w:pPr>
              <w:spacing w:line="240" w:lineRule="auto"/>
              <w:jc w:val="center"/>
            </w:pPr>
            <w:r w:rsidRPr="007E4603">
              <w:t>3.05</w:t>
            </w:r>
          </w:p>
        </w:tc>
        <w:tc>
          <w:tcPr>
            <w:tcW w:w="0" w:type="auto"/>
            <w:noWrap/>
            <w:hideMark/>
          </w:tcPr>
          <w:p w14:paraId="270BBB43" w14:textId="77777777" w:rsidR="007E4603" w:rsidRPr="007E4603" w:rsidRDefault="007E4603" w:rsidP="00310CD9">
            <w:pPr>
              <w:spacing w:line="240" w:lineRule="auto"/>
              <w:jc w:val="center"/>
            </w:pPr>
            <w:r w:rsidRPr="007E4603">
              <w:t>3.35</w:t>
            </w:r>
          </w:p>
        </w:tc>
        <w:tc>
          <w:tcPr>
            <w:tcW w:w="0" w:type="auto"/>
            <w:noWrap/>
            <w:hideMark/>
          </w:tcPr>
          <w:p w14:paraId="081BBDFA" w14:textId="77777777" w:rsidR="007E4603" w:rsidRPr="007E4603" w:rsidRDefault="007E4603" w:rsidP="00310CD9">
            <w:pPr>
              <w:spacing w:line="240" w:lineRule="auto"/>
              <w:jc w:val="center"/>
            </w:pPr>
            <w:r w:rsidRPr="007E4603">
              <w:t>3.71</w:t>
            </w:r>
          </w:p>
        </w:tc>
        <w:tc>
          <w:tcPr>
            <w:tcW w:w="0" w:type="auto"/>
            <w:noWrap/>
            <w:hideMark/>
          </w:tcPr>
          <w:p w14:paraId="2B53E1FC" w14:textId="77777777" w:rsidR="007E4603" w:rsidRPr="007E4603" w:rsidRDefault="007E4603" w:rsidP="00310CD9">
            <w:pPr>
              <w:spacing w:line="240" w:lineRule="auto"/>
              <w:jc w:val="center"/>
            </w:pPr>
            <w:r w:rsidRPr="007E4603">
              <w:t>3.89</w:t>
            </w:r>
          </w:p>
        </w:tc>
      </w:tr>
      <w:tr w:rsidR="007E4603" w:rsidRPr="007E4603" w14:paraId="0D47ECF4" w14:textId="77777777" w:rsidTr="007E4603">
        <w:trPr>
          <w:trHeight w:val="300"/>
          <w:jc w:val="center"/>
        </w:trPr>
        <w:tc>
          <w:tcPr>
            <w:tcW w:w="0" w:type="auto"/>
            <w:noWrap/>
            <w:hideMark/>
          </w:tcPr>
          <w:p w14:paraId="4D41A21D" w14:textId="77777777" w:rsidR="007E4603" w:rsidRPr="007E4603" w:rsidRDefault="007E4603" w:rsidP="00310CD9">
            <w:pPr>
              <w:spacing w:line="240" w:lineRule="auto"/>
              <w:jc w:val="center"/>
              <w:rPr>
                <w:b/>
                <w:bCs/>
              </w:rPr>
            </w:pPr>
            <w:r w:rsidRPr="007E4603">
              <w:rPr>
                <w:b/>
                <w:bCs/>
              </w:rPr>
              <w:t>ARIMA</w:t>
            </w:r>
          </w:p>
        </w:tc>
        <w:tc>
          <w:tcPr>
            <w:tcW w:w="0" w:type="auto"/>
            <w:noWrap/>
            <w:hideMark/>
          </w:tcPr>
          <w:p w14:paraId="69F523D3" w14:textId="77777777" w:rsidR="007E4603" w:rsidRPr="007E4603" w:rsidRDefault="007E4603" w:rsidP="007E4603">
            <w:pPr>
              <w:spacing w:line="240" w:lineRule="auto"/>
              <w:jc w:val="center"/>
            </w:pPr>
            <w:r w:rsidRPr="007E4603">
              <w:t>10.19</w:t>
            </w:r>
          </w:p>
        </w:tc>
        <w:tc>
          <w:tcPr>
            <w:tcW w:w="0" w:type="auto"/>
            <w:noWrap/>
            <w:hideMark/>
          </w:tcPr>
          <w:p w14:paraId="7C6C4811" w14:textId="77777777" w:rsidR="007E4603" w:rsidRPr="007E4603" w:rsidRDefault="007E4603" w:rsidP="007E4603">
            <w:pPr>
              <w:spacing w:line="240" w:lineRule="auto"/>
              <w:jc w:val="center"/>
            </w:pPr>
            <w:r w:rsidRPr="007E4603">
              <w:t>3.97</w:t>
            </w:r>
          </w:p>
        </w:tc>
        <w:tc>
          <w:tcPr>
            <w:tcW w:w="0" w:type="auto"/>
            <w:noWrap/>
            <w:hideMark/>
          </w:tcPr>
          <w:p w14:paraId="61159C06" w14:textId="77777777" w:rsidR="007E4603" w:rsidRPr="007E4603" w:rsidRDefault="007E4603" w:rsidP="007E4603">
            <w:pPr>
              <w:spacing w:line="240" w:lineRule="auto"/>
              <w:jc w:val="center"/>
            </w:pPr>
            <w:r w:rsidRPr="007E4603">
              <w:t>3.14</w:t>
            </w:r>
          </w:p>
        </w:tc>
        <w:tc>
          <w:tcPr>
            <w:tcW w:w="0" w:type="auto"/>
            <w:noWrap/>
            <w:hideMark/>
          </w:tcPr>
          <w:p w14:paraId="150F8918" w14:textId="77777777" w:rsidR="007E4603" w:rsidRPr="007E4603" w:rsidRDefault="007E4603" w:rsidP="007E4603">
            <w:pPr>
              <w:spacing w:line="240" w:lineRule="auto"/>
              <w:jc w:val="center"/>
            </w:pPr>
            <w:r w:rsidRPr="007E4603">
              <w:t>2.61</w:t>
            </w:r>
          </w:p>
        </w:tc>
        <w:tc>
          <w:tcPr>
            <w:tcW w:w="0" w:type="auto"/>
            <w:noWrap/>
            <w:hideMark/>
          </w:tcPr>
          <w:p w14:paraId="100B1B50" w14:textId="77777777" w:rsidR="007E4603" w:rsidRPr="007E4603" w:rsidRDefault="007E4603" w:rsidP="00310CD9">
            <w:pPr>
              <w:spacing w:line="240" w:lineRule="auto"/>
              <w:jc w:val="center"/>
            </w:pPr>
            <w:r w:rsidRPr="007E4603">
              <w:t>2.81</w:t>
            </w:r>
          </w:p>
        </w:tc>
        <w:tc>
          <w:tcPr>
            <w:tcW w:w="0" w:type="auto"/>
            <w:noWrap/>
            <w:hideMark/>
          </w:tcPr>
          <w:p w14:paraId="15238B61" w14:textId="77777777" w:rsidR="007E4603" w:rsidRPr="007E4603" w:rsidRDefault="007E4603" w:rsidP="00310CD9">
            <w:pPr>
              <w:spacing w:line="240" w:lineRule="auto"/>
              <w:jc w:val="center"/>
            </w:pPr>
            <w:r w:rsidRPr="007E4603">
              <w:t>7.18</w:t>
            </w:r>
          </w:p>
        </w:tc>
        <w:tc>
          <w:tcPr>
            <w:tcW w:w="0" w:type="auto"/>
            <w:noWrap/>
            <w:hideMark/>
          </w:tcPr>
          <w:p w14:paraId="0FA6CE60" w14:textId="77777777" w:rsidR="007E4603" w:rsidRPr="007E4603" w:rsidRDefault="007E4603" w:rsidP="00310CD9">
            <w:pPr>
              <w:spacing w:line="240" w:lineRule="auto"/>
              <w:jc w:val="center"/>
            </w:pPr>
            <w:r w:rsidRPr="007E4603">
              <w:t>4.10</w:t>
            </w:r>
          </w:p>
        </w:tc>
      </w:tr>
      <w:tr w:rsidR="007E4603" w:rsidRPr="007E4603" w14:paraId="72CE906C" w14:textId="77777777" w:rsidTr="007E4603">
        <w:trPr>
          <w:trHeight w:val="300"/>
          <w:jc w:val="center"/>
        </w:trPr>
        <w:tc>
          <w:tcPr>
            <w:tcW w:w="0" w:type="auto"/>
            <w:noWrap/>
            <w:hideMark/>
          </w:tcPr>
          <w:p w14:paraId="1B5A0956" w14:textId="77777777" w:rsidR="007E4603" w:rsidRPr="007E4603" w:rsidRDefault="007E4603" w:rsidP="00310CD9">
            <w:pPr>
              <w:spacing w:line="240" w:lineRule="auto"/>
              <w:jc w:val="center"/>
              <w:rPr>
                <w:b/>
                <w:bCs/>
              </w:rPr>
            </w:pPr>
            <w:r w:rsidRPr="007E4603">
              <w:rPr>
                <w:b/>
                <w:bCs/>
              </w:rPr>
              <w:t>SNF</w:t>
            </w:r>
          </w:p>
        </w:tc>
        <w:tc>
          <w:tcPr>
            <w:tcW w:w="0" w:type="auto"/>
            <w:noWrap/>
            <w:hideMark/>
          </w:tcPr>
          <w:p w14:paraId="6824E0A9" w14:textId="77777777" w:rsidR="007E4603" w:rsidRPr="007E4603" w:rsidRDefault="007E4603" w:rsidP="007E4603">
            <w:pPr>
              <w:spacing w:line="240" w:lineRule="auto"/>
              <w:jc w:val="center"/>
            </w:pPr>
            <w:r w:rsidRPr="007E4603">
              <w:t>8.10</w:t>
            </w:r>
          </w:p>
        </w:tc>
        <w:tc>
          <w:tcPr>
            <w:tcW w:w="0" w:type="auto"/>
            <w:noWrap/>
            <w:hideMark/>
          </w:tcPr>
          <w:p w14:paraId="69CBAAFA" w14:textId="77777777" w:rsidR="007E4603" w:rsidRPr="007E4603" w:rsidRDefault="007E4603" w:rsidP="007E4603">
            <w:pPr>
              <w:spacing w:line="240" w:lineRule="auto"/>
              <w:jc w:val="center"/>
            </w:pPr>
            <w:r w:rsidRPr="007E4603">
              <w:t>5.51</w:t>
            </w:r>
          </w:p>
        </w:tc>
        <w:tc>
          <w:tcPr>
            <w:tcW w:w="0" w:type="auto"/>
            <w:noWrap/>
            <w:hideMark/>
          </w:tcPr>
          <w:p w14:paraId="456B3520" w14:textId="77777777" w:rsidR="007E4603" w:rsidRPr="007E4603" w:rsidRDefault="007E4603" w:rsidP="007E4603">
            <w:pPr>
              <w:spacing w:line="240" w:lineRule="auto"/>
              <w:jc w:val="center"/>
            </w:pPr>
            <w:r w:rsidRPr="007E4603">
              <w:t>5.76</w:t>
            </w:r>
          </w:p>
        </w:tc>
        <w:tc>
          <w:tcPr>
            <w:tcW w:w="0" w:type="auto"/>
            <w:noWrap/>
            <w:hideMark/>
          </w:tcPr>
          <w:p w14:paraId="3CE1F394" w14:textId="77777777" w:rsidR="007E4603" w:rsidRPr="007E4603" w:rsidRDefault="007E4603" w:rsidP="007E4603">
            <w:pPr>
              <w:spacing w:line="240" w:lineRule="auto"/>
              <w:jc w:val="center"/>
            </w:pPr>
            <w:r w:rsidRPr="007E4603">
              <w:t>5.10</w:t>
            </w:r>
          </w:p>
        </w:tc>
        <w:tc>
          <w:tcPr>
            <w:tcW w:w="0" w:type="auto"/>
            <w:noWrap/>
            <w:hideMark/>
          </w:tcPr>
          <w:p w14:paraId="434A3E45" w14:textId="77777777" w:rsidR="007E4603" w:rsidRPr="007E4603" w:rsidRDefault="007E4603" w:rsidP="00310CD9">
            <w:pPr>
              <w:spacing w:line="240" w:lineRule="auto"/>
              <w:jc w:val="center"/>
            </w:pPr>
            <w:r w:rsidRPr="007E4603">
              <w:t>6.02</w:t>
            </w:r>
          </w:p>
        </w:tc>
        <w:tc>
          <w:tcPr>
            <w:tcW w:w="0" w:type="auto"/>
            <w:noWrap/>
            <w:hideMark/>
          </w:tcPr>
          <w:p w14:paraId="1243BE2D" w14:textId="77777777" w:rsidR="007E4603" w:rsidRPr="007E4603" w:rsidRDefault="007E4603" w:rsidP="00310CD9">
            <w:pPr>
              <w:spacing w:line="240" w:lineRule="auto"/>
              <w:jc w:val="center"/>
            </w:pPr>
            <w:r w:rsidRPr="007E4603">
              <w:t>5.92</w:t>
            </w:r>
          </w:p>
        </w:tc>
        <w:tc>
          <w:tcPr>
            <w:tcW w:w="0" w:type="auto"/>
            <w:noWrap/>
            <w:hideMark/>
          </w:tcPr>
          <w:p w14:paraId="4BE38768" w14:textId="77777777" w:rsidR="007E4603" w:rsidRPr="007E4603" w:rsidRDefault="007E4603" w:rsidP="004D381C">
            <w:pPr>
              <w:keepNext/>
              <w:spacing w:line="240" w:lineRule="auto"/>
              <w:jc w:val="center"/>
            </w:pPr>
            <w:r w:rsidRPr="007E4603">
              <w:t>6.24</w:t>
            </w:r>
          </w:p>
        </w:tc>
      </w:tr>
    </w:tbl>
    <w:p w14:paraId="5D7E8D05" w14:textId="22424504" w:rsidR="005A3C7B" w:rsidRDefault="004D381C" w:rsidP="004D381C">
      <w:pPr>
        <w:pStyle w:val="Caption"/>
        <w:jc w:val="center"/>
      </w:pPr>
      <w:bookmarkStart w:id="174" w:name="_Toc84959268"/>
      <w:r>
        <w:t xml:space="preserve">Table </w:t>
      </w:r>
      <w:r w:rsidR="00346127">
        <w:fldChar w:fldCharType="begin"/>
      </w:r>
      <w:r w:rsidR="00346127">
        <w:instrText xml:space="preserve"> SEQ Table \* ARABIC </w:instrText>
      </w:r>
      <w:r w:rsidR="00346127">
        <w:fldChar w:fldCharType="separate"/>
      </w:r>
      <w:r w:rsidR="00466A36">
        <w:rPr>
          <w:noProof/>
        </w:rPr>
        <w:t>7</w:t>
      </w:r>
      <w:r w:rsidR="00346127">
        <w:rPr>
          <w:noProof/>
        </w:rPr>
        <w:fldChar w:fldCharType="end"/>
      </w:r>
      <w:r>
        <w:t xml:space="preserve"> – </w:t>
      </w:r>
      <w:r w:rsidRPr="004D381C">
        <w:t xml:space="preserve">Shows the Weekly </w:t>
      </w:r>
      <w:r>
        <w:t>MAPE</w:t>
      </w:r>
      <w:r w:rsidRPr="004D381C">
        <w:t xml:space="preserve"> Values for Each Day for the Algorithms</w:t>
      </w:r>
      <w:r>
        <w:t xml:space="preserve"> – Toronto Dataset</w:t>
      </w:r>
      <w:bookmarkEnd w:id="174"/>
    </w:p>
    <w:p w14:paraId="232FD56A" w14:textId="77F406D3" w:rsidR="00B64CC1" w:rsidRDefault="00B64CC1" w:rsidP="00B64CC1">
      <w:pPr>
        <w:pStyle w:val="Heading5"/>
      </w:pPr>
      <w:r>
        <w:t>4.2.2.1.3 Monthly Horizon</w:t>
      </w:r>
    </w:p>
    <w:p w14:paraId="36737AC5" w14:textId="77777777" w:rsidR="000D4AAE" w:rsidRDefault="000D4AAE" w:rsidP="000D4AAE">
      <w:pPr>
        <w:ind w:firstLine="288"/>
      </w:pPr>
      <w:r>
        <w:t xml:space="preserve">The figure below illustrates the average monthly actual load and forecast demand for each month of 2019, while the table that follows details the algorithms' average MAPE values. All algorithms struggled to forecast the month of July; this could be because July </w:t>
      </w:r>
      <w:r>
        <w:lastRenderedPageBreak/>
        <w:t>is the hottest month of the year and has the highest electricity demand. Additionally, because the summer air in Toronto is typically hot all day, including evenings, there are a lot of people who use air conditioning, which could result in a really high demand.</w:t>
      </w:r>
    </w:p>
    <w:p w14:paraId="0739A69F" w14:textId="77777777" w:rsidR="000D4AAE" w:rsidRDefault="000D4AAE" w:rsidP="000D4AAE">
      <w:pPr>
        <w:ind w:firstLine="288"/>
      </w:pPr>
      <w:r>
        <w:t>August was the second month that all algorithms struggled to forecast. The SNF and CNN had difficulty forecasting December; however, the ARIMA found December to be one of the easiest months to forecast. April was a difficult month to forecast for the ANN. The MLR and ARIMA had difficulty forecasting September. March and November were relatively easy for CNN, ANN, MLR, and ARIMA to forecast. March, October, and May were found to be the most predictable months by the SNF. The CNN and MLR found February's prediction relatively simple. And the ANN found June to be an easy month to predict.</w:t>
      </w:r>
    </w:p>
    <w:p w14:paraId="4260D714" w14:textId="77777777" w:rsidR="00B1288F" w:rsidRDefault="00B1288F" w:rsidP="00B1288F">
      <w:pPr>
        <w:keepNext/>
        <w:jc w:val="center"/>
      </w:pPr>
      <w:r w:rsidRPr="00B1288F">
        <w:rPr>
          <w:noProof/>
        </w:rPr>
        <w:drawing>
          <wp:inline distT="0" distB="0" distL="0" distR="0" wp14:anchorId="5C1A80F1" wp14:editId="7EED5B5D">
            <wp:extent cx="46101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pic:cNvPicPr>
                      <a:picLocks noChangeAspect="1" noChangeArrowheads="1"/>
                    </pic:cNvPicPr>
                  </pic:nvPicPr>
                  <pic:blipFill rotWithShape="1">
                    <a:blip r:embed="rId69">
                      <a:extLst>
                        <a:ext uri="{28A0092B-C50C-407E-A947-70E740481C1C}">
                          <a14:useLocalDpi xmlns:a14="http://schemas.microsoft.com/office/drawing/2010/main" val="0"/>
                        </a:ext>
                      </a:extLst>
                    </a:blip>
                    <a:srcRect l="6082" t="6445" r="7334" b="4534"/>
                    <a:stretch/>
                  </pic:blipFill>
                  <pic:spPr bwMode="auto">
                    <a:xfrm>
                      <a:off x="0" y="0"/>
                      <a:ext cx="4610100" cy="3552825"/>
                    </a:xfrm>
                    <a:prstGeom prst="rect">
                      <a:avLst/>
                    </a:prstGeom>
                    <a:noFill/>
                    <a:ln>
                      <a:noFill/>
                    </a:ln>
                    <a:extLst>
                      <a:ext uri="{53640926-AAD7-44D8-BBD7-CCE9431645EC}">
                        <a14:shadowObscured xmlns:a14="http://schemas.microsoft.com/office/drawing/2010/main"/>
                      </a:ext>
                    </a:extLst>
                  </pic:spPr>
                </pic:pic>
              </a:graphicData>
            </a:graphic>
          </wp:inline>
        </w:drawing>
      </w:r>
    </w:p>
    <w:p w14:paraId="19C026E1" w14:textId="7C37D95A" w:rsidR="00274A18" w:rsidRDefault="00B1288F" w:rsidP="00B1288F">
      <w:pPr>
        <w:pStyle w:val="Caption"/>
        <w:jc w:val="center"/>
      </w:pPr>
      <w:bookmarkStart w:id="175" w:name="_Toc84959261"/>
      <w:r>
        <w:t xml:space="preserve">Figure </w:t>
      </w:r>
      <w:r w:rsidR="00346127">
        <w:fldChar w:fldCharType="begin"/>
      </w:r>
      <w:r w:rsidR="00346127">
        <w:instrText xml:space="preserve"> SEQ Figure \* ARABIC </w:instrText>
      </w:r>
      <w:r w:rsidR="00346127">
        <w:fldChar w:fldCharType="separate"/>
      </w:r>
      <w:r>
        <w:rPr>
          <w:noProof/>
        </w:rPr>
        <w:t>15</w:t>
      </w:r>
      <w:r w:rsidR="00346127">
        <w:rPr>
          <w:noProof/>
        </w:rPr>
        <w:fldChar w:fldCharType="end"/>
      </w:r>
      <w:r>
        <w:t xml:space="preserve"> – </w:t>
      </w:r>
      <w:r w:rsidRPr="00B1288F">
        <w:t>Displays the Monthly Average Values for Each Month</w:t>
      </w:r>
      <w:r>
        <w:t xml:space="preserve"> – Toronto Dataset</w:t>
      </w:r>
      <w:bookmarkEnd w:id="175"/>
    </w:p>
    <w:p w14:paraId="36EE814F" w14:textId="79613314" w:rsidR="008464CD" w:rsidRDefault="008464CD" w:rsidP="0005318D">
      <w:pPr>
        <w:ind w:firstLine="288"/>
      </w:pPr>
      <w:r>
        <w:lastRenderedPageBreak/>
        <w:t xml:space="preserve">It's critical to note, however, that just because an algorithm found some months easier to predict does not mean they offer the highest accuracy. This simply means that in comparison to other months, these were the easiest. According to the aggregate statistics, the CNN provided the most accurate forecasts on a monthly </w:t>
      </w:r>
      <w:r w:rsidR="005E63A5">
        <w:t>basis and</w:t>
      </w:r>
      <w:r>
        <w:t xml:space="preserve"> was only slightly outperformed by the ANN in March and June.</w:t>
      </w:r>
      <w:r w:rsidR="005E63A5">
        <w:t xml:space="preserve"> </w:t>
      </w:r>
      <w:r w:rsidR="009E0A8B" w:rsidRPr="009E0A8B">
        <w:t>This results in CNN being the winner on a monthly average basis, as it had the best MAPE values in ten of the twelve months included in the test dataset.</w:t>
      </w:r>
    </w:p>
    <w:tbl>
      <w:tblPr>
        <w:tblStyle w:val="TableGrid"/>
        <w:tblW w:w="8226" w:type="dxa"/>
        <w:jc w:val="center"/>
        <w:tblLook w:val="04A0" w:firstRow="1" w:lastRow="0" w:firstColumn="1" w:lastColumn="0" w:noHBand="0" w:noVBand="1"/>
      </w:tblPr>
      <w:tblGrid>
        <w:gridCol w:w="927"/>
        <w:gridCol w:w="607"/>
        <w:gridCol w:w="607"/>
        <w:gridCol w:w="607"/>
        <w:gridCol w:w="607"/>
        <w:gridCol w:w="622"/>
        <w:gridCol w:w="607"/>
        <w:gridCol w:w="607"/>
        <w:gridCol w:w="607"/>
        <w:gridCol w:w="607"/>
        <w:gridCol w:w="607"/>
        <w:gridCol w:w="607"/>
        <w:gridCol w:w="607"/>
      </w:tblGrid>
      <w:tr w:rsidR="00B55453" w:rsidRPr="00274A18" w14:paraId="545D7EA6" w14:textId="77777777" w:rsidTr="00EE1033">
        <w:trPr>
          <w:trHeight w:val="127"/>
          <w:jc w:val="center"/>
        </w:trPr>
        <w:tc>
          <w:tcPr>
            <w:tcW w:w="0" w:type="auto"/>
            <w:noWrap/>
            <w:hideMark/>
          </w:tcPr>
          <w:p w14:paraId="7A0BF8CE" w14:textId="27506571" w:rsidR="00274A18" w:rsidRPr="00274A18" w:rsidRDefault="00274A18" w:rsidP="00BC01B2">
            <w:pPr>
              <w:pStyle w:val="Caption"/>
              <w:jc w:val="center"/>
              <w:rPr>
                <w:sz w:val="22"/>
                <w:szCs w:val="22"/>
              </w:rPr>
            </w:pPr>
            <w:r>
              <w:rPr>
                <w:sz w:val="22"/>
                <w:szCs w:val="22"/>
              </w:rPr>
              <w:t>Months</w:t>
            </w:r>
          </w:p>
        </w:tc>
        <w:tc>
          <w:tcPr>
            <w:tcW w:w="0" w:type="auto"/>
            <w:noWrap/>
            <w:hideMark/>
          </w:tcPr>
          <w:p w14:paraId="3854FB03" w14:textId="77777777" w:rsidR="00274A18" w:rsidRPr="00274A18" w:rsidRDefault="00274A18" w:rsidP="00BC01B2">
            <w:pPr>
              <w:pStyle w:val="Caption"/>
              <w:jc w:val="center"/>
              <w:rPr>
                <w:sz w:val="22"/>
                <w:szCs w:val="22"/>
              </w:rPr>
            </w:pPr>
            <w:r w:rsidRPr="00274A18">
              <w:rPr>
                <w:sz w:val="22"/>
                <w:szCs w:val="22"/>
              </w:rPr>
              <w:t>Jan</w:t>
            </w:r>
          </w:p>
        </w:tc>
        <w:tc>
          <w:tcPr>
            <w:tcW w:w="0" w:type="auto"/>
            <w:noWrap/>
            <w:hideMark/>
          </w:tcPr>
          <w:p w14:paraId="2F2E6574" w14:textId="77777777" w:rsidR="00274A18" w:rsidRPr="00274A18" w:rsidRDefault="00274A18" w:rsidP="00BC01B2">
            <w:pPr>
              <w:pStyle w:val="Caption"/>
              <w:jc w:val="center"/>
              <w:rPr>
                <w:sz w:val="22"/>
                <w:szCs w:val="22"/>
              </w:rPr>
            </w:pPr>
            <w:r w:rsidRPr="00274A18">
              <w:rPr>
                <w:sz w:val="22"/>
                <w:szCs w:val="22"/>
              </w:rPr>
              <w:t>Feb</w:t>
            </w:r>
          </w:p>
        </w:tc>
        <w:tc>
          <w:tcPr>
            <w:tcW w:w="0" w:type="auto"/>
            <w:noWrap/>
            <w:hideMark/>
          </w:tcPr>
          <w:p w14:paraId="21F6D1EF" w14:textId="77777777" w:rsidR="00274A18" w:rsidRPr="00274A18" w:rsidRDefault="00274A18" w:rsidP="00BC01B2">
            <w:pPr>
              <w:pStyle w:val="Caption"/>
              <w:jc w:val="center"/>
              <w:rPr>
                <w:sz w:val="22"/>
                <w:szCs w:val="22"/>
              </w:rPr>
            </w:pPr>
            <w:r w:rsidRPr="00274A18">
              <w:rPr>
                <w:sz w:val="22"/>
                <w:szCs w:val="22"/>
              </w:rPr>
              <w:t>Mar</w:t>
            </w:r>
          </w:p>
        </w:tc>
        <w:tc>
          <w:tcPr>
            <w:tcW w:w="0" w:type="auto"/>
            <w:noWrap/>
            <w:hideMark/>
          </w:tcPr>
          <w:p w14:paraId="14E0798C" w14:textId="77777777" w:rsidR="00274A18" w:rsidRPr="00274A18" w:rsidRDefault="00274A18" w:rsidP="00BC01B2">
            <w:pPr>
              <w:pStyle w:val="Caption"/>
              <w:jc w:val="center"/>
              <w:rPr>
                <w:sz w:val="22"/>
                <w:szCs w:val="22"/>
              </w:rPr>
            </w:pPr>
            <w:r w:rsidRPr="00274A18">
              <w:rPr>
                <w:sz w:val="22"/>
                <w:szCs w:val="22"/>
              </w:rPr>
              <w:t>Apr</w:t>
            </w:r>
          </w:p>
        </w:tc>
        <w:tc>
          <w:tcPr>
            <w:tcW w:w="0" w:type="auto"/>
            <w:noWrap/>
            <w:hideMark/>
          </w:tcPr>
          <w:p w14:paraId="02A39A6C" w14:textId="77777777" w:rsidR="00274A18" w:rsidRPr="00274A18" w:rsidRDefault="00274A18" w:rsidP="00BC01B2">
            <w:pPr>
              <w:pStyle w:val="Caption"/>
              <w:jc w:val="center"/>
              <w:rPr>
                <w:sz w:val="22"/>
                <w:szCs w:val="22"/>
              </w:rPr>
            </w:pPr>
            <w:r w:rsidRPr="00274A18">
              <w:rPr>
                <w:sz w:val="22"/>
                <w:szCs w:val="22"/>
              </w:rPr>
              <w:t>May</w:t>
            </w:r>
          </w:p>
        </w:tc>
        <w:tc>
          <w:tcPr>
            <w:tcW w:w="0" w:type="auto"/>
            <w:noWrap/>
            <w:hideMark/>
          </w:tcPr>
          <w:p w14:paraId="5967DB4D" w14:textId="77777777" w:rsidR="00274A18" w:rsidRPr="00274A18" w:rsidRDefault="00274A18" w:rsidP="00BC01B2">
            <w:pPr>
              <w:pStyle w:val="Caption"/>
              <w:jc w:val="center"/>
              <w:rPr>
                <w:sz w:val="22"/>
                <w:szCs w:val="22"/>
              </w:rPr>
            </w:pPr>
            <w:r w:rsidRPr="00274A18">
              <w:rPr>
                <w:sz w:val="22"/>
                <w:szCs w:val="22"/>
              </w:rPr>
              <w:t>Jun</w:t>
            </w:r>
          </w:p>
        </w:tc>
        <w:tc>
          <w:tcPr>
            <w:tcW w:w="0" w:type="auto"/>
            <w:noWrap/>
            <w:hideMark/>
          </w:tcPr>
          <w:p w14:paraId="0055106A" w14:textId="77777777" w:rsidR="00274A18" w:rsidRPr="00274A18" w:rsidRDefault="00274A18" w:rsidP="00BC01B2">
            <w:pPr>
              <w:pStyle w:val="Caption"/>
              <w:jc w:val="center"/>
              <w:rPr>
                <w:sz w:val="22"/>
                <w:szCs w:val="22"/>
              </w:rPr>
            </w:pPr>
            <w:r w:rsidRPr="00274A18">
              <w:rPr>
                <w:sz w:val="22"/>
                <w:szCs w:val="22"/>
              </w:rPr>
              <w:t>Jul</w:t>
            </w:r>
          </w:p>
        </w:tc>
        <w:tc>
          <w:tcPr>
            <w:tcW w:w="0" w:type="auto"/>
            <w:noWrap/>
            <w:hideMark/>
          </w:tcPr>
          <w:p w14:paraId="5A636B27" w14:textId="77777777" w:rsidR="00274A18" w:rsidRPr="00274A18" w:rsidRDefault="00274A18" w:rsidP="00BC01B2">
            <w:pPr>
              <w:pStyle w:val="Caption"/>
              <w:jc w:val="center"/>
              <w:rPr>
                <w:sz w:val="22"/>
                <w:szCs w:val="22"/>
              </w:rPr>
            </w:pPr>
            <w:r w:rsidRPr="00274A18">
              <w:rPr>
                <w:sz w:val="22"/>
                <w:szCs w:val="22"/>
              </w:rPr>
              <w:t>Aug</w:t>
            </w:r>
          </w:p>
        </w:tc>
        <w:tc>
          <w:tcPr>
            <w:tcW w:w="0" w:type="auto"/>
            <w:noWrap/>
            <w:hideMark/>
          </w:tcPr>
          <w:p w14:paraId="33129D4C" w14:textId="77777777" w:rsidR="00274A18" w:rsidRPr="00274A18" w:rsidRDefault="00274A18" w:rsidP="00BC01B2">
            <w:pPr>
              <w:pStyle w:val="Caption"/>
              <w:jc w:val="center"/>
              <w:rPr>
                <w:sz w:val="22"/>
                <w:szCs w:val="22"/>
              </w:rPr>
            </w:pPr>
            <w:r w:rsidRPr="00274A18">
              <w:rPr>
                <w:sz w:val="22"/>
                <w:szCs w:val="22"/>
              </w:rPr>
              <w:t>Sep</w:t>
            </w:r>
          </w:p>
        </w:tc>
        <w:tc>
          <w:tcPr>
            <w:tcW w:w="0" w:type="auto"/>
            <w:noWrap/>
            <w:hideMark/>
          </w:tcPr>
          <w:p w14:paraId="6C294493" w14:textId="77777777" w:rsidR="00274A18" w:rsidRPr="00274A18" w:rsidRDefault="00274A18" w:rsidP="00BC01B2">
            <w:pPr>
              <w:pStyle w:val="Caption"/>
              <w:jc w:val="center"/>
              <w:rPr>
                <w:sz w:val="22"/>
                <w:szCs w:val="22"/>
              </w:rPr>
            </w:pPr>
            <w:r w:rsidRPr="00274A18">
              <w:rPr>
                <w:sz w:val="22"/>
                <w:szCs w:val="22"/>
              </w:rPr>
              <w:t>Oct</w:t>
            </w:r>
          </w:p>
        </w:tc>
        <w:tc>
          <w:tcPr>
            <w:tcW w:w="0" w:type="auto"/>
            <w:noWrap/>
            <w:hideMark/>
          </w:tcPr>
          <w:p w14:paraId="06389EB0" w14:textId="77777777" w:rsidR="00274A18" w:rsidRPr="00274A18" w:rsidRDefault="00274A18" w:rsidP="00BC01B2">
            <w:pPr>
              <w:pStyle w:val="Caption"/>
              <w:jc w:val="center"/>
              <w:rPr>
                <w:sz w:val="22"/>
                <w:szCs w:val="22"/>
              </w:rPr>
            </w:pPr>
            <w:r w:rsidRPr="00274A18">
              <w:rPr>
                <w:sz w:val="22"/>
                <w:szCs w:val="22"/>
              </w:rPr>
              <w:t>Nov</w:t>
            </w:r>
          </w:p>
        </w:tc>
        <w:tc>
          <w:tcPr>
            <w:tcW w:w="0" w:type="auto"/>
            <w:noWrap/>
            <w:hideMark/>
          </w:tcPr>
          <w:p w14:paraId="452C6CFA" w14:textId="77777777" w:rsidR="00274A18" w:rsidRPr="00274A18" w:rsidRDefault="00274A18" w:rsidP="00BC01B2">
            <w:pPr>
              <w:pStyle w:val="Caption"/>
              <w:jc w:val="center"/>
              <w:rPr>
                <w:sz w:val="22"/>
                <w:szCs w:val="22"/>
              </w:rPr>
            </w:pPr>
            <w:r w:rsidRPr="00274A18">
              <w:rPr>
                <w:sz w:val="22"/>
                <w:szCs w:val="22"/>
              </w:rPr>
              <w:t>Dec</w:t>
            </w:r>
          </w:p>
        </w:tc>
      </w:tr>
      <w:tr w:rsidR="00B55453" w:rsidRPr="00274A18" w14:paraId="75C048F5" w14:textId="77777777" w:rsidTr="00EE1033">
        <w:trPr>
          <w:trHeight w:val="156"/>
          <w:jc w:val="center"/>
        </w:trPr>
        <w:tc>
          <w:tcPr>
            <w:tcW w:w="0" w:type="auto"/>
            <w:noWrap/>
            <w:hideMark/>
          </w:tcPr>
          <w:p w14:paraId="21D07941" w14:textId="77777777" w:rsidR="00274A18" w:rsidRPr="00274A18" w:rsidRDefault="00274A18" w:rsidP="00BC01B2">
            <w:pPr>
              <w:pStyle w:val="Caption"/>
              <w:jc w:val="center"/>
              <w:rPr>
                <w:sz w:val="22"/>
                <w:szCs w:val="22"/>
              </w:rPr>
            </w:pPr>
            <w:r w:rsidRPr="00274A18">
              <w:rPr>
                <w:sz w:val="22"/>
                <w:szCs w:val="22"/>
              </w:rPr>
              <w:t>CNN</w:t>
            </w:r>
          </w:p>
        </w:tc>
        <w:tc>
          <w:tcPr>
            <w:tcW w:w="0" w:type="auto"/>
            <w:noWrap/>
            <w:hideMark/>
          </w:tcPr>
          <w:p w14:paraId="55C86903" w14:textId="77777777" w:rsidR="00274A18" w:rsidRPr="00274A18" w:rsidRDefault="00274A18" w:rsidP="00BC01B2">
            <w:pPr>
              <w:pStyle w:val="Caption"/>
              <w:jc w:val="center"/>
              <w:rPr>
                <w:b w:val="0"/>
                <w:bCs w:val="0"/>
                <w:sz w:val="22"/>
                <w:szCs w:val="22"/>
              </w:rPr>
            </w:pPr>
            <w:r w:rsidRPr="00274A18">
              <w:rPr>
                <w:b w:val="0"/>
                <w:bCs w:val="0"/>
                <w:sz w:val="22"/>
                <w:szCs w:val="22"/>
              </w:rPr>
              <w:t>1.83</w:t>
            </w:r>
          </w:p>
        </w:tc>
        <w:tc>
          <w:tcPr>
            <w:tcW w:w="0" w:type="auto"/>
            <w:noWrap/>
            <w:hideMark/>
          </w:tcPr>
          <w:p w14:paraId="04716CFD" w14:textId="77777777" w:rsidR="00274A18" w:rsidRPr="00274A18" w:rsidRDefault="00274A18" w:rsidP="00BC01B2">
            <w:pPr>
              <w:pStyle w:val="Caption"/>
              <w:jc w:val="center"/>
              <w:rPr>
                <w:b w:val="0"/>
                <w:bCs w:val="0"/>
                <w:sz w:val="22"/>
                <w:szCs w:val="22"/>
              </w:rPr>
            </w:pPr>
            <w:r w:rsidRPr="00274A18">
              <w:rPr>
                <w:b w:val="0"/>
                <w:bCs w:val="0"/>
                <w:sz w:val="22"/>
                <w:szCs w:val="22"/>
              </w:rPr>
              <w:t>1.66</w:t>
            </w:r>
          </w:p>
        </w:tc>
        <w:tc>
          <w:tcPr>
            <w:tcW w:w="0" w:type="auto"/>
            <w:noWrap/>
            <w:hideMark/>
          </w:tcPr>
          <w:p w14:paraId="0E6ED1AC" w14:textId="77777777" w:rsidR="00274A18" w:rsidRPr="00274A18" w:rsidRDefault="00274A18" w:rsidP="00BC01B2">
            <w:pPr>
              <w:pStyle w:val="Caption"/>
              <w:jc w:val="center"/>
              <w:rPr>
                <w:b w:val="0"/>
                <w:bCs w:val="0"/>
                <w:sz w:val="22"/>
                <w:szCs w:val="22"/>
              </w:rPr>
            </w:pPr>
            <w:r w:rsidRPr="00274A18">
              <w:rPr>
                <w:b w:val="0"/>
                <w:bCs w:val="0"/>
                <w:sz w:val="22"/>
                <w:szCs w:val="22"/>
              </w:rPr>
              <w:t>1.78</w:t>
            </w:r>
          </w:p>
        </w:tc>
        <w:tc>
          <w:tcPr>
            <w:tcW w:w="0" w:type="auto"/>
            <w:noWrap/>
            <w:hideMark/>
          </w:tcPr>
          <w:p w14:paraId="4C6E69F5" w14:textId="77777777" w:rsidR="00274A18" w:rsidRPr="00274A18" w:rsidRDefault="00274A18" w:rsidP="00BC01B2">
            <w:pPr>
              <w:pStyle w:val="Caption"/>
              <w:jc w:val="center"/>
              <w:rPr>
                <w:b w:val="0"/>
                <w:bCs w:val="0"/>
                <w:sz w:val="22"/>
                <w:szCs w:val="22"/>
              </w:rPr>
            </w:pPr>
            <w:r w:rsidRPr="00274A18">
              <w:rPr>
                <w:b w:val="0"/>
                <w:bCs w:val="0"/>
                <w:sz w:val="22"/>
                <w:szCs w:val="22"/>
              </w:rPr>
              <w:t>2.18</w:t>
            </w:r>
          </w:p>
        </w:tc>
        <w:tc>
          <w:tcPr>
            <w:tcW w:w="0" w:type="auto"/>
            <w:noWrap/>
            <w:hideMark/>
          </w:tcPr>
          <w:p w14:paraId="42E3B7DE" w14:textId="77777777" w:rsidR="00274A18" w:rsidRPr="00274A18" w:rsidRDefault="00274A18" w:rsidP="00BC01B2">
            <w:pPr>
              <w:pStyle w:val="Caption"/>
              <w:jc w:val="center"/>
              <w:rPr>
                <w:b w:val="0"/>
                <w:bCs w:val="0"/>
                <w:sz w:val="22"/>
                <w:szCs w:val="22"/>
              </w:rPr>
            </w:pPr>
            <w:r w:rsidRPr="00274A18">
              <w:rPr>
                <w:b w:val="0"/>
                <w:bCs w:val="0"/>
                <w:sz w:val="22"/>
                <w:szCs w:val="22"/>
              </w:rPr>
              <w:t>2.02</w:t>
            </w:r>
          </w:p>
        </w:tc>
        <w:tc>
          <w:tcPr>
            <w:tcW w:w="0" w:type="auto"/>
            <w:noWrap/>
            <w:hideMark/>
          </w:tcPr>
          <w:p w14:paraId="35118DA6" w14:textId="77777777" w:rsidR="00274A18" w:rsidRPr="00274A18" w:rsidRDefault="00274A18" w:rsidP="00BC01B2">
            <w:pPr>
              <w:pStyle w:val="Caption"/>
              <w:jc w:val="center"/>
              <w:rPr>
                <w:b w:val="0"/>
                <w:bCs w:val="0"/>
                <w:sz w:val="22"/>
                <w:szCs w:val="22"/>
              </w:rPr>
            </w:pPr>
            <w:r w:rsidRPr="00274A18">
              <w:rPr>
                <w:b w:val="0"/>
                <w:bCs w:val="0"/>
                <w:sz w:val="22"/>
                <w:szCs w:val="22"/>
              </w:rPr>
              <w:t>1.99</w:t>
            </w:r>
          </w:p>
        </w:tc>
        <w:tc>
          <w:tcPr>
            <w:tcW w:w="0" w:type="auto"/>
            <w:noWrap/>
            <w:hideMark/>
          </w:tcPr>
          <w:p w14:paraId="7D73F683" w14:textId="77777777" w:rsidR="00274A18" w:rsidRPr="00274A18" w:rsidRDefault="00274A18" w:rsidP="00BC01B2">
            <w:pPr>
              <w:pStyle w:val="Caption"/>
              <w:jc w:val="center"/>
              <w:rPr>
                <w:b w:val="0"/>
                <w:bCs w:val="0"/>
                <w:sz w:val="22"/>
                <w:szCs w:val="22"/>
              </w:rPr>
            </w:pPr>
            <w:r w:rsidRPr="00274A18">
              <w:rPr>
                <w:b w:val="0"/>
                <w:bCs w:val="0"/>
                <w:sz w:val="22"/>
                <w:szCs w:val="22"/>
              </w:rPr>
              <w:t>3.48</w:t>
            </w:r>
          </w:p>
        </w:tc>
        <w:tc>
          <w:tcPr>
            <w:tcW w:w="0" w:type="auto"/>
            <w:noWrap/>
            <w:hideMark/>
          </w:tcPr>
          <w:p w14:paraId="64C4FE4B" w14:textId="77777777" w:rsidR="00274A18" w:rsidRPr="00274A18" w:rsidRDefault="00274A18" w:rsidP="00BC01B2">
            <w:pPr>
              <w:pStyle w:val="Caption"/>
              <w:jc w:val="center"/>
              <w:rPr>
                <w:b w:val="0"/>
                <w:bCs w:val="0"/>
                <w:sz w:val="22"/>
                <w:szCs w:val="22"/>
              </w:rPr>
            </w:pPr>
            <w:r w:rsidRPr="00274A18">
              <w:rPr>
                <w:b w:val="0"/>
                <w:bCs w:val="0"/>
                <w:sz w:val="22"/>
                <w:szCs w:val="22"/>
              </w:rPr>
              <w:t>2.95</w:t>
            </w:r>
          </w:p>
        </w:tc>
        <w:tc>
          <w:tcPr>
            <w:tcW w:w="0" w:type="auto"/>
            <w:noWrap/>
            <w:hideMark/>
          </w:tcPr>
          <w:p w14:paraId="745C6314" w14:textId="77777777" w:rsidR="00274A18" w:rsidRPr="00274A18" w:rsidRDefault="00274A18" w:rsidP="00BC01B2">
            <w:pPr>
              <w:pStyle w:val="Caption"/>
              <w:jc w:val="center"/>
              <w:rPr>
                <w:b w:val="0"/>
                <w:bCs w:val="0"/>
                <w:sz w:val="22"/>
                <w:szCs w:val="22"/>
              </w:rPr>
            </w:pPr>
            <w:r w:rsidRPr="00274A18">
              <w:rPr>
                <w:b w:val="0"/>
                <w:bCs w:val="0"/>
                <w:sz w:val="22"/>
                <w:szCs w:val="22"/>
              </w:rPr>
              <w:t>2.21</w:t>
            </w:r>
          </w:p>
        </w:tc>
        <w:tc>
          <w:tcPr>
            <w:tcW w:w="0" w:type="auto"/>
            <w:noWrap/>
            <w:hideMark/>
          </w:tcPr>
          <w:p w14:paraId="1751DC52" w14:textId="77777777" w:rsidR="00274A18" w:rsidRPr="00274A18" w:rsidRDefault="00274A18" w:rsidP="00BC01B2">
            <w:pPr>
              <w:pStyle w:val="Caption"/>
              <w:jc w:val="center"/>
              <w:rPr>
                <w:b w:val="0"/>
                <w:bCs w:val="0"/>
                <w:sz w:val="22"/>
                <w:szCs w:val="22"/>
              </w:rPr>
            </w:pPr>
            <w:r w:rsidRPr="00274A18">
              <w:rPr>
                <w:b w:val="0"/>
                <w:bCs w:val="0"/>
                <w:sz w:val="22"/>
                <w:szCs w:val="22"/>
              </w:rPr>
              <w:t>1.90</w:t>
            </w:r>
          </w:p>
        </w:tc>
        <w:tc>
          <w:tcPr>
            <w:tcW w:w="0" w:type="auto"/>
            <w:noWrap/>
            <w:hideMark/>
          </w:tcPr>
          <w:p w14:paraId="3A7DF88D" w14:textId="77777777" w:rsidR="00274A18" w:rsidRPr="00274A18" w:rsidRDefault="00274A18" w:rsidP="00BC01B2">
            <w:pPr>
              <w:pStyle w:val="Caption"/>
              <w:jc w:val="center"/>
              <w:rPr>
                <w:b w:val="0"/>
                <w:bCs w:val="0"/>
                <w:sz w:val="22"/>
                <w:szCs w:val="22"/>
              </w:rPr>
            </w:pPr>
            <w:r w:rsidRPr="00274A18">
              <w:rPr>
                <w:b w:val="0"/>
                <w:bCs w:val="0"/>
                <w:sz w:val="22"/>
                <w:szCs w:val="22"/>
              </w:rPr>
              <w:t>1.57</w:t>
            </w:r>
          </w:p>
        </w:tc>
        <w:tc>
          <w:tcPr>
            <w:tcW w:w="0" w:type="auto"/>
            <w:noWrap/>
            <w:hideMark/>
          </w:tcPr>
          <w:p w14:paraId="0DB50CFF" w14:textId="77777777" w:rsidR="00274A18" w:rsidRPr="00274A18" w:rsidRDefault="00274A18" w:rsidP="00BC01B2">
            <w:pPr>
              <w:pStyle w:val="Caption"/>
              <w:jc w:val="center"/>
              <w:rPr>
                <w:b w:val="0"/>
                <w:bCs w:val="0"/>
                <w:sz w:val="22"/>
                <w:szCs w:val="22"/>
              </w:rPr>
            </w:pPr>
            <w:r w:rsidRPr="00274A18">
              <w:rPr>
                <w:b w:val="0"/>
                <w:bCs w:val="0"/>
                <w:sz w:val="22"/>
                <w:szCs w:val="22"/>
              </w:rPr>
              <w:t>2.23</w:t>
            </w:r>
          </w:p>
        </w:tc>
      </w:tr>
      <w:tr w:rsidR="00B55453" w:rsidRPr="00274A18" w14:paraId="6B731DC6" w14:textId="77777777" w:rsidTr="00EE1033">
        <w:trPr>
          <w:trHeight w:val="127"/>
          <w:jc w:val="center"/>
        </w:trPr>
        <w:tc>
          <w:tcPr>
            <w:tcW w:w="0" w:type="auto"/>
            <w:noWrap/>
            <w:hideMark/>
          </w:tcPr>
          <w:p w14:paraId="6CBBD34A" w14:textId="77777777" w:rsidR="00274A18" w:rsidRPr="00274A18" w:rsidRDefault="00274A18" w:rsidP="00BC01B2">
            <w:pPr>
              <w:pStyle w:val="Caption"/>
              <w:jc w:val="center"/>
              <w:rPr>
                <w:sz w:val="22"/>
                <w:szCs w:val="22"/>
              </w:rPr>
            </w:pPr>
            <w:r w:rsidRPr="00274A18">
              <w:rPr>
                <w:sz w:val="22"/>
                <w:szCs w:val="22"/>
              </w:rPr>
              <w:t>LSTM</w:t>
            </w:r>
          </w:p>
        </w:tc>
        <w:tc>
          <w:tcPr>
            <w:tcW w:w="0" w:type="auto"/>
            <w:noWrap/>
            <w:hideMark/>
          </w:tcPr>
          <w:p w14:paraId="7CA5BA7C" w14:textId="77777777" w:rsidR="00274A18" w:rsidRPr="00274A18" w:rsidRDefault="00274A18" w:rsidP="00BC01B2">
            <w:pPr>
              <w:pStyle w:val="Caption"/>
              <w:jc w:val="center"/>
              <w:rPr>
                <w:b w:val="0"/>
                <w:bCs w:val="0"/>
                <w:sz w:val="22"/>
                <w:szCs w:val="22"/>
              </w:rPr>
            </w:pPr>
          </w:p>
        </w:tc>
        <w:tc>
          <w:tcPr>
            <w:tcW w:w="0" w:type="auto"/>
            <w:noWrap/>
            <w:hideMark/>
          </w:tcPr>
          <w:p w14:paraId="7CF029F1" w14:textId="77777777" w:rsidR="00274A18" w:rsidRPr="00274A18" w:rsidRDefault="00274A18" w:rsidP="00BC01B2">
            <w:pPr>
              <w:pStyle w:val="Caption"/>
              <w:jc w:val="center"/>
              <w:rPr>
                <w:b w:val="0"/>
                <w:bCs w:val="0"/>
                <w:sz w:val="22"/>
                <w:szCs w:val="22"/>
              </w:rPr>
            </w:pPr>
          </w:p>
        </w:tc>
        <w:tc>
          <w:tcPr>
            <w:tcW w:w="0" w:type="auto"/>
            <w:noWrap/>
            <w:hideMark/>
          </w:tcPr>
          <w:p w14:paraId="24860F58" w14:textId="77777777" w:rsidR="00274A18" w:rsidRPr="00274A18" w:rsidRDefault="00274A18" w:rsidP="00BC01B2">
            <w:pPr>
              <w:pStyle w:val="Caption"/>
              <w:jc w:val="center"/>
              <w:rPr>
                <w:b w:val="0"/>
                <w:bCs w:val="0"/>
                <w:sz w:val="22"/>
                <w:szCs w:val="22"/>
              </w:rPr>
            </w:pPr>
          </w:p>
        </w:tc>
        <w:tc>
          <w:tcPr>
            <w:tcW w:w="0" w:type="auto"/>
            <w:noWrap/>
            <w:hideMark/>
          </w:tcPr>
          <w:p w14:paraId="46076222" w14:textId="77777777" w:rsidR="00274A18" w:rsidRPr="00274A18" w:rsidRDefault="00274A18" w:rsidP="00BC01B2">
            <w:pPr>
              <w:pStyle w:val="Caption"/>
              <w:jc w:val="center"/>
              <w:rPr>
                <w:b w:val="0"/>
                <w:bCs w:val="0"/>
                <w:sz w:val="22"/>
                <w:szCs w:val="22"/>
              </w:rPr>
            </w:pPr>
          </w:p>
        </w:tc>
        <w:tc>
          <w:tcPr>
            <w:tcW w:w="0" w:type="auto"/>
            <w:noWrap/>
            <w:hideMark/>
          </w:tcPr>
          <w:p w14:paraId="244C90EA" w14:textId="77777777" w:rsidR="00274A18" w:rsidRPr="00274A18" w:rsidRDefault="00274A18" w:rsidP="00BC01B2">
            <w:pPr>
              <w:pStyle w:val="Caption"/>
              <w:jc w:val="center"/>
              <w:rPr>
                <w:b w:val="0"/>
                <w:bCs w:val="0"/>
                <w:sz w:val="22"/>
                <w:szCs w:val="22"/>
              </w:rPr>
            </w:pPr>
          </w:p>
        </w:tc>
        <w:tc>
          <w:tcPr>
            <w:tcW w:w="0" w:type="auto"/>
            <w:noWrap/>
            <w:hideMark/>
          </w:tcPr>
          <w:p w14:paraId="28601D54" w14:textId="77777777" w:rsidR="00274A18" w:rsidRPr="00274A18" w:rsidRDefault="00274A18" w:rsidP="00BC01B2">
            <w:pPr>
              <w:pStyle w:val="Caption"/>
              <w:jc w:val="center"/>
              <w:rPr>
                <w:b w:val="0"/>
                <w:bCs w:val="0"/>
                <w:sz w:val="22"/>
                <w:szCs w:val="22"/>
              </w:rPr>
            </w:pPr>
          </w:p>
        </w:tc>
        <w:tc>
          <w:tcPr>
            <w:tcW w:w="0" w:type="auto"/>
            <w:noWrap/>
            <w:hideMark/>
          </w:tcPr>
          <w:p w14:paraId="0A51DB76" w14:textId="77777777" w:rsidR="00274A18" w:rsidRPr="00274A18" w:rsidRDefault="00274A18" w:rsidP="00BC01B2">
            <w:pPr>
              <w:pStyle w:val="Caption"/>
              <w:jc w:val="center"/>
              <w:rPr>
                <w:b w:val="0"/>
                <w:bCs w:val="0"/>
                <w:sz w:val="22"/>
                <w:szCs w:val="22"/>
              </w:rPr>
            </w:pPr>
          </w:p>
        </w:tc>
        <w:tc>
          <w:tcPr>
            <w:tcW w:w="0" w:type="auto"/>
            <w:noWrap/>
            <w:hideMark/>
          </w:tcPr>
          <w:p w14:paraId="015CFD56" w14:textId="77777777" w:rsidR="00274A18" w:rsidRPr="00274A18" w:rsidRDefault="00274A18" w:rsidP="00BC01B2">
            <w:pPr>
              <w:pStyle w:val="Caption"/>
              <w:jc w:val="center"/>
              <w:rPr>
                <w:b w:val="0"/>
                <w:bCs w:val="0"/>
                <w:sz w:val="22"/>
                <w:szCs w:val="22"/>
              </w:rPr>
            </w:pPr>
          </w:p>
        </w:tc>
        <w:tc>
          <w:tcPr>
            <w:tcW w:w="0" w:type="auto"/>
            <w:noWrap/>
            <w:hideMark/>
          </w:tcPr>
          <w:p w14:paraId="676F79F2" w14:textId="77777777" w:rsidR="00274A18" w:rsidRPr="00274A18" w:rsidRDefault="00274A18" w:rsidP="00BC01B2">
            <w:pPr>
              <w:pStyle w:val="Caption"/>
              <w:jc w:val="center"/>
              <w:rPr>
                <w:b w:val="0"/>
                <w:bCs w:val="0"/>
                <w:sz w:val="22"/>
                <w:szCs w:val="22"/>
              </w:rPr>
            </w:pPr>
          </w:p>
        </w:tc>
        <w:tc>
          <w:tcPr>
            <w:tcW w:w="0" w:type="auto"/>
            <w:noWrap/>
            <w:hideMark/>
          </w:tcPr>
          <w:p w14:paraId="3AA6317A" w14:textId="77777777" w:rsidR="00274A18" w:rsidRPr="00274A18" w:rsidRDefault="00274A18" w:rsidP="00BC01B2">
            <w:pPr>
              <w:pStyle w:val="Caption"/>
              <w:jc w:val="center"/>
              <w:rPr>
                <w:b w:val="0"/>
                <w:bCs w:val="0"/>
                <w:sz w:val="22"/>
                <w:szCs w:val="22"/>
              </w:rPr>
            </w:pPr>
          </w:p>
        </w:tc>
        <w:tc>
          <w:tcPr>
            <w:tcW w:w="0" w:type="auto"/>
            <w:noWrap/>
            <w:hideMark/>
          </w:tcPr>
          <w:p w14:paraId="14C4DE3A" w14:textId="77777777" w:rsidR="00274A18" w:rsidRPr="00274A18" w:rsidRDefault="00274A18" w:rsidP="00BC01B2">
            <w:pPr>
              <w:pStyle w:val="Caption"/>
              <w:jc w:val="center"/>
              <w:rPr>
                <w:b w:val="0"/>
                <w:bCs w:val="0"/>
                <w:sz w:val="22"/>
                <w:szCs w:val="22"/>
              </w:rPr>
            </w:pPr>
          </w:p>
        </w:tc>
        <w:tc>
          <w:tcPr>
            <w:tcW w:w="0" w:type="auto"/>
            <w:noWrap/>
            <w:hideMark/>
          </w:tcPr>
          <w:p w14:paraId="5F8E26CB" w14:textId="77777777" w:rsidR="00274A18" w:rsidRPr="00274A18" w:rsidRDefault="00274A18" w:rsidP="00BC01B2">
            <w:pPr>
              <w:pStyle w:val="Caption"/>
              <w:jc w:val="center"/>
              <w:rPr>
                <w:b w:val="0"/>
                <w:bCs w:val="0"/>
                <w:sz w:val="22"/>
                <w:szCs w:val="22"/>
              </w:rPr>
            </w:pPr>
          </w:p>
        </w:tc>
      </w:tr>
      <w:tr w:rsidR="00B55453" w:rsidRPr="00274A18" w14:paraId="3D0B7373" w14:textId="77777777" w:rsidTr="00EE1033">
        <w:trPr>
          <w:trHeight w:val="127"/>
          <w:jc w:val="center"/>
        </w:trPr>
        <w:tc>
          <w:tcPr>
            <w:tcW w:w="0" w:type="auto"/>
            <w:noWrap/>
            <w:hideMark/>
          </w:tcPr>
          <w:p w14:paraId="3A4A2194" w14:textId="77777777" w:rsidR="00274A18" w:rsidRPr="00274A18" w:rsidRDefault="00274A18" w:rsidP="00BC01B2">
            <w:pPr>
              <w:pStyle w:val="Caption"/>
              <w:jc w:val="center"/>
              <w:rPr>
                <w:sz w:val="22"/>
                <w:szCs w:val="22"/>
              </w:rPr>
            </w:pPr>
            <w:r w:rsidRPr="00274A18">
              <w:rPr>
                <w:sz w:val="22"/>
                <w:szCs w:val="22"/>
              </w:rPr>
              <w:t>ANN</w:t>
            </w:r>
          </w:p>
        </w:tc>
        <w:tc>
          <w:tcPr>
            <w:tcW w:w="0" w:type="auto"/>
            <w:noWrap/>
            <w:hideMark/>
          </w:tcPr>
          <w:p w14:paraId="48F6ECED" w14:textId="77777777" w:rsidR="00274A18" w:rsidRPr="00274A18" w:rsidRDefault="00274A18" w:rsidP="00BC01B2">
            <w:pPr>
              <w:pStyle w:val="Caption"/>
              <w:jc w:val="center"/>
              <w:rPr>
                <w:b w:val="0"/>
                <w:bCs w:val="0"/>
                <w:sz w:val="22"/>
                <w:szCs w:val="22"/>
              </w:rPr>
            </w:pPr>
            <w:r w:rsidRPr="00274A18">
              <w:rPr>
                <w:b w:val="0"/>
                <w:bCs w:val="0"/>
                <w:sz w:val="22"/>
                <w:szCs w:val="22"/>
              </w:rPr>
              <w:t>2.38</w:t>
            </w:r>
          </w:p>
        </w:tc>
        <w:tc>
          <w:tcPr>
            <w:tcW w:w="0" w:type="auto"/>
            <w:noWrap/>
            <w:hideMark/>
          </w:tcPr>
          <w:p w14:paraId="43EC28D9" w14:textId="77777777" w:rsidR="00274A18" w:rsidRPr="00274A18" w:rsidRDefault="00274A18" w:rsidP="00BC01B2">
            <w:pPr>
              <w:pStyle w:val="Caption"/>
              <w:jc w:val="center"/>
              <w:rPr>
                <w:b w:val="0"/>
                <w:bCs w:val="0"/>
                <w:sz w:val="22"/>
                <w:szCs w:val="22"/>
              </w:rPr>
            </w:pPr>
            <w:r w:rsidRPr="00274A18">
              <w:rPr>
                <w:b w:val="0"/>
                <w:bCs w:val="0"/>
                <w:sz w:val="22"/>
                <w:szCs w:val="22"/>
              </w:rPr>
              <w:t>2.04</w:t>
            </w:r>
          </w:p>
        </w:tc>
        <w:tc>
          <w:tcPr>
            <w:tcW w:w="0" w:type="auto"/>
            <w:noWrap/>
            <w:hideMark/>
          </w:tcPr>
          <w:p w14:paraId="55E7E41F" w14:textId="77777777" w:rsidR="00274A18" w:rsidRPr="00274A18" w:rsidRDefault="00274A18" w:rsidP="00BC01B2">
            <w:pPr>
              <w:pStyle w:val="Caption"/>
              <w:jc w:val="center"/>
              <w:rPr>
                <w:b w:val="0"/>
                <w:bCs w:val="0"/>
                <w:sz w:val="22"/>
                <w:szCs w:val="22"/>
              </w:rPr>
            </w:pPr>
            <w:r w:rsidRPr="00274A18">
              <w:rPr>
                <w:b w:val="0"/>
                <w:bCs w:val="0"/>
                <w:sz w:val="22"/>
                <w:szCs w:val="22"/>
              </w:rPr>
              <w:t>1.75</w:t>
            </w:r>
          </w:p>
        </w:tc>
        <w:tc>
          <w:tcPr>
            <w:tcW w:w="0" w:type="auto"/>
            <w:noWrap/>
            <w:hideMark/>
          </w:tcPr>
          <w:p w14:paraId="3C276A8E" w14:textId="77777777" w:rsidR="00274A18" w:rsidRPr="00274A18" w:rsidRDefault="00274A18" w:rsidP="00BC01B2">
            <w:pPr>
              <w:pStyle w:val="Caption"/>
              <w:jc w:val="center"/>
              <w:rPr>
                <w:b w:val="0"/>
                <w:bCs w:val="0"/>
                <w:sz w:val="22"/>
                <w:szCs w:val="22"/>
              </w:rPr>
            </w:pPr>
            <w:r w:rsidRPr="00274A18">
              <w:rPr>
                <w:b w:val="0"/>
                <w:bCs w:val="0"/>
                <w:sz w:val="22"/>
                <w:szCs w:val="22"/>
              </w:rPr>
              <w:t>2.60</w:t>
            </w:r>
          </w:p>
        </w:tc>
        <w:tc>
          <w:tcPr>
            <w:tcW w:w="0" w:type="auto"/>
            <w:noWrap/>
            <w:hideMark/>
          </w:tcPr>
          <w:p w14:paraId="4F2F95A3" w14:textId="77777777" w:rsidR="00274A18" w:rsidRPr="00274A18" w:rsidRDefault="00274A18" w:rsidP="00BC01B2">
            <w:pPr>
              <w:pStyle w:val="Caption"/>
              <w:jc w:val="center"/>
              <w:rPr>
                <w:b w:val="0"/>
                <w:bCs w:val="0"/>
                <w:sz w:val="22"/>
                <w:szCs w:val="22"/>
              </w:rPr>
            </w:pPr>
            <w:r w:rsidRPr="00274A18">
              <w:rPr>
                <w:b w:val="0"/>
                <w:bCs w:val="0"/>
                <w:sz w:val="22"/>
                <w:szCs w:val="22"/>
              </w:rPr>
              <w:t>2.23</w:t>
            </w:r>
          </w:p>
        </w:tc>
        <w:tc>
          <w:tcPr>
            <w:tcW w:w="0" w:type="auto"/>
            <w:noWrap/>
            <w:hideMark/>
          </w:tcPr>
          <w:p w14:paraId="6F8C7610" w14:textId="77777777" w:rsidR="00274A18" w:rsidRPr="00274A18" w:rsidRDefault="00274A18" w:rsidP="00BC01B2">
            <w:pPr>
              <w:pStyle w:val="Caption"/>
              <w:jc w:val="center"/>
              <w:rPr>
                <w:b w:val="0"/>
                <w:bCs w:val="0"/>
                <w:sz w:val="22"/>
                <w:szCs w:val="22"/>
              </w:rPr>
            </w:pPr>
            <w:r w:rsidRPr="00274A18">
              <w:rPr>
                <w:b w:val="0"/>
                <w:bCs w:val="0"/>
                <w:sz w:val="22"/>
                <w:szCs w:val="22"/>
              </w:rPr>
              <w:t>1.92</w:t>
            </w:r>
          </w:p>
        </w:tc>
        <w:tc>
          <w:tcPr>
            <w:tcW w:w="0" w:type="auto"/>
            <w:noWrap/>
            <w:hideMark/>
          </w:tcPr>
          <w:p w14:paraId="7A9A3A92" w14:textId="77777777" w:rsidR="00274A18" w:rsidRPr="00274A18" w:rsidRDefault="00274A18" w:rsidP="00BC01B2">
            <w:pPr>
              <w:pStyle w:val="Caption"/>
              <w:jc w:val="center"/>
              <w:rPr>
                <w:b w:val="0"/>
                <w:bCs w:val="0"/>
                <w:sz w:val="22"/>
                <w:szCs w:val="22"/>
              </w:rPr>
            </w:pPr>
            <w:r w:rsidRPr="00274A18">
              <w:rPr>
                <w:b w:val="0"/>
                <w:bCs w:val="0"/>
                <w:sz w:val="22"/>
                <w:szCs w:val="22"/>
              </w:rPr>
              <w:t>3.76</w:t>
            </w:r>
          </w:p>
        </w:tc>
        <w:tc>
          <w:tcPr>
            <w:tcW w:w="0" w:type="auto"/>
            <w:noWrap/>
            <w:hideMark/>
          </w:tcPr>
          <w:p w14:paraId="09C5EF80" w14:textId="77777777" w:rsidR="00274A18" w:rsidRPr="00274A18" w:rsidRDefault="00274A18" w:rsidP="00BC01B2">
            <w:pPr>
              <w:pStyle w:val="Caption"/>
              <w:jc w:val="center"/>
              <w:rPr>
                <w:b w:val="0"/>
                <w:bCs w:val="0"/>
                <w:sz w:val="22"/>
                <w:szCs w:val="22"/>
              </w:rPr>
            </w:pPr>
            <w:r w:rsidRPr="00274A18">
              <w:rPr>
                <w:b w:val="0"/>
                <w:bCs w:val="0"/>
                <w:sz w:val="22"/>
                <w:szCs w:val="22"/>
              </w:rPr>
              <w:t>3.01</w:t>
            </w:r>
          </w:p>
        </w:tc>
        <w:tc>
          <w:tcPr>
            <w:tcW w:w="0" w:type="auto"/>
            <w:noWrap/>
            <w:hideMark/>
          </w:tcPr>
          <w:p w14:paraId="0981A9BD" w14:textId="77777777" w:rsidR="00274A18" w:rsidRPr="00274A18" w:rsidRDefault="00274A18" w:rsidP="00BC01B2">
            <w:pPr>
              <w:pStyle w:val="Caption"/>
              <w:jc w:val="center"/>
              <w:rPr>
                <w:b w:val="0"/>
                <w:bCs w:val="0"/>
                <w:sz w:val="22"/>
                <w:szCs w:val="22"/>
              </w:rPr>
            </w:pPr>
            <w:r w:rsidRPr="00274A18">
              <w:rPr>
                <w:b w:val="0"/>
                <w:bCs w:val="0"/>
                <w:sz w:val="22"/>
                <w:szCs w:val="22"/>
              </w:rPr>
              <w:t>2.56</w:t>
            </w:r>
          </w:p>
        </w:tc>
        <w:tc>
          <w:tcPr>
            <w:tcW w:w="0" w:type="auto"/>
            <w:noWrap/>
            <w:hideMark/>
          </w:tcPr>
          <w:p w14:paraId="4E597FE4" w14:textId="77777777" w:rsidR="00274A18" w:rsidRPr="00274A18" w:rsidRDefault="00274A18" w:rsidP="00BC01B2">
            <w:pPr>
              <w:pStyle w:val="Caption"/>
              <w:jc w:val="center"/>
              <w:rPr>
                <w:b w:val="0"/>
                <w:bCs w:val="0"/>
                <w:sz w:val="22"/>
                <w:szCs w:val="22"/>
              </w:rPr>
            </w:pPr>
            <w:r w:rsidRPr="00274A18">
              <w:rPr>
                <w:b w:val="0"/>
                <w:bCs w:val="0"/>
                <w:sz w:val="22"/>
                <w:szCs w:val="22"/>
              </w:rPr>
              <w:t>2.03</w:t>
            </w:r>
          </w:p>
        </w:tc>
        <w:tc>
          <w:tcPr>
            <w:tcW w:w="0" w:type="auto"/>
            <w:noWrap/>
            <w:hideMark/>
          </w:tcPr>
          <w:p w14:paraId="5A8C2B90" w14:textId="77777777" w:rsidR="00274A18" w:rsidRPr="00274A18" w:rsidRDefault="00274A18" w:rsidP="00BC01B2">
            <w:pPr>
              <w:pStyle w:val="Caption"/>
              <w:jc w:val="center"/>
              <w:rPr>
                <w:b w:val="0"/>
                <w:bCs w:val="0"/>
                <w:sz w:val="22"/>
                <w:szCs w:val="22"/>
              </w:rPr>
            </w:pPr>
            <w:r w:rsidRPr="00274A18">
              <w:rPr>
                <w:b w:val="0"/>
                <w:bCs w:val="0"/>
                <w:sz w:val="22"/>
                <w:szCs w:val="22"/>
              </w:rPr>
              <w:t>1.72</w:t>
            </w:r>
          </w:p>
        </w:tc>
        <w:tc>
          <w:tcPr>
            <w:tcW w:w="0" w:type="auto"/>
            <w:noWrap/>
            <w:hideMark/>
          </w:tcPr>
          <w:p w14:paraId="4E701611" w14:textId="77777777" w:rsidR="00274A18" w:rsidRPr="00274A18" w:rsidRDefault="00274A18" w:rsidP="00BC01B2">
            <w:pPr>
              <w:pStyle w:val="Caption"/>
              <w:jc w:val="center"/>
              <w:rPr>
                <w:b w:val="0"/>
                <w:bCs w:val="0"/>
                <w:sz w:val="22"/>
                <w:szCs w:val="22"/>
              </w:rPr>
            </w:pPr>
            <w:r w:rsidRPr="00274A18">
              <w:rPr>
                <w:b w:val="0"/>
                <w:bCs w:val="0"/>
                <w:sz w:val="22"/>
                <w:szCs w:val="22"/>
              </w:rPr>
              <w:t>2.27</w:t>
            </w:r>
          </w:p>
        </w:tc>
      </w:tr>
      <w:tr w:rsidR="00B55453" w:rsidRPr="00274A18" w14:paraId="29F937FA" w14:textId="77777777" w:rsidTr="00EE1033">
        <w:trPr>
          <w:trHeight w:val="127"/>
          <w:jc w:val="center"/>
        </w:trPr>
        <w:tc>
          <w:tcPr>
            <w:tcW w:w="0" w:type="auto"/>
            <w:noWrap/>
            <w:hideMark/>
          </w:tcPr>
          <w:p w14:paraId="7B58E47B" w14:textId="77777777" w:rsidR="00274A18" w:rsidRPr="00274A18" w:rsidRDefault="00274A18" w:rsidP="00BC01B2">
            <w:pPr>
              <w:pStyle w:val="Caption"/>
              <w:jc w:val="center"/>
              <w:rPr>
                <w:sz w:val="22"/>
                <w:szCs w:val="22"/>
              </w:rPr>
            </w:pPr>
            <w:r w:rsidRPr="00274A18">
              <w:rPr>
                <w:sz w:val="22"/>
                <w:szCs w:val="22"/>
              </w:rPr>
              <w:t>MLR</w:t>
            </w:r>
          </w:p>
        </w:tc>
        <w:tc>
          <w:tcPr>
            <w:tcW w:w="0" w:type="auto"/>
            <w:noWrap/>
            <w:hideMark/>
          </w:tcPr>
          <w:p w14:paraId="1C423D7E" w14:textId="77777777" w:rsidR="00274A18" w:rsidRPr="00274A18" w:rsidRDefault="00274A18" w:rsidP="00BC01B2">
            <w:pPr>
              <w:pStyle w:val="Caption"/>
              <w:jc w:val="center"/>
              <w:rPr>
                <w:b w:val="0"/>
                <w:bCs w:val="0"/>
                <w:sz w:val="22"/>
                <w:szCs w:val="22"/>
              </w:rPr>
            </w:pPr>
            <w:r w:rsidRPr="00274A18">
              <w:rPr>
                <w:b w:val="0"/>
                <w:bCs w:val="0"/>
                <w:sz w:val="22"/>
                <w:szCs w:val="22"/>
              </w:rPr>
              <w:t>3.06</w:t>
            </w:r>
          </w:p>
        </w:tc>
        <w:tc>
          <w:tcPr>
            <w:tcW w:w="0" w:type="auto"/>
            <w:noWrap/>
            <w:hideMark/>
          </w:tcPr>
          <w:p w14:paraId="343DD986" w14:textId="77777777" w:rsidR="00274A18" w:rsidRPr="00274A18" w:rsidRDefault="00274A18" w:rsidP="00BC01B2">
            <w:pPr>
              <w:pStyle w:val="Caption"/>
              <w:jc w:val="center"/>
              <w:rPr>
                <w:b w:val="0"/>
                <w:bCs w:val="0"/>
                <w:sz w:val="22"/>
                <w:szCs w:val="22"/>
              </w:rPr>
            </w:pPr>
            <w:r w:rsidRPr="00274A18">
              <w:rPr>
                <w:b w:val="0"/>
                <w:bCs w:val="0"/>
                <w:sz w:val="22"/>
                <w:szCs w:val="22"/>
              </w:rPr>
              <w:t>2.97</w:t>
            </w:r>
          </w:p>
        </w:tc>
        <w:tc>
          <w:tcPr>
            <w:tcW w:w="0" w:type="auto"/>
            <w:noWrap/>
            <w:hideMark/>
          </w:tcPr>
          <w:p w14:paraId="43CEBFD9" w14:textId="77777777" w:rsidR="00274A18" w:rsidRPr="00274A18" w:rsidRDefault="00274A18" w:rsidP="00BC01B2">
            <w:pPr>
              <w:pStyle w:val="Caption"/>
              <w:jc w:val="center"/>
              <w:rPr>
                <w:b w:val="0"/>
                <w:bCs w:val="0"/>
                <w:sz w:val="22"/>
                <w:szCs w:val="22"/>
              </w:rPr>
            </w:pPr>
            <w:r w:rsidRPr="00274A18">
              <w:rPr>
                <w:b w:val="0"/>
                <w:bCs w:val="0"/>
                <w:sz w:val="22"/>
                <w:szCs w:val="22"/>
              </w:rPr>
              <w:t>2.78</w:t>
            </w:r>
          </w:p>
        </w:tc>
        <w:tc>
          <w:tcPr>
            <w:tcW w:w="0" w:type="auto"/>
            <w:noWrap/>
            <w:hideMark/>
          </w:tcPr>
          <w:p w14:paraId="6DA2BD53" w14:textId="77777777" w:rsidR="00274A18" w:rsidRPr="00274A18" w:rsidRDefault="00274A18" w:rsidP="00BC01B2">
            <w:pPr>
              <w:pStyle w:val="Caption"/>
              <w:jc w:val="center"/>
              <w:rPr>
                <w:b w:val="0"/>
                <w:bCs w:val="0"/>
                <w:sz w:val="22"/>
                <w:szCs w:val="22"/>
              </w:rPr>
            </w:pPr>
            <w:r w:rsidRPr="00274A18">
              <w:rPr>
                <w:b w:val="0"/>
                <w:bCs w:val="0"/>
                <w:sz w:val="22"/>
                <w:szCs w:val="22"/>
              </w:rPr>
              <w:t>3.82</w:t>
            </w:r>
          </w:p>
        </w:tc>
        <w:tc>
          <w:tcPr>
            <w:tcW w:w="0" w:type="auto"/>
            <w:noWrap/>
            <w:hideMark/>
          </w:tcPr>
          <w:p w14:paraId="1745FCA9" w14:textId="77777777" w:rsidR="00274A18" w:rsidRPr="00274A18" w:rsidRDefault="00274A18" w:rsidP="00BC01B2">
            <w:pPr>
              <w:pStyle w:val="Caption"/>
              <w:jc w:val="center"/>
              <w:rPr>
                <w:b w:val="0"/>
                <w:bCs w:val="0"/>
                <w:sz w:val="22"/>
                <w:szCs w:val="22"/>
              </w:rPr>
            </w:pPr>
            <w:r w:rsidRPr="00274A18">
              <w:rPr>
                <w:b w:val="0"/>
                <w:bCs w:val="0"/>
                <w:sz w:val="22"/>
                <w:szCs w:val="22"/>
              </w:rPr>
              <w:t>3.45</w:t>
            </w:r>
          </w:p>
        </w:tc>
        <w:tc>
          <w:tcPr>
            <w:tcW w:w="0" w:type="auto"/>
            <w:noWrap/>
            <w:hideMark/>
          </w:tcPr>
          <w:p w14:paraId="72FA9B42" w14:textId="77777777" w:rsidR="00274A18" w:rsidRPr="00274A18" w:rsidRDefault="00274A18" w:rsidP="00BC01B2">
            <w:pPr>
              <w:pStyle w:val="Caption"/>
              <w:jc w:val="center"/>
              <w:rPr>
                <w:b w:val="0"/>
                <w:bCs w:val="0"/>
                <w:sz w:val="22"/>
                <w:szCs w:val="22"/>
              </w:rPr>
            </w:pPr>
            <w:r w:rsidRPr="00274A18">
              <w:rPr>
                <w:b w:val="0"/>
                <w:bCs w:val="0"/>
                <w:sz w:val="22"/>
                <w:szCs w:val="22"/>
              </w:rPr>
              <w:t>3.48</w:t>
            </w:r>
          </w:p>
        </w:tc>
        <w:tc>
          <w:tcPr>
            <w:tcW w:w="0" w:type="auto"/>
            <w:noWrap/>
            <w:hideMark/>
          </w:tcPr>
          <w:p w14:paraId="13233834" w14:textId="77777777" w:rsidR="00274A18" w:rsidRPr="00274A18" w:rsidRDefault="00274A18" w:rsidP="00BC01B2">
            <w:pPr>
              <w:pStyle w:val="Caption"/>
              <w:jc w:val="center"/>
              <w:rPr>
                <w:b w:val="0"/>
                <w:bCs w:val="0"/>
                <w:sz w:val="22"/>
                <w:szCs w:val="22"/>
              </w:rPr>
            </w:pPr>
            <w:r w:rsidRPr="00274A18">
              <w:rPr>
                <w:b w:val="0"/>
                <w:bCs w:val="0"/>
                <w:sz w:val="22"/>
                <w:szCs w:val="22"/>
              </w:rPr>
              <w:t>5.61</w:t>
            </w:r>
          </w:p>
        </w:tc>
        <w:tc>
          <w:tcPr>
            <w:tcW w:w="0" w:type="auto"/>
            <w:noWrap/>
            <w:hideMark/>
          </w:tcPr>
          <w:p w14:paraId="492FD4DE" w14:textId="77777777" w:rsidR="00274A18" w:rsidRPr="00274A18" w:rsidRDefault="00274A18" w:rsidP="00BC01B2">
            <w:pPr>
              <w:pStyle w:val="Caption"/>
              <w:jc w:val="center"/>
              <w:rPr>
                <w:b w:val="0"/>
                <w:bCs w:val="0"/>
                <w:sz w:val="22"/>
                <w:szCs w:val="22"/>
              </w:rPr>
            </w:pPr>
            <w:r w:rsidRPr="00274A18">
              <w:rPr>
                <w:b w:val="0"/>
                <w:bCs w:val="0"/>
                <w:sz w:val="22"/>
                <w:szCs w:val="22"/>
              </w:rPr>
              <w:t>4.66</w:t>
            </w:r>
          </w:p>
        </w:tc>
        <w:tc>
          <w:tcPr>
            <w:tcW w:w="0" w:type="auto"/>
            <w:noWrap/>
            <w:hideMark/>
          </w:tcPr>
          <w:p w14:paraId="4B062868" w14:textId="77777777" w:rsidR="00274A18" w:rsidRPr="00274A18" w:rsidRDefault="00274A18" w:rsidP="00BC01B2">
            <w:pPr>
              <w:pStyle w:val="Caption"/>
              <w:jc w:val="center"/>
              <w:rPr>
                <w:b w:val="0"/>
                <w:bCs w:val="0"/>
                <w:sz w:val="22"/>
                <w:szCs w:val="22"/>
              </w:rPr>
            </w:pPr>
            <w:r w:rsidRPr="00274A18">
              <w:rPr>
                <w:b w:val="0"/>
                <w:bCs w:val="0"/>
                <w:sz w:val="22"/>
                <w:szCs w:val="22"/>
              </w:rPr>
              <w:t>4.62</w:t>
            </w:r>
          </w:p>
        </w:tc>
        <w:tc>
          <w:tcPr>
            <w:tcW w:w="0" w:type="auto"/>
            <w:noWrap/>
            <w:hideMark/>
          </w:tcPr>
          <w:p w14:paraId="4648FCDD" w14:textId="77777777" w:rsidR="00274A18" w:rsidRPr="00274A18" w:rsidRDefault="00274A18" w:rsidP="00BC01B2">
            <w:pPr>
              <w:pStyle w:val="Caption"/>
              <w:jc w:val="center"/>
              <w:rPr>
                <w:b w:val="0"/>
                <w:bCs w:val="0"/>
                <w:sz w:val="22"/>
                <w:szCs w:val="22"/>
              </w:rPr>
            </w:pPr>
            <w:r w:rsidRPr="00274A18">
              <w:rPr>
                <w:b w:val="0"/>
                <w:bCs w:val="0"/>
                <w:sz w:val="22"/>
                <w:szCs w:val="22"/>
              </w:rPr>
              <w:t>3.15</w:t>
            </w:r>
          </w:p>
        </w:tc>
        <w:tc>
          <w:tcPr>
            <w:tcW w:w="0" w:type="auto"/>
            <w:noWrap/>
            <w:hideMark/>
          </w:tcPr>
          <w:p w14:paraId="79199761" w14:textId="77777777" w:rsidR="00274A18" w:rsidRPr="00274A18" w:rsidRDefault="00274A18" w:rsidP="00BC01B2">
            <w:pPr>
              <w:pStyle w:val="Caption"/>
              <w:jc w:val="center"/>
              <w:rPr>
                <w:b w:val="0"/>
                <w:bCs w:val="0"/>
                <w:sz w:val="22"/>
                <w:szCs w:val="22"/>
              </w:rPr>
            </w:pPr>
            <w:r w:rsidRPr="00274A18">
              <w:rPr>
                <w:b w:val="0"/>
                <w:bCs w:val="0"/>
                <w:sz w:val="22"/>
                <w:szCs w:val="22"/>
              </w:rPr>
              <w:t>2.91</w:t>
            </w:r>
          </w:p>
        </w:tc>
        <w:tc>
          <w:tcPr>
            <w:tcW w:w="0" w:type="auto"/>
            <w:noWrap/>
            <w:hideMark/>
          </w:tcPr>
          <w:p w14:paraId="65D1500F" w14:textId="77777777" w:rsidR="00274A18" w:rsidRPr="00274A18" w:rsidRDefault="00274A18" w:rsidP="00BC01B2">
            <w:pPr>
              <w:pStyle w:val="Caption"/>
              <w:jc w:val="center"/>
              <w:rPr>
                <w:b w:val="0"/>
                <w:bCs w:val="0"/>
                <w:sz w:val="22"/>
                <w:szCs w:val="22"/>
              </w:rPr>
            </w:pPr>
            <w:r w:rsidRPr="00274A18">
              <w:rPr>
                <w:b w:val="0"/>
                <w:bCs w:val="0"/>
                <w:sz w:val="22"/>
                <w:szCs w:val="22"/>
              </w:rPr>
              <w:t>4.46</w:t>
            </w:r>
          </w:p>
        </w:tc>
      </w:tr>
      <w:tr w:rsidR="00B55453" w:rsidRPr="00274A18" w14:paraId="6B14189A" w14:textId="77777777" w:rsidTr="00EE1033">
        <w:trPr>
          <w:trHeight w:val="127"/>
          <w:jc w:val="center"/>
        </w:trPr>
        <w:tc>
          <w:tcPr>
            <w:tcW w:w="0" w:type="auto"/>
            <w:noWrap/>
            <w:hideMark/>
          </w:tcPr>
          <w:p w14:paraId="58E53435" w14:textId="77777777" w:rsidR="00274A18" w:rsidRPr="00274A18" w:rsidRDefault="00274A18" w:rsidP="00BC01B2">
            <w:pPr>
              <w:pStyle w:val="Caption"/>
              <w:jc w:val="center"/>
              <w:rPr>
                <w:sz w:val="22"/>
                <w:szCs w:val="22"/>
              </w:rPr>
            </w:pPr>
            <w:r w:rsidRPr="00274A18">
              <w:rPr>
                <w:sz w:val="22"/>
                <w:szCs w:val="22"/>
              </w:rPr>
              <w:t>ARIMA</w:t>
            </w:r>
          </w:p>
        </w:tc>
        <w:tc>
          <w:tcPr>
            <w:tcW w:w="0" w:type="auto"/>
            <w:noWrap/>
            <w:hideMark/>
          </w:tcPr>
          <w:p w14:paraId="6C10AC8B" w14:textId="77777777" w:rsidR="00274A18" w:rsidRPr="00274A18" w:rsidRDefault="00274A18" w:rsidP="00BC01B2">
            <w:pPr>
              <w:pStyle w:val="Caption"/>
              <w:jc w:val="center"/>
              <w:rPr>
                <w:b w:val="0"/>
                <w:bCs w:val="0"/>
                <w:sz w:val="22"/>
                <w:szCs w:val="22"/>
              </w:rPr>
            </w:pPr>
            <w:r w:rsidRPr="00274A18">
              <w:rPr>
                <w:b w:val="0"/>
                <w:bCs w:val="0"/>
                <w:sz w:val="22"/>
                <w:szCs w:val="22"/>
              </w:rPr>
              <w:t>4.35</w:t>
            </w:r>
          </w:p>
        </w:tc>
        <w:tc>
          <w:tcPr>
            <w:tcW w:w="0" w:type="auto"/>
            <w:noWrap/>
            <w:hideMark/>
          </w:tcPr>
          <w:p w14:paraId="56B841C9" w14:textId="77777777" w:rsidR="00274A18" w:rsidRPr="00274A18" w:rsidRDefault="00274A18" w:rsidP="00BC01B2">
            <w:pPr>
              <w:pStyle w:val="Caption"/>
              <w:jc w:val="center"/>
              <w:rPr>
                <w:b w:val="0"/>
                <w:bCs w:val="0"/>
                <w:sz w:val="22"/>
                <w:szCs w:val="22"/>
              </w:rPr>
            </w:pPr>
            <w:r w:rsidRPr="00274A18">
              <w:rPr>
                <w:b w:val="0"/>
                <w:bCs w:val="0"/>
                <w:sz w:val="22"/>
                <w:szCs w:val="22"/>
              </w:rPr>
              <w:t>4.24</w:t>
            </w:r>
          </w:p>
        </w:tc>
        <w:tc>
          <w:tcPr>
            <w:tcW w:w="0" w:type="auto"/>
            <w:noWrap/>
            <w:hideMark/>
          </w:tcPr>
          <w:p w14:paraId="75C0AE6F" w14:textId="77777777" w:rsidR="00274A18" w:rsidRPr="00274A18" w:rsidRDefault="00274A18" w:rsidP="00BC01B2">
            <w:pPr>
              <w:pStyle w:val="Caption"/>
              <w:jc w:val="center"/>
              <w:rPr>
                <w:b w:val="0"/>
                <w:bCs w:val="0"/>
                <w:sz w:val="22"/>
                <w:szCs w:val="22"/>
              </w:rPr>
            </w:pPr>
            <w:r w:rsidRPr="00274A18">
              <w:rPr>
                <w:b w:val="0"/>
                <w:bCs w:val="0"/>
                <w:sz w:val="22"/>
                <w:szCs w:val="22"/>
              </w:rPr>
              <w:t>3.95</w:t>
            </w:r>
          </w:p>
        </w:tc>
        <w:tc>
          <w:tcPr>
            <w:tcW w:w="0" w:type="auto"/>
            <w:noWrap/>
            <w:hideMark/>
          </w:tcPr>
          <w:p w14:paraId="7BF0C02C" w14:textId="77777777" w:rsidR="00274A18" w:rsidRPr="00274A18" w:rsidRDefault="00274A18" w:rsidP="00BC01B2">
            <w:pPr>
              <w:pStyle w:val="Caption"/>
              <w:jc w:val="center"/>
              <w:rPr>
                <w:b w:val="0"/>
                <w:bCs w:val="0"/>
                <w:sz w:val="22"/>
                <w:szCs w:val="22"/>
              </w:rPr>
            </w:pPr>
            <w:r w:rsidRPr="00274A18">
              <w:rPr>
                <w:b w:val="0"/>
                <w:bCs w:val="0"/>
                <w:sz w:val="22"/>
                <w:szCs w:val="22"/>
              </w:rPr>
              <w:t>5.52</w:t>
            </w:r>
          </w:p>
        </w:tc>
        <w:tc>
          <w:tcPr>
            <w:tcW w:w="0" w:type="auto"/>
            <w:noWrap/>
            <w:hideMark/>
          </w:tcPr>
          <w:p w14:paraId="5E094EE5" w14:textId="77777777" w:rsidR="00274A18" w:rsidRPr="00274A18" w:rsidRDefault="00274A18" w:rsidP="00BC01B2">
            <w:pPr>
              <w:pStyle w:val="Caption"/>
              <w:jc w:val="center"/>
              <w:rPr>
                <w:b w:val="0"/>
                <w:bCs w:val="0"/>
                <w:sz w:val="22"/>
                <w:szCs w:val="22"/>
              </w:rPr>
            </w:pPr>
            <w:r w:rsidRPr="00274A18">
              <w:rPr>
                <w:b w:val="0"/>
                <w:bCs w:val="0"/>
                <w:sz w:val="22"/>
                <w:szCs w:val="22"/>
              </w:rPr>
              <w:t>4.50</w:t>
            </w:r>
          </w:p>
        </w:tc>
        <w:tc>
          <w:tcPr>
            <w:tcW w:w="0" w:type="auto"/>
            <w:noWrap/>
            <w:hideMark/>
          </w:tcPr>
          <w:p w14:paraId="26248B39" w14:textId="77777777" w:rsidR="00274A18" w:rsidRPr="00274A18" w:rsidRDefault="00274A18" w:rsidP="00BC01B2">
            <w:pPr>
              <w:pStyle w:val="Caption"/>
              <w:jc w:val="center"/>
              <w:rPr>
                <w:b w:val="0"/>
                <w:bCs w:val="0"/>
                <w:sz w:val="22"/>
                <w:szCs w:val="22"/>
              </w:rPr>
            </w:pPr>
            <w:r w:rsidRPr="00274A18">
              <w:rPr>
                <w:b w:val="0"/>
                <w:bCs w:val="0"/>
                <w:sz w:val="22"/>
                <w:szCs w:val="22"/>
              </w:rPr>
              <w:t>5.26</w:t>
            </w:r>
          </w:p>
        </w:tc>
        <w:tc>
          <w:tcPr>
            <w:tcW w:w="0" w:type="auto"/>
            <w:noWrap/>
            <w:hideMark/>
          </w:tcPr>
          <w:p w14:paraId="62FDCFFD" w14:textId="77777777" w:rsidR="00274A18" w:rsidRPr="00274A18" w:rsidRDefault="00274A18" w:rsidP="00BC01B2">
            <w:pPr>
              <w:pStyle w:val="Caption"/>
              <w:jc w:val="center"/>
              <w:rPr>
                <w:b w:val="0"/>
                <w:bCs w:val="0"/>
                <w:sz w:val="22"/>
                <w:szCs w:val="22"/>
              </w:rPr>
            </w:pPr>
            <w:r w:rsidRPr="00274A18">
              <w:rPr>
                <w:b w:val="0"/>
                <w:bCs w:val="0"/>
                <w:sz w:val="22"/>
                <w:szCs w:val="22"/>
              </w:rPr>
              <w:t>6.02</w:t>
            </w:r>
          </w:p>
        </w:tc>
        <w:tc>
          <w:tcPr>
            <w:tcW w:w="0" w:type="auto"/>
            <w:noWrap/>
            <w:hideMark/>
          </w:tcPr>
          <w:p w14:paraId="3E210549" w14:textId="77777777" w:rsidR="00274A18" w:rsidRPr="00274A18" w:rsidRDefault="00274A18" w:rsidP="00BC01B2">
            <w:pPr>
              <w:pStyle w:val="Caption"/>
              <w:jc w:val="center"/>
              <w:rPr>
                <w:b w:val="0"/>
                <w:bCs w:val="0"/>
                <w:sz w:val="22"/>
                <w:szCs w:val="22"/>
              </w:rPr>
            </w:pPr>
            <w:r w:rsidRPr="00274A18">
              <w:rPr>
                <w:b w:val="0"/>
                <w:bCs w:val="0"/>
                <w:sz w:val="22"/>
                <w:szCs w:val="22"/>
              </w:rPr>
              <w:t>5.74</w:t>
            </w:r>
          </w:p>
        </w:tc>
        <w:tc>
          <w:tcPr>
            <w:tcW w:w="0" w:type="auto"/>
            <w:noWrap/>
            <w:hideMark/>
          </w:tcPr>
          <w:p w14:paraId="13D49C56" w14:textId="77777777" w:rsidR="00274A18" w:rsidRPr="00274A18" w:rsidRDefault="00274A18" w:rsidP="00BC01B2">
            <w:pPr>
              <w:pStyle w:val="Caption"/>
              <w:jc w:val="center"/>
              <w:rPr>
                <w:b w:val="0"/>
                <w:bCs w:val="0"/>
                <w:sz w:val="22"/>
                <w:szCs w:val="22"/>
              </w:rPr>
            </w:pPr>
            <w:r w:rsidRPr="00274A18">
              <w:rPr>
                <w:b w:val="0"/>
                <w:bCs w:val="0"/>
                <w:sz w:val="22"/>
                <w:szCs w:val="22"/>
              </w:rPr>
              <w:t>5.78</w:t>
            </w:r>
          </w:p>
        </w:tc>
        <w:tc>
          <w:tcPr>
            <w:tcW w:w="0" w:type="auto"/>
            <w:noWrap/>
            <w:hideMark/>
          </w:tcPr>
          <w:p w14:paraId="5E7E4869" w14:textId="77777777" w:rsidR="00274A18" w:rsidRPr="00274A18" w:rsidRDefault="00274A18" w:rsidP="00BC01B2">
            <w:pPr>
              <w:pStyle w:val="Caption"/>
              <w:jc w:val="center"/>
              <w:rPr>
                <w:b w:val="0"/>
                <w:bCs w:val="0"/>
                <w:sz w:val="22"/>
                <w:szCs w:val="22"/>
              </w:rPr>
            </w:pPr>
            <w:r w:rsidRPr="00274A18">
              <w:rPr>
                <w:b w:val="0"/>
                <w:bCs w:val="0"/>
                <w:sz w:val="22"/>
                <w:szCs w:val="22"/>
              </w:rPr>
              <w:t>4.63</w:t>
            </w:r>
          </w:p>
        </w:tc>
        <w:tc>
          <w:tcPr>
            <w:tcW w:w="0" w:type="auto"/>
            <w:noWrap/>
            <w:hideMark/>
          </w:tcPr>
          <w:p w14:paraId="2DACD4B0" w14:textId="77777777" w:rsidR="00274A18" w:rsidRPr="00274A18" w:rsidRDefault="00274A18" w:rsidP="00BC01B2">
            <w:pPr>
              <w:pStyle w:val="Caption"/>
              <w:jc w:val="center"/>
              <w:rPr>
                <w:b w:val="0"/>
                <w:bCs w:val="0"/>
                <w:sz w:val="22"/>
                <w:szCs w:val="22"/>
              </w:rPr>
            </w:pPr>
            <w:r w:rsidRPr="00274A18">
              <w:rPr>
                <w:b w:val="0"/>
                <w:bCs w:val="0"/>
                <w:sz w:val="22"/>
                <w:szCs w:val="22"/>
              </w:rPr>
              <w:t>4.12</w:t>
            </w:r>
          </w:p>
        </w:tc>
        <w:tc>
          <w:tcPr>
            <w:tcW w:w="0" w:type="auto"/>
            <w:noWrap/>
            <w:hideMark/>
          </w:tcPr>
          <w:p w14:paraId="5A683708" w14:textId="77777777" w:rsidR="00274A18" w:rsidRPr="00274A18" w:rsidRDefault="00274A18" w:rsidP="00BC01B2">
            <w:pPr>
              <w:pStyle w:val="Caption"/>
              <w:jc w:val="center"/>
              <w:rPr>
                <w:b w:val="0"/>
                <w:bCs w:val="0"/>
                <w:sz w:val="22"/>
                <w:szCs w:val="22"/>
              </w:rPr>
            </w:pPr>
            <w:r w:rsidRPr="00274A18">
              <w:rPr>
                <w:b w:val="0"/>
                <w:bCs w:val="0"/>
                <w:sz w:val="22"/>
                <w:szCs w:val="22"/>
              </w:rPr>
              <w:t>4.15</w:t>
            </w:r>
          </w:p>
        </w:tc>
      </w:tr>
      <w:tr w:rsidR="00B55453" w:rsidRPr="00274A18" w14:paraId="4C59A26D" w14:textId="77777777" w:rsidTr="00EE1033">
        <w:trPr>
          <w:trHeight w:val="127"/>
          <w:jc w:val="center"/>
        </w:trPr>
        <w:tc>
          <w:tcPr>
            <w:tcW w:w="0" w:type="auto"/>
            <w:noWrap/>
            <w:hideMark/>
          </w:tcPr>
          <w:p w14:paraId="7D00BEF5" w14:textId="77777777" w:rsidR="00274A18" w:rsidRPr="00274A18" w:rsidRDefault="00274A18" w:rsidP="00BC01B2">
            <w:pPr>
              <w:pStyle w:val="Caption"/>
              <w:jc w:val="center"/>
              <w:rPr>
                <w:sz w:val="22"/>
                <w:szCs w:val="22"/>
              </w:rPr>
            </w:pPr>
            <w:r w:rsidRPr="00274A18">
              <w:rPr>
                <w:sz w:val="22"/>
                <w:szCs w:val="22"/>
              </w:rPr>
              <w:t>SNF</w:t>
            </w:r>
          </w:p>
        </w:tc>
        <w:tc>
          <w:tcPr>
            <w:tcW w:w="0" w:type="auto"/>
            <w:noWrap/>
            <w:hideMark/>
          </w:tcPr>
          <w:p w14:paraId="20AAB651" w14:textId="77777777" w:rsidR="00274A18" w:rsidRPr="00274A18" w:rsidRDefault="00274A18" w:rsidP="00BC01B2">
            <w:pPr>
              <w:pStyle w:val="Caption"/>
              <w:jc w:val="center"/>
              <w:rPr>
                <w:b w:val="0"/>
                <w:bCs w:val="0"/>
                <w:sz w:val="22"/>
                <w:szCs w:val="22"/>
              </w:rPr>
            </w:pPr>
            <w:r w:rsidRPr="00274A18">
              <w:rPr>
                <w:b w:val="0"/>
                <w:bCs w:val="0"/>
                <w:sz w:val="22"/>
                <w:szCs w:val="22"/>
              </w:rPr>
              <w:t>6.44</w:t>
            </w:r>
          </w:p>
        </w:tc>
        <w:tc>
          <w:tcPr>
            <w:tcW w:w="0" w:type="auto"/>
            <w:noWrap/>
            <w:hideMark/>
          </w:tcPr>
          <w:p w14:paraId="5020F7E6" w14:textId="77777777" w:rsidR="00274A18" w:rsidRPr="00274A18" w:rsidRDefault="00274A18" w:rsidP="00BC01B2">
            <w:pPr>
              <w:pStyle w:val="Caption"/>
              <w:jc w:val="center"/>
              <w:rPr>
                <w:b w:val="0"/>
                <w:bCs w:val="0"/>
                <w:sz w:val="22"/>
                <w:szCs w:val="22"/>
              </w:rPr>
            </w:pPr>
            <w:r w:rsidRPr="00274A18">
              <w:rPr>
                <w:b w:val="0"/>
                <w:bCs w:val="0"/>
                <w:sz w:val="22"/>
                <w:szCs w:val="22"/>
              </w:rPr>
              <w:t>5.32</w:t>
            </w:r>
          </w:p>
        </w:tc>
        <w:tc>
          <w:tcPr>
            <w:tcW w:w="0" w:type="auto"/>
            <w:noWrap/>
            <w:hideMark/>
          </w:tcPr>
          <w:p w14:paraId="1BD30E6B" w14:textId="77777777" w:rsidR="00274A18" w:rsidRPr="00274A18" w:rsidRDefault="00274A18" w:rsidP="00BC01B2">
            <w:pPr>
              <w:pStyle w:val="Caption"/>
              <w:jc w:val="center"/>
              <w:rPr>
                <w:b w:val="0"/>
                <w:bCs w:val="0"/>
                <w:sz w:val="22"/>
                <w:szCs w:val="22"/>
              </w:rPr>
            </w:pPr>
            <w:r w:rsidRPr="00274A18">
              <w:rPr>
                <w:b w:val="0"/>
                <w:bCs w:val="0"/>
                <w:sz w:val="22"/>
                <w:szCs w:val="22"/>
              </w:rPr>
              <w:t>3.78</w:t>
            </w:r>
          </w:p>
        </w:tc>
        <w:tc>
          <w:tcPr>
            <w:tcW w:w="0" w:type="auto"/>
            <w:noWrap/>
            <w:hideMark/>
          </w:tcPr>
          <w:p w14:paraId="0ADCECE0" w14:textId="77777777" w:rsidR="00274A18" w:rsidRPr="00274A18" w:rsidRDefault="00274A18" w:rsidP="00BC01B2">
            <w:pPr>
              <w:pStyle w:val="Caption"/>
              <w:jc w:val="center"/>
              <w:rPr>
                <w:b w:val="0"/>
                <w:bCs w:val="0"/>
                <w:sz w:val="22"/>
                <w:szCs w:val="22"/>
              </w:rPr>
            </w:pPr>
            <w:r w:rsidRPr="00274A18">
              <w:rPr>
                <w:b w:val="0"/>
                <w:bCs w:val="0"/>
                <w:sz w:val="22"/>
                <w:szCs w:val="22"/>
              </w:rPr>
              <w:t>5.36</w:t>
            </w:r>
          </w:p>
        </w:tc>
        <w:tc>
          <w:tcPr>
            <w:tcW w:w="0" w:type="auto"/>
            <w:noWrap/>
            <w:hideMark/>
          </w:tcPr>
          <w:p w14:paraId="58780439" w14:textId="77777777" w:rsidR="00274A18" w:rsidRPr="00274A18" w:rsidRDefault="00274A18" w:rsidP="00BC01B2">
            <w:pPr>
              <w:pStyle w:val="Caption"/>
              <w:jc w:val="center"/>
              <w:rPr>
                <w:b w:val="0"/>
                <w:bCs w:val="0"/>
                <w:sz w:val="22"/>
                <w:szCs w:val="22"/>
              </w:rPr>
            </w:pPr>
            <w:r w:rsidRPr="00274A18">
              <w:rPr>
                <w:b w:val="0"/>
                <w:bCs w:val="0"/>
                <w:sz w:val="22"/>
                <w:szCs w:val="22"/>
              </w:rPr>
              <w:t>4.15</w:t>
            </w:r>
          </w:p>
        </w:tc>
        <w:tc>
          <w:tcPr>
            <w:tcW w:w="0" w:type="auto"/>
            <w:noWrap/>
            <w:hideMark/>
          </w:tcPr>
          <w:p w14:paraId="0F46D70D" w14:textId="77777777" w:rsidR="00274A18" w:rsidRPr="00274A18" w:rsidRDefault="00274A18" w:rsidP="00BC01B2">
            <w:pPr>
              <w:pStyle w:val="Caption"/>
              <w:jc w:val="center"/>
              <w:rPr>
                <w:b w:val="0"/>
                <w:bCs w:val="0"/>
                <w:sz w:val="22"/>
                <w:szCs w:val="22"/>
              </w:rPr>
            </w:pPr>
            <w:r w:rsidRPr="00274A18">
              <w:rPr>
                <w:b w:val="0"/>
                <w:bCs w:val="0"/>
                <w:sz w:val="22"/>
                <w:szCs w:val="22"/>
              </w:rPr>
              <w:t>5.47</w:t>
            </w:r>
          </w:p>
        </w:tc>
        <w:tc>
          <w:tcPr>
            <w:tcW w:w="0" w:type="auto"/>
            <w:noWrap/>
            <w:hideMark/>
          </w:tcPr>
          <w:p w14:paraId="2BB4C71F" w14:textId="77777777" w:rsidR="00274A18" w:rsidRPr="00274A18" w:rsidRDefault="00274A18" w:rsidP="00BC01B2">
            <w:pPr>
              <w:pStyle w:val="Caption"/>
              <w:jc w:val="center"/>
              <w:rPr>
                <w:b w:val="0"/>
                <w:bCs w:val="0"/>
                <w:sz w:val="22"/>
                <w:szCs w:val="22"/>
              </w:rPr>
            </w:pPr>
            <w:r w:rsidRPr="00274A18">
              <w:rPr>
                <w:b w:val="0"/>
                <w:bCs w:val="0"/>
                <w:sz w:val="22"/>
                <w:szCs w:val="22"/>
              </w:rPr>
              <w:t>9.90</w:t>
            </w:r>
          </w:p>
        </w:tc>
        <w:tc>
          <w:tcPr>
            <w:tcW w:w="0" w:type="auto"/>
            <w:noWrap/>
            <w:hideMark/>
          </w:tcPr>
          <w:p w14:paraId="5147A8FB" w14:textId="77777777" w:rsidR="00274A18" w:rsidRPr="00274A18" w:rsidRDefault="00274A18" w:rsidP="00BC01B2">
            <w:pPr>
              <w:pStyle w:val="Caption"/>
              <w:jc w:val="center"/>
              <w:rPr>
                <w:b w:val="0"/>
                <w:bCs w:val="0"/>
                <w:sz w:val="22"/>
                <w:szCs w:val="22"/>
              </w:rPr>
            </w:pPr>
            <w:r w:rsidRPr="00274A18">
              <w:rPr>
                <w:b w:val="0"/>
                <w:bCs w:val="0"/>
                <w:sz w:val="22"/>
                <w:szCs w:val="22"/>
              </w:rPr>
              <w:t>8.16</w:t>
            </w:r>
          </w:p>
        </w:tc>
        <w:tc>
          <w:tcPr>
            <w:tcW w:w="0" w:type="auto"/>
            <w:noWrap/>
            <w:hideMark/>
          </w:tcPr>
          <w:p w14:paraId="452A9247" w14:textId="77777777" w:rsidR="00274A18" w:rsidRPr="00274A18" w:rsidRDefault="00274A18" w:rsidP="00BC01B2">
            <w:pPr>
              <w:pStyle w:val="Caption"/>
              <w:jc w:val="center"/>
              <w:rPr>
                <w:b w:val="0"/>
                <w:bCs w:val="0"/>
                <w:sz w:val="22"/>
                <w:szCs w:val="22"/>
              </w:rPr>
            </w:pPr>
            <w:r w:rsidRPr="00274A18">
              <w:rPr>
                <w:b w:val="0"/>
                <w:bCs w:val="0"/>
                <w:sz w:val="22"/>
                <w:szCs w:val="22"/>
              </w:rPr>
              <w:t>7.37</w:t>
            </w:r>
          </w:p>
        </w:tc>
        <w:tc>
          <w:tcPr>
            <w:tcW w:w="0" w:type="auto"/>
            <w:noWrap/>
            <w:hideMark/>
          </w:tcPr>
          <w:p w14:paraId="0D3A999E" w14:textId="77777777" w:rsidR="00274A18" w:rsidRPr="00274A18" w:rsidRDefault="00274A18" w:rsidP="00BC01B2">
            <w:pPr>
              <w:pStyle w:val="Caption"/>
              <w:jc w:val="center"/>
              <w:rPr>
                <w:b w:val="0"/>
                <w:bCs w:val="0"/>
                <w:sz w:val="22"/>
                <w:szCs w:val="22"/>
              </w:rPr>
            </w:pPr>
            <w:r w:rsidRPr="00274A18">
              <w:rPr>
                <w:b w:val="0"/>
                <w:bCs w:val="0"/>
                <w:sz w:val="22"/>
                <w:szCs w:val="22"/>
              </w:rPr>
              <w:t>4.04</w:t>
            </w:r>
          </w:p>
        </w:tc>
        <w:tc>
          <w:tcPr>
            <w:tcW w:w="0" w:type="auto"/>
            <w:noWrap/>
            <w:hideMark/>
          </w:tcPr>
          <w:p w14:paraId="1C24047D" w14:textId="77777777" w:rsidR="00274A18" w:rsidRPr="00274A18" w:rsidRDefault="00274A18" w:rsidP="00BC01B2">
            <w:pPr>
              <w:pStyle w:val="Caption"/>
              <w:jc w:val="center"/>
              <w:rPr>
                <w:b w:val="0"/>
                <w:bCs w:val="0"/>
                <w:sz w:val="22"/>
                <w:szCs w:val="22"/>
              </w:rPr>
            </w:pPr>
            <w:r w:rsidRPr="00274A18">
              <w:rPr>
                <w:b w:val="0"/>
                <w:bCs w:val="0"/>
                <w:sz w:val="22"/>
                <w:szCs w:val="22"/>
              </w:rPr>
              <w:t>5.31</w:t>
            </w:r>
          </w:p>
        </w:tc>
        <w:tc>
          <w:tcPr>
            <w:tcW w:w="0" w:type="auto"/>
            <w:noWrap/>
            <w:hideMark/>
          </w:tcPr>
          <w:p w14:paraId="2CCCEAD4" w14:textId="77777777" w:rsidR="00274A18" w:rsidRPr="00274A18" w:rsidRDefault="00274A18" w:rsidP="00BC01B2">
            <w:pPr>
              <w:pStyle w:val="Caption"/>
              <w:keepNext/>
              <w:jc w:val="center"/>
              <w:rPr>
                <w:b w:val="0"/>
                <w:bCs w:val="0"/>
                <w:sz w:val="22"/>
                <w:szCs w:val="22"/>
              </w:rPr>
            </w:pPr>
            <w:r w:rsidRPr="00274A18">
              <w:rPr>
                <w:b w:val="0"/>
                <w:bCs w:val="0"/>
                <w:sz w:val="22"/>
                <w:szCs w:val="22"/>
              </w:rPr>
              <w:t>7.70</w:t>
            </w:r>
          </w:p>
        </w:tc>
      </w:tr>
    </w:tbl>
    <w:p w14:paraId="0BD7B7E8" w14:textId="39B91B34" w:rsidR="00274A18" w:rsidRDefault="00274A18" w:rsidP="00274A18">
      <w:pPr>
        <w:pStyle w:val="Caption"/>
        <w:jc w:val="center"/>
      </w:pPr>
      <w:bookmarkStart w:id="176" w:name="_Toc84959269"/>
      <w:r>
        <w:t xml:space="preserve">Table </w:t>
      </w:r>
      <w:r w:rsidR="00346127">
        <w:fldChar w:fldCharType="begin"/>
      </w:r>
      <w:r w:rsidR="00346127">
        <w:instrText xml:space="preserve"> SEQ Table \* ARABIC </w:instrText>
      </w:r>
      <w:r w:rsidR="00346127">
        <w:fldChar w:fldCharType="separate"/>
      </w:r>
      <w:r w:rsidR="00466A36">
        <w:rPr>
          <w:noProof/>
        </w:rPr>
        <w:t>8</w:t>
      </w:r>
      <w:r w:rsidR="00346127">
        <w:rPr>
          <w:noProof/>
        </w:rPr>
        <w:fldChar w:fldCharType="end"/>
      </w:r>
      <w:r>
        <w:t xml:space="preserve"> – </w:t>
      </w:r>
      <w:r w:rsidRPr="00274A18">
        <w:t>Displays the Monthly Average MAPE Values for Each Algorithm</w:t>
      </w:r>
      <w:r>
        <w:t xml:space="preserve"> – Toronto Dataset</w:t>
      </w:r>
      <w:bookmarkEnd w:id="176"/>
    </w:p>
    <w:p w14:paraId="7E235959" w14:textId="0401EB54" w:rsidR="00EE1033" w:rsidRDefault="00EE1033" w:rsidP="00EE1033">
      <w:pPr>
        <w:pStyle w:val="Heading5"/>
      </w:pPr>
      <w:r>
        <w:t xml:space="preserve">4.2.2.1.4 </w:t>
      </w:r>
      <w:r w:rsidR="00280222" w:rsidRPr="00280222">
        <w:t>Seasonal Performances</w:t>
      </w:r>
    </w:p>
    <w:p w14:paraId="58ADA1CC" w14:textId="48D5546D" w:rsidR="00C03272" w:rsidRPr="00C03272" w:rsidRDefault="00C03272" w:rsidP="00C03272">
      <w:pPr>
        <w:ind w:firstLine="288"/>
      </w:pPr>
      <w:r w:rsidRPr="00C03272">
        <w:t xml:space="preserve">The table below summarizes the MAPE and RMSE values obtained for the Toronto test dataset's average of various seasons. Summer was the horizon that all algorithms had the most difficulty predicting. From most difficult to least difficult, the CNN's next most </w:t>
      </w:r>
      <w:r w:rsidRPr="00C03272">
        <w:lastRenderedPageBreak/>
        <w:t xml:space="preserve">difficult seasons are Spring, Winter, and Autumn. Winter, Spring, and Autumn are the ANN's next three most difficult seasons. Autumn, Winter, and Spring are the MLR's next three most difficult seasons. Autumn, Spring, and Winter are the ARIMA's next three most difficult seasons. Winter, Autumn, and Spring are the next most difficult seasons in the SNF. </w:t>
      </w:r>
      <w:r>
        <w:t xml:space="preserve">The </w:t>
      </w:r>
      <w:r w:rsidRPr="00C03272">
        <w:t>CNN had the lowest MAPE and RMSE values across all four seasons, making it the category winner.</w:t>
      </w:r>
    </w:p>
    <w:p w14:paraId="47D54D48" w14:textId="77777777" w:rsidR="00466A36" w:rsidRDefault="00466A36" w:rsidP="00466A36">
      <w:pPr>
        <w:keepNext/>
        <w:jc w:val="center"/>
      </w:pPr>
      <w:r w:rsidRPr="00466A36">
        <w:rPr>
          <w:noProof/>
        </w:rPr>
        <w:drawing>
          <wp:inline distT="0" distB="0" distL="0" distR="0" wp14:anchorId="01CE7EC7" wp14:editId="2BC8C466">
            <wp:extent cx="3649723" cy="348615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50708" cy="3487091"/>
                    </a:xfrm>
                    <a:prstGeom prst="rect">
                      <a:avLst/>
                    </a:prstGeom>
                    <a:noFill/>
                    <a:ln>
                      <a:noFill/>
                    </a:ln>
                  </pic:spPr>
                </pic:pic>
              </a:graphicData>
            </a:graphic>
          </wp:inline>
        </w:drawing>
      </w:r>
    </w:p>
    <w:p w14:paraId="5B0BAD8A" w14:textId="6A00FD10" w:rsidR="009E723C" w:rsidRDefault="00466A36" w:rsidP="00466A36">
      <w:pPr>
        <w:pStyle w:val="Caption"/>
        <w:jc w:val="center"/>
        <w:rPr>
          <w:highlight w:val="cyan"/>
        </w:rPr>
      </w:pPr>
      <w:r>
        <w:t xml:space="preserve">Table </w:t>
      </w:r>
      <w:r w:rsidR="00346127">
        <w:fldChar w:fldCharType="begin"/>
      </w:r>
      <w:r w:rsidR="00346127">
        <w:instrText xml:space="preserve"> SEQ Table \* ARABIC </w:instrText>
      </w:r>
      <w:r w:rsidR="00346127">
        <w:fldChar w:fldCharType="separate"/>
      </w:r>
      <w:r>
        <w:rPr>
          <w:noProof/>
        </w:rPr>
        <w:t>9</w:t>
      </w:r>
      <w:r w:rsidR="00346127">
        <w:rPr>
          <w:noProof/>
        </w:rPr>
        <w:fldChar w:fldCharType="end"/>
      </w:r>
      <w:r>
        <w:t xml:space="preserve"> – </w:t>
      </w:r>
      <w:r w:rsidRPr="00466A36">
        <w:t>Displays the MAPE and RMSE Values for the Various Seasons in the Toronto Dataset</w:t>
      </w:r>
    </w:p>
    <w:p w14:paraId="3E7DDD51" w14:textId="470E3440" w:rsidR="00466A36" w:rsidRDefault="004070B9" w:rsidP="004070B9">
      <w:pPr>
        <w:pStyle w:val="Heading5"/>
      </w:pPr>
      <w:r>
        <w:t>4.2.2.1.5 Peak Performance</w:t>
      </w:r>
    </w:p>
    <w:p w14:paraId="06F74D00" w14:textId="0AB7778B" w:rsidR="004070B9" w:rsidRPr="004070B9" w:rsidRDefault="004070B9" w:rsidP="004070B9">
      <w:r w:rsidRPr="004070B9">
        <w:rPr>
          <w:highlight w:val="cyan"/>
        </w:rPr>
        <w:t>// To be filled</w:t>
      </w:r>
    </w:p>
    <w:p w14:paraId="10CD31F3" w14:textId="3B71BC61" w:rsidR="004070B9" w:rsidRDefault="004070B9" w:rsidP="004070B9">
      <w:pPr>
        <w:pStyle w:val="Heading5"/>
      </w:pPr>
      <w:r>
        <w:t xml:space="preserve">4.2.2.1.6 </w:t>
      </w:r>
      <w:r w:rsidRPr="004070B9">
        <w:t>Discussion of the Comprehensive Analysis</w:t>
      </w:r>
    </w:p>
    <w:p w14:paraId="1947C98D" w14:textId="76B246A8" w:rsidR="0094529A" w:rsidRPr="00567D7C" w:rsidRDefault="004070B9" w:rsidP="00AC5F49">
      <w:r w:rsidRPr="004070B9">
        <w:rPr>
          <w:highlight w:val="cyan"/>
        </w:rPr>
        <w:t>// To be filled</w:t>
      </w:r>
    </w:p>
    <w:p w14:paraId="624DD094" w14:textId="282B1EC2" w:rsidR="002401EE" w:rsidRDefault="00825107" w:rsidP="003029FE">
      <w:pPr>
        <w:pStyle w:val="Heading1"/>
      </w:pPr>
      <w:bookmarkStart w:id="177" w:name="_Toc84959318"/>
      <w:r>
        <w:lastRenderedPageBreak/>
        <w:t>5</w:t>
      </w:r>
      <w:r w:rsidR="00087018">
        <w:t xml:space="preserve"> </w:t>
      </w:r>
      <w:r w:rsidR="003029FE">
        <w:t>Conclusion</w:t>
      </w:r>
      <w:bookmarkEnd w:id="177"/>
    </w:p>
    <w:p w14:paraId="7C452520" w14:textId="0F880104" w:rsidR="00A96202" w:rsidRDefault="00A96202" w:rsidP="00A96202">
      <w:pPr>
        <w:pStyle w:val="Heading2"/>
      </w:pPr>
      <w:bookmarkStart w:id="178" w:name="_Toc84959319"/>
      <w:r>
        <w:t xml:space="preserve">5.1 </w:t>
      </w:r>
      <w:r w:rsidRPr="00A96202">
        <w:t>Our Analysis in Summary</w:t>
      </w:r>
      <w:bookmarkEnd w:id="178"/>
    </w:p>
    <w:p w14:paraId="6F9BAD99" w14:textId="648F56F8" w:rsidR="00A96202" w:rsidRPr="00A96202" w:rsidRDefault="00A96202" w:rsidP="00A96202">
      <w:r w:rsidRPr="00C13A0D">
        <w:rPr>
          <w:highlight w:val="cyan"/>
        </w:rPr>
        <w:t>// To be completed</w:t>
      </w:r>
    </w:p>
    <w:p w14:paraId="7F5DE71E" w14:textId="05002A4A" w:rsidR="005459BB" w:rsidRDefault="00825107" w:rsidP="00C03390">
      <w:pPr>
        <w:pStyle w:val="Heading2"/>
      </w:pPr>
      <w:bookmarkStart w:id="179" w:name="_Toc84959320"/>
      <w:r>
        <w:t>5</w:t>
      </w:r>
      <w:r w:rsidR="002401EE">
        <w:t>.</w:t>
      </w:r>
      <w:r w:rsidR="00A96202">
        <w:t>2</w:t>
      </w:r>
      <w:r w:rsidR="002401EE">
        <w:t xml:space="preserve"> Contributions</w:t>
      </w:r>
      <w:bookmarkEnd w:id="179"/>
    </w:p>
    <w:p w14:paraId="7B5C294E" w14:textId="700A7D44" w:rsidR="002401EE" w:rsidRDefault="00C03390" w:rsidP="00C03390">
      <w:pPr>
        <w:ind w:firstLine="288"/>
      </w:pPr>
      <w:r w:rsidRPr="00C03390">
        <w:t>Deep learning techniques are considered due to their remarkable performance when applied to a variety of problems. The CNN and LSTM were evaluated for their added value by comparing their performance to that of conventional forecasters. We compared accuracy in terms of both overall and peak detection. This contributes to the maturation of the ongoing debate over the use of deep learning methods in load forecasting that have not been thoroughly tested. We developed algorithms that are more adaptable to changes in external factors such as annual increases in electricity demand or temperature shifts. We developed forecasters that are capable of adapting to complex data relationships without explicit user input. We conducted analysis that was specifically tailored to three distinct datasets. Additionally, because we conducted analysis on publicly available data, this work will be reproducible, serving as a valuable benchmark for future research both within and outside our smart-grid team.</w:t>
      </w:r>
    </w:p>
    <w:p w14:paraId="7FC76A35" w14:textId="5DF1EAAD" w:rsidR="00085058" w:rsidRDefault="00085058" w:rsidP="00085058">
      <w:pPr>
        <w:pStyle w:val="Heading2"/>
      </w:pPr>
      <w:bookmarkStart w:id="180" w:name="_Toc84959321"/>
      <w:r>
        <w:t>5.</w:t>
      </w:r>
      <w:r w:rsidR="00A96202">
        <w:t>3</w:t>
      </w:r>
      <w:r>
        <w:t xml:space="preserve"> </w:t>
      </w:r>
      <w:r w:rsidR="00B06C82">
        <w:t>Future Work</w:t>
      </w:r>
      <w:bookmarkEnd w:id="180"/>
    </w:p>
    <w:p w14:paraId="013622AA" w14:textId="77777777" w:rsidR="001065E2" w:rsidRDefault="003E04CF" w:rsidP="001065E2">
      <w:r>
        <w:tab/>
      </w:r>
      <w:r w:rsidR="00B066EE" w:rsidRPr="00B066EE">
        <w:t xml:space="preserve">Several directions for future work include improving forecaster accuracy, incorporating more exogenous variables, developing more complex algorithms that are either hybrids or improved models of the ones used here, forecasting the width of daily peaks, implementing more deep learning algorithms, and developing separate models to forecast different days </w:t>
      </w:r>
      <w:r w:rsidR="00B066EE" w:rsidRPr="00B066EE">
        <w:lastRenderedPageBreak/>
        <w:t xml:space="preserve">and months (e.g. summer, winter). </w:t>
      </w:r>
      <w:r w:rsidR="009706EE">
        <w:t>We will</w:t>
      </w:r>
      <w:r w:rsidR="00B066EE" w:rsidRPr="00B066EE">
        <w:t xml:space="preserve"> discuss a few of the aforementioned points briefly.</w:t>
      </w:r>
      <w:r w:rsidR="00B066EE">
        <w:t xml:space="preserve"> </w:t>
      </w:r>
    </w:p>
    <w:p w14:paraId="7DA58D65" w14:textId="048F7110" w:rsidR="00FF2A32" w:rsidRDefault="00B066EE" w:rsidP="00FF2A32">
      <w:pPr>
        <w:ind w:firstLine="288"/>
      </w:pPr>
      <w:r w:rsidRPr="00B066EE">
        <w:t>Regarding forecasters' accuracy, I would recommend the following. The accuracy of the ARIMA forecaster can be increased by using the SARIMAX model, which incorporates exogenous variables and seasonality. The SARIMAX model can utilize all of the exogenous variables used by the MLR.</w:t>
      </w:r>
      <w:r w:rsidR="00B734BD">
        <w:t xml:space="preserve"> </w:t>
      </w:r>
      <w:r w:rsidR="00FF2A32" w:rsidRPr="00FF2A32">
        <w:t>The performance of the ANN, CNN, and LSTM forecasters can be improved by including additional exogenous variables, such as those used by the MLR forecaster. These variables include the hour of the day, the month of the year, the weekend or holiday indicator, the previous day's maximum, minimum, and average demand, and the previous week's hourly lag. Along with temperature, weather variables such as humidity, dewpoint, and wind direction/speed can be used, depending on the analyst's objectives.</w:t>
      </w:r>
    </w:p>
    <w:p w14:paraId="5C10FB85" w14:textId="088BD115" w:rsidR="009706EE" w:rsidRDefault="009706EE" w:rsidP="009706EE">
      <w:pPr>
        <w:ind w:firstLine="288"/>
      </w:pPr>
      <w:r>
        <w:t xml:space="preserve">In terms of daily peaks, utilities benefit from knowing when the peaks will occur and how long they will last. As a result, another approach is to determine the width of demand peaks. </w:t>
      </w:r>
      <w:r w:rsidR="00B7751C">
        <w:t>Additionally, h</w:t>
      </w:r>
      <w:r>
        <w:t xml:space="preserve">ybrid models incorporating CNNs and LSTMs may also be an option, as some researchers have observed improved performance when the two are combined, as discussed in the deep learning sections. Tao Hong et al. </w:t>
      </w:r>
      <w:r>
        <w:fldChar w:fldCharType="begin" w:fldLock="1"/>
      </w:r>
      <w:r w:rsidR="00663BA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9706EE">
        <w:rPr>
          <w:noProof/>
        </w:rPr>
        <w:t>[1]</w:t>
      </w:r>
      <w:r>
        <w:fldChar w:fldCharType="end"/>
      </w:r>
      <w:r>
        <w:t xml:space="preserve"> also stated in their review paper that the majority of the best load forecasting algorithms have been discovered to be hybrid models. </w:t>
      </w:r>
      <w:r w:rsidR="006768F5">
        <w:t>Additionally, c</w:t>
      </w:r>
      <w:r>
        <w:t>ertain researchers have observed improved performance when distinct models are created to forecast specific days, such as weekdays and weekends, or specific months, such as winter and summer</w:t>
      </w:r>
      <w:r w:rsidR="00663BA4">
        <w:t xml:space="preserve"> </w:t>
      </w:r>
      <w:r w:rsidR="00A9654F">
        <w:fldChar w:fldCharType="begin" w:fldLock="1"/>
      </w:r>
      <w:r w:rsidR="00217A94">
        <w:instrText>ADDIN CSL_CITATION {"citationItems":[{"id":"ITEM-1","itemData":{"DOI":"10.1016/j.energy.2019.03.010","ISSN":"03605442","abstract":"This paper proposes a new hybrid season specific approach to incorporate the seasonality effect in short term load forecasting (STLF). A new season specific similarity concept (SSSC) is utilized to perceive the season specific meteorological necessities (seasonality effect) and integrates them in STLF process. The proposed approach is based on firefly algorithm (FA), support vector machine (SVM) and the new SSSC. The study is conducted in Assam, India and the proposed approach is designed to forecast load during different seasonal native meteorological conditions. Four case studies in four different seasons of a calendar year are carried out. The consideration of seasonality effect is found essential for a precise STLF under diverse seasonal meteorological conditions. This is because the electric load is influenced by different meteorological variables depending on different seasons. The numerical application of the proposed approach demonstrates higher forecasting accuracy in comparison to traditional approach of integrating temperature into STLF without considering any seasonality effect. To uphold the efficacy of the proposed approach, forecasting results are also compared with another traditional approach of integrating multiple meteorological variables into STLF without any seasonal considerations. Hence, the robustness of proposed approach is approved by its superior forecasting ability in all cases.","author":[{"dropping-particle":"","family":"Barman","given":"Mayur","non-dropping-particle":"","parse-names":false,"suffix":""},{"dropping-particle":"","family":"Dev Choudhury","given":"Nalin Behari","non-dropping-particle":"","parse-names":false,"suffix":""}],"container-title":"Energy","id":"ITEM-1","issued":{"date-parts":[["2019"]]},"title":"Season specific approach for short-term load forecasting based on hybrid FA-SVM and similarity concept","type":"article-journal"},"uris":["http://www.mendeley.com/documents/?uuid=dcd78b2e-aab7-46f4-b668-e8dd35f3943d"]},{"id":"ITEM-2","itemData":{"DOI":"10.1016/j.ijepes.2005.12.007","ISSN":"01420615","abstract":"This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Systems","id":"ITEM-2","issued":{"date-parts":[["2006"]]},"title":"A neural network based several-hour-ahead electric load forecasting using similar days approach","type":"article-journal"},"uris":["http://www.mendeley.com/documents/?uuid=a524ef33-0b2f-4770-9624-8d21490db803"]}],"mendeley":{"formattedCitation":"[60], [178]","plainTextFormattedCitation":"[60], [178]","previouslyFormattedCitation":"[60], [178]"},"properties":{"noteIndex":0},"schema":"https://github.com/citation-style-language/schema/raw/master/csl-citation.json"}</w:instrText>
      </w:r>
      <w:r w:rsidR="00A9654F">
        <w:fldChar w:fldCharType="separate"/>
      </w:r>
      <w:r w:rsidR="00217A94" w:rsidRPr="00217A94">
        <w:rPr>
          <w:noProof/>
        </w:rPr>
        <w:t>[60], [178]</w:t>
      </w:r>
      <w:r w:rsidR="00A9654F">
        <w:fldChar w:fldCharType="end"/>
      </w:r>
      <w:r>
        <w:t>.</w:t>
      </w:r>
    </w:p>
    <w:p w14:paraId="515FD0A8" w14:textId="56B33BE8" w:rsidR="004E0AE9" w:rsidRDefault="009706EE" w:rsidP="00D93CA5">
      <w:pPr>
        <w:ind w:firstLine="288"/>
        <w:rPr>
          <w:b/>
          <w:sz w:val="28"/>
        </w:rPr>
      </w:pPr>
      <w:r>
        <w:t xml:space="preserve">As a result of the preceding paragraphs, we can see that there are numerous </w:t>
      </w:r>
      <w:r w:rsidR="009C038D">
        <w:t>possibilities,</w:t>
      </w:r>
      <w:r>
        <w:t xml:space="preserve"> and that additional research is necessary. These are quite intriguing paths that could be </w:t>
      </w:r>
      <w:r>
        <w:lastRenderedPageBreak/>
        <w:t xml:space="preserve">taken, and they </w:t>
      </w:r>
      <w:r w:rsidR="00D175ED">
        <w:t>can</w:t>
      </w:r>
      <w:r>
        <w:t xml:space="preserve"> assist utilities in the future in planning for and ensuring a stable supply of electricity to everyone.</w:t>
      </w:r>
      <w:r w:rsidR="004E0AE9">
        <w:t xml:space="preserve"> </w:t>
      </w:r>
      <w:r w:rsidR="004E0AE9">
        <w:br w:type="page"/>
      </w:r>
    </w:p>
    <w:p w14:paraId="6DF4293E" w14:textId="2875FC61" w:rsidR="00287359" w:rsidRDefault="00C262DB" w:rsidP="00B955C0">
      <w:pPr>
        <w:pStyle w:val="Bibliography"/>
      </w:pPr>
      <w:bookmarkStart w:id="181" w:name="_Toc84959322"/>
      <w:r>
        <w:lastRenderedPageBreak/>
        <w:t>Bibliography</w:t>
      </w:r>
      <w:bookmarkEnd w:id="181"/>
    </w:p>
    <w:p w14:paraId="6107B262" w14:textId="0EC5CCE1" w:rsidR="00335811" w:rsidRPr="00335811" w:rsidRDefault="00287359" w:rsidP="0033581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35811" w:rsidRPr="00335811">
        <w:rPr>
          <w:noProof/>
        </w:rPr>
        <w:t>[1]</w:t>
      </w:r>
      <w:r w:rsidR="00335811" w:rsidRPr="00335811">
        <w:rPr>
          <w:noProof/>
        </w:rPr>
        <w:tab/>
        <w:t xml:space="preserve">T. Hong and S. Fan, “Probabilistic electric load forecasting: A tutorial review,” </w:t>
      </w:r>
      <w:r w:rsidR="00335811" w:rsidRPr="00335811">
        <w:rPr>
          <w:i/>
          <w:iCs/>
          <w:noProof/>
        </w:rPr>
        <w:t>Int. J. Forecast.</w:t>
      </w:r>
      <w:r w:rsidR="00335811" w:rsidRPr="00335811">
        <w:rPr>
          <w:noProof/>
        </w:rPr>
        <w:t>, vol. 32, no. 3, pp. 914–938, 2016, doi: 10.1016/j.ijforecast.2015.11.011.</w:t>
      </w:r>
    </w:p>
    <w:p w14:paraId="7F533B88" w14:textId="77777777" w:rsidR="00335811" w:rsidRPr="00335811" w:rsidRDefault="00335811" w:rsidP="00335811">
      <w:pPr>
        <w:widowControl w:val="0"/>
        <w:autoSpaceDE w:val="0"/>
        <w:autoSpaceDN w:val="0"/>
        <w:adjustRightInd w:val="0"/>
        <w:ind w:left="640" w:hanging="640"/>
        <w:rPr>
          <w:noProof/>
        </w:rPr>
      </w:pPr>
      <w:r w:rsidRPr="00335811">
        <w:rPr>
          <w:noProof/>
        </w:rPr>
        <w:t>[2]</w:t>
      </w:r>
      <w:r w:rsidRPr="00335811">
        <w:rPr>
          <w:noProof/>
        </w:rPr>
        <w:tab/>
        <w:t>K. Amarasinghe, D. L. Marino, and M. Manic, “Deep neural networks for energy load forecasting,” 2017, doi: 10.1109/ISIE.2017.8001465.</w:t>
      </w:r>
    </w:p>
    <w:p w14:paraId="371FB9C2" w14:textId="77777777" w:rsidR="00335811" w:rsidRPr="00335811" w:rsidRDefault="00335811" w:rsidP="00335811">
      <w:pPr>
        <w:widowControl w:val="0"/>
        <w:autoSpaceDE w:val="0"/>
        <w:autoSpaceDN w:val="0"/>
        <w:adjustRightInd w:val="0"/>
        <w:ind w:left="640" w:hanging="640"/>
        <w:rPr>
          <w:noProof/>
        </w:rPr>
      </w:pPr>
      <w:r w:rsidRPr="00335811">
        <w:rPr>
          <w:noProof/>
        </w:rPr>
        <w:t>[3]</w:t>
      </w:r>
      <w:r w:rsidRPr="00335811">
        <w:rPr>
          <w:noProof/>
        </w:rPr>
        <w:tab/>
        <w:t xml:space="preserve">C. Kuster, Y. Rezgui, and M. Mourshed, “Electrical load forecasting models: A critical systematic review,” </w:t>
      </w:r>
      <w:r w:rsidRPr="00335811">
        <w:rPr>
          <w:i/>
          <w:iCs/>
          <w:noProof/>
        </w:rPr>
        <w:t>Sustainable Cities and Society</w:t>
      </w:r>
      <w:r w:rsidRPr="00335811">
        <w:rPr>
          <w:noProof/>
        </w:rPr>
        <w:t>. 2017, doi: 10.1016/j.scs.2017.08.009.</w:t>
      </w:r>
    </w:p>
    <w:p w14:paraId="572609F0" w14:textId="77777777" w:rsidR="00335811" w:rsidRPr="00335811" w:rsidRDefault="00335811" w:rsidP="00335811">
      <w:pPr>
        <w:widowControl w:val="0"/>
        <w:autoSpaceDE w:val="0"/>
        <w:autoSpaceDN w:val="0"/>
        <w:adjustRightInd w:val="0"/>
        <w:ind w:left="640" w:hanging="640"/>
        <w:rPr>
          <w:noProof/>
        </w:rPr>
      </w:pPr>
      <w:r w:rsidRPr="00335811">
        <w:rPr>
          <w:noProof/>
        </w:rPr>
        <w:t>[4]</w:t>
      </w:r>
      <w:r w:rsidRPr="00335811">
        <w:rPr>
          <w:noProof/>
        </w:rPr>
        <w:tab/>
        <w:t>W. He, “Load Forecasting via Deep Neural Networks,” 2017, doi: 10.1016/j.procs.2017.11.374.</w:t>
      </w:r>
    </w:p>
    <w:p w14:paraId="69581A72" w14:textId="77777777" w:rsidR="00335811" w:rsidRPr="00335811" w:rsidRDefault="00335811" w:rsidP="00335811">
      <w:pPr>
        <w:widowControl w:val="0"/>
        <w:autoSpaceDE w:val="0"/>
        <w:autoSpaceDN w:val="0"/>
        <w:adjustRightInd w:val="0"/>
        <w:ind w:left="640" w:hanging="640"/>
        <w:rPr>
          <w:noProof/>
        </w:rPr>
      </w:pPr>
      <w:r w:rsidRPr="00335811">
        <w:rPr>
          <w:noProof/>
        </w:rPr>
        <w:t>[5]</w:t>
      </w:r>
      <w:r w:rsidRPr="00335811">
        <w:rPr>
          <w:noProof/>
        </w:rPr>
        <w:tab/>
        <w:t>J. Zheng, C. Xu, Z. Zhang, and X. Li, “Electric load forecasting in smart grids using Long-Short-Term-Memory based Recurrent Neural Network,” 2017, doi: 10.1109/CISS.2017.7926112.</w:t>
      </w:r>
    </w:p>
    <w:p w14:paraId="73FB7495" w14:textId="77777777" w:rsidR="00335811" w:rsidRPr="00335811" w:rsidRDefault="00335811" w:rsidP="00335811">
      <w:pPr>
        <w:widowControl w:val="0"/>
        <w:autoSpaceDE w:val="0"/>
        <w:autoSpaceDN w:val="0"/>
        <w:adjustRightInd w:val="0"/>
        <w:ind w:left="640" w:hanging="640"/>
        <w:rPr>
          <w:noProof/>
        </w:rPr>
      </w:pPr>
      <w:r w:rsidRPr="00335811">
        <w:rPr>
          <w:noProof/>
        </w:rPr>
        <w:t>[6]</w:t>
      </w:r>
      <w:r w:rsidRPr="00335811">
        <w:rPr>
          <w:noProof/>
        </w:rPr>
        <w:tab/>
        <w:t xml:space="preserve">D. L. Marino, K. Amarasinghe, and M. Manic, “Building energy load forecasting using Deep Neural Networks,” </w:t>
      </w:r>
      <w:r w:rsidRPr="00335811">
        <w:rPr>
          <w:i/>
          <w:iCs/>
          <w:noProof/>
        </w:rPr>
        <w:t>IECON Proc. (Industrial Electron. Conf.</w:t>
      </w:r>
      <w:r w:rsidRPr="00335811">
        <w:rPr>
          <w:noProof/>
        </w:rPr>
        <w:t>, pp. 7046–7051, 2016, doi: 10.1109/IECON.2016.7793413.</w:t>
      </w:r>
    </w:p>
    <w:p w14:paraId="10B46AEC" w14:textId="77777777" w:rsidR="00335811" w:rsidRPr="00335811" w:rsidRDefault="00335811" w:rsidP="00335811">
      <w:pPr>
        <w:widowControl w:val="0"/>
        <w:autoSpaceDE w:val="0"/>
        <w:autoSpaceDN w:val="0"/>
        <w:adjustRightInd w:val="0"/>
        <w:ind w:left="640" w:hanging="640"/>
        <w:rPr>
          <w:noProof/>
        </w:rPr>
      </w:pPr>
      <w:r w:rsidRPr="00335811">
        <w:rPr>
          <w:noProof/>
        </w:rPr>
        <w:t>[7]</w:t>
      </w:r>
      <w:r w:rsidRPr="00335811">
        <w:rPr>
          <w:noProof/>
        </w:rPr>
        <w:tab/>
        <w:t xml:space="preserve">A. Almalaq and G. Edwards, “A review of deep learning methods applied on load forecasting,” </w:t>
      </w:r>
      <w:r w:rsidRPr="00335811">
        <w:rPr>
          <w:i/>
          <w:iCs/>
          <w:noProof/>
        </w:rPr>
        <w:t>Proc. - 16th IEEE Int. Conf. Mach. Learn. Appl. ICMLA 2017</w:t>
      </w:r>
      <w:r w:rsidRPr="00335811">
        <w:rPr>
          <w:noProof/>
        </w:rPr>
        <w:t>, vol. 2017-Decem, pp. 511–516, 2017, doi: 10.1109/ICMLA.2017.0-110.</w:t>
      </w:r>
    </w:p>
    <w:p w14:paraId="74769DB2" w14:textId="77777777" w:rsidR="00335811" w:rsidRPr="00335811" w:rsidRDefault="00335811" w:rsidP="00335811">
      <w:pPr>
        <w:widowControl w:val="0"/>
        <w:autoSpaceDE w:val="0"/>
        <w:autoSpaceDN w:val="0"/>
        <w:adjustRightInd w:val="0"/>
        <w:ind w:left="640" w:hanging="640"/>
        <w:rPr>
          <w:noProof/>
        </w:rPr>
      </w:pPr>
      <w:r w:rsidRPr="00335811">
        <w:rPr>
          <w:noProof/>
        </w:rPr>
        <w:t>[8]</w:t>
      </w:r>
      <w:r w:rsidRPr="00335811">
        <w:rPr>
          <w:noProof/>
        </w:rPr>
        <w:tab/>
        <w:t xml:space="preserve">W. Kong, Z. Y. Dong, Y. Jia, D. J. Hill, Y. Xu, and Y. Zhang, “Short-Term Residential Load Forecasting Based on LSTM Recurrent Neural Network,” </w:t>
      </w:r>
      <w:r w:rsidRPr="00335811">
        <w:rPr>
          <w:i/>
          <w:iCs/>
          <w:noProof/>
        </w:rPr>
        <w:t>IEEE Trans. Smart Grid</w:t>
      </w:r>
      <w:r w:rsidRPr="00335811">
        <w:rPr>
          <w:noProof/>
        </w:rPr>
        <w:t xml:space="preserve">, vol. 10, no. 1, pp. 841–851, 2019, doi: </w:t>
      </w:r>
      <w:r w:rsidRPr="00335811">
        <w:rPr>
          <w:noProof/>
        </w:rPr>
        <w:lastRenderedPageBreak/>
        <w:t>10.1109/TSG.2017.2753802.</w:t>
      </w:r>
    </w:p>
    <w:p w14:paraId="058CBE30" w14:textId="77777777" w:rsidR="00335811" w:rsidRPr="00335811" w:rsidRDefault="00335811" w:rsidP="00335811">
      <w:pPr>
        <w:widowControl w:val="0"/>
        <w:autoSpaceDE w:val="0"/>
        <w:autoSpaceDN w:val="0"/>
        <w:adjustRightInd w:val="0"/>
        <w:ind w:left="640" w:hanging="640"/>
        <w:rPr>
          <w:noProof/>
        </w:rPr>
      </w:pPr>
      <w:r w:rsidRPr="00335811">
        <w:rPr>
          <w:noProof/>
        </w:rPr>
        <w:t>[9]</w:t>
      </w:r>
      <w:r w:rsidRPr="00335811">
        <w:rPr>
          <w:noProof/>
        </w:rPr>
        <w:tab/>
        <w:t xml:space="preserve">S. Saurabh, H. Shoeb, A. B. Mohammad, S. Singh, S. Hussain, and M. A. Bazaz, “Short term load forecasting using artificial neural network,” in </w:t>
      </w:r>
      <w:r w:rsidRPr="00335811">
        <w:rPr>
          <w:i/>
          <w:iCs/>
          <w:noProof/>
        </w:rPr>
        <w:t>2017 4th International Conference on Image Information Processing, ICIIP 2017</w:t>
      </w:r>
      <w:r w:rsidRPr="00335811">
        <w:rPr>
          <w:noProof/>
        </w:rPr>
        <w:t>, 2018, pp. 159–163, doi: 10.1109/ICIIP.2017.8313703.</w:t>
      </w:r>
    </w:p>
    <w:p w14:paraId="0368E91E" w14:textId="77777777" w:rsidR="00335811" w:rsidRPr="00335811" w:rsidRDefault="00335811" w:rsidP="00335811">
      <w:pPr>
        <w:widowControl w:val="0"/>
        <w:autoSpaceDE w:val="0"/>
        <w:autoSpaceDN w:val="0"/>
        <w:adjustRightInd w:val="0"/>
        <w:ind w:left="640" w:hanging="640"/>
        <w:rPr>
          <w:noProof/>
        </w:rPr>
      </w:pPr>
      <w:r w:rsidRPr="00335811">
        <w:rPr>
          <w:noProof/>
        </w:rPr>
        <w:t>[10]</w:t>
      </w:r>
      <w:r w:rsidRPr="00335811">
        <w:rPr>
          <w:noProof/>
        </w:rPr>
        <w:tab/>
        <w:t xml:space="preserve">J. Zhang, Y. M. Wei, D. Li, Z. Tan, and J. Zhou, “Short term electricity load forecasting using a hybrid model,” </w:t>
      </w:r>
      <w:r w:rsidRPr="00335811">
        <w:rPr>
          <w:i/>
          <w:iCs/>
          <w:noProof/>
        </w:rPr>
        <w:t>Energy</w:t>
      </w:r>
      <w:r w:rsidRPr="00335811">
        <w:rPr>
          <w:noProof/>
        </w:rPr>
        <w:t>, 2018, doi: 10.1016/j.energy.2018.06.012.</w:t>
      </w:r>
    </w:p>
    <w:p w14:paraId="6AC3E7C8" w14:textId="77777777" w:rsidR="00335811" w:rsidRPr="00335811" w:rsidRDefault="00335811" w:rsidP="00335811">
      <w:pPr>
        <w:widowControl w:val="0"/>
        <w:autoSpaceDE w:val="0"/>
        <w:autoSpaceDN w:val="0"/>
        <w:adjustRightInd w:val="0"/>
        <w:ind w:left="640" w:hanging="640"/>
        <w:rPr>
          <w:noProof/>
        </w:rPr>
      </w:pPr>
      <w:r w:rsidRPr="00335811">
        <w:rPr>
          <w:noProof/>
        </w:rPr>
        <w:t>[11]</w:t>
      </w:r>
      <w:r w:rsidRPr="00335811">
        <w:rPr>
          <w:noProof/>
        </w:rPr>
        <w:tab/>
        <w:t xml:space="preserve">A. Rahman, V. Srikumar, and A. D. Smith, “Predicting electricity consumption for commercial and residential buildings using deep recurrent neural networks,” </w:t>
      </w:r>
      <w:r w:rsidRPr="00335811">
        <w:rPr>
          <w:i/>
          <w:iCs/>
          <w:noProof/>
        </w:rPr>
        <w:t>Appl. Energy</w:t>
      </w:r>
      <w:r w:rsidRPr="00335811">
        <w:rPr>
          <w:noProof/>
        </w:rPr>
        <w:t>, 2018, doi: 10.1016/j.apenergy.2017.12.051.</w:t>
      </w:r>
    </w:p>
    <w:p w14:paraId="789FD339" w14:textId="77777777" w:rsidR="00335811" w:rsidRPr="00335811" w:rsidRDefault="00335811" w:rsidP="00335811">
      <w:pPr>
        <w:widowControl w:val="0"/>
        <w:autoSpaceDE w:val="0"/>
        <w:autoSpaceDN w:val="0"/>
        <w:adjustRightInd w:val="0"/>
        <w:ind w:left="640" w:hanging="640"/>
        <w:rPr>
          <w:noProof/>
        </w:rPr>
      </w:pPr>
      <w:r w:rsidRPr="00335811">
        <w:rPr>
          <w:noProof/>
        </w:rPr>
        <w:t>[12]</w:t>
      </w:r>
      <w:r w:rsidRPr="00335811">
        <w:rPr>
          <w:noProof/>
        </w:rPr>
        <w:tab/>
        <w:t xml:space="preserve">B. Yildiz, J. I. Bilbao, and A. B. Sproul, “A review and analysis of regression and machine learning models on commercial building electricity load forecasting,” </w:t>
      </w:r>
      <w:r w:rsidRPr="00335811">
        <w:rPr>
          <w:i/>
          <w:iCs/>
          <w:noProof/>
        </w:rPr>
        <w:t>Renewable and Sustainable Energy Reviews</w:t>
      </w:r>
      <w:r w:rsidRPr="00335811">
        <w:rPr>
          <w:noProof/>
        </w:rPr>
        <w:t>. 2017, doi: 10.1016/j.rser.2017.02.023.</w:t>
      </w:r>
    </w:p>
    <w:p w14:paraId="26771D4E" w14:textId="77777777" w:rsidR="00335811" w:rsidRPr="00335811" w:rsidRDefault="00335811" w:rsidP="00335811">
      <w:pPr>
        <w:widowControl w:val="0"/>
        <w:autoSpaceDE w:val="0"/>
        <w:autoSpaceDN w:val="0"/>
        <w:adjustRightInd w:val="0"/>
        <w:ind w:left="640" w:hanging="640"/>
        <w:rPr>
          <w:noProof/>
        </w:rPr>
      </w:pPr>
      <w:r w:rsidRPr="00335811">
        <w:rPr>
          <w:noProof/>
        </w:rPr>
        <w:t>[13]</w:t>
      </w:r>
      <w:r w:rsidRPr="00335811">
        <w:rPr>
          <w:noProof/>
        </w:rPr>
        <w:tab/>
        <w:t>A. Baliyan, K. Gaurav, and S. Kumar Mishra, “A review of short term load forecasting using artificial neural network models,” 2015, doi: 10.1016/j.procs.2015.04.160.</w:t>
      </w:r>
    </w:p>
    <w:p w14:paraId="42AC0CE2" w14:textId="77777777" w:rsidR="00335811" w:rsidRPr="00335811" w:rsidRDefault="00335811" w:rsidP="00335811">
      <w:pPr>
        <w:widowControl w:val="0"/>
        <w:autoSpaceDE w:val="0"/>
        <w:autoSpaceDN w:val="0"/>
        <w:adjustRightInd w:val="0"/>
        <w:ind w:left="640" w:hanging="640"/>
        <w:rPr>
          <w:noProof/>
        </w:rPr>
      </w:pPr>
      <w:r w:rsidRPr="00335811">
        <w:rPr>
          <w:noProof/>
        </w:rPr>
        <w:t>[14]</w:t>
      </w:r>
      <w:r w:rsidRPr="00335811">
        <w:rPr>
          <w:noProof/>
        </w:rPr>
        <w:tab/>
        <w:t xml:space="preserve">I. K. Nti, M. Teimeh, O. Nyarko-Boateng, and A. F. Adekoya, “Electricity load forecasting: a systematic review,” </w:t>
      </w:r>
      <w:r w:rsidRPr="00335811">
        <w:rPr>
          <w:i/>
          <w:iCs/>
          <w:noProof/>
        </w:rPr>
        <w:t>J. Electr. Syst. Inf. Technol.</w:t>
      </w:r>
      <w:r w:rsidRPr="00335811">
        <w:rPr>
          <w:noProof/>
        </w:rPr>
        <w:t>, 2020, doi: 10.1186/s43067-020-00021-8.</w:t>
      </w:r>
    </w:p>
    <w:p w14:paraId="5D7701E2" w14:textId="77777777" w:rsidR="00335811" w:rsidRPr="00335811" w:rsidRDefault="00335811" w:rsidP="00335811">
      <w:pPr>
        <w:widowControl w:val="0"/>
        <w:autoSpaceDE w:val="0"/>
        <w:autoSpaceDN w:val="0"/>
        <w:adjustRightInd w:val="0"/>
        <w:ind w:left="640" w:hanging="640"/>
        <w:rPr>
          <w:noProof/>
        </w:rPr>
      </w:pPr>
      <w:r w:rsidRPr="00335811">
        <w:rPr>
          <w:noProof/>
        </w:rPr>
        <w:t>[15]</w:t>
      </w:r>
      <w:r w:rsidRPr="00335811">
        <w:rPr>
          <w:noProof/>
        </w:rPr>
        <w:tab/>
        <w:t>E. Ela and B. Kirby, “ERCOT Event on February 26, 2008: Lessons Learned,” 2008, Accessed: Sep. 17, 2021. [Online]. Available: http://www.osti.gov/bridge.</w:t>
      </w:r>
    </w:p>
    <w:p w14:paraId="39901564" w14:textId="77777777" w:rsidR="00335811" w:rsidRPr="00335811" w:rsidRDefault="00335811" w:rsidP="00335811">
      <w:pPr>
        <w:widowControl w:val="0"/>
        <w:autoSpaceDE w:val="0"/>
        <w:autoSpaceDN w:val="0"/>
        <w:adjustRightInd w:val="0"/>
        <w:ind w:left="640" w:hanging="640"/>
        <w:rPr>
          <w:noProof/>
        </w:rPr>
      </w:pPr>
      <w:r w:rsidRPr="00335811">
        <w:rPr>
          <w:noProof/>
        </w:rPr>
        <w:t>[16]</w:t>
      </w:r>
      <w:r w:rsidRPr="00335811">
        <w:rPr>
          <w:noProof/>
        </w:rPr>
        <w:tab/>
        <w:t xml:space="preserve">“Freak Blackouts Plunge Korea into Darkness - The Chosun Ilbo (English Edition): </w:t>
      </w:r>
      <w:r w:rsidRPr="00335811">
        <w:rPr>
          <w:noProof/>
        </w:rPr>
        <w:lastRenderedPageBreak/>
        <w:t>Daily News from Korea - national/politics &gt; national,” 2011. http://english.chosun.com/site/data/html_dir/2011/09/16/2011091600558.html (accessed Sep. 17, 2021).</w:t>
      </w:r>
    </w:p>
    <w:p w14:paraId="67917272" w14:textId="77777777" w:rsidR="00335811" w:rsidRPr="00335811" w:rsidRDefault="00335811" w:rsidP="00335811">
      <w:pPr>
        <w:widowControl w:val="0"/>
        <w:autoSpaceDE w:val="0"/>
        <w:autoSpaceDN w:val="0"/>
        <w:adjustRightInd w:val="0"/>
        <w:ind w:left="640" w:hanging="640"/>
        <w:rPr>
          <w:noProof/>
        </w:rPr>
      </w:pPr>
      <w:r w:rsidRPr="00335811">
        <w:rPr>
          <w:noProof/>
        </w:rPr>
        <w:t>[17]</w:t>
      </w:r>
      <w:r w:rsidRPr="00335811">
        <w:rPr>
          <w:noProof/>
        </w:rPr>
        <w:tab/>
        <w:t>S. Khan, N. Javaid, A. Chand, A. B. M. Khan, F. Rashid, and I. U. Afridi, “Electricity Load Forecasting for Each Day of Week Using Deep CNN,” 2019, doi: 10.1007/978-3-030-15035-8_107.</w:t>
      </w:r>
    </w:p>
    <w:p w14:paraId="51E06671" w14:textId="77777777" w:rsidR="00335811" w:rsidRPr="00335811" w:rsidRDefault="00335811" w:rsidP="00335811">
      <w:pPr>
        <w:widowControl w:val="0"/>
        <w:autoSpaceDE w:val="0"/>
        <w:autoSpaceDN w:val="0"/>
        <w:adjustRightInd w:val="0"/>
        <w:ind w:left="640" w:hanging="640"/>
        <w:rPr>
          <w:noProof/>
        </w:rPr>
      </w:pPr>
      <w:r w:rsidRPr="00335811">
        <w:rPr>
          <w:noProof/>
        </w:rPr>
        <w:t>[18]</w:t>
      </w:r>
      <w:r w:rsidRPr="00335811">
        <w:rPr>
          <w:noProof/>
        </w:rPr>
        <w:tab/>
        <w:t>S. Kumar, S. Mishra, and S. Gupta, “Short term load forecasting using ANN and multiple linear regression,” 2016, doi: 10.1109/CICT.2016.44.</w:t>
      </w:r>
    </w:p>
    <w:p w14:paraId="28C6CD87" w14:textId="77777777" w:rsidR="00335811" w:rsidRPr="00335811" w:rsidRDefault="00335811" w:rsidP="00335811">
      <w:pPr>
        <w:widowControl w:val="0"/>
        <w:autoSpaceDE w:val="0"/>
        <w:autoSpaceDN w:val="0"/>
        <w:adjustRightInd w:val="0"/>
        <w:ind w:left="640" w:hanging="640"/>
        <w:rPr>
          <w:noProof/>
        </w:rPr>
      </w:pPr>
      <w:r w:rsidRPr="00335811">
        <w:rPr>
          <w:noProof/>
        </w:rPr>
        <w:t>[19]</w:t>
      </w:r>
      <w:r w:rsidRPr="00335811">
        <w:rPr>
          <w:noProof/>
        </w:rPr>
        <w:tab/>
        <w:t xml:space="preserve">A. Y. Saber and A. K. M. R. Alam, “Short term load forecasting using multiple linear regression for big data,” </w:t>
      </w:r>
      <w:r w:rsidRPr="00335811">
        <w:rPr>
          <w:i/>
          <w:iCs/>
          <w:noProof/>
        </w:rPr>
        <w:t>2017 IEEE Symp. Ser. Comput. Intell. SSCI 2017 - Proc.</w:t>
      </w:r>
      <w:r w:rsidRPr="00335811">
        <w:rPr>
          <w:noProof/>
        </w:rPr>
        <w:t>, vol. 2018-Janua, pp. 1–6, 2018, doi: 10.1109/SSCI.2017.8285261.</w:t>
      </w:r>
    </w:p>
    <w:p w14:paraId="6DC76AAA" w14:textId="77777777" w:rsidR="00335811" w:rsidRPr="00335811" w:rsidRDefault="00335811" w:rsidP="00335811">
      <w:pPr>
        <w:widowControl w:val="0"/>
        <w:autoSpaceDE w:val="0"/>
        <w:autoSpaceDN w:val="0"/>
        <w:adjustRightInd w:val="0"/>
        <w:ind w:left="640" w:hanging="640"/>
        <w:rPr>
          <w:noProof/>
        </w:rPr>
      </w:pPr>
      <w:r w:rsidRPr="00335811">
        <w:rPr>
          <w:noProof/>
        </w:rPr>
        <w:t>[20]</w:t>
      </w:r>
      <w:r w:rsidRPr="00335811">
        <w:rPr>
          <w:noProof/>
        </w:rPr>
        <w:tab/>
        <w:t>P. Ji, D. Xiong, P. Wang, and J. Chen, “A study on exponential smoothing model for load forecasting,” 2012, doi: 10.1109/APPEEC.2012.6307555.</w:t>
      </w:r>
    </w:p>
    <w:p w14:paraId="1653E58F" w14:textId="77777777" w:rsidR="00335811" w:rsidRPr="00335811" w:rsidRDefault="00335811" w:rsidP="00335811">
      <w:pPr>
        <w:widowControl w:val="0"/>
        <w:autoSpaceDE w:val="0"/>
        <w:autoSpaceDN w:val="0"/>
        <w:adjustRightInd w:val="0"/>
        <w:ind w:left="640" w:hanging="640"/>
        <w:rPr>
          <w:noProof/>
        </w:rPr>
      </w:pPr>
      <w:r w:rsidRPr="00335811">
        <w:rPr>
          <w:noProof/>
        </w:rPr>
        <w:t>[21]</w:t>
      </w:r>
      <w:r w:rsidRPr="00335811">
        <w:rPr>
          <w:noProof/>
        </w:rPr>
        <w:tab/>
        <w:t xml:space="preserve">J. F. Rendon-Sanchez and L. M. de Menezes, “Structural combination of seasonal exponential smoothing forecasts applied to load forecasting,” </w:t>
      </w:r>
      <w:r w:rsidRPr="00335811">
        <w:rPr>
          <w:i/>
          <w:iCs/>
          <w:noProof/>
        </w:rPr>
        <w:t>Eur. J. Oper. Res.</w:t>
      </w:r>
      <w:r w:rsidRPr="00335811">
        <w:rPr>
          <w:noProof/>
        </w:rPr>
        <w:t>, 2019, doi: 10.1016/j.ejor.2018.12.013.</w:t>
      </w:r>
    </w:p>
    <w:p w14:paraId="2B9A64B6" w14:textId="77777777" w:rsidR="00335811" w:rsidRPr="00335811" w:rsidRDefault="00335811" w:rsidP="00335811">
      <w:pPr>
        <w:widowControl w:val="0"/>
        <w:autoSpaceDE w:val="0"/>
        <w:autoSpaceDN w:val="0"/>
        <w:adjustRightInd w:val="0"/>
        <w:ind w:left="640" w:hanging="640"/>
        <w:rPr>
          <w:noProof/>
        </w:rPr>
      </w:pPr>
      <w:r w:rsidRPr="00335811">
        <w:rPr>
          <w:noProof/>
        </w:rPr>
        <w:t>[22]</w:t>
      </w:r>
      <w:r w:rsidRPr="00335811">
        <w:rPr>
          <w:noProof/>
        </w:rPr>
        <w:tab/>
        <w:t>L. Tang, Y. Yi, and Y. Peng, “An ensemble deep learning model for short-term load forecasting based on ARIMA and LSTM,” 2019, doi: 10.1109/SmartGridComm.2019.8909756.</w:t>
      </w:r>
    </w:p>
    <w:p w14:paraId="5D1651B6" w14:textId="77777777" w:rsidR="00335811" w:rsidRPr="00335811" w:rsidRDefault="00335811" w:rsidP="00335811">
      <w:pPr>
        <w:widowControl w:val="0"/>
        <w:autoSpaceDE w:val="0"/>
        <w:autoSpaceDN w:val="0"/>
        <w:adjustRightInd w:val="0"/>
        <w:ind w:left="640" w:hanging="640"/>
        <w:rPr>
          <w:noProof/>
        </w:rPr>
      </w:pPr>
      <w:r w:rsidRPr="00335811">
        <w:rPr>
          <w:noProof/>
        </w:rPr>
        <w:t>[23]</w:t>
      </w:r>
      <w:r w:rsidRPr="00335811">
        <w:rPr>
          <w:noProof/>
        </w:rPr>
        <w:tab/>
        <w:t xml:space="preserve">B. Nepal, M. Yamaha, A. Yokoe, and T. Yamaji, “Electricity load forecasting using clustering and ARIMA model for energy management in buildings,” </w:t>
      </w:r>
      <w:r w:rsidRPr="00335811">
        <w:rPr>
          <w:i/>
          <w:iCs/>
          <w:noProof/>
        </w:rPr>
        <w:t>Japan Archit. Rev.</w:t>
      </w:r>
      <w:r w:rsidRPr="00335811">
        <w:rPr>
          <w:noProof/>
        </w:rPr>
        <w:t>, 2020, doi: 10.1002/2475-8876.12135.</w:t>
      </w:r>
    </w:p>
    <w:p w14:paraId="3C49AAC7" w14:textId="77777777" w:rsidR="00335811" w:rsidRPr="00335811" w:rsidRDefault="00335811" w:rsidP="00335811">
      <w:pPr>
        <w:widowControl w:val="0"/>
        <w:autoSpaceDE w:val="0"/>
        <w:autoSpaceDN w:val="0"/>
        <w:adjustRightInd w:val="0"/>
        <w:ind w:left="640" w:hanging="640"/>
        <w:rPr>
          <w:noProof/>
        </w:rPr>
      </w:pPr>
      <w:r w:rsidRPr="00335811">
        <w:rPr>
          <w:noProof/>
        </w:rPr>
        <w:t>[24]</w:t>
      </w:r>
      <w:r w:rsidRPr="00335811">
        <w:rPr>
          <w:noProof/>
        </w:rPr>
        <w:tab/>
        <w:t xml:space="preserve">Z. Deng, B. Wang, Y. Xu, T. Xu, C. Liu, and Z. Zhu, “Multi-scale convolutional </w:t>
      </w:r>
      <w:r w:rsidRPr="00335811">
        <w:rPr>
          <w:noProof/>
        </w:rPr>
        <w:lastRenderedPageBreak/>
        <w:t xml:space="preserve">neural network with time-cognition for multi-step short-Term load forecasting,” </w:t>
      </w:r>
      <w:r w:rsidRPr="00335811">
        <w:rPr>
          <w:i/>
          <w:iCs/>
          <w:noProof/>
        </w:rPr>
        <w:t>IEEE Access</w:t>
      </w:r>
      <w:r w:rsidRPr="00335811">
        <w:rPr>
          <w:noProof/>
        </w:rPr>
        <w:t>, vol. 7, pp. 88058–88071, 2019, doi: 10.1109/ACCESS.2019.2926137.</w:t>
      </w:r>
    </w:p>
    <w:p w14:paraId="71297134" w14:textId="77777777" w:rsidR="00335811" w:rsidRPr="00335811" w:rsidRDefault="00335811" w:rsidP="00335811">
      <w:pPr>
        <w:widowControl w:val="0"/>
        <w:autoSpaceDE w:val="0"/>
        <w:autoSpaceDN w:val="0"/>
        <w:adjustRightInd w:val="0"/>
        <w:ind w:left="640" w:hanging="640"/>
        <w:rPr>
          <w:noProof/>
        </w:rPr>
      </w:pPr>
      <w:r w:rsidRPr="00335811">
        <w:rPr>
          <w:noProof/>
        </w:rPr>
        <w:t>[25]</w:t>
      </w:r>
      <w:r w:rsidRPr="00335811">
        <w:rPr>
          <w:noProof/>
        </w:rPr>
        <w:tab/>
        <w:t>A. Badri, Z. Ameli, and A. Motie Birjandi, “Application of artificial neural networks and fuzzy logic methods for short term load forecasting,” 2012, doi: 10.1016/j.egypro.2011.12.965.</w:t>
      </w:r>
    </w:p>
    <w:p w14:paraId="5DE8BAB8" w14:textId="77777777" w:rsidR="00335811" w:rsidRPr="00335811" w:rsidRDefault="00335811" w:rsidP="00335811">
      <w:pPr>
        <w:widowControl w:val="0"/>
        <w:autoSpaceDE w:val="0"/>
        <w:autoSpaceDN w:val="0"/>
        <w:adjustRightInd w:val="0"/>
        <w:ind w:left="640" w:hanging="640"/>
        <w:rPr>
          <w:noProof/>
        </w:rPr>
      </w:pPr>
      <w:r w:rsidRPr="00335811">
        <w:rPr>
          <w:noProof/>
        </w:rPr>
        <w:t>[26]</w:t>
      </w:r>
      <w:r w:rsidRPr="00335811">
        <w:rPr>
          <w:noProof/>
        </w:rPr>
        <w:tab/>
        <w:t xml:space="preserve">P. H. Kuo and C. J. Huang, “A high precision artificial neural networks model for short-Term energy load forecasting,” </w:t>
      </w:r>
      <w:r w:rsidRPr="00335811">
        <w:rPr>
          <w:i/>
          <w:iCs/>
          <w:noProof/>
        </w:rPr>
        <w:t>Energies</w:t>
      </w:r>
      <w:r w:rsidRPr="00335811">
        <w:rPr>
          <w:noProof/>
        </w:rPr>
        <w:t>, 2018, doi: 10.3390/en11010213.</w:t>
      </w:r>
    </w:p>
    <w:p w14:paraId="44501529" w14:textId="77777777" w:rsidR="00335811" w:rsidRPr="00335811" w:rsidRDefault="00335811" w:rsidP="00335811">
      <w:pPr>
        <w:widowControl w:val="0"/>
        <w:autoSpaceDE w:val="0"/>
        <w:autoSpaceDN w:val="0"/>
        <w:adjustRightInd w:val="0"/>
        <w:ind w:left="640" w:hanging="640"/>
        <w:rPr>
          <w:noProof/>
        </w:rPr>
      </w:pPr>
      <w:r w:rsidRPr="00335811">
        <w:rPr>
          <w:noProof/>
        </w:rPr>
        <w:t>[27]</w:t>
      </w:r>
      <w:r w:rsidRPr="00335811">
        <w:rPr>
          <w:noProof/>
        </w:rPr>
        <w:tab/>
        <w:t xml:space="preserve">T. Hong and P. Wang, “Fuzzy interaction regression for short term load forecasting,” </w:t>
      </w:r>
      <w:r w:rsidRPr="00335811">
        <w:rPr>
          <w:i/>
          <w:iCs/>
          <w:noProof/>
        </w:rPr>
        <w:t>Fuzzy Optim. Decis. Mak.</w:t>
      </w:r>
      <w:r w:rsidRPr="00335811">
        <w:rPr>
          <w:noProof/>
        </w:rPr>
        <w:t>, 2014, doi: 10.1007/s10700-013-9166-9.</w:t>
      </w:r>
    </w:p>
    <w:p w14:paraId="4F48AA73" w14:textId="77777777" w:rsidR="00335811" w:rsidRPr="00335811" w:rsidRDefault="00335811" w:rsidP="00335811">
      <w:pPr>
        <w:widowControl w:val="0"/>
        <w:autoSpaceDE w:val="0"/>
        <w:autoSpaceDN w:val="0"/>
        <w:adjustRightInd w:val="0"/>
        <w:ind w:left="640" w:hanging="640"/>
        <w:rPr>
          <w:noProof/>
        </w:rPr>
      </w:pPr>
      <w:r w:rsidRPr="00335811">
        <w:rPr>
          <w:noProof/>
        </w:rPr>
        <w:t>[28]</w:t>
      </w:r>
      <w:r w:rsidRPr="00335811">
        <w:rPr>
          <w:noProof/>
        </w:rPr>
        <w:tab/>
        <w:t xml:space="preserve">M. Hanmandlu and B. K. Chauhan, “Load forecasting using hybrid models,” </w:t>
      </w:r>
      <w:r w:rsidRPr="00335811">
        <w:rPr>
          <w:i/>
          <w:iCs/>
          <w:noProof/>
        </w:rPr>
        <w:t>IEEE Trans. Power Syst.</w:t>
      </w:r>
      <w:r w:rsidRPr="00335811">
        <w:rPr>
          <w:noProof/>
        </w:rPr>
        <w:t>, 2011, doi: 10.1109/TPWRS.2010.2048585.</w:t>
      </w:r>
    </w:p>
    <w:p w14:paraId="31BFCE7A" w14:textId="77777777" w:rsidR="00335811" w:rsidRPr="00335811" w:rsidRDefault="00335811" w:rsidP="00335811">
      <w:pPr>
        <w:widowControl w:val="0"/>
        <w:autoSpaceDE w:val="0"/>
        <w:autoSpaceDN w:val="0"/>
        <w:adjustRightInd w:val="0"/>
        <w:ind w:left="640" w:hanging="640"/>
        <w:rPr>
          <w:noProof/>
        </w:rPr>
      </w:pPr>
      <w:r w:rsidRPr="00335811">
        <w:rPr>
          <w:noProof/>
        </w:rPr>
        <w:t>[29]</w:t>
      </w:r>
      <w:r w:rsidRPr="00335811">
        <w:rPr>
          <w:noProof/>
        </w:rPr>
        <w:tab/>
        <w:t xml:space="preserve">A. Yang, W. Li, and X. Yang, “Short-term electricity load forecasting based on feature selection and Least Squares Support Vector Machines,” </w:t>
      </w:r>
      <w:r w:rsidRPr="00335811">
        <w:rPr>
          <w:i/>
          <w:iCs/>
          <w:noProof/>
        </w:rPr>
        <w:t>Knowledge-Based Syst.</w:t>
      </w:r>
      <w:r w:rsidRPr="00335811">
        <w:rPr>
          <w:noProof/>
        </w:rPr>
        <w:t>, 2019, doi: 10.1016/j.knosys.2018.08.027.</w:t>
      </w:r>
    </w:p>
    <w:p w14:paraId="2660E9DA" w14:textId="77777777" w:rsidR="00335811" w:rsidRPr="00335811" w:rsidRDefault="00335811" w:rsidP="00335811">
      <w:pPr>
        <w:widowControl w:val="0"/>
        <w:autoSpaceDE w:val="0"/>
        <w:autoSpaceDN w:val="0"/>
        <w:adjustRightInd w:val="0"/>
        <w:ind w:left="640" w:hanging="640"/>
        <w:rPr>
          <w:noProof/>
        </w:rPr>
      </w:pPr>
      <w:r w:rsidRPr="00335811">
        <w:rPr>
          <w:noProof/>
        </w:rPr>
        <w:t>[30]</w:t>
      </w:r>
      <w:r w:rsidRPr="00335811">
        <w:rPr>
          <w:noProof/>
        </w:rPr>
        <w:tab/>
        <w:t>V. Mayrink and H. S. Hippert, “A hybrid method using Exponential Smoothing and Gradient Boosting for electrical short-term load forecasting,” 2017, doi: 10.1109/LA-CCI.2016.7885697.</w:t>
      </w:r>
    </w:p>
    <w:p w14:paraId="6EF80744" w14:textId="77777777" w:rsidR="00335811" w:rsidRPr="00335811" w:rsidRDefault="00335811" w:rsidP="00335811">
      <w:pPr>
        <w:widowControl w:val="0"/>
        <w:autoSpaceDE w:val="0"/>
        <w:autoSpaceDN w:val="0"/>
        <w:adjustRightInd w:val="0"/>
        <w:ind w:left="640" w:hanging="640"/>
        <w:rPr>
          <w:noProof/>
        </w:rPr>
      </w:pPr>
      <w:r w:rsidRPr="00335811">
        <w:rPr>
          <w:noProof/>
        </w:rPr>
        <w:t>[31]</w:t>
      </w:r>
      <w:r w:rsidRPr="00335811">
        <w:rPr>
          <w:noProof/>
        </w:rPr>
        <w:tab/>
        <w:t>S. Humeau, T. K. Wijaya, M. Vasirani, and K. Aberer, “Electricity load forecasting for residential customers: Exploiting aggregation and correlation between households,” 2013, doi: 10.1109/SustainIT.2013.6685208.</w:t>
      </w:r>
    </w:p>
    <w:p w14:paraId="3C3BA8F3" w14:textId="77777777" w:rsidR="00335811" w:rsidRPr="00335811" w:rsidRDefault="00335811" w:rsidP="00335811">
      <w:pPr>
        <w:widowControl w:val="0"/>
        <w:autoSpaceDE w:val="0"/>
        <w:autoSpaceDN w:val="0"/>
        <w:adjustRightInd w:val="0"/>
        <w:ind w:left="640" w:hanging="640"/>
        <w:rPr>
          <w:noProof/>
        </w:rPr>
      </w:pPr>
      <w:r w:rsidRPr="00335811">
        <w:rPr>
          <w:noProof/>
        </w:rPr>
        <w:t>[32]</w:t>
      </w:r>
      <w:r w:rsidRPr="00335811">
        <w:rPr>
          <w:noProof/>
        </w:rPr>
        <w:tab/>
        <w:t xml:space="preserve">G. Dudek, “Pattern-based local linear regression models for short-term load forecasting,” </w:t>
      </w:r>
      <w:r w:rsidRPr="00335811">
        <w:rPr>
          <w:i/>
          <w:iCs/>
          <w:noProof/>
        </w:rPr>
        <w:t>Electr. Power Syst. Res.</w:t>
      </w:r>
      <w:r w:rsidRPr="00335811">
        <w:rPr>
          <w:noProof/>
        </w:rPr>
        <w:t>, 2016, doi: 10.1016/j.epsr.2015.09.001.</w:t>
      </w:r>
    </w:p>
    <w:p w14:paraId="57CD45D2" w14:textId="77777777" w:rsidR="00335811" w:rsidRPr="00335811" w:rsidRDefault="00335811" w:rsidP="00335811">
      <w:pPr>
        <w:widowControl w:val="0"/>
        <w:autoSpaceDE w:val="0"/>
        <w:autoSpaceDN w:val="0"/>
        <w:adjustRightInd w:val="0"/>
        <w:ind w:left="640" w:hanging="640"/>
        <w:rPr>
          <w:noProof/>
        </w:rPr>
      </w:pPr>
      <w:r w:rsidRPr="00335811">
        <w:rPr>
          <w:noProof/>
        </w:rPr>
        <w:t>[33]</w:t>
      </w:r>
      <w:r w:rsidRPr="00335811">
        <w:rPr>
          <w:noProof/>
        </w:rPr>
        <w:tab/>
        <w:t xml:space="preserve">N. Amjady, “Short-term hourly load forecasting using time-series modeling with </w:t>
      </w:r>
      <w:r w:rsidRPr="00335811">
        <w:rPr>
          <w:noProof/>
        </w:rPr>
        <w:lastRenderedPageBreak/>
        <w:t xml:space="preserve">peak load estimation capability,” </w:t>
      </w:r>
      <w:r w:rsidRPr="00335811">
        <w:rPr>
          <w:i/>
          <w:iCs/>
          <w:noProof/>
        </w:rPr>
        <w:t>IEEE Trans. Power Syst.</w:t>
      </w:r>
      <w:r w:rsidRPr="00335811">
        <w:rPr>
          <w:noProof/>
        </w:rPr>
        <w:t>, vol. 16, no. 4, pp. 798–805, 2001, doi: 10.1109/59.962429.</w:t>
      </w:r>
    </w:p>
    <w:p w14:paraId="78FC776E" w14:textId="77777777" w:rsidR="00335811" w:rsidRPr="00335811" w:rsidRDefault="00335811" w:rsidP="00335811">
      <w:pPr>
        <w:widowControl w:val="0"/>
        <w:autoSpaceDE w:val="0"/>
        <w:autoSpaceDN w:val="0"/>
        <w:adjustRightInd w:val="0"/>
        <w:ind w:left="640" w:hanging="640"/>
        <w:rPr>
          <w:noProof/>
        </w:rPr>
      </w:pPr>
      <w:r w:rsidRPr="00335811">
        <w:rPr>
          <w:noProof/>
        </w:rPr>
        <w:t>[34]</w:t>
      </w:r>
      <w:r w:rsidRPr="00335811">
        <w:rPr>
          <w:noProof/>
        </w:rPr>
        <w:tab/>
        <w:t xml:space="preserve">G. H. Yann LeCun, Yoshua Bengio, “Deep learning (2015), Y. LeCun, Y. Bengio and G. Hinton,” </w:t>
      </w:r>
      <w:r w:rsidRPr="00335811">
        <w:rPr>
          <w:i/>
          <w:iCs/>
          <w:noProof/>
        </w:rPr>
        <w:t>Nature</w:t>
      </w:r>
      <w:r w:rsidRPr="00335811">
        <w:rPr>
          <w:noProof/>
        </w:rPr>
        <w:t>, 2015.</w:t>
      </w:r>
    </w:p>
    <w:p w14:paraId="087EB79E" w14:textId="77777777" w:rsidR="00335811" w:rsidRPr="00335811" w:rsidRDefault="00335811" w:rsidP="00335811">
      <w:pPr>
        <w:widowControl w:val="0"/>
        <w:autoSpaceDE w:val="0"/>
        <w:autoSpaceDN w:val="0"/>
        <w:adjustRightInd w:val="0"/>
        <w:ind w:left="640" w:hanging="640"/>
        <w:rPr>
          <w:noProof/>
        </w:rPr>
      </w:pPr>
      <w:r w:rsidRPr="00335811">
        <w:rPr>
          <w:noProof/>
        </w:rPr>
        <w:t>[35]</w:t>
      </w:r>
      <w:r w:rsidRPr="00335811">
        <w:rPr>
          <w:noProof/>
        </w:rPr>
        <w:tab/>
        <w:t xml:space="preserve">G. E. Hinton, S. Osindero, and Y. W. Teh, “A fast learning algorithm for deep belief nets,” </w:t>
      </w:r>
      <w:r w:rsidRPr="00335811">
        <w:rPr>
          <w:i/>
          <w:iCs/>
          <w:noProof/>
        </w:rPr>
        <w:t>Neural Comput.</w:t>
      </w:r>
      <w:r w:rsidRPr="00335811">
        <w:rPr>
          <w:noProof/>
        </w:rPr>
        <w:t>, 2006, doi: 10.1162/neco.2006.18.7.1527.</w:t>
      </w:r>
    </w:p>
    <w:p w14:paraId="0056D73C" w14:textId="77777777" w:rsidR="00335811" w:rsidRPr="00335811" w:rsidRDefault="00335811" w:rsidP="00335811">
      <w:pPr>
        <w:widowControl w:val="0"/>
        <w:autoSpaceDE w:val="0"/>
        <w:autoSpaceDN w:val="0"/>
        <w:adjustRightInd w:val="0"/>
        <w:ind w:left="640" w:hanging="640"/>
        <w:rPr>
          <w:noProof/>
        </w:rPr>
      </w:pPr>
      <w:r w:rsidRPr="00335811">
        <w:rPr>
          <w:noProof/>
        </w:rPr>
        <w:t>[36]</w:t>
      </w:r>
      <w:r w:rsidRPr="00335811">
        <w:rPr>
          <w:noProof/>
        </w:rPr>
        <w:tab/>
        <w:t>S. Suresh, “An Analysis of Short-term Load Forecasting on Residential Buildings Using Deep Learning Models,” Virginia Polytechnic Institute and State University, Blacksburg, 2020.</w:t>
      </w:r>
    </w:p>
    <w:p w14:paraId="1E8BBA11" w14:textId="77777777" w:rsidR="00335811" w:rsidRPr="00335811" w:rsidRDefault="00335811" w:rsidP="00335811">
      <w:pPr>
        <w:widowControl w:val="0"/>
        <w:autoSpaceDE w:val="0"/>
        <w:autoSpaceDN w:val="0"/>
        <w:adjustRightInd w:val="0"/>
        <w:ind w:left="640" w:hanging="640"/>
        <w:rPr>
          <w:noProof/>
        </w:rPr>
      </w:pPr>
      <w:r w:rsidRPr="00335811">
        <w:rPr>
          <w:noProof/>
        </w:rPr>
        <w:t>[37]</w:t>
      </w:r>
      <w:r w:rsidRPr="00335811">
        <w:rPr>
          <w:noProof/>
        </w:rPr>
        <w:tab/>
        <w:t>Y. Bengio, P. Lamblin, D. Popovici, and H. Larochelle, “Greedy layer-wise training of deep networks,” 2007, doi: 10.7551/mitpress/7503.003.0024.</w:t>
      </w:r>
    </w:p>
    <w:p w14:paraId="716DEA87" w14:textId="77777777" w:rsidR="00335811" w:rsidRPr="00335811" w:rsidRDefault="00335811" w:rsidP="00335811">
      <w:pPr>
        <w:widowControl w:val="0"/>
        <w:autoSpaceDE w:val="0"/>
        <w:autoSpaceDN w:val="0"/>
        <w:adjustRightInd w:val="0"/>
        <w:ind w:left="640" w:hanging="640"/>
        <w:rPr>
          <w:noProof/>
        </w:rPr>
      </w:pPr>
      <w:r w:rsidRPr="00335811">
        <w:rPr>
          <w:noProof/>
        </w:rPr>
        <w:t>[38]</w:t>
      </w:r>
      <w:r w:rsidRPr="00335811">
        <w:rPr>
          <w:noProof/>
        </w:rPr>
        <w:tab/>
        <w:t>I. J. Goodfellow, J. Shlens, and C. Szegedy, “Explaining and harnessing adversarial examples,” 2015.</w:t>
      </w:r>
    </w:p>
    <w:p w14:paraId="20CB28CB" w14:textId="77777777" w:rsidR="00335811" w:rsidRPr="00335811" w:rsidRDefault="00335811" w:rsidP="00335811">
      <w:pPr>
        <w:widowControl w:val="0"/>
        <w:autoSpaceDE w:val="0"/>
        <w:autoSpaceDN w:val="0"/>
        <w:adjustRightInd w:val="0"/>
        <w:ind w:left="640" w:hanging="640"/>
        <w:rPr>
          <w:noProof/>
        </w:rPr>
      </w:pPr>
      <w:r w:rsidRPr="00335811">
        <w:rPr>
          <w:noProof/>
        </w:rPr>
        <w:t>[39]</w:t>
      </w:r>
      <w:r w:rsidRPr="00335811">
        <w:rPr>
          <w:noProof/>
        </w:rPr>
        <w:tab/>
        <w:t>A. Graves, A. R. Mohamed, and G. Hinton, “Speech recognition with deep recurrent neural networks,” 2013, doi: 10.1109/ICASSP.2013.6638947.</w:t>
      </w:r>
    </w:p>
    <w:p w14:paraId="2CE8AF04" w14:textId="77777777" w:rsidR="00335811" w:rsidRPr="00335811" w:rsidRDefault="00335811" w:rsidP="00335811">
      <w:pPr>
        <w:widowControl w:val="0"/>
        <w:autoSpaceDE w:val="0"/>
        <w:autoSpaceDN w:val="0"/>
        <w:adjustRightInd w:val="0"/>
        <w:ind w:left="640" w:hanging="640"/>
        <w:rPr>
          <w:noProof/>
        </w:rPr>
      </w:pPr>
      <w:r w:rsidRPr="00335811">
        <w:rPr>
          <w:noProof/>
        </w:rPr>
        <w:t>[40]</w:t>
      </w:r>
      <w:r w:rsidRPr="00335811">
        <w:rPr>
          <w:noProof/>
        </w:rPr>
        <w:tab/>
        <w:t xml:space="preserve">H. Shi, M. Xu, and R. Li, “Deep Learning for Household Load Forecasting-A Novel Pooling Deep RNN,” </w:t>
      </w:r>
      <w:r w:rsidRPr="00335811">
        <w:rPr>
          <w:i/>
          <w:iCs/>
          <w:noProof/>
        </w:rPr>
        <w:t>IEEE Trans. Smart Grid</w:t>
      </w:r>
      <w:r w:rsidRPr="00335811">
        <w:rPr>
          <w:noProof/>
        </w:rPr>
        <w:t>, 2018, doi: 10.1109/TSG.2017.2686012.</w:t>
      </w:r>
    </w:p>
    <w:p w14:paraId="758EF9ED" w14:textId="77777777" w:rsidR="00335811" w:rsidRPr="00335811" w:rsidRDefault="00335811" w:rsidP="00335811">
      <w:pPr>
        <w:widowControl w:val="0"/>
        <w:autoSpaceDE w:val="0"/>
        <w:autoSpaceDN w:val="0"/>
        <w:adjustRightInd w:val="0"/>
        <w:ind w:left="640" w:hanging="640"/>
        <w:rPr>
          <w:noProof/>
        </w:rPr>
      </w:pPr>
      <w:r w:rsidRPr="00335811">
        <w:rPr>
          <w:noProof/>
        </w:rPr>
        <w:t>[41]</w:t>
      </w:r>
      <w:r w:rsidRPr="00335811">
        <w:rPr>
          <w:noProof/>
        </w:rPr>
        <w:tab/>
        <w:t>“What is the difference between Machine Learning and Deep Learning | by Neeraj Kumar | Medium,” 2017. https://medium.com/@Say2neeraj/what-is-the-difference-between-machine-learning-and-deep-learning-5795e4415be9 (accessed Sep. 18, 2021).</w:t>
      </w:r>
    </w:p>
    <w:p w14:paraId="0916F243" w14:textId="77777777" w:rsidR="00335811" w:rsidRPr="00335811" w:rsidRDefault="00335811" w:rsidP="00335811">
      <w:pPr>
        <w:widowControl w:val="0"/>
        <w:autoSpaceDE w:val="0"/>
        <w:autoSpaceDN w:val="0"/>
        <w:adjustRightInd w:val="0"/>
        <w:ind w:left="640" w:hanging="640"/>
        <w:rPr>
          <w:noProof/>
        </w:rPr>
      </w:pPr>
      <w:r w:rsidRPr="00335811">
        <w:rPr>
          <w:noProof/>
        </w:rPr>
        <w:t>[42]</w:t>
      </w:r>
      <w:r w:rsidRPr="00335811">
        <w:rPr>
          <w:noProof/>
        </w:rPr>
        <w:tab/>
        <w:t xml:space="preserve">D. Silver, J. Schrittwieser, K. Simonyan, I. A.- Nature, and U. 2017, “Mastering the </w:t>
      </w:r>
      <w:r w:rsidRPr="00335811">
        <w:rPr>
          <w:noProof/>
        </w:rPr>
        <w:lastRenderedPageBreak/>
        <w:t xml:space="preserve">game of Go without human knowledge,” </w:t>
      </w:r>
      <w:r w:rsidRPr="00335811">
        <w:rPr>
          <w:i/>
          <w:iCs/>
          <w:noProof/>
        </w:rPr>
        <w:t>Nature</w:t>
      </w:r>
      <w:r w:rsidRPr="00335811">
        <w:rPr>
          <w:noProof/>
        </w:rPr>
        <w:t>. 2016.</w:t>
      </w:r>
    </w:p>
    <w:p w14:paraId="50589CE0" w14:textId="77777777" w:rsidR="00335811" w:rsidRPr="00335811" w:rsidRDefault="00335811" w:rsidP="00335811">
      <w:pPr>
        <w:widowControl w:val="0"/>
        <w:autoSpaceDE w:val="0"/>
        <w:autoSpaceDN w:val="0"/>
        <w:adjustRightInd w:val="0"/>
        <w:ind w:left="640" w:hanging="640"/>
        <w:rPr>
          <w:noProof/>
        </w:rPr>
      </w:pPr>
      <w:r w:rsidRPr="00335811">
        <w:rPr>
          <w:noProof/>
        </w:rPr>
        <w:t>[43]</w:t>
      </w:r>
      <w:r w:rsidRPr="00335811">
        <w:rPr>
          <w:noProof/>
        </w:rPr>
        <w:tab/>
        <w:t xml:space="preserve">V. Mnih </w:t>
      </w:r>
      <w:r w:rsidRPr="00335811">
        <w:rPr>
          <w:i/>
          <w:iCs/>
          <w:noProof/>
        </w:rPr>
        <w:t>et al.</w:t>
      </w:r>
      <w:r w:rsidRPr="00335811">
        <w:rPr>
          <w:noProof/>
        </w:rPr>
        <w:t xml:space="preserve">, “Human-level control through deep reinforcement learning,” </w:t>
      </w:r>
      <w:r w:rsidRPr="00335811">
        <w:rPr>
          <w:i/>
          <w:iCs/>
          <w:noProof/>
        </w:rPr>
        <w:t>Nature</w:t>
      </w:r>
      <w:r w:rsidRPr="00335811">
        <w:rPr>
          <w:noProof/>
        </w:rPr>
        <w:t>, 2015, doi: 10.1038/nature14236.</w:t>
      </w:r>
    </w:p>
    <w:p w14:paraId="7287217A" w14:textId="77777777" w:rsidR="00335811" w:rsidRPr="00335811" w:rsidRDefault="00335811" w:rsidP="00335811">
      <w:pPr>
        <w:widowControl w:val="0"/>
        <w:autoSpaceDE w:val="0"/>
        <w:autoSpaceDN w:val="0"/>
        <w:adjustRightInd w:val="0"/>
        <w:ind w:left="640" w:hanging="640"/>
        <w:rPr>
          <w:noProof/>
        </w:rPr>
      </w:pPr>
      <w:r w:rsidRPr="00335811">
        <w:rPr>
          <w:noProof/>
        </w:rPr>
        <w:t>[44]</w:t>
      </w:r>
      <w:r w:rsidRPr="00335811">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335811">
        <w:rPr>
          <w:i/>
          <w:iCs/>
          <w:noProof/>
        </w:rPr>
        <w:t>J. Clin. Med.</w:t>
      </w:r>
      <w:r w:rsidRPr="00335811">
        <w:rPr>
          <w:noProof/>
        </w:rPr>
        <w:t>, 2019, doi: 10.3390/jcm8122149.</w:t>
      </w:r>
    </w:p>
    <w:p w14:paraId="451C38EF" w14:textId="77777777" w:rsidR="00335811" w:rsidRPr="00335811" w:rsidRDefault="00335811" w:rsidP="00335811">
      <w:pPr>
        <w:widowControl w:val="0"/>
        <w:autoSpaceDE w:val="0"/>
        <w:autoSpaceDN w:val="0"/>
        <w:adjustRightInd w:val="0"/>
        <w:ind w:left="640" w:hanging="640"/>
        <w:rPr>
          <w:noProof/>
        </w:rPr>
      </w:pPr>
      <w:r w:rsidRPr="00335811">
        <w:rPr>
          <w:noProof/>
        </w:rPr>
        <w:t>[45]</w:t>
      </w:r>
      <w:r w:rsidRPr="00335811">
        <w:rPr>
          <w:noProof/>
        </w:rPr>
        <w:tab/>
        <w:t>A. Krizhevsky, I. Sutskever, and G. E. Hinton, “ImageNet classification with deep convolutional neural networks,” 2012.</w:t>
      </w:r>
    </w:p>
    <w:p w14:paraId="66C10D27" w14:textId="77777777" w:rsidR="00335811" w:rsidRPr="00335811" w:rsidRDefault="00335811" w:rsidP="00335811">
      <w:pPr>
        <w:widowControl w:val="0"/>
        <w:autoSpaceDE w:val="0"/>
        <w:autoSpaceDN w:val="0"/>
        <w:adjustRightInd w:val="0"/>
        <w:ind w:left="640" w:hanging="640"/>
        <w:rPr>
          <w:noProof/>
        </w:rPr>
      </w:pPr>
      <w:r w:rsidRPr="00335811">
        <w:rPr>
          <w:noProof/>
        </w:rPr>
        <w:t>[46]</w:t>
      </w:r>
      <w:r w:rsidRPr="00335811">
        <w:rPr>
          <w:noProof/>
        </w:rPr>
        <w:tab/>
        <w:t>K. He, X. Zhang, S. Ren, and J. Sun, “Deep residual learning for image recognition,” 2016, doi: 10.1109/CVPR.2016.90.</w:t>
      </w:r>
    </w:p>
    <w:p w14:paraId="17227354" w14:textId="77777777" w:rsidR="00335811" w:rsidRPr="00335811" w:rsidRDefault="00335811" w:rsidP="00335811">
      <w:pPr>
        <w:widowControl w:val="0"/>
        <w:autoSpaceDE w:val="0"/>
        <w:autoSpaceDN w:val="0"/>
        <w:adjustRightInd w:val="0"/>
        <w:ind w:left="640" w:hanging="640"/>
        <w:rPr>
          <w:noProof/>
        </w:rPr>
      </w:pPr>
      <w:r w:rsidRPr="00335811">
        <w:rPr>
          <w:noProof/>
        </w:rPr>
        <w:t>[47]</w:t>
      </w:r>
      <w:r w:rsidRPr="00335811">
        <w:rPr>
          <w:noProof/>
        </w:rPr>
        <w:tab/>
        <w:t>C. L. Liu, F. Yin, Q. F. Wang, and D. H. Wang, “ICDAR 2011 Chinese handwriting recognition competition,” 2011, doi: 10.1109/ICDAR.2011.291.</w:t>
      </w:r>
    </w:p>
    <w:p w14:paraId="1FAF0F0C" w14:textId="77777777" w:rsidR="00335811" w:rsidRPr="00335811" w:rsidRDefault="00335811" w:rsidP="00335811">
      <w:pPr>
        <w:widowControl w:val="0"/>
        <w:autoSpaceDE w:val="0"/>
        <w:autoSpaceDN w:val="0"/>
        <w:adjustRightInd w:val="0"/>
        <w:ind w:left="640" w:hanging="640"/>
        <w:rPr>
          <w:noProof/>
        </w:rPr>
      </w:pPr>
      <w:r w:rsidRPr="00335811">
        <w:rPr>
          <w:noProof/>
        </w:rPr>
        <w:t>[48]</w:t>
      </w:r>
      <w:r w:rsidRPr="00335811">
        <w:rPr>
          <w:noProof/>
        </w:rPr>
        <w:tab/>
        <w:t>D. C. Cireşan, A. Giusti, L. M. Gambardella, and J. Schmidhuber, “Deep neural networks segment neuronal membranes in electron microscopy images,” 2012.</w:t>
      </w:r>
    </w:p>
    <w:p w14:paraId="19E0F54F" w14:textId="77777777" w:rsidR="00335811" w:rsidRPr="00335811" w:rsidRDefault="00335811" w:rsidP="00335811">
      <w:pPr>
        <w:widowControl w:val="0"/>
        <w:autoSpaceDE w:val="0"/>
        <w:autoSpaceDN w:val="0"/>
        <w:adjustRightInd w:val="0"/>
        <w:ind w:left="640" w:hanging="640"/>
        <w:rPr>
          <w:noProof/>
        </w:rPr>
      </w:pPr>
      <w:r w:rsidRPr="00335811">
        <w:rPr>
          <w:noProof/>
        </w:rPr>
        <w:t>[49]</w:t>
      </w:r>
      <w:r w:rsidRPr="00335811">
        <w:rPr>
          <w:noProof/>
        </w:rPr>
        <w:tab/>
        <w:t>D. C. Cireşan, A. Giusti, L. M. Gambardella, and J. Schmidhuber, “Mitosis detection in breast cancer histology images with deep neural networks,” 2013, doi: 10.1007/978-3-642-40763-5_51.</w:t>
      </w:r>
    </w:p>
    <w:p w14:paraId="662FA925" w14:textId="77777777" w:rsidR="00335811" w:rsidRPr="00335811" w:rsidRDefault="00335811" w:rsidP="00335811">
      <w:pPr>
        <w:widowControl w:val="0"/>
        <w:autoSpaceDE w:val="0"/>
        <w:autoSpaceDN w:val="0"/>
        <w:adjustRightInd w:val="0"/>
        <w:ind w:left="640" w:hanging="640"/>
        <w:rPr>
          <w:noProof/>
        </w:rPr>
      </w:pPr>
      <w:r w:rsidRPr="00335811">
        <w:rPr>
          <w:noProof/>
        </w:rPr>
        <w:t>[50]</w:t>
      </w:r>
      <w:r w:rsidRPr="00335811">
        <w:rPr>
          <w:noProof/>
        </w:rPr>
        <w:tab/>
        <w:t>G. E. Dahl, M. Ranzato, A. R. Mohamed, and G. Hinton, “Phone recognition with the mean-covariance restricted Boltzmann machine,” 2010.</w:t>
      </w:r>
    </w:p>
    <w:p w14:paraId="4D78DB4A" w14:textId="77777777" w:rsidR="00335811" w:rsidRPr="00335811" w:rsidRDefault="00335811" w:rsidP="00335811">
      <w:pPr>
        <w:widowControl w:val="0"/>
        <w:autoSpaceDE w:val="0"/>
        <w:autoSpaceDN w:val="0"/>
        <w:adjustRightInd w:val="0"/>
        <w:ind w:left="640" w:hanging="640"/>
        <w:rPr>
          <w:noProof/>
        </w:rPr>
      </w:pPr>
      <w:r w:rsidRPr="00335811">
        <w:rPr>
          <w:noProof/>
        </w:rPr>
        <w:t>[51]</w:t>
      </w:r>
      <w:r w:rsidRPr="00335811">
        <w:rPr>
          <w:noProof/>
        </w:rPr>
        <w:tab/>
        <w:t>F. Seide, G. Li, and D. Yu, “Conversational speech transcription using Context-Dependent Deep Neural Networks,” 2011, doi: 10.21437/interspeech.2011-169.</w:t>
      </w:r>
    </w:p>
    <w:p w14:paraId="30818079" w14:textId="77777777" w:rsidR="00335811" w:rsidRPr="00335811" w:rsidRDefault="00335811" w:rsidP="00335811">
      <w:pPr>
        <w:widowControl w:val="0"/>
        <w:autoSpaceDE w:val="0"/>
        <w:autoSpaceDN w:val="0"/>
        <w:adjustRightInd w:val="0"/>
        <w:ind w:left="640" w:hanging="640"/>
        <w:rPr>
          <w:noProof/>
        </w:rPr>
      </w:pPr>
      <w:r w:rsidRPr="00335811">
        <w:rPr>
          <w:noProof/>
        </w:rPr>
        <w:t>[52]</w:t>
      </w:r>
      <w:r w:rsidRPr="00335811">
        <w:rPr>
          <w:noProof/>
        </w:rPr>
        <w:tab/>
        <w:t xml:space="preserve">O. Abdel-Hamid, A. R. Mohamed, H. Jiang, L. Deng, G. Penn, and D. Yu, </w:t>
      </w:r>
      <w:r w:rsidRPr="00335811">
        <w:rPr>
          <w:noProof/>
        </w:rPr>
        <w:lastRenderedPageBreak/>
        <w:t xml:space="preserve">“Convolutional neural networks for speech recognition,” </w:t>
      </w:r>
      <w:r w:rsidRPr="00335811">
        <w:rPr>
          <w:i/>
          <w:iCs/>
          <w:noProof/>
        </w:rPr>
        <w:t>IEEE Trans. Audio, Speech Lang. Process.</w:t>
      </w:r>
      <w:r w:rsidRPr="00335811">
        <w:rPr>
          <w:noProof/>
        </w:rPr>
        <w:t>, 2014, doi: 10.1109/TASLP.2014.2339736.</w:t>
      </w:r>
    </w:p>
    <w:p w14:paraId="732A6C95" w14:textId="77777777" w:rsidR="00335811" w:rsidRPr="00335811" w:rsidRDefault="00335811" w:rsidP="00335811">
      <w:pPr>
        <w:widowControl w:val="0"/>
        <w:autoSpaceDE w:val="0"/>
        <w:autoSpaceDN w:val="0"/>
        <w:adjustRightInd w:val="0"/>
        <w:ind w:left="640" w:hanging="640"/>
        <w:rPr>
          <w:noProof/>
        </w:rPr>
      </w:pPr>
      <w:r w:rsidRPr="00335811">
        <w:rPr>
          <w:noProof/>
        </w:rPr>
        <w:t>[53]</w:t>
      </w:r>
      <w:r w:rsidRPr="00335811">
        <w:rPr>
          <w:noProof/>
        </w:rPr>
        <w:tab/>
        <w:t>L. Deng and J. C. Platt, “Ensemble deep learning for speech recognition,” 2014, doi: 10.21437/interspeech.2014-433.</w:t>
      </w:r>
    </w:p>
    <w:p w14:paraId="3D948D09" w14:textId="77777777" w:rsidR="00335811" w:rsidRPr="00335811" w:rsidRDefault="00335811" w:rsidP="00335811">
      <w:pPr>
        <w:widowControl w:val="0"/>
        <w:autoSpaceDE w:val="0"/>
        <w:autoSpaceDN w:val="0"/>
        <w:adjustRightInd w:val="0"/>
        <w:ind w:left="640" w:hanging="640"/>
        <w:rPr>
          <w:noProof/>
        </w:rPr>
      </w:pPr>
      <w:r w:rsidRPr="00335811">
        <w:rPr>
          <w:noProof/>
        </w:rPr>
        <w:t>[54]</w:t>
      </w:r>
      <w:r w:rsidRPr="00335811">
        <w:rPr>
          <w:noProof/>
        </w:rPr>
        <w:tab/>
        <w:t xml:space="preserve">T. Hong, J. Wilson, and J. Xie, “Long term probabilistic load forecasting and normalization with hourly information,” </w:t>
      </w:r>
      <w:r w:rsidRPr="00335811">
        <w:rPr>
          <w:i/>
          <w:iCs/>
          <w:noProof/>
        </w:rPr>
        <w:t>IEEE Trans. Smart Grid</w:t>
      </w:r>
      <w:r w:rsidRPr="00335811">
        <w:rPr>
          <w:noProof/>
        </w:rPr>
        <w:t>, vol. 5, no. 1, pp. 456–462, 2014, doi: 10.1109/TSG.2013.2274373.</w:t>
      </w:r>
    </w:p>
    <w:p w14:paraId="06F36452" w14:textId="77777777" w:rsidR="00335811" w:rsidRPr="00335811" w:rsidRDefault="00335811" w:rsidP="00335811">
      <w:pPr>
        <w:widowControl w:val="0"/>
        <w:autoSpaceDE w:val="0"/>
        <w:autoSpaceDN w:val="0"/>
        <w:adjustRightInd w:val="0"/>
        <w:ind w:left="640" w:hanging="640"/>
        <w:rPr>
          <w:noProof/>
        </w:rPr>
      </w:pPr>
      <w:r w:rsidRPr="00335811">
        <w:rPr>
          <w:noProof/>
        </w:rPr>
        <w:t>[55]</w:t>
      </w:r>
      <w:r w:rsidRPr="00335811">
        <w:rPr>
          <w:noProof/>
        </w:rPr>
        <w:tab/>
        <w:t xml:space="preserve">H. Hahn, S. Meyer-Nieberg, and S. Pickl, “Electric load forecasting methods: Tools for decision making,” </w:t>
      </w:r>
      <w:r w:rsidRPr="00335811">
        <w:rPr>
          <w:i/>
          <w:iCs/>
          <w:noProof/>
        </w:rPr>
        <w:t>Eur. J. Oper. Res.</w:t>
      </w:r>
      <w:r w:rsidRPr="00335811">
        <w:rPr>
          <w:noProof/>
        </w:rPr>
        <w:t>, 2009, doi: 10.1016/j.ejor.2009.01.062.</w:t>
      </w:r>
    </w:p>
    <w:p w14:paraId="425C4D4B" w14:textId="77777777" w:rsidR="00335811" w:rsidRPr="00335811" w:rsidRDefault="00335811" w:rsidP="00335811">
      <w:pPr>
        <w:widowControl w:val="0"/>
        <w:autoSpaceDE w:val="0"/>
        <w:autoSpaceDN w:val="0"/>
        <w:adjustRightInd w:val="0"/>
        <w:ind w:left="640" w:hanging="640"/>
        <w:rPr>
          <w:noProof/>
        </w:rPr>
      </w:pPr>
      <w:r w:rsidRPr="00335811">
        <w:rPr>
          <w:noProof/>
        </w:rPr>
        <w:t>[56]</w:t>
      </w:r>
      <w:r w:rsidRPr="00335811">
        <w:rPr>
          <w:noProof/>
        </w:rPr>
        <w:tab/>
        <w:t xml:space="preserve">J. Luo, T. Hong, and M. Yue, “Real-time anomaly detection for very short-term load forecasting,” </w:t>
      </w:r>
      <w:r w:rsidRPr="00335811">
        <w:rPr>
          <w:i/>
          <w:iCs/>
          <w:noProof/>
        </w:rPr>
        <w:t>J. Mod. Power Syst. Clean Energy</w:t>
      </w:r>
      <w:r w:rsidRPr="00335811">
        <w:rPr>
          <w:noProof/>
        </w:rPr>
        <w:t>, 2018, doi: 10.1007/s40565-017-0351-7.</w:t>
      </w:r>
    </w:p>
    <w:p w14:paraId="6A0E163A" w14:textId="77777777" w:rsidR="00335811" w:rsidRPr="00335811" w:rsidRDefault="00335811" w:rsidP="00335811">
      <w:pPr>
        <w:widowControl w:val="0"/>
        <w:autoSpaceDE w:val="0"/>
        <w:autoSpaceDN w:val="0"/>
        <w:adjustRightInd w:val="0"/>
        <w:ind w:left="640" w:hanging="640"/>
        <w:rPr>
          <w:noProof/>
        </w:rPr>
      </w:pPr>
      <w:r w:rsidRPr="00335811">
        <w:rPr>
          <w:noProof/>
        </w:rPr>
        <w:t>[57]</w:t>
      </w:r>
      <w:r w:rsidRPr="00335811">
        <w:rPr>
          <w:noProof/>
        </w:rPr>
        <w:tab/>
        <w:t xml:space="preserve">K. Liu, “Comparison of very short-term load forecasting techniques,” </w:t>
      </w:r>
      <w:r w:rsidRPr="00335811">
        <w:rPr>
          <w:i/>
          <w:iCs/>
          <w:noProof/>
        </w:rPr>
        <w:t>IEEE Trans. Power Syst.</w:t>
      </w:r>
      <w:r w:rsidRPr="00335811">
        <w:rPr>
          <w:noProof/>
        </w:rPr>
        <w:t>, 1996, doi: 10.1109/59.496169.</w:t>
      </w:r>
    </w:p>
    <w:p w14:paraId="3977A30F" w14:textId="77777777" w:rsidR="00335811" w:rsidRPr="00335811" w:rsidRDefault="00335811" w:rsidP="00335811">
      <w:pPr>
        <w:widowControl w:val="0"/>
        <w:autoSpaceDE w:val="0"/>
        <w:autoSpaceDN w:val="0"/>
        <w:adjustRightInd w:val="0"/>
        <w:ind w:left="640" w:hanging="640"/>
        <w:rPr>
          <w:noProof/>
        </w:rPr>
      </w:pPr>
      <w:r w:rsidRPr="00335811">
        <w:rPr>
          <w:noProof/>
        </w:rPr>
        <w:t>[58]</w:t>
      </w:r>
      <w:r w:rsidRPr="00335811">
        <w:rPr>
          <w:noProof/>
        </w:rPr>
        <w:tab/>
        <w:t xml:space="preserve">W. Charyloniuk and M. S. Chen, “Very short-term load forecasting using artificial neural networks,” </w:t>
      </w:r>
      <w:r w:rsidRPr="00335811">
        <w:rPr>
          <w:i/>
          <w:iCs/>
          <w:noProof/>
        </w:rPr>
        <w:t>IEEE Trans. Power Syst.</w:t>
      </w:r>
      <w:r w:rsidRPr="00335811">
        <w:rPr>
          <w:noProof/>
        </w:rPr>
        <w:t>, 2000, doi: 10.1109/59.852131.</w:t>
      </w:r>
    </w:p>
    <w:p w14:paraId="3DB7572F" w14:textId="77777777" w:rsidR="00335811" w:rsidRPr="00335811" w:rsidRDefault="00335811" w:rsidP="00335811">
      <w:pPr>
        <w:widowControl w:val="0"/>
        <w:autoSpaceDE w:val="0"/>
        <w:autoSpaceDN w:val="0"/>
        <w:adjustRightInd w:val="0"/>
        <w:ind w:left="640" w:hanging="640"/>
        <w:rPr>
          <w:noProof/>
        </w:rPr>
      </w:pPr>
      <w:r w:rsidRPr="00335811">
        <w:rPr>
          <w:noProof/>
        </w:rPr>
        <w:t>[59]</w:t>
      </w:r>
      <w:r w:rsidRPr="00335811">
        <w:rPr>
          <w:noProof/>
        </w:rPr>
        <w:tab/>
        <w:t xml:space="preserve">J. W. Taylor, “An evaluation of methods for very short-term load forecasting using minute-by-minute British data,” </w:t>
      </w:r>
      <w:r w:rsidRPr="00335811">
        <w:rPr>
          <w:i/>
          <w:iCs/>
          <w:noProof/>
        </w:rPr>
        <w:t>Int. J. Forecast.</w:t>
      </w:r>
      <w:r w:rsidRPr="00335811">
        <w:rPr>
          <w:noProof/>
        </w:rPr>
        <w:t>, 2008, doi: 10.1016/j.ijforecast.2008.07.007.</w:t>
      </w:r>
    </w:p>
    <w:p w14:paraId="3D986CA8" w14:textId="77777777" w:rsidR="00335811" w:rsidRPr="00335811" w:rsidRDefault="00335811" w:rsidP="00335811">
      <w:pPr>
        <w:widowControl w:val="0"/>
        <w:autoSpaceDE w:val="0"/>
        <w:autoSpaceDN w:val="0"/>
        <w:adjustRightInd w:val="0"/>
        <w:ind w:left="640" w:hanging="640"/>
        <w:rPr>
          <w:noProof/>
        </w:rPr>
      </w:pPr>
      <w:r w:rsidRPr="00335811">
        <w:rPr>
          <w:noProof/>
        </w:rPr>
        <w:t>[60]</w:t>
      </w:r>
      <w:r w:rsidRPr="00335811">
        <w:rPr>
          <w:noProof/>
        </w:rPr>
        <w:tab/>
        <w:t xml:space="preserve">P. Mandal, T. Senjyu, N. Urasaki, and T. Funabashi, “A neural network based several-hour-ahead electric load forecasting using similar days approach,” </w:t>
      </w:r>
      <w:r w:rsidRPr="00335811">
        <w:rPr>
          <w:i/>
          <w:iCs/>
          <w:noProof/>
        </w:rPr>
        <w:t>Int. J. Electr. Power Energy Syst.</w:t>
      </w:r>
      <w:r w:rsidRPr="00335811">
        <w:rPr>
          <w:noProof/>
        </w:rPr>
        <w:t>, 2006, doi: 10.1016/j.ijepes.2005.12.007.</w:t>
      </w:r>
    </w:p>
    <w:p w14:paraId="1B8D46EB" w14:textId="77777777" w:rsidR="00335811" w:rsidRPr="00335811" w:rsidRDefault="00335811" w:rsidP="00335811">
      <w:pPr>
        <w:widowControl w:val="0"/>
        <w:autoSpaceDE w:val="0"/>
        <w:autoSpaceDN w:val="0"/>
        <w:adjustRightInd w:val="0"/>
        <w:ind w:left="640" w:hanging="640"/>
        <w:rPr>
          <w:noProof/>
        </w:rPr>
      </w:pPr>
      <w:r w:rsidRPr="00335811">
        <w:rPr>
          <w:noProof/>
        </w:rPr>
        <w:t>[61]</w:t>
      </w:r>
      <w:r w:rsidRPr="00335811">
        <w:rPr>
          <w:noProof/>
        </w:rPr>
        <w:tab/>
        <w:t xml:space="preserve">E. Kyriakides and M. Polycarpou, “Short term electric load forecasting: A tutorial,” </w:t>
      </w:r>
      <w:r w:rsidRPr="00335811">
        <w:rPr>
          <w:i/>
          <w:iCs/>
          <w:noProof/>
        </w:rPr>
        <w:lastRenderedPageBreak/>
        <w:t>Stud. Comput. Intell.</w:t>
      </w:r>
      <w:r w:rsidRPr="00335811">
        <w:rPr>
          <w:noProof/>
        </w:rPr>
        <w:t>, 2006, doi: 10.1007/978-3-540-36122-0_16.</w:t>
      </w:r>
    </w:p>
    <w:p w14:paraId="15E66FB4" w14:textId="77777777" w:rsidR="00335811" w:rsidRPr="00335811" w:rsidRDefault="00335811" w:rsidP="00335811">
      <w:pPr>
        <w:widowControl w:val="0"/>
        <w:autoSpaceDE w:val="0"/>
        <w:autoSpaceDN w:val="0"/>
        <w:adjustRightInd w:val="0"/>
        <w:ind w:left="640" w:hanging="640"/>
        <w:rPr>
          <w:noProof/>
        </w:rPr>
      </w:pPr>
      <w:r w:rsidRPr="00335811">
        <w:rPr>
          <w:noProof/>
        </w:rPr>
        <w:t>[62]</w:t>
      </w:r>
      <w:r w:rsidRPr="00335811">
        <w:rPr>
          <w:noProof/>
        </w:rPr>
        <w:tab/>
        <w:t xml:space="preserve">H. S. Hippert, C. E. Pedreira, and R. C. Souza, “Neural networks for short-term load forecasting: A review and evaluation,” </w:t>
      </w:r>
      <w:r w:rsidRPr="00335811">
        <w:rPr>
          <w:i/>
          <w:iCs/>
          <w:noProof/>
        </w:rPr>
        <w:t>IEEE Trans. Power Syst.</w:t>
      </w:r>
      <w:r w:rsidRPr="00335811">
        <w:rPr>
          <w:noProof/>
        </w:rPr>
        <w:t>, 2001, doi: 10.1109/59.910780.</w:t>
      </w:r>
    </w:p>
    <w:p w14:paraId="4458070F" w14:textId="77777777" w:rsidR="00335811" w:rsidRPr="00335811" w:rsidRDefault="00335811" w:rsidP="00335811">
      <w:pPr>
        <w:widowControl w:val="0"/>
        <w:autoSpaceDE w:val="0"/>
        <w:autoSpaceDN w:val="0"/>
        <w:adjustRightInd w:val="0"/>
        <w:ind w:left="640" w:hanging="640"/>
        <w:rPr>
          <w:noProof/>
        </w:rPr>
      </w:pPr>
      <w:r w:rsidRPr="00335811">
        <w:rPr>
          <w:noProof/>
        </w:rPr>
        <w:t>[63]</w:t>
      </w:r>
      <w:r w:rsidRPr="00335811">
        <w:rPr>
          <w:noProof/>
        </w:rPr>
        <w:tab/>
        <w:t xml:space="preserve">Ö. Ö. Bozkurt, G. Biricik, and Z. C. Taysi, “Artificial neural network and SARIMA based models for power load forecasting in Turkish electricity market Ö,” </w:t>
      </w:r>
      <w:r w:rsidRPr="00335811">
        <w:rPr>
          <w:i/>
          <w:iCs/>
          <w:noProof/>
        </w:rPr>
        <w:t>PLoS One</w:t>
      </w:r>
      <w:r w:rsidRPr="00335811">
        <w:rPr>
          <w:noProof/>
        </w:rPr>
        <w:t>, 2017, doi: 10.1371/journal.pone.0175915.</w:t>
      </w:r>
    </w:p>
    <w:p w14:paraId="0013ACE9" w14:textId="77777777" w:rsidR="00335811" w:rsidRPr="00335811" w:rsidRDefault="00335811" w:rsidP="00335811">
      <w:pPr>
        <w:widowControl w:val="0"/>
        <w:autoSpaceDE w:val="0"/>
        <w:autoSpaceDN w:val="0"/>
        <w:adjustRightInd w:val="0"/>
        <w:ind w:left="640" w:hanging="640"/>
        <w:rPr>
          <w:noProof/>
        </w:rPr>
      </w:pPr>
      <w:r w:rsidRPr="00335811">
        <w:rPr>
          <w:noProof/>
        </w:rPr>
        <w:t>[64]</w:t>
      </w:r>
      <w:r w:rsidRPr="00335811">
        <w:rPr>
          <w:noProof/>
        </w:rPr>
        <w:tab/>
        <w:t>S. Dwijayanti, “Short Term Load Forecasting Using a Neural Network Based Time Series Approach,” Oklahoma State University, 2013.</w:t>
      </w:r>
    </w:p>
    <w:p w14:paraId="0DDD0DB0" w14:textId="77777777" w:rsidR="00335811" w:rsidRPr="00335811" w:rsidRDefault="00335811" w:rsidP="00335811">
      <w:pPr>
        <w:widowControl w:val="0"/>
        <w:autoSpaceDE w:val="0"/>
        <w:autoSpaceDN w:val="0"/>
        <w:adjustRightInd w:val="0"/>
        <w:ind w:left="640" w:hanging="640"/>
        <w:rPr>
          <w:noProof/>
        </w:rPr>
      </w:pPr>
      <w:r w:rsidRPr="00335811">
        <w:rPr>
          <w:noProof/>
        </w:rPr>
        <w:t>[65]</w:t>
      </w:r>
      <w:r w:rsidRPr="00335811">
        <w:rPr>
          <w:noProof/>
        </w:rPr>
        <w:tab/>
        <w:t xml:space="preserve">G. J. Tsekouras, N. D. Hatziargyriou, and E. N. Dialynas, “An optimized adaptive neural network for annual midterm energy forecasting,” </w:t>
      </w:r>
      <w:r w:rsidRPr="00335811">
        <w:rPr>
          <w:i/>
          <w:iCs/>
          <w:noProof/>
        </w:rPr>
        <w:t>IEEE Trans. Power Syst.</w:t>
      </w:r>
      <w:r w:rsidRPr="00335811">
        <w:rPr>
          <w:noProof/>
        </w:rPr>
        <w:t>, 2006, doi: 10.1109/TPWRS.2005.860926.</w:t>
      </w:r>
    </w:p>
    <w:p w14:paraId="7462BE66" w14:textId="77777777" w:rsidR="00335811" w:rsidRPr="00335811" w:rsidRDefault="00335811" w:rsidP="00335811">
      <w:pPr>
        <w:widowControl w:val="0"/>
        <w:autoSpaceDE w:val="0"/>
        <w:autoSpaceDN w:val="0"/>
        <w:adjustRightInd w:val="0"/>
        <w:ind w:left="640" w:hanging="640"/>
        <w:rPr>
          <w:noProof/>
        </w:rPr>
      </w:pPr>
      <w:r w:rsidRPr="00335811">
        <w:rPr>
          <w:noProof/>
        </w:rPr>
        <w:t>[66]</w:t>
      </w:r>
      <w:r w:rsidRPr="00335811">
        <w:rPr>
          <w:noProof/>
        </w:rPr>
        <w:tab/>
        <w:t xml:space="preserve">E. Doveh, P. Feigin, D. Greig, and L. Hyams, “Experience with FNN models for medium term power demand predictions,” </w:t>
      </w:r>
      <w:r w:rsidRPr="00335811">
        <w:rPr>
          <w:i/>
          <w:iCs/>
          <w:noProof/>
        </w:rPr>
        <w:t>IEEE Trans. Power Syst.</w:t>
      </w:r>
      <w:r w:rsidRPr="00335811">
        <w:rPr>
          <w:noProof/>
        </w:rPr>
        <w:t>, 1999, doi: 10.1109/59.761878.</w:t>
      </w:r>
    </w:p>
    <w:p w14:paraId="0B2F5606" w14:textId="77777777" w:rsidR="00335811" w:rsidRPr="00335811" w:rsidRDefault="00335811" w:rsidP="00335811">
      <w:pPr>
        <w:widowControl w:val="0"/>
        <w:autoSpaceDE w:val="0"/>
        <w:autoSpaceDN w:val="0"/>
        <w:adjustRightInd w:val="0"/>
        <w:ind w:left="640" w:hanging="640"/>
        <w:rPr>
          <w:noProof/>
        </w:rPr>
      </w:pPr>
      <w:r w:rsidRPr="00335811">
        <w:rPr>
          <w:noProof/>
        </w:rPr>
        <w:t>[67]</w:t>
      </w:r>
      <w:r w:rsidRPr="00335811">
        <w:rPr>
          <w:noProof/>
        </w:rPr>
        <w:tab/>
        <w:t xml:space="preserve">J. Reneses, E. Centeno, and J. Barquín, “Coordination between medium-term generation planning and short-term operation in electricity markets,” </w:t>
      </w:r>
      <w:r w:rsidRPr="00335811">
        <w:rPr>
          <w:i/>
          <w:iCs/>
          <w:noProof/>
        </w:rPr>
        <w:t>IEEE Trans. Power Syst.</w:t>
      </w:r>
      <w:r w:rsidRPr="00335811">
        <w:rPr>
          <w:noProof/>
        </w:rPr>
        <w:t>, 2006, doi: 10.1109/TPWRS.2005.857851.</w:t>
      </w:r>
    </w:p>
    <w:p w14:paraId="3203D51C" w14:textId="77777777" w:rsidR="00335811" w:rsidRPr="00335811" w:rsidRDefault="00335811" w:rsidP="00335811">
      <w:pPr>
        <w:widowControl w:val="0"/>
        <w:autoSpaceDE w:val="0"/>
        <w:autoSpaceDN w:val="0"/>
        <w:adjustRightInd w:val="0"/>
        <w:ind w:left="640" w:hanging="640"/>
        <w:rPr>
          <w:noProof/>
        </w:rPr>
      </w:pPr>
      <w:r w:rsidRPr="00335811">
        <w:rPr>
          <w:noProof/>
        </w:rPr>
        <w:t>[68]</w:t>
      </w:r>
      <w:r w:rsidRPr="00335811">
        <w:rPr>
          <w:noProof/>
        </w:rPr>
        <w:tab/>
        <w:t xml:space="preserve">M. S. Kandil, S. M. El-Debeiky, and N. E. Hasanien, “Long-term load forecasting for fast developing utility using a knowledge-based expert system,” </w:t>
      </w:r>
      <w:r w:rsidRPr="00335811">
        <w:rPr>
          <w:i/>
          <w:iCs/>
          <w:noProof/>
        </w:rPr>
        <w:t>IEEE Trans. Power Syst.</w:t>
      </w:r>
      <w:r w:rsidRPr="00335811">
        <w:rPr>
          <w:noProof/>
        </w:rPr>
        <w:t>, 2002, doi: 10.1109/TPWRS.2002.1007923.</w:t>
      </w:r>
    </w:p>
    <w:p w14:paraId="58135E19" w14:textId="77777777" w:rsidR="00335811" w:rsidRPr="00335811" w:rsidRDefault="00335811" w:rsidP="00335811">
      <w:pPr>
        <w:widowControl w:val="0"/>
        <w:autoSpaceDE w:val="0"/>
        <w:autoSpaceDN w:val="0"/>
        <w:adjustRightInd w:val="0"/>
        <w:ind w:left="640" w:hanging="640"/>
        <w:rPr>
          <w:noProof/>
        </w:rPr>
      </w:pPr>
      <w:r w:rsidRPr="00335811">
        <w:rPr>
          <w:noProof/>
        </w:rPr>
        <w:t>[69]</w:t>
      </w:r>
      <w:r w:rsidRPr="00335811">
        <w:rPr>
          <w:noProof/>
        </w:rPr>
        <w:tab/>
        <w:t xml:space="preserve">R. Houimli, M. Zmami, and O. Ben-Salha, “Short-term electric load forecasting in Tunisia using artificial neural networks,” </w:t>
      </w:r>
      <w:r w:rsidRPr="00335811">
        <w:rPr>
          <w:i/>
          <w:iCs/>
          <w:noProof/>
        </w:rPr>
        <w:t>Energy Syst.</w:t>
      </w:r>
      <w:r w:rsidRPr="00335811">
        <w:rPr>
          <w:noProof/>
        </w:rPr>
        <w:t>, 2020, doi: 10.1007/s12667-</w:t>
      </w:r>
      <w:r w:rsidRPr="00335811">
        <w:rPr>
          <w:noProof/>
        </w:rPr>
        <w:lastRenderedPageBreak/>
        <w:t>019-00324-4.</w:t>
      </w:r>
    </w:p>
    <w:p w14:paraId="7A0DD77F" w14:textId="77777777" w:rsidR="00335811" w:rsidRPr="00335811" w:rsidRDefault="00335811" w:rsidP="00335811">
      <w:pPr>
        <w:widowControl w:val="0"/>
        <w:autoSpaceDE w:val="0"/>
        <w:autoSpaceDN w:val="0"/>
        <w:adjustRightInd w:val="0"/>
        <w:ind w:left="640" w:hanging="640"/>
        <w:rPr>
          <w:noProof/>
        </w:rPr>
      </w:pPr>
      <w:r w:rsidRPr="00335811">
        <w:rPr>
          <w:noProof/>
        </w:rPr>
        <w:t>[70]</w:t>
      </w:r>
      <w:r w:rsidRPr="00335811">
        <w:rPr>
          <w:noProof/>
        </w:rPr>
        <w:tab/>
        <w:t xml:space="preserve">D. C. Park, R. J. Marks, L. E. Atlas, and M. J. Damborg, “Electric load forecasting using an artificial neural network - Power Systems, IEEE Transactions on,” </w:t>
      </w:r>
      <w:r w:rsidRPr="00335811">
        <w:rPr>
          <w:i/>
          <w:iCs/>
          <w:noProof/>
        </w:rPr>
        <w:t>IEEE Transadions Power Syst.</w:t>
      </w:r>
      <w:r w:rsidRPr="00335811">
        <w:rPr>
          <w:noProof/>
        </w:rPr>
        <w:t>, 1991.</w:t>
      </w:r>
    </w:p>
    <w:p w14:paraId="00110AFE" w14:textId="77777777" w:rsidR="00335811" w:rsidRPr="00335811" w:rsidRDefault="00335811" w:rsidP="00335811">
      <w:pPr>
        <w:widowControl w:val="0"/>
        <w:autoSpaceDE w:val="0"/>
        <w:autoSpaceDN w:val="0"/>
        <w:adjustRightInd w:val="0"/>
        <w:ind w:left="640" w:hanging="640"/>
        <w:rPr>
          <w:noProof/>
        </w:rPr>
      </w:pPr>
      <w:r w:rsidRPr="00335811">
        <w:rPr>
          <w:noProof/>
        </w:rPr>
        <w:t>[71]</w:t>
      </w:r>
      <w:r w:rsidRPr="00335811">
        <w:rPr>
          <w:noProof/>
        </w:rPr>
        <w:tab/>
        <w:t xml:space="preserve">A. G. Bakirtzis, V. Petridis, S. J. Klartzis, M. C. Alexiadis, and A. H. Maissis, “A neural network short term load forecasting model for the greek power system,” </w:t>
      </w:r>
      <w:r w:rsidRPr="00335811">
        <w:rPr>
          <w:i/>
          <w:iCs/>
          <w:noProof/>
        </w:rPr>
        <w:t>IEEE Trans. Power Syst.</w:t>
      </w:r>
      <w:r w:rsidRPr="00335811">
        <w:rPr>
          <w:noProof/>
        </w:rPr>
        <w:t>, 1996, doi: 10.1109/59.496166.</w:t>
      </w:r>
    </w:p>
    <w:p w14:paraId="28DF5C76" w14:textId="77777777" w:rsidR="00335811" w:rsidRPr="00335811" w:rsidRDefault="00335811" w:rsidP="00335811">
      <w:pPr>
        <w:widowControl w:val="0"/>
        <w:autoSpaceDE w:val="0"/>
        <w:autoSpaceDN w:val="0"/>
        <w:adjustRightInd w:val="0"/>
        <w:ind w:left="640" w:hanging="640"/>
        <w:rPr>
          <w:noProof/>
        </w:rPr>
      </w:pPr>
      <w:r w:rsidRPr="00335811">
        <w:rPr>
          <w:noProof/>
        </w:rPr>
        <w:t>[72]</w:t>
      </w:r>
      <w:r w:rsidRPr="00335811">
        <w:rPr>
          <w:noProof/>
        </w:rPr>
        <w:tab/>
        <w:t>L. C. P. Velasco, C. R. Villezas, P. N. C. Palahang, and J. A. A. Dagaang, “Next day electric load forecasting using Artificial Neural Networks,” 2016, doi: 10.1109/HNICEM.2015.7393166.</w:t>
      </w:r>
    </w:p>
    <w:p w14:paraId="1BEAD876" w14:textId="77777777" w:rsidR="00335811" w:rsidRPr="00335811" w:rsidRDefault="00335811" w:rsidP="00335811">
      <w:pPr>
        <w:widowControl w:val="0"/>
        <w:autoSpaceDE w:val="0"/>
        <w:autoSpaceDN w:val="0"/>
        <w:adjustRightInd w:val="0"/>
        <w:ind w:left="640" w:hanging="640"/>
        <w:rPr>
          <w:noProof/>
        </w:rPr>
      </w:pPr>
      <w:r w:rsidRPr="00335811">
        <w:rPr>
          <w:noProof/>
        </w:rPr>
        <w:t>[73]</w:t>
      </w:r>
      <w:r w:rsidRPr="00335811">
        <w:rPr>
          <w:noProof/>
        </w:rPr>
        <w:tab/>
        <w:t xml:space="preserve">G. Gross and F. D. Galiana, “SHORT-TERM LOAD FORECASTING.,” </w:t>
      </w:r>
      <w:r w:rsidRPr="00335811">
        <w:rPr>
          <w:i/>
          <w:iCs/>
          <w:noProof/>
        </w:rPr>
        <w:t>Proc. IEEE</w:t>
      </w:r>
      <w:r w:rsidRPr="00335811">
        <w:rPr>
          <w:noProof/>
        </w:rPr>
        <w:t>, 1987, doi: 10.1109/PROC.1987.13927.</w:t>
      </w:r>
    </w:p>
    <w:p w14:paraId="1B7EF3D2" w14:textId="77777777" w:rsidR="00335811" w:rsidRPr="00335811" w:rsidRDefault="00335811" w:rsidP="00335811">
      <w:pPr>
        <w:widowControl w:val="0"/>
        <w:autoSpaceDE w:val="0"/>
        <w:autoSpaceDN w:val="0"/>
        <w:adjustRightInd w:val="0"/>
        <w:ind w:left="640" w:hanging="640"/>
        <w:rPr>
          <w:noProof/>
        </w:rPr>
      </w:pPr>
      <w:r w:rsidRPr="00335811">
        <w:rPr>
          <w:noProof/>
        </w:rPr>
        <w:t>[74]</w:t>
      </w:r>
      <w:r w:rsidRPr="00335811">
        <w:rPr>
          <w:noProof/>
        </w:rPr>
        <w:tab/>
        <w:t>A. Muñoz, E. F. Sánchez-Úbeda, A. Cruz, and J. Marín, “Short-term Forecasting in Power Systems: A Guided Tour,” 2010.</w:t>
      </w:r>
    </w:p>
    <w:p w14:paraId="705C87AB" w14:textId="77777777" w:rsidR="00335811" w:rsidRPr="00335811" w:rsidRDefault="00335811" w:rsidP="00335811">
      <w:pPr>
        <w:widowControl w:val="0"/>
        <w:autoSpaceDE w:val="0"/>
        <w:autoSpaceDN w:val="0"/>
        <w:adjustRightInd w:val="0"/>
        <w:ind w:left="640" w:hanging="640"/>
        <w:rPr>
          <w:noProof/>
        </w:rPr>
      </w:pPr>
      <w:r w:rsidRPr="00335811">
        <w:rPr>
          <w:noProof/>
        </w:rPr>
        <w:t>[75]</w:t>
      </w:r>
      <w:r w:rsidRPr="00335811">
        <w:rPr>
          <w:noProof/>
        </w:rPr>
        <w:tab/>
        <w:t>E. J. Wicksteed, “Short term electric load forecasting for British Columbia, Canada: an exploration of the use of numerical weather prediction data as a predictor in an artificial neural network,” University of British Columbia, 2021.</w:t>
      </w:r>
    </w:p>
    <w:p w14:paraId="28CD96CB" w14:textId="77777777" w:rsidR="00335811" w:rsidRPr="00335811" w:rsidRDefault="00335811" w:rsidP="00335811">
      <w:pPr>
        <w:widowControl w:val="0"/>
        <w:autoSpaceDE w:val="0"/>
        <w:autoSpaceDN w:val="0"/>
        <w:adjustRightInd w:val="0"/>
        <w:ind w:left="640" w:hanging="640"/>
        <w:rPr>
          <w:noProof/>
        </w:rPr>
      </w:pPr>
      <w:r w:rsidRPr="00335811">
        <w:rPr>
          <w:noProof/>
        </w:rPr>
        <w:t>[76]</w:t>
      </w:r>
      <w:r w:rsidRPr="00335811">
        <w:rPr>
          <w:noProof/>
        </w:rPr>
        <w:tab/>
        <w:t>D. Srinivasan and M. A. Lee, “Survey of hybrid fuzzy neural approaches to electric load forecasting,” 1995, doi: 10.1109/icsmc.1995.538416.</w:t>
      </w:r>
    </w:p>
    <w:p w14:paraId="721EC455" w14:textId="77777777" w:rsidR="00335811" w:rsidRPr="00335811" w:rsidRDefault="00335811" w:rsidP="00335811">
      <w:pPr>
        <w:widowControl w:val="0"/>
        <w:autoSpaceDE w:val="0"/>
        <w:autoSpaceDN w:val="0"/>
        <w:adjustRightInd w:val="0"/>
        <w:ind w:left="640" w:hanging="640"/>
        <w:rPr>
          <w:noProof/>
        </w:rPr>
      </w:pPr>
      <w:r w:rsidRPr="00335811">
        <w:rPr>
          <w:noProof/>
        </w:rPr>
        <w:t>[77]</w:t>
      </w:r>
      <w:r w:rsidRPr="00335811">
        <w:rPr>
          <w:noProof/>
        </w:rPr>
        <w:tab/>
        <w:t xml:space="preserve">C. N. Lu, H. T. Wu, and S. Vemuri, “Neural Network Based Short Term Load Forecasting,” </w:t>
      </w:r>
      <w:r w:rsidRPr="00335811">
        <w:rPr>
          <w:i/>
          <w:iCs/>
          <w:noProof/>
        </w:rPr>
        <w:t>IEEE Trans. Power Syst.</w:t>
      </w:r>
      <w:r w:rsidRPr="00335811">
        <w:rPr>
          <w:noProof/>
        </w:rPr>
        <w:t>, 1993, doi: 10.1109/59.221223.</w:t>
      </w:r>
    </w:p>
    <w:p w14:paraId="215EE1DF" w14:textId="77777777" w:rsidR="00335811" w:rsidRPr="00335811" w:rsidRDefault="00335811" w:rsidP="00335811">
      <w:pPr>
        <w:widowControl w:val="0"/>
        <w:autoSpaceDE w:val="0"/>
        <w:autoSpaceDN w:val="0"/>
        <w:adjustRightInd w:val="0"/>
        <w:ind w:left="640" w:hanging="640"/>
        <w:rPr>
          <w:noProof/>
        </w:rPr>
      </w:pPr>
      <w:r w:rsidRPr="00335811">
        <w:rPr>
          <w:noProof/>
        </w:rPr>
        <w:t>[78]</w:t>
      </w:r>
      <w:r w:rsidRPr="00335811">
        <w:rPr>
          <w:noProof/>
        </w:rPr>
        <w:tab/>
        <w:t xml:space="preserve">T. Hong, “Short Term Electric Load Forecasting dissertation,” </w:t>
      </w:r>
      <w:r w:rsidRPr="00335811">
        <w:rPr>
          <w:i/>
          <w:iCs/>
          <w:noProof/>
        </w:rPr>
        <w:t>3442639</w:t>
      </w:r>
      <w:r w:rsidRPr="00335811">
        <w:rPr>
          <w:noProof/>
        </w:rPr>
        <w:t>, 2010.</w:t>
      </w:r>
    </w:p>
    <w:p w14:paraId="500BFE8E" w14:textId="77777777" w:rsidR="00335811" w:rsidRPr="00335811" w:rsidRDefault="00335811" w:rsidP="00335811">
      <w:pPr>
        <w:widowControl w:val="0"/>
        <w:autoSpaceDE w:val="0"/>
        <w:autoSpaceDN w:val="0"/>
        <w:adjustRightInd w:val="0"/>
        <w:ind w:left="640" w:hanging="640"/>
        <w:rPr>
          <w:noProof/>
        </w:rPr>
      </w:pPr>
      <w:r w:rsidRPr="00335811">
        <w:rPr>
          <w:noProof/>
        </w:rPr>
        <w:t>[79]</w:t>
      </w:r>
      <w:r w:rsidRPr="00335811">
        <w:rPr>
          <w:noProof/>
        </w:rPr>
        <w:tab/>
        <w:t xml:space="preserve">J. Foster, “Electric load forecasting with increased embedded renewable </w:t>
      </w:r>
      <w:r w:rsidRPr="00335811">
        <w:rPr>
          <w:noProof/>
        </w:rPr>
        <w:lastRenderedPageBreak/>
        <w:t>generation,” Queen’s University, 2020.</w:t>
      </w:r>
    </w:p>
    <w:p w14:paraId="77315F8E" w14:textId="77777777" w:rsidR="00335811" w:rsidRPr="00335811" w:rsidRDefault="00335811" w:rsidP="00335811">
      <w:pPr>
        <w:widowControl w:val="0"/>
        <w:autoSpaceDE w:val="0"/>
        <w:autoSpaceDN w:val="0"/>
        <w:adjustRightInd w:val="0"/>
        <w:ind w:left="640" w:hanging="640"/>
        <w:rPr>
          <w:noProof/>
        </w:rPr>
      </w:pPr>
      <w:r w:rsidRPr="00335811">
        <w:rPr>
          <w:noProof/>
        </w:rPr>
        <w:t>[80]</w:t>
      </w:r>
      <w:r w:rsidRPr="00335811">
        <w:rPr>
          <w:noProof/>
        </w:rPr>
        <w:tab/>
        <w:t xml:space="preserve">T. Hong and M. Shahidehpour, “Load Forecasting Case Study,” </w:t>
      </w:r>
      <w:r w:rsidRPr="00335811">
        <w:rPr>
          <w:i/>
          <w:iCs/>
          <w:noProof/>
        </w:rPr>
        <w:t>U.S. Dep. Energy</w:t>
      </w:r>
      <w:r w:rsidRPr="00335811">
        <w:rPr>
          <w:noProof/>
        </w:rPr>
        <w:t>, 2015.</w:t>
      </w:r>
    </w:p>
    <w:p w14:paraId="3C2BBFD9" w14:textId="77777777" w:rsidR="00335811" w:rsidRPr="00335811" w:rsidRDefault="00335811" w:rsidP="00335811">
      <w:pPr>
        <w:widowControl w:val="0"/>
        <w:autoSpaceDE w:val="0"/>
        <w:autoSpaceDN w:val="0"/>
        <w:adjustRightInd w:val="0"/>
        <w:ind w:left="640" w:hanging="640"/>
        <w:rPr>
          <w:noProof/>
        </w:rPr>
      </w:pPr>
      <w:r w:rsidRPr="00335811">
        <w:rPr>
          <w:noProof/>
        </w:rPr>
        <w:t>[81]</w:t>
      </w:r>
      <w:r w:rsidRPr="00335811">
        <w:rPr>
          <w:noProof/>
        </w:rPr>
        <w:tab/>
        <w:t>E. Taylor, “Short-term Electrical Load Forecasting for an Institutional/Industrial Power System Using an Artificial Neural Network,” The University of Tennessee, Knoxville, 2013.</w:t>
      </w:r>
    </w:p>
    <w:p w14:paraId="756BCC02" w14:textId="77777777" w:rsidR="00335811" w:rsidRPr="00335811" w:rsidRDefault="00335811" w:rsidP="00335811">
      <w:pPr>
        <w:widowControl w:val="0"/>
        <w:autoSpaceDE w:val="0"/>
        <w:autoSpaceDN w:val="0"/>
        <w:adjustRightInd w:val="0"/>
        <w:ind w:left="640" w:hanging="640"/>
        <w:rPr>
          <w:noProof/>
        </w:rPr>
      </w:pPr>
      <w:r w:rsidRPr="00335811">
        <w:rPr>
          <w:noProof/>
        </w:rPr>
        <w:t>[82]</w:t>
      </w:r>
      <w:r w:rsidRPr="00335811">
        <w:rPr>
          <w:noProof/>
        </w:rPr>
        <w:tab/>
        <w:t xml:space="preserve">M. JANICKI, “Methods of weather variables introduction into short-term electric load forecasting models - a review,” </w:t>
      </w:r>
      <w:r w:rsidRPr="00335811">
        <w:rPr>
          <w:i/>
          <w:iCs/>
          <w:noProof/>
        </w:rPr>
        <w:t>PRZEGLĄD ELEKTROTECHNICZNY</w:t>
      </w:r>
      <w:r w:rsidRPr="00335811">
        <w:rPr>
          <w:noProof/>
        </w:rPr>
        <w:t>, 2017, doi: 10.15199/48.2017.04.18.</w:t>
      </w:r>
    </w:p>
    <w:p w14:paraId="437E634F" w14:textId="77777777" w:rsidR="00335811" w:rsidRPr="00335811" w:rsidRDefault="00335811" w:rsidP="00335811">
      <w:pPr>
        <w:widowControl w:val="0"/>
        <w:autoSpaceDE w:val="0"/>
        <w:autoSpaceDN w:val="0"/>
        <w:adjustRightInd w:val="0"/>
        <w:ind w:left="640" w:hanging="640"/>
        <w:rPr>
          <w:noProof/>
        </w:rPr>
      </w:pPr>
      <w:r w:rsidRPr="00335811">
        <w:rPr>
          <w:noProof/>
        </w:rPr>
        <w:t>[83]</w:t>
      </w:r>
      <w:r w:rsidRPr="00335811">
        <w:rPr>
          <w:noProof/>
        </w:rPr>
        <w:tab/>
        <w:t>L. Friedrich and A. Afshari, “Short-term Forecasting of the Abu Dhabi Electricity Load Using Multiple Weather Variables,” 2015, doi: 10.1016/j.egypro.2015.07.616.</w:t>
      </w:r>
    </w:p>
    <w:p w14:paraId="62B4ADD5" w14:textId="77777777" w:rsidR="00335811" w:rsidRPr="00335811" w:rsidRDefault="00335811" w:rsidP="00335811">
      <w:pPr>
        <w:widowControl w:val="0"/>
        <w:autoSpaceDE w:val="0"/>
        <w:autoSpaceDN w:val="0"/>
        <w:adjustRightInd w:val="0"/>
        <w:ind w:left="640" w:hanging="640"/>
        <w:rPr>
          <w:noProof/>
        </w:rPr>
      </w:pPr>
      <w:r w:rsidRPr="00335811">
        <w:rPr>
          <w:noProof/>
        </w:rPr>
        <w:t>[84]</w:t>
      </w:r>
      <w:r w:rsidRPr="00335811">
        <w:rPr>
          <w:noProof/>
        </w:rPr>
        <w:tab/>
        <w:t xml:space="preserve">J. W. Taylor and R. Buizza, “Neural network load forecasting with weather ensemble predictions,” </w:t>
      </w:r>
      <w:r w:rsidRPr="00335811">
        <w:rPr>
          <w:i/>
          <w:iCs/>
          <w:noProof/>
        </w:rPr>
        <w:t>IEEE Trans. Power Syst.</w:t>
      </w:r>
      <w:r w:rsidRPr="00335811">
        <w:rPr>
          <w:noProof/>
        </w:rPr>
        <w:t>, 2002, doi: 10.1109/TPWRS.2002.800906.</w:t>
      </w:r>
    </w:p>
    <w:p w14:paraId="487D9FF1" w14:textId="77777777" w:rsidR="00335811" w:rsidRPr="00335811" w:rsidRDefault="00335811" w:rsidP="00335811">
      <w:pPr>
        <w:widowControl w:val="0"/>
        <w:autoSpaceDE w:val="0"/>
        <w:autoSpaceDN w:val="0"/>
        <w:adjustRightInd w:val="0"/>
        <w:ind w:left="640" w:hanging="640"/>
        <w:rPr>
          <w:noProof/>
        </w:rPr>
      </w:pPr>
      <w:r w:rsidRPr="00335811">
        <w:rPr>
          <w:noProof/>
        </w:rPr>
        <w:t>[85]</w:t>
      </w:r>
      <w:r w:rsidRPr="00335811">
        <w:rPr>
          <w:noProof/>
        </w:rPr>
        <w:tab/>
        <w:t xml:space="preserve">A. Khotanzad, R. Afkhami-Rohani, and R. Af, “ANNSTLF - Artificial neural network short-term load forecaster - generation three,” </w:t>
      </w:r>
      <w:r w:rsidRPr="00335811">
        <w:rPr>
          <w:i/>
          <w:iCs/>
          <w:noProof/>
        </w:rPr>
        <w:t>IEEE Trans. Power Syst.</w:t>
      </w:r>
      <w:r w:rsidRPr="00335811">
        <w:rPr>
          <w:noProof/>
        </w:rPr>
        <w:t>, vol. 13, no. 4, pp. 1413–1422, 1998, doi: 10.1109/59.736285.</w:t>
      </w:r>
    </w:p>
    <w:p w14:paraId="166DB90B" w14:textId="77777777" w:rsidR="00335811" w:rsidRPr="00335811" w:rsidRDefault="00335811" w:rsidP="00335811">
      <w:pPr>
        <w:widowControl w:val="0"/>
        <w:autoSpaceDE w:val="0"/>
        <w:autoSpaceDN w:val="0"/>
        <w:adjustRightInd w:val="0"/>
        <w:ind w:left="640" w:hanging="640"/>
        <w:rPr>
          <w:noProof/>
        </w:rPr>
      </w:pPr>
      <w:r w:rsidRPr="00335811">
        <w:rPr>
          <w:noProof/>
        </w:rPr>
        <w:t>[86]</w:t>
      </w:r>
      <w:r w:rsidRPr="00335811">
        <w:rPr>
          <w:noProof/>
        </w:rPr>
        <w:tab/>
        <w:t xml:space="preserve">M. Sobhani, A. Campbell, S. Sangamwar, C. Li, and T. Hong, “Combining weather stations for electric load forecasting,” </w:t>
      </w:r>
      <w:r w:rsidRPr="00335811">
        <w:rPr>
          <w:i/>
          <w:iCs/>
          <w:noProof/>
        </w:rPr>
        <w:t>Energies</w:t>
      </w:r>
      <w:r w:rsidRPr="00335811">
        <w:rPr>
          <w:noProof/>
        </w:rPr>
        <w:t>, 2019, doi: 10.3390/en12081510.</w:t>
      </w:r>
    </w:p>
    <w:p w14:paraId="0A60A255" w14:textId="77777777" w:rsidR="00335811" w:rsidRPr="00335811" w:rsidRDefault="00335811" w:rsidP="00335811">
      <w:pPr>
        <w:widowControl w:val="0"/>
        <w:autoSpaceDE w:val="0"/>
        <w:autoSpaceDN w:val="0"/>
        <w:adjustRightInd w:val="0"/>
        <w:ind w:left="640" w:hanging="640"/>
        <w:rPr>
          <w:noProof/>
        </w:rPr>
      </w:pPr>
      <w:r w:rsidRPr="00335811">
        <w:rPr>
          <w:noProof/>
        </w:rPr>
        <w:t>[87]</w:t>
      </w:r>
      <w:r w:rsidRPr="00335811">
        <w:rPr>
          <w:noProof/>
        </w:rPr>
        <w:tab/>
        <w:t xml:space="preserve">T. Hong, P. Wang, and L. White, “Weather station selection for electric load forecasting,” </w:t>
      </w:r>
      <w:r w:rsidRPr="00335811">
        <w:rPr>
          <w:i/>
          <w:iCs/>
          <w:noProof/>
        </w:rPr>
        <w:t>Int. J. Forecast.</w:t>
      </w:r>
      <w:r w:rsidRPr="00335811">
        <w:rPr>
          <w:noProof/>
        </w:rPr>
        <w:t>, 2015, doi: 10.1016/j.ijforecast.2014.07.001.</w:t>
      </w:r>
    </w:p>
    <w:p w14:paraId="3840475C" w14:textId="77777777" w:rsidR="00335811" w:rsidRPr="00335811" w:rsidRDefault="00335811" w:rsidP="00335811">
      <w:pPr>
        <w:widowControl w:val="0"/>
        <w:autoSpaceDE w:val="0"/>
        <w:autoSpaceDN w:val="0"/>
        <w:adjustRightInd w:val="0"/>
        <w:ind w:left="640" w:hanging="640"/>
        <w:rPr>
          <w:noProof/>
        </w:rPr>
      </w:pPr>
      <w:r w:rsidRPr="00335811">
        <w:rPr>
          <w:noProof/>
        </w:rPr>
        <w:t>[88]</w:t>
      </w:r>
      <w:r w:rsidRPr="00335811">
        <w:rPr>
          <w:noProof/>
        </w:rPr>
        <w:tab/>
        <w:t xml:space="preserve">S. N. Fallah, M. Ganjkhani, S. Shamshirband, and K. wing Chau, “Computational intelligence on short-term load forecasting: A methodological overview,” </w:t>
      </w:r>
      <w:r w:rsidRPr="00335811">
        <w:rPr>
          <w:i/>
          <w:iCs/>
          <w:noProof/>
        </w:rPr>
        <w:t>Energies</w:t>
      </w:r>
      <w:r w:rsidRPr="00335811">
        <w:rPr>
          <w:noProof/>
        </w:rPr>
        <w:t xml:space="preserve">. </w:t>
      </w:r>
      <w:r w:rsidRPr="00335811">
        <w:rPr>
          <w:noProof/>
        </w:rPr>
        <w:lastRenderedPageBreak/>
        <w:t>2019, doi: 10.3390/en12030393.</w:t>
      </w:r>
    </w:p>
    <w:p w14:paraId="14FE5BE8" w14:textId="77777777" w:rsidR="00335811" w:rsidRPr="00335811" w:rsidRDefault="00335811" w:rsidP="00335811">
      <w:pPr>
        <w:widowControl w:val="0"/>
        <w:autoSpaceDE w:val="0"/>
        <w:autoSpaceDN w:val="0"/>
        <w:adjustRightInd w:val="0"/>
        <w:ind w:left="640" w:hanging="640"/>
        <w:rPr>
          <w:noProof/>
        </w:rPr>
      </w:pPr>
      <w:r w:rsidRPr="00335811">
        <w:rPr>
          <w:noProof/>
        </w:rPr>
        <w:t>[89]</w:t>
      </w:r>
      <w:r w:rsidRPr="00335811">
        <w:rPr>
          <w:noProof/>
        </w:rPr>
        <w:tab/>
        <w:t xml:space="preserve">S. Moreno-Carbonell, E. F. Sánchez-Úbeda, and A. Muñoz, “Rethinking weather station selection for electric load forecasting using genetic algorithms,” </w:t>
      </w:r>
      <w:r w:rsidRPr="00335811">
        <w:rPr>
          <w:i/>
          <w:iCs/>
          <w:noProof/>
        </w:rPr>
        <w:t>Int. J. Forecast.</w:t>
      </w:r>
      <w:r w:rsidRPr="00335811">
        <w:rPr>
          <w:noProof/>
        </w:rPr>
        <w:t>, 2020, doi: 10.1016/j.ijforecast.2019.08.008.</w:t>
      </w:r>
    </w:p>
    <w:p w14:paraId="7D1891B1" w14:textId="77777777" w:rsidR="00335811" w:rsidRPr="00335811" w:rsidRDefault="00335811" w:rsidP="00335811">
      <w:pPr>
        <w:widowControl w:val="0"/>
        <w:autoSpaceDE w:val="0"/>
        <w:autoSpaceDN w:val="0"/>
        <w:adjustRightInd w:val="0"/>
        <w:ind w:left="640" w:hanging="640"/>
        <w:rPr>
          <w:noProof/>
        </w:rPr>
      </w:pPr>
      <w:r w:rsidRPr="00335811">
        <w:rPr>
          <w:noProof/>
        </w:rPr>
        <w:t>[90]</w:t>
      </w:r>
      <w:r w:rsidRPr="00335811">
        <w:rPr>
          <w:noProof/>
        </w:rPr>
        <w:tab/>
        <w:t>S. Fan, K. Methaprayoon, and W. J. Lee, “Multi-area load forecasting for system with large geographical area,” 2008, doi: 10.1109/ICPS.2008.4606287.</w:t>
      </w:r>
    </w:p>
    <w:p w14:paraId="329A3F45" w14:textId="77777777" w:rsidR="00335811" w:rsidRPr="00335811" w:rsidRDefault="00335811" w:rsidP="00335811">
      <w:pPr>
        <w:widowControl w:val="0"/>
        <w:autoSpaceDE w:val="0"/>
        <w:autoSpaceDN w:val="0"/>
        <w:adjustRightInd w:val="0"/>
        <w:ind w:left="640" w:hanging="640"/>
        <w:rPr>
          <w:noProof/>
        </w:rPr>
      </w:pPr>
      <w:r w:rsidRPr="00335811">
        <w:rPr>
          <w:noProof/>
        </w:rPr>
        <w:t>[91]</w:t>
      </w:r>
      <w:r w:rsidRPr="00335811">
        <w:rPr>
          <w:noProof/>
        </w:rPr>
        <w:tab/>
        <w:t>E. L. Taylor, “Short-term Electrical Load Forecasting for an Institutional/ Industrial Power System Using an Artificial Neural Network,” University of Tennessee, 2013.</w:t>
      </w:r>
    </w:p>
    <w:p w14:paraId="6279F93B" w14:textId="77777777" w:rsidR="00335811" w:rsidRPr="00335811" w:rsidRDefault="00335811" w:rsidP="00335811">
      <w:pPr>
        <w:widowControl w:val="0"/>
        <w:autoSpaceDE w:val="0"/>
        <w:autoSpaceDN w:val="0"/>
        <w:adjustRightInd w:val="0"/>
        <w:ind w:left="640" w:hanging="640"/>
        <w:rPr>
          <w:noProof/>
        </w:rPr>
      </w:pPr>
      <w:r w:rsidRPr="00335811">
        <w:rPr>
          <w:noProof/>
        </w:rPr>
        <w:t>[92]</w:t>
      </w:r>
      <w:r w:rsidRPr="00335811">
        <w:rPr>
          <w:noProof/>
        </w:rPr>
        <w:tab/>
        <w:t>T. Hong, P. Wang, and H. L. Willis, “A naïve multiple linear regression benchmark for short term load forecasting,” 2011, doi: 10.1109/PES.2011.6038881.</w:t>
      </w:r>
    </w:p>
    <w:p w14:paraId="7C5B2AFD" w14:textId="77777777" w:rsidR="00335811" w:rsidRPr="00335811" w:rsidRDefault="00335811" w:rsidP="00335811">
      <w:pPr>
        <w:widowControl w:val="0"/>
        <w:autoSpaceDE w:val="0"/>
        <w:autoSpaceDN w:val="0"/>
        <w:adjustRightInd w:val="0"/>
        <w:ind w:left="640" w:hanging="640"/>
        <w:rPr>
          <w:noProof/>
        </w:rPr>
      </w:pPr>
      <w:r w:rsidRPr="00335811">
        <w:rPr>
          <w:noProof/>
        </w:rPr>
        <w:t>[93]</w:t>
      </w:r>
      <w:r w:rsidRPr="00335811">
        <w:rPr>
          <w:noProof/>
        </w:rPr>
        <w:tab/>
        <w:t xml:space="preserve">K. Methaprayoon, W. J. Lee, S. Rasmiddatta, J. R. Liao, and R. J. Ross, “Multistage artificial neural network short-term load forecasting engine with front-end weather forecast,” </w:t>
      </w:r>
      <w:r w:rsidRPr="00335811">
        <w:rPr>
          <w:i/>
          <w:iCs/>
          <w:noProof/>
        </w:rPr>
        <w:t>IEEE Trans. Ind. Appl.</w:t>
      </w:r>
      <w:r w:rsidRPr="00335811">
        <w:rPr>
          <w:noProof/>
        </w:rPr>
        <w:t>, 2007, doi: 10.1109/TIA.2007.908190.</w:t>
      </w:r>
    </w:p>
    <w:p w14:paraId="508D34F4" w14:textId="77777777" w:rsidR="00335811" w:rsidRPr="00335811" w:rsidRDefault="00335811" w:rsidP="00335811">
      <w:pPr>
        <w:widowControl w:val="0"/>
        <w:autoSpaceDE w:val="0"/>
        <w:autoSpaceDN w:val="0"/>
        <w:adjustRightInd w:val="0"/>
        <w:ind w:left="640" w:hanging="640"/>
        <w:rPr>
          <w:noProof/>
        </w:rPr>
      </w:pPr>
      <w:r w:rsidRPr="00335811">
        <w:rPr>
          <w:noProof/>
        </w:rPr>
        <w:t>[94]</w:t>
      </w:r>
      <w:r w:rsidRPr="00335811">
        <w:rPr>
          <w:noProof/>
        </w:rPr>
        <w:tab/>
        <w:t>A. K. Singh, Ibraheem, S. Khatoon, M. Muazzam, and D. K. Chaturvedi, “Load forecasting techniques and methodologies: A review,” 2012, doi: 10.1109/ICPCES.2012.6508132.</w:t>
      </w:r>
    </w:p>
    <w:p w14:paraId="54355705" w14:textId="77777777" w:rsidR="00335811" w:rsidRPr="00335811" w:rsidRDefault="00335811" w:rsidP="00335811">
      <w:pPr>
        <w:widowControl w:val="0"/>
        <w:autoSpaceDE w:val="0"/>
        <w:autoSpaceDN w:val="0"/>
        <w:adjustRightInd w:val="0"/>
        <w:ind w:left="640" w:hanging="640"/>
        <w:rPr>
          <w:noProof/>
        </w:rPr>
      </w:pPr>
      <w:r w:rsidRPr="00335811">
        <w:rPr>
          <w:noProof/>
        </w:rPr>
        <w:t>[95]</w:t>
      </w:r>
      <w:r w:rsidRPr="00335811">
        <w:rPr>
          <w:noProof/>
        </w:rPr>
        <w:tab/>
        <w:t xml:space="preserve">G. Papacharalampous, H. Tyralis, and D. Koutsoyiannis, “Predictability of monthly temperature and precipitation using automatic time series forecasting methods,” </w:t>
      </w:r>
      <w:r w:rsidRPr="00335811">
        <w:rPr>
          <w:i/>
          <w:iCs/>
          <w:noProof/>
        </w:rPr>
        <w:t>Acta Geophys.</w:t>
      </w:r>
      <w:r w:rsidRPr="00335811">
        <w:rPr>
          <w:noProof/>
        </w:rPr>
        <w:t>, 2018, doi: 10.1007/s11600-018-0120-7.</w:t>
      </w:r>
    </w:p>
    <w:p w14:paraId="1D58479D" w14:textId="77777777" w:rsidR="00335811" w:rsidRPr="00335811" w:rsidRDefault="00335811" w:rsidP="00335811">
      <w:pPr>
        <w:widowControl w:val="0"/>
        <w:autoSpaceDE w:val="0"/>
        <w:autoSpaceDN w:val="0"/>
        <w:adjustRightInd w:val="0"/>
        <w:ind w:left="640" w:hanging="640"/>
        <w:rPr>
          <w:noProof/>
        </w:rPr>
      </w:pPr>
      <w:r w:rsidRPr="00335811">
        <w:rPr>
          <w:noProof/>
        </w:rPr>
        <w:t>[96]</w:t>
      </w:r>
      <w:r w:rsidRPr="00335811">
        <w:rPr>
          <w:noProof/>
        </w:rPr>
        <w:tab/>
        <w:t xml:space="preserve">P. Wang, B. Liu, and T. Hong, “Electric load forecasting with recency effect: A big data approach,” </w:t>
      </w:r>
      <w:r w:rsidRPr="00335811">
        <w:rPr>
          <w:i/>
          <w:iCs/>
          <w:noProof/>
        </w:rPr>
        <w:t>Int. J. Forecast.</w:t>
      </w:r>
      <w:r w:rsidRPr="00335811">
        <w:rPr>
          <w:noProof/>
        </w:rPr>
        <w:t>, 2016, doi: 10.1016/j.ijforecast.2015.09.006.</w:t>
      </w:r>
    </w:p>
    <w:p w14:paraId="5EC021FB" w14:textId="77777777" w:rsidR="00335811" w:rsidRPr="00335811" w:rsidRDefault="00335811" w:rsidP="00335811">
      <w:pPr>
        <w:widowControl w:val="0"/>
        <w:autoSpaceDE w:val="0"/>
        <w:autoSpaceDN w:val="0"/>
        <w:adjustRightInd w:val="0"/>
        <w:ind w:left="640" w:hanging="640"/>
        <w:rPr>
          <w:noProof/>
        </w:rPr>
      </w:pPr>
      <w:r w:rsidRPr="00335811">
        <w:rPr>
          <w:noProof/>
        </w:rPr>
        <w:t>[97]</w:t>
      </w:r>
      <w:r w:rsidRPr="00335811">
        <w:rPr>
          <w:noProof/>
        </w:rPr>
        <w:tab/>
        <w:t xml:space="preserve">A. Bracale, G. Carpinelli, P. De Falco, and T. Hong, “Short-term industrial load forecasting: A case study in an Italian factory,” 2017, doi: </w:t>
      </w:r>
      <w:r w:rsidRPr="00335811">
        <w:rPr>
          <w:noProof/>
        </w:rPr>
        <w:lastRenderedPageBreak/>
        <w:t>10.1109/ISGTEurope.2017.8260176.</w:t>
      </w:r>
    </w:p>
    <w:p w14:paraId="0BE4931F" w14:textId="77777777" w:rsidR="00335811" w:rsidRPr="00335811" w:rsidRDefault="00335811" w:rsidP="00335811">
      <w:pPr>
        <w:widowControl w:val="0"/>
        <w:autoSpaceDE w:val="0"/>
        <w:autoSpaceDN w:val="0"/>
        <w:adjustRightInd w:val="0"/>
        <w:ind w:left="640" w:hanging="640"/>
        <w:rPr>
          <w:noProof/>
        </w:rPr>
      </w:pPr>
      <w:r w:rsidRPr="00335811">
        <w:rPr>
          <w:noProof/>
        </w:rPr>
        <w:t>[98]</w:t>
      </w:r>
      <w:r w:rsidRPr="00335811">
        <w:rPr>
          <w:noProof/>
        </w:rPr>
        <w:tab/>
        <w:t xml:space="preserve">M. Rana and I. Koprinska, “Forecasting electricity load with advanced wavelet neural networks,” </w:t>
      </w:r>
      <w:r w:rsidRPr="00335811">
        <w:rPr>
          <w:i/>
          <w:iCs/>
          <w:noProof/>
        </w:rPr>
        <w:t>Neurocomputing</w:t>
      </w:r>
      <w:r w:rsidRPr="00335811">
        <w:rPr>
          <w:noProof/>
        </w:rPr>
        <w:t>, 2016, doi: 10.1016/j.neucom.2015.12.004.</w:t>
      </w:r>
    </w:p>
    <w:p w14:paraId="5AECC62E" w14:textId="77777777" w:rsidR="00335811" w:rsidRPr="00335811" w:rsidRDefault="00335811" w:rsidP="00335811">
      <w:pPr>
        <w:widowControl w:val="0"/>
        <w:autoSpaceDE w:val="0"/>
        <w:autoSpaceDN w:val="0"/>
        <w:adjustRightInd w:val="0"/>
        <w:ind w:left="640" w:hanging="640"/>
        <w:rPr>
          <w:noProof/>
        </w:rPr>
      </w:pPr>
      <w:r w:rsidRPr="00335811">
        <w:rPr>
          <w:noProof/>
        </w:rPr>
        <w:t>[99]</w:t>
      </w:r>
      <w:r w:rsidRPr="00335811">
        <w:rPr>
          <w:noProof/>
        </w:rPr>
        <w:tab/>
        <w:t xml:space="preserve">Da Liu, K. Sun, H. Huang, and P. Tang, “Monthly load forecasting based on economic data by decomposition integration theory,” </w:t>
      </w:r>
      <w:r w:rsidRPr="00335811">
        <w:rPr>
          <w:i/>
          <w:iCs/>
          <w:noProof/>
        </w:rPr>
        <w:t>Sustain.</w:t>
      </w:r>
      <w:r w:rsidRPr="00335811">
        <w:rPr>
          <w:noProof/>
        </w:rPr>
        <w:t>, 2018, doi: 10.3390/su10093282.</w:t>
      </w:r>
    </w:p>
    <w:p w14:paraId="487BBC36" w14:textId="77777777" w:rsidR="00335811" w:rsidRPr="00335811" w:rsidRDefault="00335811" w:rsidP="00335811">
      <w:pPr>
        <w:widowControl w:val="0"/>
        <w:autoSpaceDE w:val="0"/>
        <w:autoSpaceDN w:val="0"/>
        <w:adjustRightInd w:val="0"/>
        <w:ind w:left="640" w:hanging="640"/>
        <w:rPr>
          <w:noProof/>
        </w:rPr>
      </w:pPr>
      <w:r w:rsidRPr="00335811">
        <w:rPr>
          <w:noProof/>
        </w:rPr>
        <w:t>[100]</w:t>
      </w:r>
      <w:r w:rsidRPr="00335811">
        <w:rPr>
          <w:noProof/>
        </w:rPr>
        <w:tab/>
        <w:t xml:space="preserve">T. Hong, M. Gui, M. E. Baran, and H. L. Willis, “Modeling and forecasting hourly electric load by multiple linear regression with interactions,” </w:t>
      </w:r>
      <w:r w:rsidRPr="00335811">
        <w:rPr>
          <w:i/>
          <w:iCs/>
          <w:noProof/>
        </w:rPr>
        <w:t>IEEE PES Gen. Meet. PES 2010</w:t>
      </w:r>
      <w:r w:rsidRPr="00335811">
        <w:rPr>
          <w:noProof/>
        </w:rPr>
        <w:t>, pp. 1–8, 2010, doi: 10.1109/PES.2010.5589959.</w:t>
      </w:r>
    </w:p>
    <w:p w14:paraId="4DF033DD" w14:textId="77777777" w:rsidR="00335811" w:rsidRPr="00335811" w:rsidRDefault="00335811" w:rsidP="00335811">
      <w:pPr>
        <w:widowControl w:val="0"/>
        <w:autoSpaceDE w:val="0"/>
        <w:autoSpaceDN w:val="0"/>
        <w:adjustRightInd w:val="0"/>
        <w:ind w:left="640" w:hanging="640"/>
        <w:rPr>
          <w:noProof/>
        </w:rPr>
      </w:pPr>
      <w:r w:rsidRPr="00335811">
        <w:rPr>
          <w:noProof/>
        </w:rPr>
        <w:t>[101]</w:t>
      </w:r>
      <w:r w:rsidRPr="00335811">
        <w:rPr>
          <w:noProof/>
        </w:rPr>
        <w:tab/>
        <w:t>M. Abuella and B. Chowdhury, “Solar power probabilistic forecasting by using multiple linear regression analysis,” 2015, doi: 10.1109/SECON.2015.7132869.</w:t>
      </w:r>
    </w:p>
    <w:p w14:paraId="130293BC" w14:textId="77777777" w:rsidR="00335811" w:rsidRPr="00335811" w:rsidRDefault="00335811" w:rsidP="00335811">
      <w:pPr>
        <w:widowControl w:val="0"/>
        <w:autoSpaceDE w:val="0"/>
        <w:autoSpaceDN w:val="0"/>
        <w:adjustRightInd w:val="0"/>
        <w:ind w:left="640" w:hanging="640"/>
        <w:rPr>
          <w:noProof/>
        </w:rPr>
      </w:pPr>
      <w:r w:rsidRPr="00335811">
        <w:rPr>
          <w:noProof/>
        </w:rPr>
        <w:t>[102]</w:t>
      </w:r>
      <w:r w:rsidRPr="00335811">
        <w:rPr>
          <w:noProof/>
        </w:rPr>
        <w:tab/>
        <w:t xml:space="preserve">K. Panklib, C. Prakasvudhisarn, and D. Khummongkol, “Electricity Consumption Forecasting in Thailand Using an Artificial Neural Network and Multiple Linear Regression,” </w:t>
      </w:r>
      <w:r w:rsidRPr="00335811">
        <w:rPr>
          <w:i/>
          <w:iCs/>
          <w:noProof/>
        </w:rPr>
        <w:t>Energy Sources, Part B Econ. Plan. Policy</w:t>
      </w:r>
      <w:r w:rsidRPr="00335811">
        <w:rPr>
          <w:noProof/>
        </w:rPr>
        <w:t>, 2015, doi: 10.1080/15567249.2011.559520.</w:t>
      </w:r>
    </w:p>
    <w:p w14:paraId="64EA3CBB" w14:textId="77777777" w:rsidR="00335811" w:rsidRPr="00335811" w:rsidRDefault="00335811" w:rsidP="00335811">
      <w:pPr>
        <w:widowControl w:val="0"/>
        <w:autoSpaceDE w:val="0"/>
        <w:autoSpaceDN w:val="0"/>
        <w:adjustRightInd w:val="0"/>
        <w:ind w:left="640" w:hanging="640"/>
        <w:rPr>
          <w:noProof/>
        </w:rPr>
      </w:pPr>
      <w:r w:rsidRPr="00335811">
        <w:rPr>
          <w:noProof/>
        </w:rPr>
        <w:t>[103]</w:t>
      </w:r>
      <w:r w:rsidRPr="00335811">
        <w:rPr>
          <w:noProof/>
        </w:rPr>
        <w:tab/>
        <w:t>X. Sun, Z. Ouyang, and D. Yue, “Short-term load forecasting based on multivariate linear regression,” 2017, doi: 10.1109/EI2.2017.8245401.</w:t>
      </w:r>
    </w:p>
    <w:p w14:paraId="0928BCEF" w14:textId="77777777" w:rsidR="00335811" w:rsidRPr="00335811" w:rsidRDefault="00335811" w:rsidP="00335811">
      <w:pPr>
        <w:widowControl w:val="0"/>
        <w:autoSpaceDE w:val="0"/>
        <w:autoSpaceDN w:val="0"/>
        <w:adjustRightInd w:val="0"/>
        <w:ind w:left="640" w:hanging="640"/>
        <w:rPr>
          <w:noProof/>
        </w:rPr>
      </w:pPr>
      <w:r w:rsidRPr="00335811">
        <w:rPr>
          <w:noProof/>
        </w:rPr>
        <w:t>[104]</w:t>
      </w:r>
      <w:r w:rsidRPr="00335811">
        <w:rPr>
          <w:noProof/>
        </w:rPr>
        <w:tab/>
        <w:t xml:space="preserve">R. Weron, </w:t>
      </w:r>
      <w:r w:rsidRPr="00335811">
        <w:rPr>
          <w:i/>
          <w:iCs/>
          <w:noProof/>
        </w:rPr>
        <w:t>Modeling and forecasting electricity loads and prices: A statistical approach</w:t>
      </w:r>
      <w:r w:rsidRPr="00335811">
        <w:rPr>
          <w:noProof/>
        </w:rPr>
        <w:t>. wiley, 2006.</w:t>
      </w:r>
    </w:p>
    <w:p w14:paraId="7AE4DEFC" w14:textId="77777777" w:rsidR="00335811" w:rsidRPr="00335811" w:rsidRDefault="00335811" w:rsidP="00335811">
      <w:pPr>
        <w:widowControl w:val="0"/>
        <w:autoSpaceDE w:val="0"/>
        <w:autoSpaceDN w:val="0"/>
        <w:adjustRightInd w:val="0"/>
        <w:ind w:left="640" w:hanging="640"/>
        <w:rPr>
          <w:noProof/>
        </w:rPr>
      </w:pPr>
      <w:r w:rsidRPr="00335811">
        <w:rPr>
          <w:noProof/>
        </w:rPr>
        <w:t>[105]</w:t>
      </w:r>
      <w:r w:rsidRPr="00335811">
        <w:rPr>
          <w:noProof/>
        </w:rPr>
        <w:tab/>
        <w:t>N. Amral, C. S. Özveren, and D. King, “Short term load forecasting using multiple linear regression,” 2007, doi: 10.1109/UPEC.2007.4469121.</w:t>
      </w:r>
    </w:p>
    <w:p w14:paraId="394B524C" w14:textId="77777777" w:rsidR="00335811" w:rsidRPr="00335811" w:rsidRDefault="00335811" w:rsidP="00335811">
      <w:pPr>
        <w:widowControl w:val="0"/>
        <w:autoSpaceDE w:val="0"/>
        <w:autoSpaceDN w:val="0"/>
        <w:adjustRightInd w:val="0"/>
        <w:ind w:left="640" w:hanging="640"/>
        <w:rPr>
          <w:noProof/>
        </w:rPr>
      </w:pPr>
      <w:r w:rsidRPr="00335811">
        <w:rPr>
          <w:noProof/>
        </w:rPr>
        <w:t>[106]</w:t>
      </w:r>
      <w:r w:rsidRPr="00335811">
        <w:rPr>
          <w:noProof/>
        </w:rPr>
        <w:tab/>
        <w:t>T. Hong, “Short Term Electric Load Forecasting,” North Carolina State University, 2010.</w:t>
      </w:r>
    </w:p>
    <w:p w14:paraId="19A1050E" w14:textId="77777777" w:rsidR="00335811" w:rsidRPr="00335811" w:rsidRDefault="00335811" w:rsidP="00335811">
      <w:pPr>
        <w:widowControl w:val="0"/>
        <w:autoSpaceDE w:val="0"/>
        <w:autoSpaceDN w:val="0"/>
        <w:adjustRightInd w:val="0"/>
        <w:ind w:left="640" w:hanging="640"/>
        <w:rPr>
          <w:noProof/>
        </w:rPr>
      </w:pPr>
      <w:r w:rsidRPr="00335811">
        <w:rPr>
          <w:noProof/>
        </w:rPr>
        <w:lastRenderedPageBreak/>
        <w:t>[107]</w:t>
      </w:r>
      <w:r w:rsidRPr="00335811">
        <w:rPr>
          <w:noProof/>
        </w:rPr>
        <w:tab/>
        <w:t xml:space="preserve">E. Stellwagen and L. Tashman, “ARIMA : The Models of Box and Jenkins,” </w:t>
      </w:r>
      <w:r w:rsidRPr="00335811">
        <w:rPr>
          <w:i/>
          <w:iCs/>
          <w:noProof/>
        </w:rPr>
        <w:t>Foresight Int. J. Appl. Forecast.</w:t>
      </w:r>
      <w:r w:rsidRPr="00335811">
        <w:rPr>
          <w:noProof/>
        </w:rPr>
        <w:t>, 2013.</w:t>
      </w:r>
    </w:p>
    <w:p w14:paraId="514B9C96" w14:textId="77777777" w:rsidR="00335811" w:rsidRPr="00335811" w:rsidRDefault="00335811" w:rsidP="00335811">
      <w:pPr>
        <w:widowControl w:val="0"/>
        <w:autoSpaceDE w:val="0"/>
        <w:autoSpaceDN w:val="0"/>
        <w:adjustRightInd w:val="0"/>
        <w:ind w:left="640" w:hanging="640"/>
        <w:rPr>
          <w:noProof/>
        </w:rPr>
      </w:pPr>
      <w:r w:rsidRPr="00335811">
        <w:rPr>
          <w:noProof/>
        </w:rPr>
        <w:t>[108]</w:t>
      </w:r>
      <w:r w:rsidRPr="00335811">
        <w:rPr>
          <w:noProof/>
        </w:rPr>
        <w:tab/>
        <w:t xml:space="preserve">K. Goswami, A. Ganguly, and A. K. Sil, “Day ahead forecasting and peak load management using multivariate auto regression technique,” </w:t>
      </w:r>
      <w:r w:rsidRPr="00335811">
        <w:rPr>
          <w:i/>
          <w:iCs/>
          <w:noProof/>
        </w:rPr>
        <w:t>Proc. 2018 IEEE Appl. Signal Process. Conf. ASPCON 2018</w:t>
      </w:r>
      <w:r w:rsidRPr="00335811">
        <w:rPr>
          <w:noProof/>
        </w:rPr>
        <w:t>, no. 1, pp. 279–282, 2018, doi: 10.1109/ASPCON.2018.8748661.</w:t>
      </w:r>
    </w:p>
    <w:p w14:paraId="5CC310AA" w14:textId="77777777" w:rsidR="00335811" w:rsidRPr="00335811" w:rsidRDefault="00335811" w:rsidP="00335811">
      <w:pPr>
        <w:widowControl w:val="0"/>
        <w:autoSpaceDE w:val="0"/>
        <w:autoSpaceDN w:val="0"/>
        <w:adjustRightInd w:val="0"/>
        <w:ind w:left="640" w:hanging="640"/>
        <w:rPr>
          <w:noProof/>
        </w:rPr>
      </w:pPr>
      <w:r w:rsidRPr="00335811">
        <w:rPr>
          <w:noProof/>
        </w:rPr>
        <w:t>[109]</w:t>
      </w:r>
      <w:r w:rsidRPr="00335811">
        <w:rPr>
          <w:noProof/>
        </w:rPr>
        <w:tab/>
        <w:t xml:space="preserve">R. Bonetto and M. Rossi, “Parallel multi-step ahead power demand forecasting through NAR neural networks,” </w:t>
      </w:r>
      <w:r w:rsidRPr="00335811">
        <w:rPr>
          <w:i/>
          <w:iCs/>
          <w:noProof/>
        </w:rPr>
        <w:t>2016 IEEE Int. Conf. Smart Grid Commun. SmartGridComm 2016</w:t>
      </w:r>
      <w:r w:rsidRPr="00335811">
        <w:rPr>
          <w:noProof/>
        </w:rPr>
        <w:t>, pp. 314–319, Dec. 2016, doi: 10.1109/SmartGridComm.2016.7778780.</w:t>
      </w:r>
    </w:p>
    <w:p w14:paraId="4263325C" w14:textId="77777777" w:rsidR="00335811" w:rsidRPr="00335811" w:rsidRDefault="00335811" w:rsidP="00335811">
      <w:pPr>
        <w:widowControl w:val="0"/>
        <w:autoSpaceDE w:val="0"/>
        <w:autoSpaceDN w:val="0"/>
        <w:adjustRightInd w:val="0"/>
        <w:ind w:left="640" w:hanging="640"/>
        <w:rPr>
          <w:noProof/>
        </w:rPr>
      </w:pPr>
      <w:r w:rsidRPr="00335811">
        <w:rPr>
          <w:noProof/>
        </w:rPr>
        <w:t>[110]</w:t>
      </w:r>
      <w:r w:rsidRPr="00335811">
        <w:rPr>
          <w:noProof/>
        </w:rPr>
        <w:tab/>
        <w:t xml:space="preserve">G. N. Shilpa and G. S. Sheshadri, “ARIMAX Model for Short-Term Electrical Load Forecasting,” </w:t>
      </w:r>
      <w:r w:rsidRPr="00335811">
        <w:rPr>
          <w:i/>
          <w:iCs/>
          <w:noProof/>
        </w:rPr>
        <w:t>Int. J. Recent Technol. Eng.</w:t>
      </w:r>
      <w:r w:rsidRPr="00335811">
        <w:rPr>
          <w:noProof/>
        </w:rPr>
        <w:t>, 2019, doi: 10.35940/ijrte.d7950.118419.</w:t>
      </w:r>
    </w:p>
    <w:p w14:paraId="728FBCC6" w14:textId="77777777" w:rsidR="00335811" w:rsidRPr="00335811" w:rsidRDefault="00335811" w:rsidP="00335811">
      <w:pPr>
        <w:widowControl w:val="0"/>
        <w:autoSpaceDE w:val="0"/>
        <w:autoSpaceDN w:val="0"/>
        <w:adjustRightInd w:val="0"/>
        <w:ind w:left="640" w:hanging="640"/>
        <w:rPr>
          <w:noProof/>
        </w:rPr>
      </w:pPr>
      <w:r w:rsidRPr="00335811">
        <w:rPr>
          <w:noProof/>
        </w:rPr>
        <w:t>[111]</w:t>
      </w:r>
      <w:r w:rsidRPr="00335811">
        <w:rPr>
          <w:noProof/>
        </w:rPr>
        <w:tab/>
        <w:t xml:space="preserve">H. Cui and X. Peng, “Short-Term City Electric Load Forecasting with Considering Temperature Effects: An Improved ARIMAX Model,” </w:t>
      </w:r>
      <w:r w:rsidRPr="00335811">
        <w:rPr>
          <w:i/>
          <w:iCs/>
          <w:noProof/>
        </w:rPr>
        <w:t>Math. Probl. Eng.</w:t>
      </w:r>
      <w:r w:rsidRPr="00335811">
        <w:rPr>
          <w:noProof/>
        </w:rPr>
        <w:t>, 2015, doi: 10.1155/2015/589374.</w:t>
      </w:r>
    </w:p>
    <w:p w14:paraId="0F49F177" w14:textId="77777777" w:rsidR="00335811" w:rsidRPr="00335811" w:rsidRDefault="00335811" w:rsidP="00335811">
      <w:pPr>
        <w:widowControl w:val="0"/>
        <w:autoSpaceDE w:val="0"/>
        <w:autoSpaceDN w:val="0"/>
        <w:adjustRightInd w:val="0"/>
        <w:ind w:left="640" w:hanging="640"/>
        <w:rPr>
          <w:noProof/>
        </w:rPr>
      </w:pPr>
      <w:r w:rsidRPr="00335811">
        <w:rPr>
          <w:noProof/>
        </w:rPr>
        <w:t>[112]</w:t>
      </w:r>
      <w:r w:rsidRPr="00335811">
        <w:rPr>
          <w:noProof/>
        </w:rPr>
        <w:tab/>
        <w:t>A. Shadkam, “Using SARIMAX to forecast electricity demand and consumption in university buildings,” The University of British Columbia, 2020.</w:t>
      </w:r>
    </w:p>
    <w:p w14:paraId="22C12DAF" w14:textId="77777777" w:rsidR="00335811" w:rsidRPr="00335811" w:rsidRDefault="00335811" w:rsidP="00335811">
      <w:pPr>
        <w:widowControl w:val="0"/>
        <w:autoSpaceDE w:val="0"/>
        <w:autoSpaceDN w:val="0"/>
        <w:adjustRightInd w:val="0"/>
        <w:ind w:left="640" w:hanging="640"/>
        <w:rPr>
          <w:noProof/>
        </w:rPr>
      </w:pPr>
      <w:r w:rsidRPr="00335811">
        <w:rPr>
          <w:noProof/>
        </w:rPr>
        <w:t>[113]</w:t>
      </w:r>
      <w:r w:rsidRPr="00335811">
        <w:rPr>
          <w:noProof/>
        </w:rPr>
        <w:tab/>
        <w:t>I. Fernández, C. E. Borges, and Y. K. Penya, “Efficient building load forecasting,” 2011, doi: 10.1109/ETFA.2011.6059103.</w:t>
      </w:r>
    </w:p>
    <w:p w14:paraId="6802690A" w14:textId="77777777" w:rsidR="00335811" w:rsidRPr="00335811" w:rsidRDefault="00335811" w:rsidP="00335811">
      <w:pPr>
        <w:widowControl w:val="0"/>
        <w:autoSpaceDE w:val="0"/>
        <w:autoSpaceDN w:val="0"/>
        <w:adjustRightInd w:val="0"/>
        <w:ind w:left="640" w:hanging="640"/>
        <w:rPr>
          <w:noProof/>
        </w:rPr>
      </w:pPr>
      <w:r w:rsidRPr="00335811">
        <w:rPr>
          <w:noProof/>
        </w:rPr>
        <w:t>[114]</w:t>
      </w:r>
      <w:r w:rsidRPr="00335811">
        <w:rPr>
          <w:noProof/>
        </w:rPr>
        <w:tab/>
        <w:t xml:space="preserve">W. S. McCulloch and W. Pitts, “A logical calculus of the ideas immanent in nervous activity,” </w:t>
      </w:r>
      <w:r w:rsidRPr="00335811">
        <w:rPr>
          <w:i/>
          <w:iCs/>
          <w:noProof/>
        </w:rPr>
        <w:t>Bull. Math. Biophys.</w:t>
      </w:r>
      <w:r w:rsidRPr="00335811">
        <w:rPr>
          <w:noProof/>
        </w:rPr>
        <w:t>, 1943, doi: 10.1007/BF02478259.</w:t>
      </w:r>
    </w:p>
    <w:p w14:paraId="3F849600" w14:textId="77777777" w:rsidR="00335811" w:rsidRPr="00335811" w:rsidRDefault="00335811" w:rsidP="00335811">
      <w:pPr>
        <w:widowControl w:val="0"/>
        <w:autoSpaceDE w:val="0"/>
        <w:autoSpaceDN w:val="0"/>
        <w:adjustRightInd w:val="0"/>
        <w:ind w:left="640" w:hanging="640"/>
        <w:rPr>
          <w:noProof/>
        </w:rPr>
      </w:pPr>
      <w:r w:rsidRPr="00335811">
        <w:rPr>
          <w:noProof/>
        </w:rPr>
        <w:t>[115]</w:t>
      </w:r>
      <w:r w:rsidRPr="00335811">
        <w:rPr>
          <w:noProof/>
        </w:rPr>
        <w:tab/>
        <w:t xml:space="preserve">D. O. Hebb, “The first stage of perception: growth of the assembly,” </w:t>
      </w:r>
      <w:r w:rsidRPr="00335811">
        <w:rPr>
          <w:i/>
          <w:iCs/>
          <w:noProof/>
        </w:rPr>
        <w:t>Organ. Behav.</w:t>
      </w:r>
      <w:r w:rsidRPr="00335811">
        <w:rPr>
          <w:noProof/>
        </w:rPr>
        <w:t>, 1949, doi: 10.1016/0301-0082(84)90021-2.</w:t>
      </w:r>
    </w:p>
    <w:p w14:paraId="5C7B5105" w14:textId="77777777" w:rsidR="00335811" w:rsidRPr="00335811" w:rsidRDefault="00335811" w:rsidP="00335811">
      <w:pPr>
        <w:widowControl w:val="0"/>
        <w:autoSpaceDE w:val="0"/>
        <w:autoSpaceDN w:val="0"/>
        <w:adjustRightInd w:val="0"/>
        <w:ind w:left="640" w:hanging="640"/>
        <w:rPr>
          <w:noProof/>
        </w:rPr>
      </w:pPr>
      <w:r w:rsidRPr="00335811">
        <w:rPr>
          <w:noProof/>
        </w:rPr>
        <w:lastRenderedPageBreak/>
        <w:t>[116]</w:t>
      </w:r>
      <w:r w:rsidRPr="00335811">
        <w:rPr>
          <w:noProof/>
        </w:rPr>
        <w:tab/>
        <w:t xml:space="preserve">F. Rosenblatt, “The perceptron: A probabilistic model for information storage and organization in the brain,” </w:t>
      </w:r>
      <w:r w:rsidRPr="00335811">
        <w:rPr>
          <w:i/>
          <w:iCs/>
          <w:noProof/>
        </w:rPr>
        <w:t>Psychol. Rev.</w:t>
      </w:r>
      <w:r w:rsidRPr="00335811">
        <w:rPr>
          <w:noProof/>
        </w:rPr>
        <w:t>, 1958, doi: 10.1037/h0042519.</w:t>
      </w:r>
    </w:p>
    <w:p w14:paraId="01E0108D" w14:textId="77777777" w:rsidR="00335811" w:rsidRPr="00335811" w:rsidRDefault="00335811" w:rsidP="00335811">
      <w:pPr>
        <w:widowControl w:val="0"/>
        <w:autoSpaceDE w:val="0"/>
        <w:autoSpaceDN w:val="0"/>
        <w:adjustRightInd w:val="0"/>
        <w:ind w:left="640" w:hanging="640"/>
        <w:rPr>
          <w:noProof/>
        </w:rPr>
      </w:pPr>
      <w:r w:rsidRPr="00335811">
        <w:rPr>
          <w:noProof/>
        </w:rPr>
        <w:t>[117]</w:t>
      </w:r>
      <w:r w:rsidRPr="00335811">
        <w:rPr>
          <w:noProof/>
        </w:rPr>
        <w:tab/>
        <w:t xml:space="preserve">D. E. Rumelhart, G. E. Hinton, and R. J. Williams, “Learning representations by back-propagating errors,” </w:t>
      </w:r>
      <w:r w:rsidRPr="00335811">
        <w:rPr>
          <w:i/>
          <w:iCs/>
          <w:noProof/>
        </w:rPr>
        <w:t>Nature</w:t>
      </w:r>
      <w:r w:rsidRPr="00335811">
        <w:rPr>
          <w:noProof/>
        </w:rPr>
        <w:t>, 1986, doi: 10.1038/323533a0.</w:t>
      </w:r>
    </w:p>
    <w:p w14:paraId="0BE79BA3" w14:textId="77777777" w:rsidR="00335811" w:rsidRPr="00335811" w:rsidRDefault="00335811" w:rsidP="00335811">
      <w:pPr>
        <w:widowControl w:val="0"/>
        <w:autoSpaceDE w:val="0"/>
        <w:autoSpaceDN w:val="0"/>
        <w:adjustRightInd w:val="0"/>
        <w:ind w:left="640" w:hanging="640"/>
        <w:rPr>
          <w:noProof/>
        </w:rPr>
      </w:pPr>
      <w:r w:rsidRPr="00335811">
        <w:rPr>
          <w:noProof/>
        </w:rPr>
        <w:t>[118]</w:t>
      </w:r>
      <w:r w:rsidRPr="00335811">
        <w:rPr>
          <w:noProof/>
        </w:rPr>
        <w:tab/>
        <w:t xml:space="preserve">X. H. Le, H. V. Ho, G. Lee, and S. Jung, “Application of Long Short-Term Memory (LSTM) neural network for flood forecasting,” </w:t>
      </w:r>
      <w:r w:rsidRPr="00335811">
        <w:rPr>
          <w:i/>
          <w:iCs/>
          <w:noProof/>
        </w:rPr>
        <w:t>Water (Switzerland)</w:t>
      </w:r>
      <w:r w:rsidRPr="00335811">
        <w:rPr>
          <w:noProof/>
        </w:rPr>
        <w:t>, 2019, doi: 10.3390/w11071387.</w:t>
      </w:r>
    </w:p>
    <w:p w14:paraId="4F4A6859" w14:textId="77777777" w:rsidR="00335811" w:rsidRPr="00335811" w:rsidRDefault="00335811" w:rsidP="00335811">
      <w:pPr>
        <w:widowControl w:val="0"/>
        <w:autoSpaceDE w:val="0"/>
        <w:autoSpaceDN w:val="0"/>
        <w:adjustRightInd w:val="0"/>
        <w:ind w:left="640" w:hanging="640"/>
        <w:rPr>
          <w:noProof/>
        </w:rPr>
      </w:pPr>
      <w:r w:rsidRPr="00335811">
        <w:rPr>
          <w:noProof/>
        </w:rPr>
        <w:t>[119]</w:t>
      </w:r>
      <w:r w:rsidRPr="00335811">
        <w:rPr>
          <w:noProof/>
        </w:rPr>
        <w:tab/>
        <w:t xml:space="preserve">M. Munem, T. M. Rubaith Bashar, M. H. Roni, M. Shahriar, T. B. Shawkat, and H. Rahaman, “Electric power load forecasting based on multivariate LSTM neural network using bayesian optimization,” </w:t>
      </w:r>
      <w:r w:rsidRPr="00335811">
        <w:rPr>
          <w:i/>
          <w:iCs/>
          <w:noProof/>
        </w:rPr>
        <w:t>2020 IEEE Electr. Power Energy Conf. EPEC 2020</w:t>
      </w:r>
      <w:r w:rsidRPr="00335811">
        <w:rPr>
          <w:noProof/>
        </w:rPr>
        <w:t>, vol. 3, 2020, doi: 10.1109/EPEC48502.2020.9320123.</w:t>
      </w:r>
    </w:p>
    <w:p w14:paraId="74920EA3" w14:textId="77777777" w:rsidR="00335811" w:rsidRPr="00335811" w:rsidRDefault="00335811" w:rsidP="00335811">
      <w:pPr>
        <w:widowControl w:val="0"/>
        <w:autoSpaceDE w:val="0"/>
        <w:autoSpaceDN w:val="0"/>
        <w:adjustRightInd w:val="0"/>
        <w:ind w:left="640" w:hanging="640"/>
        <w:rPr>
          <w:noProof/>
        </w:rPr>
      </w:pPr>
      <w:r w:rsidRPr="00335811">
        <w:rPr>
          <w:noProof/>
        </w:rPr>
        <w:t>[120]</w:t>
      </w:r>
      <w:r w:rsidRPr="00335811">
        <w:rPr>
          <w:noProof/>
        </w:rPr>
        <w:tab/>
        <w:t xml:space="preserve">V. Dehalwar, A. Kalam, M. L. Kolhe, and A. Zayegh, “Electricity load forecasting for urban area using weather forecast information,” </w:t>
      </w:r>
      <w:r w:rsidRPr="00335811">
        <w:rPr>
          <w:i/>
          <w:iCs/>
          <w:noProof/>
        </w:rPr>
        <w:t>2016 IEEE Int. Conf. Power Renew. Energy, ICPRE 2016</w:t>
      </w:r>
      <w:r w:rsidRPr="00335811">
        <w:rPr>
          <w:noProof/>
        </w:rPr>
        <w:t>, pp. 355–359, 2017, doi: 10.1109/ICPRE.2016.7871231.</w:t>
      </w:r>
    </w:p>
    <w:p w14:paraId="22487ED9" w14:textId="77777777" w:rsidR="00335811" w:rsidRPr="00335811" w:rsidRDefault="00335811" w:rsidP="00335811">
      <w:pPr>
        <w:widowControl w:val="0"/>
        <w:autoSpaceDE w:val="0"/>
        <w:autoSpaceDN w:val="0"/>
        <w:adjustRightInd w:val="0"/>
        <w:ind w:left="640" w:hanging="640"/>
        <w:rPr>
          <w:noProof/>
        </w:rPr>
      </w:pPr>
      <w:r w:rsidRPr="00335811">
        <w:rPr>
          <w:noProof/>
        </w:rPr>
        <w:t>[121]</w:t>
      </w:r>
      <w:r w:rsidRPr="00335811">
        <w:rPr>
          <w:noProof/>
        </w:rPr>
        <w:tab/>
        <w:t xml:space="preserve">A. Si. Walia, “Activation functions and it’s types-Which is better?,” </w:t>
      </w:r>
      <w:r w:rsidRPr="00335811">
        <w:rPr>
          <w:i/>
          <w:iCs/>
          <w:noProof/>
        </w:rPr>
        <w:t>Towards Data Science</w:t>
      </w:r>
      <w:r w:rsidRPr="00335811">
        <w:rPr>
          <w:noProof/>
        </w:rPr>
        <w:t>, 2017. .</w:t>
      </w:r>
    </w:p>
    <w:p w14:paraId="52371995" w14:textId="77777777" w:rsidR="00335811" w:rsidRPr="00335811" w:rsidRDefault="00335811" w:rsidP="00335811">
      <w:pPr>
        <w:widowControl w:val="0"/>
        <w:autoSpaceDE w:val="0"/>
        <w:autoSpaceDN w:val="0"/>
        <w:adjustRightInd w:val="0"/>
        <w:ind w:left="640" w:hanging="640"/>
        <w:rPr>
          <w:noProof/>
        </w:rPr>
      </w:pPr>
      <w:r w:rsidRPr="00335811">
        <w:rPr>
          <w:noProof/>
        </w:rPr>
        <w:t>[122]</w:t>
      </w:r>
      <w:r w:rsidRPr="00335811">
        <w:rPr>
          <w:noProof/>
        </w:rPr>
        <w:tab/>
        <w:t>“Activation Function - AI Wiki,” 2019. https://docs.paperspace.com/machine-learning/wiki/activation-function (accessed Sep. 18, 2021).</w:t>
      </w:r>
    </w:p>
    <w:p w14:paraId="26DD3F4C" w14:textId="77777777" w:rsidR="00335811" w:rsidRPr="00335811" w:rsidRDefault="00335811" w:rsidP="00335811">
      <w:pPr>
        <w:widowControl w:val="0"/>
        <w:autoSpaceDE w:val="0"/>
        <w:autoSpaceDN w:val="0"/>
        <w:adjustRightInd w:val="0"/>
        <w:ind w:left="640" w:hanging="640"/>
        <w:rPr>
          <w:noProof/>
        </w:rPr>
      </w:pPr>
      <w:r w:rsidRPr="00335811">
        <w:rPr>
          <w:noProof/>
        </w:rPr>
        <w:t>[123]</w:t>
      </w:r>
      <w:r w:rsidRPr="00335811">
        <w:rPr>
          <w:noProof/>
        </w:rPr>
        <w:tab/>
        <w:t>“Artificial Neural Network (ANN) with Practical Implementation | by Amir Ali | Wavy AI Research Foundation | Medium,” 2019. https://medium.com/machine-learning-researcher/artificial-neural-network-ann-4481fa33d85a (accessed Sep. 10, 2021).</w:t>
      </w:r>
    </w:p>
    <w:p w14:paraId="10D21C1B" w14:textId="77777777" w:rsidR="00335811" w:rsidRPr="00335811" w:rsidRDefault="00335811" w:rsidP="00335811">
      <w:pPr>
        <w:widowControl w:val="0"/>
        <w:autoSpaceDE w:val="0"/>
        <w:autoSpaceDN w:val="0"/>
        <w:adjustRightInd w:val="0"/>
        <w:ind w:left="640" w:hanging="640"/>
        <w:rPr>
          <w:noProof/>
        </w:rPr>
      </w:pPr>
      <w:r w:rsidRPr="00335811">
        <w:rPr>
          <w:noProof/>
        </w:rPr>
        <w:lastRenderedPageBreak/>
        <w:t>[124]</w:t>
      </w:r>
      <w:r w:rsidRPr="00335811">
        <w:rPr>
          <w:noProof/>
        </w:rPr>
        <w:tab/>
        <w:t xml:space="preserve">C. L. COCIANU and H. GRIGORYAN, “An Artificial Neural Network for Data Forecasting Purposes,” </w:t>
      </w:r>
      <w:r w:rsidRPr="00335811">
        <w:rPr>
          <w:i/>
          <w:iCs/>
          <w:noProof/>
        </w:rPr>
        <w:t>Inform. Econ.</w:t>
      </w:r>
      <w:r w:rsidRPr="00335811">
        <w:rPr>
          <w:noProof/>
        </w:rPr>
        <w:t>, 2015, doi: 10.12948/issn14531305/19.2.2015.04.</w:t>
      </w:r>
    </w:p>
    <w:p w14:paraId="678CF4F3" w14:textId="77777777" w:rsidR="00335811" w:rsidRPr="00335811" w:rsidRDefault="00335811" w:rsidP="00335811">
      <w:pPr>
        <w:widowControl w:val="0"/>
        <w:autoSpaceDE w:val="0"/>
        <w:autoSpaceDN w:val="0"/>
        <w:adjustRightInd w:val="0"/>
        <w:ind w:left="640" w:hanging="640"/>
        <w:rPr>
          <w:noProof/>
        </w:rPr>
      </w:pPr>
      <w:r w:rsidRPr="00335811">
        <w:rPr>
          <w:noProof/>
        </w:rPr>
        <w:t>[125]</w:t>
      </w:r>
      <w:r w:rsidRPr="00335811">
        <w:rPr>
          <w:noProof/>
        </w:rPr>
        <w:tab/>
        <w:t xml:space="preserve">M. Adya and F. Collopy, “How effective are neural networks at forecasting and prediction? A review and evaluation,” </w:t>
      </w:r>
      <w:r w:rsidRPr="00335811">
        <w:rPr>
          <w:i/>
          <w:iCs/>
          <w:noProof/>
        </w:rPr>
        <w:t>J. Forecast.</w:t>
      </w:r>
      <w:r w:rsidRPr="00335811">
        <w:rPr>
          <w:noProof/>
        </w:rPr>
        <w:t>, 1998, doi: 10.1002/(sici)1099-131x(1998090)17:5/6&lt;481::aid-for709&gt;3.0.co;2-q.</w:t>
      </w:r>
    </w:p>
    <w:p w14:paraId="259DF083" w14:textId="77777777" w:rsidR="00335811" w:rsidRPr="00335811" w:rsidRDefault="00335811" w:rsidP="00335811">
      <w:pPr>
        <w:widowControl w:val="0"/>
        <w:autoSpaceDE w:val="0"/>
        <w:autoSpaceDN w:val="0"/>
        <w:adjustRightInd w:val="0"/>
        <w:ind w:left="640" w:hanging="640"/>
        <w:rPr>
          <w:noProof/>
        </w:rPr>
      </w:pPr>
      <w:r w:rsidRPr="00335811">
        <w:rPr>
          <w:noProof/>
        </w:rPr>
        <w:t>[126]</w:t>
      </w:r>
      <w:r w:rsidRPr="00335811">
        <w:rPr>
          <w:noProof/>
        </w:rPr>
        <w:tab/>
        <w:t xml:space="preserve">Zhang, G., E. Patuwo, and M. Y. Hu, “Forecasting with Artificial neural networds,” </w:t>
      </w:r>
      <w:r w:rsidRPr="00335811">
        <w:rPr>
          <w:i/>
          <w:iCs/>
          <w:noProof/>
        </w:rPr>
        <w:t>Int. J. Forecast.</w:t>
      </w:r>
      <w:r w:rsidRPr="00335811">
        <w:rPr>
          <w:noProof/>
        </w:rPr>
        <w:t>, 1998.</w:t>
      </w:r>
    </w:p>
    <w:p w14:paraId="37208A16" w14:textId="77777777" w:rsidR="00335811" w:rsidRPr="00335811" w:rsidRDefault="00335811" w:rsidP="00335811">
      <w:pPr>
        <w:widowControl w:val="0"/>
        <w:autoSpaceDE w:val="0"/>
        <w:autoSpaceDN w:val="0"/>
        <w:adjustRightInd w:val="0"/>
        <w:ind w:left="640" w:hanging="640"/>
        <w:rPr>
          <w:noProof/>
        </w:rPr>
      </w:pPr>
      <w:r w:rsidRPr="00335811">
        <w:rPr>
          <w:noProof/>
        </w:rPr>
        <w:t>[127]</w:t>
      </w:r>
      <w:r w:rsidRPr="00335811">
        <w:rPr>
          <w:noProof/>
        </w:rPr>
        <w:tab/>
        <w:t xml:space="preserve">A. D. Papalexopoulos, S. Hao, and T. M. Peng, “An implementation of a neural network based load forecasting model for the EMS,” </w:t>
      </w:r>
      <w:r w:rsidRPr="00335811">
        <w:rPr>
          <w:i/>
          <w:iCs/>
          <w:noProof/>
        </w:rPr>
        <w:t>IEEE Trans. Power Syst.</w:t>
      </w:r>
      <w:r w:rsidRPr="00335811">
        <w:rPr>
          <w:noProof/>
        </w:rPr>
        <w:t>, 1994, doi: 10.1109/59.331456.</w:t>
      </w:r>
    </w:p>
    <w:p w14:paraId="765E462E" w14:textId="77777777" w:rsidR="00335811" w:rsidRPr="00335811" w:rsidRDefault="00335811" w:rsidP="00335811">
      <w:pPr>
        <w:widowControl w:val="0"/>
        <w:autoSpaceDE w:val="0"/>
        <w:autoSpaceDN w:val="0"/>
        <w:adjustRightInd w:val="0"/>
        <w:ind w:left="640" w:hanging="640"/>
        <w:rPr>
          <w:noProof/>
        </w:rPr>
      </w:pPr>
      <w:r w:rsidRPr="00335811">
        <w:rPr>
          <w:noProof/>
        </w:rPr>
        <w:t>[128]</w:t>
      </w:r>
      <w:r w:rsidRPr="00335811">
        <w:rPr>
          <w:noProof/>
        </w:rPr>
        <w:tab/>
        <w:t xml:space="preserve">A. D. Papalexopoulos and T. C. Hesterberg, “A regression-based approach to short-term system load forecasting,” </w:t>
      </w:r>
      <w:r w:rsidRPr="00335811">
        <w:rPr>
          <w:i/>
          <w:iCs/>
          <w:noProof/>
        </w:rPr>
        <w:t>IEEE Trans. Power Syst.</w:t>
      </w:r>
      <w:r w:rsidRPr="00335811">
        <w:rPr>
          <w:noProof/>
        </w:rPr>
        <w:t>, 1990, doi: 10.1109/59.99410.</w:t>
      </w:r>
    </w:p>
    <w:p w14:paraId="19B74AE6" w14:textId="77777777" w:rsidR="00335811" w:rsidRPr="00335811" w:rsidRDefault="00335811" w:rsidP="00335811">
      <w:pPr>
        <w:widowControl w:val="0"/>
        <w:autoSpaceDE w:val="0"/>
        <w:autoSpaceDN w:val="0"/>
        <w:adjustRightInd w:val="0"/>
        <w:ind w:left="640" w:hanging="640"/>
        <w:rPr>
          <w:noProof/>
        </w:rPr>
      </w:pPr>
      <w:r w:rsidRPr="00335811">
        <w:rPr>
          <w:noProof/>
        </w:rPr>
        <w:t>[129]</w:t>
      </w:r>
      <w:r w:rsidRPr="00335811">
        <w:rPr>
          <w:noProof/>
        </w:rPr>
        <w:tab/>
        <w:t xml:space="preserve">B. F. Hobbs, “Analysis of the value for unit commitment of improved load forecasts,” </w:t>
      </w:r>
      <w:r w:rsidRPr="00335811">
        <w:rPr>
          <w:i/>
          <w:iCs/>
          <w:noProof/>
        </w:rPr>
        <w:t>IEEE Trans. Power Syst.</w:t>
      </w:r>
      <w:r w:rsidRPr="00335811">
        <w:rPr>
          <w:noProof/>
        </w:rPr>
        <w:t>, 1999, doi: 10.1109/59.801894.</w:t>
      </w:r>
    </w:p>
    <w:p w14:paraId="27C11A85" w14:textId="77777777" w:rsidR="00335811" w:rsidRPr="00335811" w:rsidRDefault="00335811" w:rsidP="00335811">
      <w:pPr>
        <w:widowControl w:val="0"/>
        <w:autoSpaceDE w:val="0"/>
        <w:autoSpaceDN w:val="0"/>
        <w:adjustRightInd w:val="0"/>
        <w:ind w:left="640" w:hanging="640"/>
        <w:rPr>
          <w:noProof/>
        </w:rPr>
      </w:pPr>
      <w:r w:rsidRPr="00335811">
        <w:rPr>
          <w:noProof/>
        </w:rPr>
        <w:t>[130]</w:t>
      </w:r>
      <w:r w:rsidRPr="00335811">
        <w:rPr>
          <w:noProof/>
        </w:rPr>
        <w:tab/>
        <w:t xml:space="preserve">A. Khotanzad, R. C. Hwang, A. Abaye, and D. Maratukulam, “An Adaptive Modular Artificial Neural Network Hourly Load Forecaster and its Implementation at Electric Utilities,” </w:t>
      </w:r>
      <w:r w:rsidRPr="00335811">
        <w:rPr>
          <w:i/>
          <w:iCs/>
          <w:noProof/>
        </w:rPr>
        <w:t>IEEE Trans. Power Syst.</w:t>
      </w:r>
      <w:r w:rsidRPr="00335811">
        <w:rPr>
          <w:noProof/>
        </w:rPr>
        <w:t>, 1995, doi: 10.1109/59.466468.</w:t>
      </w:r>
    </w:p>
    <w:p w14:paraId="3623264D" w14:textId="77777777" w:rsidR="00335811" w:rsidRPr="00335811" w:rsidRDefault="00335811" w:rsidP="00335811">
      <w:pPr>
        <w:widowControl w:val="0"/>
        <w:autoSpaceDE w:val="0"/>
        <w:autoSpaceDN w:val="0"/>
        <w:adjustRightInd w:val="0"/>
        <w:ind w:left="640" w:hanging="640"/>
        <w:rPr>
          <w:noProof/>
        </w:rPr>
      </w:pPr>
      <w:r w:rsidRPr="00335811">
        <w:rPr>
          <w:noProof/>
        </w:rPr>
        <w:t>[131]</w:t>
      </w:r>
      <w:r w:rsidRPr="00335811">
        <w:rPr>
          <w:noProof/>
        </w:rPr>
        <w:tab/>
        <w:t xml:space="preserve">A. Khotanzad, R. Afkhami-Rohani, T. L. Lu, A. Abaye, M. Davis, and D. J. Maratukulam, “ANNSTLF - A neural-network-based electric load forecasting system,” </w:t>
      </w:r>
      <w:r w:rsidRPr="00335811">
        <w:rPr>
          <w:i/>
          <w:iCs/>
          <w:noProof/>
        </w:rPr>
        <w:t>IEEE Trans. Neural Networks</w:t>
      </w:r>
      <w:r w:rsidRPr="00335811">
        <w:rPr>
          <w:noProof/>
        </w:rPr>
        <w:t>, 1997, doi: 10.1109/72.595881.</w:t>
      </w:r>
    </w:p>
    <w:p w14:paraId="7D812479" w14:textId="77777777" w:rsidR="00335811" w:rsidRPr="00335811" w:rsidRDefault="00335811" w:rsidP="00335811">
      <w:pPr>
        <w:widowControl w:val="0"/>
        <w:autoSpaceDE w:val="0"/>
        <w:autoSpaceDN w:val="0"/>
        <w:adjustRightInd w:val="0"/>
        <w:ind w:left="640" w:hanging="640"/>
        <w:rPr>
          <w:noProof/>
        </w:rPr>
      </w:pPr>
      <w:r w:rsidRPr="00335811">
        <w:rPr>
          <w:noProof/>
        </w:rPr>
        <w:t>[132]</w:t>
      </w:r>
      <w:r w:rsidRPr="00335811">
        <w:rPr>
          <w:noProof/>
        </w:rPr>
        <w:tab/>
        <w:t xml:space="preserve">“Recursive least squares filter - Wikipedia.” </w:t>
      </w:r>
      <w:r w:rsidRPr="00335811">
        <w:rPr>
          <w:noProof/>
        </w:rPr>
        <w:lastRenderedPageBreak/>
        <w:t>https://en.wikipedia.org/wiki/Recursive_least_squares_filter (accessed Oct. 08, 2021).</w:t>
      </w:r>
    </w:p>
    <w:p w14:paraId="5E612141" w14:textId="77777777" w:rsidR="00335811" w:rsidRPr="00335811" w:rsidRDefault="00335811" w:rsidP="00335811">
      <w:pPr>
        <w:widowControl w:val="0"/>
        <w:autoSpaceDE w:val="0"/>
        <w:autoSpaceDN w:val="0"/>
        <w:adjustRightInd w:val="0"/>
        <w:ind w:left="640" w:hanging="640"/>
        <w:rPr>
          <w:noProof/>
        </w:rPr>
      </w:pPr>
      <w:r w:rsidRPr="00335811">
        <w:rPr>
          <w:noProof/>
        </w:rPr>
        <w:t>[133]</w:t>
      </w:r>
      <w:r w:rsidRPr="00335811">
        <w:rPr>
          <w:noProof/>
        </w:rPr>
        <w:tab/>
        <w:t xml:space="preserve">A. Khotanzad, E. Zhou, and H. Elragal, “A neuro-fuzzy approach to short-term load forecasting in a price-sensitive environment,” </w:t>
      </w:r>
      <w:r w:rsidRPr="00335811">
        <w:rPr>
          <w:i/>
          <w:iCs/>
          <w:noProof/>
        </w:rPr>
        <w:t>IEEE Trans. Power Syst.</w:t>
      </w:r>
      <w:r w:rsidRPr="00335811">
        <w:rPr>
          <w:noProof/>
        </w:rPr>
        <w:t>, vol. 17, no. 4, pp. 1273–1282, Nov. 2002, doi: 10.1109/TPWRS.2002.804999.</w:t>
      </w:r>
    </w:p>
    <w:p w14:paraId="4F4598A6" w14:textId="77777777" w:rsidR="00335811" w:rsidRPr="00335811" w:rsidRDefault="00335811" w:rsidP="00335811">
      <w:pPr>
        <w:widowControl w:val="0"/>
        <w:autoSpaceDE w:val="0"/>
        <w:autoSpaceDN w:val="0"/>
        <w:adjustRightInd w:val="0"/>
        <w:ind w:left="640" w:hanging="640"/>
        <w:rPr>
          <w:noProof/>
        </w:rPr>
      </w:pPr>
      <w:r w:rsidRPr="00335811">
        <w:rPr>
          <w:noProof/>
        </w:rPr>
        <w:t>[134]</w:t>
      </w:r>
      <w:r w:rsidRPr="00335811">
        <w:rPr>
          <w:noProof/>
        </w:rPr>
        <w:tab/>
        <w:t>P. R. J. Campbell and K. Adamson, “Methodologies for load forecasting,” 2006, doi: 10.1109/IS.2006.348523.</w:t>
      </w:r>
    </w:p>
    <w:p w14:paraId="3BFDF092" w14:textId="77777777" w:rsidR="00335811" w:rsidRPr="00335811" w:rsidRDefault="00335811" w:rsidP="00335811">
      <w:pPr>
        <w:widowControl w:val="0"/>
        <w:autoSpaceDE w:val="0"/>
        <w:autoSpaceDN w:val="0"/>
        <w:adjustRightInd w:val="0"/>
        <w:ind w:left="640" w:hanging="640"/>
        <w:rPr>
          <w:noProof/>
        </w:rPr>
      </w:pPr>
      <w:r w:rsidRPr="00335811">
        <w:rPr>
          <w:noProof/>
        </w:rPr>
        <w:t>[135]</w:t>
      </w:r>
      <w:r w:rsidRPr="00335811">
        <w:rPr>
          <w:noProof/>
        </w:rPr>
        <w:tab/>
        <w:t>“Independent Electricity System Operator - Hourly Zonal Demand Report.” http://reports.ieso.ca/public/DemandZonal/ (accessed Jun. 05, 2021).</w:t>
      </w:r>
    </w:p>
    <w:p w14:paraId="1802E9D5" w14:textId="77777777" w:rsidR="00335811" w:rsidRPr="00335811" w:rsidRDefault="00335811" w:rsidP="00335811">
      <w:pPr>
        <w:widowControl w:val="0"/>
        <w:autoSpaceDE w:val="0"/>
        <w:autoSpaceDN w:val="0"/>
        <w:adjustRightInd w:val="0"/>
        <w:ind w:left="640" w:hanging="640"/>
        <w:rPr>
          <w:noProof/>
        </w:rPr>
      </w:pPr>
      <w:r w:rsidRPr="00335811">
        <w:rPr>
          <w:noProof/>
        </w:rPr>
        <w:t>[136]</w:t>
      </w:r>
      <w:r w:rsidRPr="00335811">
        <w:rPr>
          <w:noProof/>
        </w:rPr>
        <w:tab/>
        <w:t>“Historical Climate Data - Climate - Environment and Climate Change Canada.” https://climate.weather.gc.ca/ (accessed Jan. 05, 2021).</w:t>
      </w:r>
    </w:p>
    <w:p w14:paraId="42D14D39" w14:textId="77777777" w:rsidR="00335811" w:rsidRPr="00335811" w:rsidRDefault="00335811" w:rsidP="00335811">
      <w:pPr>
        <w:widowControl w:val="0"/>
        <w:autoSpaceDE w:val="0"/>
        <w:autoSpaceDN w:val="0"/>
        <w:adjustRightInd w:val="0"/>
        <w:ind w:left="640" w:hanging="640"/>
        <w:rPr>
          <w:noProof/>
        </w:rPr>
      </w:pPr>
      <w:r w:rsidRPr="00335811">
        <w:rPr>
          <w:noProof/>
        </w:rPr>
        <w:t>[137]</w:t>
      </w:r>
      <w:r w:rsidRPr="00335811">
        <w:rPr>
          <w:noProof/>
        </w:rPr>
        <w:tab/>
        <w:t>“What is Peak Load? | Aquicore.” https://aquicore.com/blog/what-is-peak-load/ (accessed Oct. 07, 2021).</w:t>
      </w:r>
    </w:p>
    <w:p w14:paraId="728C4A10" w14:textId="77777777" w:rsidR="00335811" w:rsidRPr="00335811" w:rsidRDefault="00335811" w:rsidP="00335811">
      <w:pPr>
        <w:widowControl w:val="0"/>
        <w:autoSpaceDE w:val="0"/>
        <w:autoSpaceDN w:val="0"/>
        <w:adjustRightInd w:val="0"/>
        <w:ind w:left="640" w:hanging="640"/>
        <w:rPr>
          <w:noProof/>
        </w:rPr>
      </w:pPr>
      <w:r w:rsidRPr="00335811">
        <w:rPr>
          <w:noProof/>
        </w:rPr>
        <w:t>[138]</w:t>
      </w:r>
      <w:r w:rsidRPr="00335811">
        <w:rPr>
          <w:noProof/>
        </w:rPr>
        <w:tab/>
        <w:t>“Peak Load &amp; Base Electricity - Understand Differences - EnergyWatch.” https://energywatch-inc.com/peak-load-base-load-electricity/ (accessed Oct. 07, 2021).</w:t>
      </w:r>
    </w:p>
    <w:p w14:paraId="0B023729" w14:textId="77777777" w:rsidR="00335811" w:rsidRPr="00335811" w:rsidRDefault="00335811" w:rsidP="00335811">
      <w:pPr>
        <w:widowControl w:val="0"/>
        <w:autoSpaceDE w:val="0"/>
        <w:autoSpaceDN w:val="0"/>
        <w:adjustRightInd w:val="0"/>
        <w:ind w:left="640" w:hanging="640"/>
        <w:rPr>
          <w:noProof/>
        </w:rPr>
      </w:pPr>
      <w:r w:rsidRPr="00335811">
        <w:rPr>
          <w:noProof/>
        </w:rPr>
        <w:t>[139]</w:t>
      </w:r>
      <w:r w:rsidRPr="00335811">
        <w:rPr>
          <w:noProof/>
        </w:rPr>
        <w:tab/>
        <w:t>M. Baccouche, F. Mamalet, and C. Wolf, “</w:t>
      </w:r>
      <w:r w:rsidRPr="00335811">
        <w:rPr>
          <w:rFonts w:ascii="MS Mincho" w:eastAsia="MS Mincho" w:hAnsi="MS Mincho" w:cs="MS Mincho" w:hint="eastAsia"/>
          <w:noProof/>
        </w:rPr>
        <w:t>（</w:t>
      </w:r>
      <w:r w:rsidRPr="00335811">
        <w:rPr>
          <w:noProof/>
        </w:rPr>
        <w:t xml:space="preserve">RGB)Sequential deep learning for human action recognition,” </w:t>
      </w:r>
      <w:r w:rsidRPr="00335811">
        <w:rPr>
          <w:i/>
          <w:iCs/>
          <w:noProof/>
        </w:rPr>
        <w:t>Int. Work. Hum. Behav. Underst.</w:t>
      </w:r>
      <w:r w:rsidRPr="00335811">
        <w:rPr>
          <w:noProof/>
        </w:rPr>
        <w:t>, 2011.</w:t>
      </w:r>
    </w:p>
    <w:p w14:paraId="6F0AD05F" w14:textId="77777777" w:rsidR="00335811" w:rsidRPr="00335811" w:rsidRDefault="00335811" w:rsidP="00335811">
      <w:pPr>
        <w:widowControl w:val="0"/>
        <w:autoSpaceDE w:val="0"/>
        <w:autoSpaceDN w:val="0"/>
        <w:adjustRightInd w:val="0"/>
        <w:ind w:left="640" w:hanging="640"/>
        <w:rPr>
          <w:noProof/>
        </w:rPr>
      </w:pPr>
      <w:r w:rsidRPr="00335811">
        <w:rPr>
          <w:noProof/>
        </w:rPr>
        <w:t>[140]</w:t>
      </w:r>
      <w:r w:rsidRPr="00335811">
        <w:rPr>
          <w:noProof/>
        </w:rPr>
        <w:tab/>
        <w:t xml:space="preserve">D. Yu, L. Deng, I. Jang, P. Kudumakis, M. Sandler, and K. Kang, “Deep learning and its applications to signal and information processing,” </w:t>
      </w:r>
      <w:r w:rsidRPr="00335811">
        <w:rPr>
          <w:i/>
          <w:iCs/>
          <w:noProof/>
        </w:rPr>
        <w:t>IEEE Signal Process. Mag.</w:t>
      </w:r>
      <w:r w:rsidRPr="00335811">
        <w:rPr>
          <w:noProof/>
        </w:rPr>
        <w:t>, 2011, doi: 10.1109/MSP.2010.939038.</w:t>
      </w:r>
    </w:p>
    <w:p w14:paraId="0CE8BA5C" w14:textId="77777777" w:rsidR="00335811" w:rsidRPr="00335811" w:rsidRDefault="00335811" w:rsidP="00335811">
      <w:pPr>
        <w:widowControl w:val="0"/>
        <w:autoSpaceDE w:val="0"/>
        <w:autoSpaceDN w:val="0"/>
        <w:adjustRightInd w:val="0"/>
        <w:ind w:left="640" w:hanging="640"/>
        <w:rPr>
          <w:noProof/>
        </w:rPr>
      </w:pPr>
      <w:r w:rsidRPr="00335811">
        <w:rPr>
          <w:noProof/>
        </w:rPr>
        <w:t>[141]</w:t>
      </w:r>
      <w:r w:rsidRPr="00335811">
        <w:rPr>
          <w:noProof/>
        </w:rPr>
        <w:tab/>
        <w:t xml:space="preserve">M. Vos, C. Bender-Saebelkampf, and S. Albayrak, “Residential Short-Term Load Forecasting Using Convolutional Neural Networks,” 2018, doi: </w:t>
      </w:r>
      <w:r w:rsidRPr="00335811">
        <w:rPr>
          <w:noProof/>
        </w:rPr>
        <w:lastRenderedPageBreak/>
        <w:t>10.1109/SmartGridComm.2018.8587494.</w:t>
      </w:r>
    </w:p>
    <w:p w14:paraId="574219FC" w14:textId="77777777" w:rsidR="00335811" w:rsidRPr="00335811" w:rsidRDefault="00335811" w:rsidP="00335811">
      <w:pPr>
        <w:widowControl w:val="0"/>
        <w:autoSpaceDE w:val="0"/>
        <w:autoSpaceDN w:val="0"/>
        <w:adjustRightInd w:val="0"/>
        <w:ind w:left="640" w:hanging="640"/>
        <w:rPr>
          <w:noProof/>
        </w:rPr>
      </w:pPr>
      <w:r w:rsidRPr="00335811">
        <w:rPr>
          <w:noProof/>
        </w:rPr>
        <w:t>[142]</w:t>
      </w:r>
      <w:r w:rsidRPr="00335811">
        <w:rPr>
          <w:noProof/>
        </w:rPr>
        <w:tab/>
        <w:t>A. Gasparin, S. Lukovic, and C. Alippi, “Deep Learning for Time Series Forecasting: The Electric Load Case,” 2019, [Online]. Available: http://arxiv.org/abs/1907.09207.</w:t>
      </w:r>
    </w:p>
    <w:p w14:paraId="1DEBCC17" w14:textId="77777777" w:rsidR="00335811" w:rsidRPr="00335811" w:rsidRDefault="00335811" w:rsidP="00335811">
      <w:pPr>
        <w:widowControl w:val="0"/>
        <w:autoSpaceDE w:val="0"/>
        <w:autoSpaceDN w:val="0"/>
        <w:adjustRightInd w:val="0"/>
        <w:ind w:left="640" w:hanging="640"/>
        <w:rPr>
          <w:noProof/>
        </w:rPr>
      </w:pPr>
      <w:r w:rsidRPr="00335811">
        <w:rPr>
          <w:noProof/>
        </w:rPr>
        <w:t>[143]</w:t>
      </w:r>
      <w:r w:rsidRPr="00335811">
        <w:rPr>
          <w:noProof/>
        </w:rPr>
        <w:tab/>
        <w:t xml:space="preserve">C. Gallicchio, A. Micheli, and L. Pedrelli, “Design of deep echo state networks,” </w:t>
      </w:r>
      <w:r w:rsidRPr="00335811">
        <w:rPr>
          <w:i/>
          <w:iCs/>
          <w:noProof/>
        </w:rPr>
        <w:t>Neural Networks</w:t>
      </w:r>
      <w:r w:rsidRPr="00335811">
        <w:rPr>
          <w:noProof/>
        </w:rPr>
        <w:t>, 2018, doi: 10.1016/j.neunet.2018.08.002.</w:t>
      </w:r>
    </w:p>
    <w:p w14:paraId="7A014546" w14:textId="77777777" w:rsidR="00335811" w:rsidRPr="00335811" w:rsidRDefault="00335811" w:rsidP="00335811">
      <w:pPr>
        <w:widowControl w:val="0"/>
        <w:autoSpaceDE w:val="0"/>
        <w:autoSpaceDN w:val="0"/>
        <w:adjustRightInd w:val="0"/>
        <w:ind w:left="640" w:hanging="640"/>
        <w:rPr>
          <w:noProof/>
        </w:rPr>
      </w:pPr>
      <w:r w:rsidRPr="00335811">
        <w:rPr>
          <w:noProof/>
        </w:rPr>
        <w:t>[144]</w:t>
      </w:r>
      <w:r w:rsidRPr="00335811">
        <w:rPr>
          <w:noProof/>
        </w:rPr>
        <w:tab/>
        <w:t xml:space="preserve">C. Tian, J. Ma, C. Zhang, and P. Zhan, “A deep neural network model for short-term load forecast based on long short-term memory network and convolutional neural network,” </w:t>
      </w:r>
      <w:r w:rsidRPr="00335811">
        <w:rPr>
          <w:i/>
          <w:iCs/>
          <w:noProof/>
        </w:rPr>
        <w:t>Energies</w:t>
      </w:r>
      <w:r w:rsidRPr="00335811">
        <w:rPr>
          <w:noProof/>
        </w:rPr>
        <w:t>, 2018, doi: 10.3390/en11123493.</w:t>
      </w:r>
    </w:p>
    <w:p w14:paraId="1DCB941B" w14:textId="77777777" w:rsidR="00335811" w:rsidRPr="00335811" w:rsidRDefault="00335811" w:rsidP="00335811">
      <w:pPr>
        <w:widowControl w:val="0"/>
        <w:autoSpaceDE w:val="0"/>
        <w:autoSpaceDN w:val="0"/>
        <w:adjustRightInd w:val="0"/>
        <w:ind w:left="640" w:hanging="640"/>
        <w:rPr>
          <w:noProof/>
        </w:rPr>
      </w:pPr>
      <w:r w:rsidRPr="00335811">
        <w:rPr>
          <w:noProof/>
        </w:rPr>
        <w:t>[145]</w:t>
      </w:r>
      <w:r w:rsidRPr="00335811">
        <w:rPr>
          <w:noProof/>
        </w:rPr>
        <w:tab/>
        <w:t>B. Farsi, “On Short-Term Load Forecasting Using Machine Learning Techniques,” Concordia University, 2020.</w:t>
      </w:r>
    </w:p>
    <w:p w14:paraId="25FD8516" w14:textId="77777777" w:rsidR="00335811" w:rsidRPr="00335811" w:rsidRDefault="00335811" w:rsidP="00335811">
      <w:pPr>
        <w:widowControl w:val="0"/>
        <w:autoSpaceDE w:val="0"/>
        <w:autoSpaceDN w:val="0"/>
        <w:adjustRightInd w:val="0"/>
        <w:ind w:left="640" w:hanging="640"/>
        <w:rPr>
          <w:noProof/>
        </w:rPr>
      </w:pPr>
      <w:r w:rsidRPr="00335811">
        <w:rPr>
          <w:noProof/>
        </w:rPr>
        <w:t>[146]</w:t>
      </w:r>
      <w:r w:rsidRPr="00335811">
        <w:rPr>
          <w:noProof/>
        </w:rPr>
        <w:tab/>
        <w:t xml:space="preserve">C. J. Huang, Y. Shen, Y. H. Chen, and H. C. Chen, “A novel hybrid deep neural network model for short-term electricity price forecasting,” </w:t>
      </w:r>
      <w:r w:rsidRPr="00335811">
        <w:rPr>
          <w:i/>
          <w:iCs/>
          <w:noProof/>
        </w:rPr>
        <w:t>Int. J. Energy Res.</w:t>
      </w:r>
      <w:r w:rsidRPr="00335811">
        <w:rPr>
          <w:noProof/>
        </w:rPr>
        <w:t>, 2021, doi: 10.1002/er.5945.</w:t>
      </w:r>
    </w:p>
    <w:p w14:paraId="09E75617" w14:textId="77777777" w:rsidR="00335811" w:rsidRPr="00335811" w:rsidRDefault="00335811" w:rsidP="00335811">
      <w:pPr>
        <w:widowControl w:val="0"/>
        <w:autoSpaceDE w:val="0"/>
        <w:autoSpaceDN w:val="0"/>
        <w:adjustRightInd w:val="0"/>
        <w:ind w:left="640" w:hanging="640"/>
        <w:rPr>
          <w:noProof/>
        </w:rPr>
      </w:pPr>
      <w:r w:rsidRPr="00335811">
        <w:rPr>
          <w:noProof/>
        </w:rPr>
        <w:t>[147]</w:t>
      </w:r>
      <w:r w:rsidRPr="00335811">
        <w:rPr>
          <w:noProof/>
        </w:rPr>
        <w:tab/>
        <w:t xml:space="preserve">C. J. Huang and P. H. Kuo, “Multiple-Input Deep Convolutional Neural Network Model for Short-Term Photovoltaic Power Forecasting,” </w:t>
      </w:r>
      <w:r w:rsidRPr="00335811">
        <w:rPr>
          <w:i/>
          <w:iCs/>
          <w:noProof/>
        </w:rPr>
        <w:t>IEEE Access</w:t>
      </w:r>
      <w:r w:rsidRPr="00335811">
        <w:rPr>
          <w:noProof/>
        </w:rPr>
        <w:t>, 2019, doi: 10.1109/ACCESS.2019.2921238.</w:t>
      </w:r>
    </w:p>
    <w:p w14:paraId="0ADE7392" w14:textId="77777777" w:rsidR="00335811" w:rsidRPr="00335811" w:rsidRDefault="00335811" w:rsidP="00335811">
      <w:pPr>
        <w:widowControl w:val="0"/>
        <w:autoSpaceDE w:val="0"/>
        <w:autoSpaceDN w:val="0"/>
        <w:adjustRightInd w:val="0"/>
        <w:ind w:left="640" w:hanging="640"/>
        <w:rPr>
          <w:noProof/>
        </w:rPr>
      </w:pPr>
      <w:r w:rsidRPr="00335811">
        <w:rPr>
          <w:noProof/>
        </w:rPr>
        <w:t>[148]</w:t>
      </w:r>
      <w:r w:rsidRPr="00335811">
        <w:rPr>
          <w:noProof/>
        </w:rPr>
        <w:tab/>
        <w:t xml:space="preserve">B. Y. Goodfellow I., “Courville A-Deep learning-MIT (2016),” </w:t>
      </w:r>
      <w:r w:rsidRPr="00335811">
        <w:rPr>
          <w:i/>
          <w:iCs/>
          <w:noProof/>
        </w:rPr>
        <w:t>Nature</w:t>
      </w:r>
      <w:r w:rsidRPr="00335811">
        <w:rPr>
          <w:noProof/>
        </w:rPr>
        <w:t>, 2016.</w:t>
      </w:r>
    </w:p>
    <w:p w14:paraId="130458E5" w14:textId="77777777" w:rsidR="00335811" w:rsidRPr="00335811" w:rsidRDefault="00335811" w:rsidP="00335811">
      <w:pPr>
        <w:widowControl w:val="0"/>
        <w:autoSpaceDE w:val="0"/>
        <w:autoSpaceDN w:val="0"/>
        <w:adjustRightInd w:val="0"/>
        <w:ind w:left="640" w:hanging="640"/>
        <w:rPr>
          <w:noProof/>
        </w:rPr>
      </w:pPr>
      <w:r w:rsidRPr="00335811">
        <w:rPr>
          <w:noProof/>
        </w:rPr>
        <w:t>[149]</w:t>
      </w:r>
      <w:r w:rsidRPr="00335811">
        <w:rPr>
          <w:noProof/>
        </w:rPr>
        <w:tab/>
        <w:t>“Long Short Term Memory | Architecture Of LSTM,” 2017. https://www.analyticsvidhya.com/blog/2017/12/fundamentals-of-deep-learning-introduction-to-lstm/ (accessed Aug. 30, 2021).</w:t>
      </w:r>
    </w:p>
    <w:p w14:paraId="28D30D27" w14:textId="77777777" w:rsidR="00335811" w:rsidRPr="00335811" w:rsidRDefault="00335811" w:rsidP="00335811">
      <w:pPr>
        <w:widowControl w:val="0"/>
        <w:autoSpaceDE w:val="0"/>
        <w:autoSpaceDN w:val="0"/>
        <w:adjustRightInd w:val="0"/>
        <w:ind w:left="640" w:hanging="640"/>
        <w:rPr>
          <w:noProof/>
        </w:rPr>
      </w:pPr>
      <w:r w:rsidRPr="00335811">
        <w:rPr>
          <w:noProof/>
        </w:rPr>
        <w:t>[150]</w:t>
      </w:r>
      <w:r w:rsidRPr="00335811">
        <w:rPr>
          <w:noProof/>
        </w:rPr>
        <w:tab/>
        <w:t>P. P. Phyo, “Deep Learning for Short-term Electricity Load Forecasting,” Sirindhorn International Institute of Technology, 2018.</w:t>
      </w:r>
    </w:p>
    <w:p w14:paraId="43AC6157" w14:textId="77777777" w:rsidR="00335811" w:rsidRPr="00335811" w:rsidRDefault="00335811" w:rsidP="00335811">
      <w:pPr>
        <w:widowControl w:val="0"/>
        <w:autoSpaceDE w:val="0"/>
        <w:autoSpaceDN w:val="0"/>
        <w:adjustRightInd w:val="0"/>
        <w:ind w:left="640" w:hanging="640"/>
        <w:rPr>
          <w:noProof/>
        </w:rPr>
      </w:pPr>
      <w:r w:rsidRPr="00335811">
        <w:rPr>
          <w:noProof/>
        </w:rPr>
        <w:lastRenderedPageBreak/>
        <w:t>[151]</w:t>
      </w:r>
      <w:r w:rsidRPr="00335811">
        <w:rPr>
          <w:noProof/>
        </w:rPr>
        <w:tab/>
        <w:t xml:space="preserve">C. Olah, “Understanding LSTM Networks [Blog],” </w:t>
      </w:r>
      <w:r w:rsidRPr="00335811">
        <w:rPr>
          <w:i/>
          <w:iCs/>
          <w:noProof/>
        </w:rPr>
        <w:t>Web Page</w:t>
      </w:r>
      <w:r w:rsidRPr="00335811">
        <w:rPr>
          <w:noProof/>
        </w:rPr>
        <w:t>, 2015.</w:t>
      </w:r>
    </w:p>
    <w:p w14:paraId="471F2E15" w14:textId="77777777" w:rsidR="00335811" w:rsidRPr="00335811" w:rsidRDefault="00335811" w:rsidP="00335811">
      <w:pPr>
        <w:widowControl w:val="0"/>
        <w:autoSpaceDE w:val="0"/>
        <w:autoSpaceDN w:val="0"/>
        <w:adjustRightInd w:val="0"/>
        <w:ind w:left="640" w:hanging="640"/>
        <w:rPr>
          <w:noProof/>
        </w:rPr>
      </w:pPr>
      <w:r w:rsidRPr="00335811">
        <w:rPr>
          <w:noProof/>
        </w:rPr>
        <w:t>[152]</w:t>
      </w:r>
      <w:r w:rsidRPr="00335811">
        <w:rPr>
          <w:noProof/>
        </w:rPr>
        <w:tab/>
        <w:t xml:space="preserve">S. Bouktif, A. Fiaz, A. Ouni, and M. A. Serhani, “Optimal deep learning LSTM model for electric load forecasting using feature selection and genetic algorithm: Comparison with machine learning approaches,” </w:t>
      </w:r>
      <w:r w:rsidRPr="00335811">
        <w:rPr>
          <w:i/>
          <w:iCs/>
          <w:noProof/>
        </w:rPr>
        <w:t>Energies</w:t>
      </w:r>
      <w:r w:rsidRPr="00335811">
        <w:rPr>
          <w:noProof/>
        </w:rPr>
        <w:t>, 2018, doi: 10.3390/en11071636.</w:t>
      </w:r>
    </w:p>
    <w:p w14:paraId="1237AF8D" w14:textId="77777777" w:rsidR="00335811" w:rsidRPr="00335811" w:rsidRDefault="00335811" w:rsidP="00335811">
      <w:pPr>
        <w:widowControl w:val="0"/>
        <w:autoSpaceDE w:val="0"/>
        <w:autoSpaceDN w:val="0"/>
        <w:adjustRightInd w:val="0"/>
        <w:ind w:left="640" w:hanging="640"/>
        <w:rPr>
          <w:noProof/>
        </w:rPr>
      </w:pPr>
      <w:r w:rsidRPr="00335811">
        <w:rPr>
          <w:noProof/>
        </w:rPr>
        <w:t>[153]</w:t>
      </w:r>
      <w:r w:rsidRPr="00335811">
        <w:rPr>
          <w:noProof/>
        </w:rPr>
        <w:tab/>
        <w:t xml:space="preserve">H. J. Sadaei, P. C. de Lima e Silva, F. G. Guimarães, and M. H. Lee, “Short-term load forecasting by using a combined method of convolutional neural networks and fuzzy time series,” </w:t>
      </w:r>
      <w:r w:rsidRPr="00335811">
        <w:rPr>
          <w:i/>
          <w:iCs/>
          <w:noProof/>
        </w:rPr>
        <w:t>Energy</w:t>
      </w:r>
      <w:r w:rsidRPr="00335811">
        <w:rPr>
          <w:noProof/>
        </w:rPr>
        <w:t>, 2019, doi: 10.1016/j.energy.2019.03.081.</w:t>
      </w:r>
    </w:p>
    <w:p w14:paraId="7D56787B" w14:textId="77777777" w:rsidR="00335811" w:rsidRPr="00335811" w:rsidRDefault="00335811" w:rsidP="00335811">
      <w:pPr>
        <w:widowControl w:val="0"/>
        <w:autoSpaceDE w:val="0"/>
        <w:autoSpaceDN w:val="0"/>
        <w:adjustRightInd w:val="0"/>
        <w:ind w:left="640" w:hanging="640"/>
        <w:rPr>
          <w:noProof/>
        </w:rPr>
      </w:pPr>
      <w:r w:rsidRPr="00335811">
        <w:rPr>
          <w:noProof/>
        </w:rPr>
        <w:t>[154]</w:t>
      </w:r>
      <w:r w:rsidRPr="00335811">
        <w:rPr>
          <w:noProof/>
        </w:rPr>
        <w:tab/>
        <w:t>I. Koprinska, D. Wu, and Z. Wang, “Convolutional Neural Networks for Energy Time Series Forecasting,” 2018, doi: 10.1109/IJCNN.2018.8489399.</w:t>
      </w:r>
    </w:p>
    <w:p w14:paraId="7958F2BA" w14:textId="77777777" w:rsidR="00335811" w:rsidRPr="00335811" w:rsidRDefault="00335811" w:rsidP="00335811">
      <w:pPr>
        <w:widowControl w:val="0"/>
        <w:autoSpaceDE w:val="0"/>
        <w:autoSpaceDN w:val="0"/>
        <w:adjustRightInd w:val="0"/>
        <w:ind w:left="640" w:hanging="640"/>
        <w:rPr>
          <w:noProof/>
        </w:rPr>
      </w:pPr>
      <w:r w:rsidRPr="00335811">
        <w:rPr>
          <w:noProof/>
        </w:rPr>
        <w:t>[155]</w:t>
      </w:r>
      <w:r w:rsidRPr="00335811">
        <w:rPr>
          <w:noProof/>
        </w:rPr>
        <w:tab/>
        <w:t>N. Singh, C. Vyjayanthi, and C. Modi, “Multi-step Short-term Electric Load Forecasting using 2D Convolutional Neural Networks,” 2020, doi: 10.1109/HYDCON48903.2020.9242917.</w:t>
      </w:r>
    </w:p>
    <w:p w14:paraId="6464C713" w14:textId="77777777" w:rsidR="00335811" w:rsidRPr="00335811" w:rsidRDefault="00335811" w:rsidP="00335811">
      <w:pPr>
        <w:widowControl w:val="0"/>
        <w:autoSpaceDE w:val="0"/>
        <w:autoSpaceDN w:val="0"/>
        <w:adjustRightInd w:val="0"/>
        <w:ind w:left="640" w:hanging="640"/>
        <w:rPr>
          <w:noProof/>
        </w:rPr>
      </w:pPr>
      <w:r w:rsidRPr="00335811">
        <w:rPr>
          <w:noProof/>
        </w:rPr>
        <w:t>[156]</w:t>
      </w:r>
      <w:r w:rsidRPr="00335811">
        <w:rPr>
          <w:noProof/>
        </w:rPr>
        <w:tab/>
        <w:t xml:space="preserve">R. Fukuoka, H. Suzuki, T. Kitajima, A. Kuwahara, and T. Yasuno, “Wind Speed Prediction Model Using LSTM and 1D-CNN,” </w:t>
      </w:r>
      <w:r w:rsidRPr="00335811">
        <w:rPr>
          <w:i/>
          <w:iCs/>
          <w:noProof/>
        </w:rPr>
        <w:t>J. Signal Process.</w:t>
      </w:r>
      <w:r w:rsidRPr="00335811">
        <w:rPr>
          <w:noProof/>
        </w:rPr>
        <w:t>, 2018, doi: 10.2299/jsp.22.207.</w:t>
      </w:r>
    </w:p>
    <w:p w14:paraId="09360756" w14:textId="77777777" w:rsidR="00335811" w:rsidRPr="00335811" w:rsidRDefault="00335811" w:rsidP="00335811">
      <w:pPr>
        <w:widowControl w:val="0"/>
        <w:autoSpaceDE w:val="0"/>
        <w:autoSpaceDN w:val="0"/>
        <w:adjustRightInd w:val="0"/>
        <w:ind w:left="640" w:hanging="640"/>
        <w:rPr>
          <w:noProof/>
        </w:rPr>
      </w:pPr>
      <w:r w:rsidRPr="00335811">
        <w:rPr>
          <w:noProof/>
        </w:rPr>
        <w:t>[157]</w:t>
      </w:r>
      <w:r w:rsidRPr="00335811">
        <w:rPr>
          <w:noProof/>
        </w:rPr>
        <w:tab/>
        <w:t xml:space="preserve">A. Brunel </w:t>
      </w:r>
      <w:r w:rsidRPr="00335811">
        <w:rPr>
          <w:i/>
          <w:iCs/>
          <w:noProof/>
        </w:rPr>
        <w:t>et al.</w:t>
      </w:r>
      <w:r w:rsidRPr="00335811">
        <w:rPr>
          <w:noProof/>
        </w:rPr>
        <w:t>, “A CNN adapted to time series for the classification of Supernovae,” 2019, doi: 10.2352/ISSN.2470-1173.2019.14.COLOR-090.</w:t>
      </w:r>
    </w:p>
    <w:p w14:paraId="78C42323" w14:textId="77777777" w:rsidR="00335811" w:rsidRPr="00335811" w:rsidRDefault="00335811" w:rsidP="00335811">
      <w:pPr>
        <w:widowControl w:val="0"/>
        <w:autoSpaceDE w:val="0"/>
        <w:autoSpaceDN w:val="0"/>
        <w:adjustRightInd w:val="0"/>
        <w:ind w:left="640" w:hanging="640"/>
        <w:rPr>
          <w:noProof/>
        </w:rPr>
      </w:pPr>
      <w:r w:rsidRPr="00335811">
        <w:rPr>
          <w:noProof/>
        </w:rPr>
        <w:t>[158]</w:t>
      </w:r>
      <w:r w:rsidRPr="00335811">
        <w:rPr>
          <w:noProof/>
        </w:rPr>
        <w:tab/>
        <w:t>M. Imani and H. Ghassemian, “Sequence to Image Transform Based Convolutional Neural Network for Load Forecasting,” 2019, doi: 10.1109/IranianCEE.2019.8786456.</w:t>
      </w:r>
    </w:p>
    <w:p w14:paraId="1784FF10" w14:textId="77777777" w:rsidR="00335811" w:rsidRPr="00335811" w:rsidRDefault="00335811" w:rsidP="00335811">
      <w:pPr>
        <w:widowControl w:val="0"/>
        <w:autoSpaceDE w:val="0"/>
        <w:autoSpaceDN w:val="0"/>
        <w:adjustRightInd w:val="0"/>
        <w:ind w:left="640" w:hanging="640"/>
        <w:rPr>
          <w:noProof/>
        </w:rPr>
      </w:pPr>
      <w:r w:rsidRPr="00335811">
        <w:rPr>
          <w:noProof/>
        </w:rPr>
        <w:t>[159]</w:t>
      </w:r>
      <w:r w:rsidRPr="00335811">
        <w:rPr>
          <w:noProof/>
        </w:rPr>
        <w:tab/>
        <w:t>R. Garg, B. G. Vijay Kumar, G. Carneiro, and I. Reid, “Unsupervised CNN for single view depth estimation: Geometry to the rescue,” 2016, doi: 10.1007/978-3-</w:t>
      </w:r>
      <w:r w:rsidRPr="00335811">
        <w:rPr>
          <w:noProof/>
        </w:rPr>
        <w:lastRenderedPageBreak/>
        <w:t>319-46484-8_45.</w:t>
      </w:r>
    </w:p>
    <w:p w14:paraId="6439BA57" w14:textId="77777777" w:rsidR="00335811" w:rsidRPr="00335811" w:rsidRDefault="00335811" w:rsidP="00335811">
      <w:pPr>
        <w:widowControl w:val="0"/>
        <w:autoSpaceDE w:val="0"/>
        <w:autoSpaceDN w:val="0"/>
        <w:adjustRightInd w:val="0"/>
        <w:ind w:left="640" w:hanging="640"/>
        <w:rPr>
          <w:noProof/>
        </w:rPr>
      </w:pPr>
      <w:r w:rsidRPr="00335811">
        <w:rPr>
          <w:noProof/>
        </w:rPr>
        <w:t>[160]</w:t>
      </w:r>
      <w:r w:rsidRPr="00335811">
        <w:rPr>
          <w:noProof/>
        </w:rPr>
        <w:tab/>
        <w:t>T. T. Um, V. Babakeshizadeh, and D. Kulic, “Exercise motion classification from large-scale wearable sensor data using convolutional neural networks,” 2017, doi: 10.1109/IROS.2017.8206051.</w:t>
      </w:r>
    </w:p>
    <w:p w14:paraId="15AE77EC" w14:textId="77777777" w:rsidR="00335811" w:rsidRPr="00335811" w:rsidRDefault="00335811" w:rsidP="00335811">
      <w:pPr>
        <w:widowControl w:val="0"/>
        <w:autoSpaceDE w:val="0"/>
        <w:autoSpaceDN w:val="0"/>
        <w:adjustRightInd w:val="0"/>
        <w:ind w:left="640" w:hanging="640"/>
        <w:rPr>
          <w:noProof/>
        </w:rPr>
      </w:pPr>
      <w:r w:rsidRPr="00335811">
        <w:rPr>
          <w:noProof/>
        </w:rPr>
        <w:t>[161]</w:t>
      </w:r>
      <w:r w:rsidRPr="00335811">
        <w:rPr>
          <w:noProof/>
        </w:rPr>
        <w:tab/>
        <w:t>Y. Zhang, S. Roller, and B. C. Wallace, “MGNC-CNN: A simple approach to exploiting multiple word embeddings for sentence classification,” 2016, doi: 10.18653/v1/n16-1178.</w:t>
      </w:r>
    </w:p>
    <w:p w14:paraId="613B43D1" w14:textId="77777777" w:rsidR="00335811" w:rsidRPr="00335811" w:rsidRDefault="00335811" w:rsidP="00335811">
      <w:pPr>
        <w:widowControl w:val="0"/>
        <w:autoSpaceDE w:val="0"/>
        <w:autoSpaceDN w:val="0"/>
        <w:adjustRightInd w:val="0"/>
        <w:ind w:left="640" w:hanging="640"/>
        <w:rPr>
          <w:noProof/>
        </w:rPr>
      </w:pPr>
      <w:r w:rsidRPr="00335811">
        <w:rPr>
          <w:noProof/>
        </w:rPr>
        <w:t>[162]</w:t>
      </w:r>
      <w:r w:rsidRPr="00335811">
        <w:rPr>
          <w:noProof/>
        </w:rPr>
        <w:tab/>
        <w:t xml:space="preserve">E. Gawehn, J. A. Hiss, and G. Schneider, “Deep Learning in Drug Discovery,” </w:t>
      </w:r>
      <w:r w:rsidRPr="00335811">
        <w:rPr>
          <w:i/>
          <w:iCs/>
          <w:noProof/>
        </w:rPr>
        <w:t>Molecular Informatics</w:t>
      </w:r>
      <w:r w:rsidRPr="00335811">
        <w:rPr>
          <w:noProof/>
        </w:rPr>
        <w:t>. 2016, doi: 10.1002/minf.201501008.</w:t>
      </w:r>
    </w:p>
    <w:p w14:paraId="39A593C6" w14:textId="77777777" w:rsidR="00335811" w:rsidRPr="00335811" w:rsidRDefault="00335811" w:rsidP="00335811">
      <w:pPr>
        <w:widowControl w:val="0"/>
        <w:autoSpaceDE w:val="0"/>
        <w:autoSpaceDN w:val="0"/>
        <w:adjustRightInd w:val="0"/>
        <w:ind w:left="640" w:hanging="640"/>
        <w:rPr>
          <w:noProof/>
        </w:rPr>
      </w:pPr>
      <w:r w:rsidRPr="00335811">
        <w:rPr>
          <w:noProof/>
        </w:rPr>
        <w:t>[163]</w:t>
      </w:r>
      <w:r w:rsidRPr="00335811">
        <w:rPr>
          <w:noProof/>
        </w:rPr>
        <w:tab/>
        <w:t xml:space="preserve">M. Cai, M. Pipattanasomporn, and S. Rahman, “Day-ahead building-level load forecasts using deep learning vs. traditional time-series techniques,” </w:t>
      </w:r>
      <w:r w:rsidRPr="00335811">
        <w:rPr>
          <w:i/>
          <w:iCs/>
          <w:noProof/>
        </w:rPr>
        <w:t>Appl. Energy</w:t>
      </w:r>
      <w:r w:rsidRPr="00335811">
        <w:rPr>
          <w:noProof/>
        </w:rPr>
        <w:t>, 2019, doi: 10.1016/j.apenergy.2018.12.042.</w:t>
      </w:r>
    </w:p>
    <w:p w14:paraId="2022ED85" w14:textId="77777777" w:rsidR="00335811" w:rsidRPr="00335811" w:rsidRDefault="00335811" w:rsidP="00335811">
      <w:pPr>
        <w:widowControl w:val="0"/>
        <w:autoSpaceDE w:val="0"/>
        <w:autoSpaceDN w:val="0"/>
        <w:adjustRightInd w:val="0"/>
        <w:ind w:left="640" w:hanging="640"/>
        <w:rPr>
          <w:noProof/>
        </w:rPr>
      </w:pPr>
      <w:r w:rsidRPr="00335811">
        <w:rPr>
          <w:noProof/>
        </w:rPr>
        <w:t>[164]</w:t>
      </w:r>
      <w:r w:rsidRPr="00335811">
        <w:rPr>
          <w:noProof/>
        </w:rPr>
        <w:tab/>
        <w:t>“Convolutional neural networks for time series forecasting | Python for Finance Cookbook,” 2020. https://subscription.packtpub.com/book/data/9781789618518/10/ch10lvl1sec63/convolutional-neural-networks-for-time-series-forecasting (accessed Aug. 30, 2021).</w:t>
      </w:r>
    </w:p>
    <w:p w14:paraId="76FED1F1" w14:textId="77777777" w:rsidR="00335811" w:rsidRPr="00335811" w:rsidRDefault="00335811" w:rsidP="00335811">
      <w:pPr>
        <w:widowControl w:val="0"/>
        <w:autoSpaceDE w:val="0"/>
        <w:autoSpaceDN w:val="0"/>
        <w:adjustRightInd w:val="0"/>
        <w:ind w:left="640" w:hanging="640"/>
        <w:rPr>
          <w:noProof/>
        </w:rPr>
      </w:pPr>
      <w:r w:rsidRPr="00335811">
        <w:rPr>
          <w:noProof/>
        </w:rPr>
        <w:t>[165]</w:t>
      </w:r>
      <w:r w:rsidRPr="00335811">
        <w:rPr>
          <w:noProof/>
        </w:rPr>
        <w:tab/>
        <w:t>“ReLU : Not a Differentiable Function: Why used in Gradient Based Optimization? and Other Generalizations of ReLU. | by Kanchan Sarkar | Medium,” 2018. https://medium.com/@kanchansarkar/relu-not-a-differentiable-function-why-used-in-gradient-based-optimization-7fef3a4cecec (accessed Sep. 17, 2021).</w:t>
      </w:r>
    </w:p>
    <w:p w14:paraId="28C90775" w14:textId="77777777" w:rsidR="00335811" w:rsidRPr="00335811" w:rsidRDefault="00335811" w:rsidP="00335811">
      <w:pPr>
        <w:widowControl w:val="0"/>
        <w:autoSpaceDE w:val="0"/>
        <w:autoSpaceDN w:val="0"/>
        <w:adjustRightInd w:val="0"/>
        <w:ind w:left="640" w:hanging="640"/>
        <w:rPr>
          <w:noProof/>
        </w:rPr>
      </w:pPr>
      <w:r w:rsidRPr="00335811">
        <w:rPr>
          <w:noProof/>
        </w:rPr>
        <w:t>[166]</w:t>
      </w:r>
      <w:r w:rsidRPr="00335811">
        <w:rPr>
          <w:noProof/>
        </w:rPr>
        <w:tab/>
        <w:t>“What is max pooling in convolutional neural networks? - Quora,” 2017. https://www.quora.com/What-is-max-pooling-in-convolutional-neural-networks (accessed Sep. 17, 2021).</w:t>
      </w:r>
    </w:p>
    <w:p w14:paraId="432FE58D" w14:textId="77777777" w:rsidR="00335811" w:rsidRPr="00335811" w:rsidRDefault="00335811" w:rsidP="00335811">
      <w:pPr>
        <w:widowControl w:val="0"/>
        <w:autoSpaceDE w:val="0"/>
        <w:autoSpaceDN w:val="0"/>
        <w:adjustRightInd w:val="0"/>
        <w:ind w:left="640" w:hanging="640"/>
        <w:rPr>
          <w:noProof/>
        </w:rPr>
      </w:pPr>
      <w:r w:rsidRPr="00335811">
        <w:rPr>
          <w:noProof/>
        </w:rPr>
        <w:lastRenderedPageBreak/>
        <w:t>[167]</w:t>
      </w:r>
      <w:r w:rsidRPr="00335811">
        <w:rPr>
          <w:noProof/>
        </w:rPr>
        <w:tab/>
        <w:t xml:space="preserve">D. C. Wu, B. Bahrami Asl, A. Razban, and J. Chen, “Air compressor load forecasting using artificial neural network,” </w:t>
      </w:r>
      <w:r w:rsidRPr="00335811">
        <w:rPr>
          <w:i/>
          <w:iCs/>
          <w:noProof/>
        </w:rPr>
        <w:t>Expert Syst. Appl.</w:t>
      </w:r>
      <w:r w:rsidRPr="00335811">
        <w:rPr>
          <w:noProof/>
        </w:rPr>
        <w:t>, 2021, doi: 10.1016/j.eswa.2020.114209.</w:t>
      </w:r>
    </w:p>
    <w:p w14:paraId="1F862818" w14:textId="77777777" w:rsidR="00335811" w:rsidRPr="00335811" w:rsidRDefault="00335811" w:rsidP="00335811">
      <w:pPr>
        <w:widowControl w:val="0"/>
        <w:autoSpaceDE w:val="0"/>
        <w:autoSpaceDN w:val="0"/>
        <w:adjustRightInd w:val="0"/>
        <w:ind w:left="640" w:hanging="640"/>
        <w:rPr>
          <w:noProof/>
        </w:rPr>
      </w:pPr>
      <w:r w:rsidRPr="00335811">
        <w:rPr>
          <w:noProof/>
        </w:rPr>
        <w:t>[168]</w:t>
      </w:r>
      <w:r w:rsidRPr="00335811">
        <w:rPr>
          <w:noProof/>
        </w:rPr>
        <w:tab/>
        <w:t xml:space="preserve">S. Panigrahi, Y. Karali, and H. S. Behera, “Normalize Time Series and Forecast using Evolutionary Neural Network,” </w:t>
      </w:r>
      <w:r w:rsidRPr="00335811">
        <w:rPr>
          <w:i/>
          <w:iCs/>
          <w:noProof/>
        </w:rPr>
        <w:t>Int. J. Comput. Appl.</w:t>
      </w:r>
      <w:r w:rsidRPr="00335811">
        <w:rPr>
          <w:noProof/>
        </w:rPr>
        <w:t>, 2013.</w:t>
      </w:r>
    </w:p>
    <w:p w14:paraId="78BCDA56" w14:textId="77777777" w:rsidR="00335811" w:rsidRPr="00335811" w:rsidRDefault="00335811" w:rsidP="00335811">
      <w:pPr>
        <w:widowControl w:val="0"/>
        <w:autoSpaceDE w:val="0"/>
        <w:autoSpaceDN w:val="0"/>
        <w:adjustRightInd w:val="0"/>
        <w:ind w:left="640" w:hanging="640"/>
        <w:rPr>
          <w:noProof/>
        </w:rPr>
      </w:pPr>
      <w:r w:rsidRPr="00335811">
        <w:rPr>
          <w:noProof/>
        </w:rPr>
        <w:t>[169]</w:t>
      </w:r>
      <w:r w:rsidRPr="00335811">
        <w:rPr>
          <w:noProof/>
        </w:rPr>
        <w:tab/>
        <w:t xml:space="preserve">L. Kuan </w:t>
      </w:r>
      <w:r w:rsidRPr="00335811">
        <w:rPr>
          <w:i/>
          <w:iCs/>
          <w:noProof/>
        </w:rPr>
        <w:t>et al.</w:t>
      </w:r>
      <w:r w:rsidRPr="00335811">
        <w:rPr>
          <w:noProof/>
        </w:rPr>
        <w:t>, “Short-term electricity load forecasting method based on multilayered self-normalizing GRU network,” 2017, doi: 10.1109/EI2.2017.8245330.</w:t>
      </w:r>
    </w:p>
    <w:p w14:paraId="0011093C" w14:textId="77777777" w:rsidR="00335811" w:rsidRPr="00335811" w:rsidRDefault="00335811" w:rsidP="00335811">
      <w:pPr>
        <w:widowControl w:val="0"/>
        <w:autoSpaceDE w:val="0"/>
        <w:autoSpaceDN w:val="0"/>
        <w:adjustRightInd w:val="0"/>
        <w:ind w:left="640" w:hanging="640"/>
        <w:rPr>
          <w:noProof/>
        </w:rPr>
      </w:pPr>
      <w:r w:rsidRPr="00335811">
        <w:rPr>
          <w:noProof/>
        </w:rPr>
        <w:t>[170]</w:t>
      </w:r>
      <w:r w:rsidRPr="00335811">
        <w:rPr>
          <w:noProof/>
        </w:rPr>
        <w:tab/>
        <w:t>L. Li, K. Ota, and M. Dong, “Everything is image: CNN-based short-term electrical load forecasting for smart grid,” 2017, doi: 10.1109/ISPAN-FCST-ISCC.2017.78.</w:t>
      </w:r>
    </w:p>
    <w:p w14:paraId="289BFD2B" w14:textId="77777777" w:rsidR="00335811" w:rsidRPr="00335811" w:rsidRDefault="00335811" w:rsidP="00335811">
      <w:pPr>
        <w:widowControl w:val="0"/>
        <w:autoSpaceDE w:val="0"/>
        <w:autoSpaceDN w:val="0"/>
        <w:adjustRightInd w:val="0"/>
        <w:ind w:left="640" w:hanging="640"/>
        <w:rPr>
          <w:noProof/>
        </w:rPr>
      </w:pPr>
      <w:r w:rsidRPr="00335811">
        <w:rPr>
          <w:noProof/>
        </w:rPr>
        <w:t>[171]</w:t>
      </w:r>
      <w:r w:rsidRPr="00335811">
        <w:rPr>
          <w:noProof/>
        </w:rPr>
        <w:tab/>
        <w:t xml:space="preserve">M. Dong and L. Grumbach, “A Hybrid Distribution Feeder Long-Term Load Forecasting Method Based on Sequence Prediction,” </w:t>
      </w:r>
      <w:r w:rsidRPr="00335811">
        <w:rPr>
          <w:i/>
          <w:iCs/>
          <w:noProof/>
        </w:rPr>
        <w:t>IEEE Trans. Smart Grid</w:t>
      </w:r>
      <w:r w:rsidRPr="00335811">
        <w:rPr>
          <w:noProof/>
        </w:rPr>
        <w:t>, 2020, doi: 10.1109/TSG.2019.2924183.</w:t>
      </w:r>
    </w:p>
    <w:p w14:paraId="034C2135" w14:textId="77777777" w:rsidR="00335811" w:rsidRPr="00335811" w:rsidRDefault="00335811" w:rsidP="00335811">
      <w:pPr>
        <w:widowControl w:val="0"/>
        <w:autoSpaceDE w:val="0"/>
        <w:autoSpaceDN w:val="0"/>
        <w:adjustRightInd w:val="0"/>
        <w:ind w:left="640" w:hanging="640"/>
        <w:rPr>
          <w:noProof/>
        </w:rPr>
      </w:pPr>
      <w:r w:rsidRPr="00335811">
        <w:rPr>
          <w:noProof/>
        </w:rPr>
        <w:t>[172]</w:t>
      </w:r>
      <w:r w:rsidRPr="00335811">
        <w:rPr>
          <w:noProof/>
        </w:rPr>
        <w:tab/>
        <w:t xml:space="preserve">L. Yin and J. Xie, “Multi-temporal-spatial-scale temporal convolution network for short-term load forecasting of power systems,” </w:t>
      </w:r>
      <w:r w:rsidRPr="00335811">
        <w:rPr>
          <w:i/>
          <w:iCs/>
          <w:noProof/>
        </w:rPr>
        <w:t>Appl. Energy</w:t>
      </w:r>
      <w:r w:rsidRPr="00335811">
        <w:rPr>
          <w:noProof/>
        </w:rPr>
        <w:t>, 2021, doi: 10.1016/j.apenergy.2020.116328.</w:t>
      </w:r>
    </w:p>
    <w:p w14:paraId="1AA2B36A" w14:textId="77777777" w:rsidR="00335811" w:rsidRPr="00335811" w:rsidRDefault="00335811" w:rsidP="00335811">
      <w:pPr>
        <w:widowControl w:val="0"/>
        <w:autoSpaceDE w:val="0"/>
        <w:autoSpaceDN w:val="0"/>
        <w:adjustRightInd w:val="0"/>
        <w:ind w:left="640" w:hanging="640"/>
        <w:rPr>
          <w:noProof/>
        </w:rPr>
      </w:pPr>
      <w:r w:rsidRPr="00335811">
        <w:rPr>
          <w:noProof/>
        </w:rPr>
        <w:t>[173]</w:t>
      </w:r>
      <w:r w:rsidRPr="00335811">
        <w:rPr>
          <w:noProof/>
        </w:rPr>
        <w:tab/>
        <w:t xml:space="preserve">M. H. Beale, M. T. Hagan, and H. B. Demuth, </w:t>
      </w:r>
      <w:r w:rsidRPr="00335811">
        <w:rPr>
          <w:i/>
          <w:iCs/>
          <w:noProof/>
        </w:rPr>
        <w:t xml:space="preserve">Neural Network Toolbox </w:t>
      </w:r>
      <w:r w:rsidRPr="00335811">
        <w:rPr>
          <w:i/>
          <w:iCs/>
          <w:noProof/>
          <w:vertAlign w:val="superscript"/>
        </w:rPr>
        <w:t>TM</w:t>
      </w:r>
      <w:r w:rsidRPr="00335811">
        <w:rPr>
          <w:i/>
          <w:iCs/>
          <w:noProof/>
        </w:rPr>
        <w:t xml:space="preserve"> 7 User ’ s Guide</w:t>
      </w:r>
      <w:r w:rsidRPr="00335811">
        <w:rPr>
          <w:noProof/>
        </w:rPr>
        <w:t>. 2010.</w:t>
      </w:r>
    </w:p>
    <w:p w14:paraId="6EC9B616" w14:textId="77777777" w:rsidR="00335811" w:rsidRPr="00335811" w:rsidRDefault="00335811" w:rsidP="00335811">
      <w:pPr>
        <w:widowControl w:val="0"/>
        <w:autoSpaceDE w:val="0"/>
        <w:autoSpaceDN w:val="0"/>
        <w:adjustRightInd w:val="0"/>
        <w:ind w:left="640" w:hanging="640"/>
        <w:rPr>
          <w:noProof/>
        </w:rPr>
      </w:pPr>
      <w:r w:rsidRPr="00335811">
        <w:rPr>
          <w:noProof/>
        </w:rPr>
        <w:t>[174]</w:t>
      </w:r>
      <w:r w:rsidRPr="00335811">
        <w:rPr>
          <w:noProof/>
        </w:rPr>
        <w:tab/>
        <w:t xml:space="preserve">I. K. M. Jais, A. R. Ismail, and S. Q. Nisa, “Adam Optimization Algorithm for Wide and Deep Neural Network,” </w:t>
      </w:r>
      <w:r w:rsidRPr="00335811">
        <w:rPr>
          <w:i/>
          <w:iCs/>
          <w:noProof/>
        </w:rPr>
        <w:t>Knowl. Eng. Data Sci.</w:t>
      </w:r>
      <w:r w:rsidRPr="00335811">
        <w:rPr>
          <w:noProof/>
        </w:rPr>
        <w:t>, 2019, doi: 10.17977/um018v2i12019p41-46.</w:t>
      </w:r>
    </w:p>
    <w:p w14:paraId="4B5B4CE6" w14:textId="77777777" w:rsidR="00335811" w:rsidRPr="00335811" w:rsidRDefault="00335811" w:rsidP="00335811">
      <w:pPr>
        <w:widowControl w:val="0"/>
        <w:autoSpaceDE w:val="0"/>
        <w:autoSpaceDN w:val="0"/>
        <w:adjustRightInd w:val="0"/>
        <w:ind w:left="640" w:hanging="640"/>
        <w:rPr>
          <w:noProof/>
        </w:rPr>
      </w:pPr>
      <w:r w:rsidRPr="00335811">
        <w:rPr>
          <w:noProof/>
        </w:rPr>
        <w:t>[175]</w:t>
      </w:r>
      <w:r w:rsidRPr="00335811">
        <w:rPr>
          <w:noProof/>
        </w:rPr>
        <w:tab/>
        <w:t xml:space="preserve">A. Dedinec, S. Filiposka, A. Dedinec, and L. Kocarev, “Deep belief network based electricity load forecasting: An analysis of Macedonian case,” </w:t>
      </w:r>
      <w:r w:rsidRPr="00335811">
        <w:rPr>
          <w:i/>
          <w:iCs/>
          <w:noProof/>
        </w:rPr>
        <w:t>Energy</w:t>
      </w:r>
      <w:r w:rsidRPr="00335811">
        <w:rPr>
          <w:noProof/>
        </w:rPr>
        <w:t xml:space="preserve">, 2016, doi: </w:t>
      </w:r>
      <w:r w:rsidRPr="00335811">
        <w:rPr>
          <w:noProof/>
        </w:rPr>
        <w:lastRenderedPageBreak/>
        <w:t>10.1016/j.energy.2016.07.090.</w:t>
      </w:r>
    </w:p>
    <w:p w14:paraId="08A1E468" w14:textId="77777777" w:rsidR="00335811" w:rsidRPr="00335811" w:rsidRDefault="00335811" w:rsidP="00335811">
      <w:pPr>
        <w:widowControl w:val="0"/>
        <w:autoSpaceDE w:val="0"/>
        <w:autoSpaceDN w:val="0"/>
        <w:adjustRightInd w:val="0"/>
        <w:ind w:left="640" w:hanging="640"/>
        <w:rPr>
          <w:noProof/>
        </w:rPr>
      </w:pPr>
      <w:r w:rsidRPr="00335811">
        <w:rPr>
          <w:noProof/>
        </w:rPr>
        <w:t>[176]</w:t>
      </w:r>
      <w:r w:rsidRPr="00335811">
        <w:rPr>
          <w:noProof/>
        </w:rPr>
        <w:tab/>
        <w:t>S. Papadopoulos and I. Karakatsanis, “Short-term electricity load forecasting using time series and ensemble learning methods,” 2015, doi: 10.1109/PECI.2015.7064913.</w:t>
      </w:r>
    </w:p>
    <w:p w14:paraId="45C41CE2" w14:textId="77777777" w:rsidR="00335811" w:rsidRPr="00335811" w:rsidRDefault="00335811" w:rsidP="00335811">
      <w:pPr>
        <w:widowControl w:val="0"/>
        <w:autoSpaceDE w:val="0"/>
        <w:autoSpaceDN w:val="0"/>
        <w:adjustRightInd w:val="0"/>
        <w:ind w:left="640" w:hanging="640"/>
        <w:rPr>
          <w:noProof/>
        </w:rPr>
      </w:pPr>
      <w:r w:rsidRPr="00335811">
        <w:rPr>
          <w:noProof/>
        </w:rPr>
        <w:t>[177]</w:t>
      </w:r>
      <w:r w:rsidRPr="00335811">
        <w:rPr>
          <w:noProof/>
        </w:rPr>
        <w:tab/>
        <w:t xml:space="preserve">W. Kim, Y. Han, K. J. Kim, and K. W. Song, “Electricity load forecasting using advanced feature selection and optimal deep learning model for the variable refrigerant flow systems,” </w:t>
      </w:r>
      <w:r w:rsidRPr="00335811">
        <w:rPr>
          <w:i/>
          <w:iCs/>
          <w:noProof/>
        </w:rPr>
        <w:t>Energy Reports</w:t>
      </w:r>
      <w:r w:rsidRPr="00335811">
        <w:rPr>
          <w:noProof/>
        </w:rPr>
        <w:t>, 2020, doi: 10.1016/j.egyr.2020.09.019.</w:t>
      </w:r>
    </w:p>
    <w:p w14:paraId="0F94DF4C" w14:textId="77777777" w:rsidR="00335811" w:rsidRPr="00335811" w:rsidRDefault="00335811" w:rsidP="00335811">
      <w:pPr>
        <w:widowControl w:val="0"/>
        <w:autoSpaceDE w:val="0"/>
        <w:autoSpaceDN w:val="0"/>
        <w:adjustRightInd w:val="0"/>
        <w:ind w:left="640" w:hanging="640"/>
        <w:rPr>
          <w:noProof/>
        </w:rPr>
      </w:pPr>
      <w:r w:rsidRPr="00335811">
        <w:rPr>
          <w:noProof/>
        </w:rPr>
        <w:t>[178]</w:t>
      </w:r>
      <w:r w:rsidRPr="00335811">
        <w:rPr>
          <w:noProof/>
        </w:rPr>
        <w:tab/>
        <w:t xml:space="preserve">M. Barman and N. B. Dev Choudhury, “Season specific approach for short-term load forecasting based on hybrid FA-SVM and similarity concept,” </w:t>
      </w:r>
      <w:r w:rsidRPr="00335811">
        <w:rPr>
          <w:i/>
          <w:iCs/>
          <w:noProof/>
        </w:rPr>
        <w:t>Energy</w:t>
      </w:r>
      <w:r w:rsidRPr="00335811">
        <w:rPr>
          <w:noProof/>
        </w:rPr>
        <w:t>, 2019, doi: 10.1016/j.energy.2019.03.010.</w:t>
      </w:r>
    </w:p>
    <w:p w14:paraId="40867144" w14:textId="1368621E" w:rsidR="00287359" w:rsidRDefault="00287359" w:rsidP="00287359">
      <w:pPr>
        <w:sectPr w:rsidR="00287359" w:rsidSect="00CF19C9">
          <w:headerReference w:type="default" r:id="rId71"/>
          <w:footerReference w:type="default" r:id="rId72"/>
          <w:pgSz w:w="12240" w:h="15840" w:code="1"/>
          <w:pgMar w:top="1440" w:right="1440" w:bottom="1440" w:left="2160" w:header="720" w:footer="720" w:gutter="0"/>
          <w:pgNumType w:start="1"/>
          <w:cols w:space="720"/>
          <w:docGrid w:linePitch="360"/>
        </w:sectPr>
      </w:pPr>
      <w:r>
        <w:fldChar w:fldCharType="end"/>
      </w:r>
    </w:p>
    <w:p w14:paraId="00B415E6" w14:textId="0FF111BC" w:rsidR="00654DE3" w:rsidRDefault="00AF67B7" w:rsidP="00C92783">
      <w:pPr>
        <w:pStyle w:val="Appendix"/>
      </w:pPr>
      <w:bookmarkStart w:id="182" w:name="_Toc84959323"/>
      <w:r>
        <w:lastRenderedPageBreak/>
        <w:t>Appendix</w:t>
      </w:r>
      <w:bookmarkEnd w:id="182"/>
    </w:p>
    <w:p w14:paraId="17B8C404" w14:textId="04C17776"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rsidRPr="00400FE5">
        <w:instrText xml:space="preserve"> FORMTEXT </w:instrText>
      </w:r>
      <w:r>
        <w:fldChar w:fldCharType="separate"/>
      </w:r>
      <w:r w:rsidR="00AD5D77">
        <w:rPr>
          <w:noProof/>
        </w:rPr>
        <w:t>Text begins here. To add additional chapters, simply start a new page and format title as the 'Appendix' style. Remove this text.</w:t>
      </w:r>
      <w:r>
        <w:fldChar w:fldCharType="end"/>
      </w:r>
    </w:p>
    <w:p w14:paraId="187013F8" w14:textId="77777777" w:rsidR="00E93B16" w:rsidRDefault="00E93B16" w:rsidP="00654DE3"/>
    <w:p w14:paraId="4A10EBD0" w14:textId="360BB3DD" w:rsidR="00EC02A8" w:rsidRDefault="00EC02A8" w:rsidP="00654DE3">
      <w:pPr>
        <w:rPr>
          <w:highlight w:val="cyan"/>
        </w:rPr>
      </w:pPr>
      <w:r w:rsidRPr="00EC02A8">
        <w:rPr>
          <w:highlight w:val="cyan"/>
        </w:rPr>
        <w:t>// Overall Error Metrics for both base load and peak detection.</w:t>
      </w:r>
    </w:p>
    <w:p w14:paraId="79FFEB1D" w14:textId="0861EB7D" w:rsidR="00AF3580" w:rsidRPr="00EC02A8" w:rsidRDefault="00AF3580" w:rsidP="00654DE3">
      <w:pPr>
        <w:rPr>
          <w:highlight w:val="cyan"/>
        </w:rPr>
      </w:pPr>
      <w:r>
        <w:rPr>
          <w:highlight w:val="cyan"/>
        </w:rPr>
        <w:t>// Box plots of the error distribution</w:t>
      </w:r>
    </w:p>
    <w:p w14:paraId="2DA0E8C3" w14:textId="0A828255" w:rsidR="00EC02A8" w:rsidRPr="00EC02A8" w:rsidRDefault="00EC02A8" w:rsidP="00654DE3">
      <w:pPr>
        <w:rPr>
          <w:highlight w:val="cyan"/>
        </w:rPr>
      </w:pPr>
      <w:r w:rsidRPr="00EC02A8">
        <w:rPr>
          <w:highlight w:val="cyan"/>
        </w:rPr>
        <w:t>// Plots of the algorithms performance on the hourly, daily, monthly,  on  different seasons. // Plots of all the daily peaks in the datasets and the algorithms prediction of the peaks</w:t>
      </w:r>
    </w:p>
    <w:p w14:paraId="26448E6B" w14:textId="3182842E" w:rsidR="00EC02A8" w:rsidRDefault="00EC02A8" w:rsidP="00654DE3">
      <w:pPr>
        <w:sectPr w:rsidR="00EC02A8" w:rsidSect="006214A8">
          <w:pgSz w:w="12240" w:h="15840" w:code="1"/>
          <w:pgMar w:top="1440" w:right="1440" w:bottom="1440" w:left="2160" w:header="720" w:footer="720" w:gutter="0"/>
          <w:cols w:space="720"/>
          <w:docGrid w:linePitch="360"/>
        </w:sectPr>
      </w:pPr>
      <w:r w:rsidRPr="00EC02A8">
        <w:rPr>
          <w:highlight w:val="cyan"/>
        </w:rPr>
        <w:t>// You can add your source code here as well.</w:t>
      </w:r>
    </w:p>
    <w:p w14:paraId="2F18705B" w14:textId="12EFB93F" w:rsidR="003819CA" w:rsidRDefault="00C262DB">
      <w:pPr>
        <w:pStyle w:val="Glossary"/>
      </w:pPr>
      <w:bookmarkStart w:id="183" w:name="_Toc84959324"/>
      <w:r>
        <w:lastRenderedPageBreak/>
        <w:t>Glossary</w:t>
      </w:r>
      <w:bookmarkEnd w:id="183"/>
      <w:r>
        <w:t xml:space="preserve"> </w:t>
      </w:r>
    </w:p>
    <w:p w14:paraId="579B2E35" w14:textId="52E0FA16"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AD5D7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184" w:name="_Toc172013004"/>
      <w:r w:rsidRPr="006269F5">
        <w:rPr>
          <w:b/>
          <w:sz w:val="28"/>
        </w:rPr>
        <w:lastRenderedPageBreak/>
        <w:t>Curriculum Vitae</w:t>
      </w:r>
      <w:bookmarkEnd w:id="184"/>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73"/>
      <w:headerReference w:type="default" r:id="rId74"/>
      <w:footerReference w:type="default" r:id="rId75"/>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wn MacIsaac" w:date="2021-10-13T07:50:00Z" w:initials="DM">
    <w:p w14:paraId="28E9E8ED" w14:textId="09DE69F0" w:rsidR="009D2865" w:rsidRDefault="009D2865">
      <w:pPr>
        <w:pStyle w:val="CommentText"/>
      </w:pPr>
      <w:r>
        <w:rPr>
          <w:rStyle w:val="CommentReference"/>
        </w:rPr>
        <w:annotationRef/>
      </w:r>
      <w:r>
        <w:t>This still doesn’t work – the introduction of deep learning is too abrupt.</w:t>
      </w:r>
    </w:p>
  </w:comment>
  <w:comment w:id="21" w:author="Dawn MacIsaac" w:date="2021-10-13T07:48:00Z" w:initials="DM">
    <w:p w14:paraId="5D40C69F" w14:textId="2272CB31" w:rsidR="009D2865" w:rsidRDefault="009D2865">
      <w:pPr>
        <w:pStyle w:val="CommentText"/>
      </w:pPr>
      <w:r>
        <w:rPr>
          <w:rStyle w:val="CommentReference"/>
        </w:rPr>
        <w:annotationRef/>
      </w:r>
      <w:r>
        <w:t>This should be written in terms of goals and objectives rather than what you did.</w:t>
      </w:r>
    </w:p>
  </w:comment>
  <w:comment w:id="23" w:author="Dawn MacIsaac" w:date="2021-10-13T07:51:00Z" w:initials="DM">
    <w:p w14:paraId="3492DB0E" w14:textId="3CD99BEE" w:rsidR="009D2865" w:rsidRDefault="009D2865">
      <w:pPr>
        <w:pStyle w:val="CommentText"/>
      </w:pPr>
      <w:r>
        <w:rPr>
          <w:rStyle w:val="CommentReference"/>
        </w:rPr>
        <w:annotationRef/>
      </w:r>
      <w:r>
        <w:t>I’d prefer not to have an outline.  If you write the previous section in terms of objectives, you can probably do something like “This objective is detailed in Chapter 3 of the thesis’.</w:t>
      </w:r>
    </w:p>
  </w:comment>
  <w:comment w:id="28" w:author="Dawn MacIsaac" w:date="2021-10-13T07:54:00Z" w:initials="DM">
    <w:p w14:paraId="408D8FFA" w14:textId="77777777" w:rsidR="009D2865" w:rsidRDefault="009D2865">
      <w:pPr>
        <w:pStyle w:val="CommentText"/>
      </w:pPr>
      <w:r>
        <w:rPr>
          <w:rStyle w:val="CommentReference"/>
        </w:rPr>
        <w:annotationRef/>
      </w:r>
      <w:r>
        <w:t xml:space="preserve">We don’t know what this is yet.  </w:t>
      </w:r>
    </w:p>
    <w:p w14:paraId="574BE8DC" w14:textId="77777777" w:rsidR="009D2865" w:rsidRDefault="009D2865">
      <w:pPr>
        <w:pStyle w:val="CommentText"/>
      </w:pPr>
    </w:p>
    <w:p w14:paraId="16BF4EE1" w14:textId="63D1B4A3" w:rsidR="009D2865" w:rsidRDefault="009D2865">
      <w:pPr>
        <w:pStyle w:val="CommentText"/>
      </w:pPr>
      <w:r>
        <w:t>When you move sections around you need to do it very carefully, or else you end up writing about stuff that is introduced afterwards.</w:t>
      </w:r>
    </w:p>
  </w:comment>
  <w:comment w:id="29" w:author="Dawn MacIsaac" w:date="2021-10-13T08:10:00Z" w:initials="DM">
    <w:p w14:paraId="6B35A2AF" w14:textId="6400F7D4" w:rsidR="00CF695C" w:rsidRDefault="00CF695C">
      <w:pPr>
        <w:pStyle w:val="CommentText"/>
      </w:pPr>
      <w:r>
        <w:rPr>
          <w:rStyle w:val="CommentReference"/>
        </w:rPr>
        <w:annotationRef/>
      </w:r>
      <w:r>
        <w:t>Give us some details of this – this is the kind of thing that needs to be included…not a wiki-like introduction to deep learning…all that can be removed.</w:t>
      </w:r>
    </w:p>
  </w:comment>
  <w:comment w:id="31" w:author="Dawn MacIsaac" w:date="2021-10-13T08:12:00Z" w:initials="DM">
    <w:p w14:paraId="49CE3B2D" w14:textId="1E0C92E0" w:rsidR="00CF695C" w:rsidRDefault="00CF695C">
      <w:pPr>
        <w:pStyle w:val="CommentText"/>
      </w:pPr>
      <w:r>
        <w:rPr>
          <w:rStyle w:val="CommentReference"/>
        </w:rPr>
        <w:annotationRef/>
      </w:r>
      <w:r>
        <w:t>It would be useful to document some limitations for these examples…otherwise we have no justification for your work.</w:t>
      </w:r>
    </w:p>
  </w:comment>
  <w:comment w:id="34" w:author="Dawn MacIsaac" w:date="2021-10-13T08:05:00Z" w:initials="DM">
    <w:p w14:paraId="467672A2" w14:textId="77777777" w:rsidR="00943E59" w:rsidRDefault="00943E59">
      <w:pPr>
        <w:pStyle w:val="CommentText"/>
      </w:pPr>
      <w:r>
        <w:rPr>
          <w:rStyle w:val="CommentReference"/>
        </w:rPr>
        <w:annotationRef/>
      </w:r>
      <w:r>
        <w:t xml:space="preserve">Most of this section can be removed.  Just like we don’t need to include an introduction to </w:t>
      </w:r>
      <w:proofErr w:type="spellStart"/>
      <w:r>
        <w:t>ANNs</w:t>
      </w:r>
      <w:proofErr w:type="spellEnd"/>
      <w:r>
        <w:t>. We don’t need a historical account of deep learning (a paragraph is fine, 2 pages is irrelevant ‘fluff’).</w:t>
      </w:r>
    </w:p>
    <w:p w14:paraId="4C14EAEA" w14:textId="77777777" w:rsidR="00CF695C" w:rsidRDefault="00CF695C">
      <w:pPr>
        <w:pStyle w:val="CommentText"/>
      </w:pPr>
    </w:p>
    <w:p w14:paraId="66ABFBFB" w14:textId="0442D512" w:rsidR="00CF695C" w:rsidRDefault="00CF695C">
      <w:pPr>
        <w:pStyle w:val="CommentText"/>
      </w:pPr>
      <w:r>
        <w:t>Only include what you need to understand the rest of your thesis. You don’t need to talk about things like reinforcement learning, because you never use it.  You should talk about recurrent networks, and maybe even explain them in the context of why they would be good for forecasting.</w:t>
      </w:r>
    </w:p>
  </w:comment>
  <w:comment w:id="58" w:author="Dawn MacIsaac" w:date="2021-10-05T07:39:00Z" w:initials="DM">
    <w:p w14:paraId="0719AC4E" w14:textId="77777777" w:rsidR="004E1C26" w:rsidRDefault="004E1C26">
      <w:pPr>
        <w:pStyle w:val="CommentText"/>
      </w:pPr>
      <w:r>
        <w:rPr>
          <w:rStyle w:val="CommentReference"/>
        </w:rPr>
        <w:annotationRef/>
      </w:r>
      <w:r>
        <w:t>We don’t need a section on ANNs, just include what you need to know about an ANN to understand your benchmark algorithm.</w:t>
      </w:r>
    </w:p>
    <w:p w14:paraId="6ED229BB" w14:textId="77777777" w:rsidR="004E1C26" w:rsidRDefault="004E1C26">
      <w:pPr>
        <w:pStyle w:val="CommentText"/>
      </w:pPr>
    </w:p>
    <w:p w14:paraId="18BAFBCC" w14:textId="20A9AABF" w:rsidR="004E1C26" w:rsidRDefault="004E1C26">
      <w:pPr>
        <w:pStyle w:val="CommentText"/>
      </w:pPr>
      <w:r>
        <w:t>SO you need to step through your description of the ANNSTLTF and integrate this content into that, where appropriate (lots won’t need to be included, but some will)</w:t>
      </w:r>
    </w:p>
  </w:comment>
  <w:comment w:id="59" w:author="Tolulope Olugbenga" w:date="2021-10-06T19:17:00Z" w:initials="TO">
    <w:p w14:paraId="6C0216E0" w14:textId="709EE169" w:rsidR="007B48CB" w:rsidRDefault="007B48CB">
      <w:pPr>
        <w:pStyle w:val="CommentText"/>
      </w:pPr>
      <w:r>
        <w:rPr>
          <w:rStyle w:val="CommentReference"/>
        </w:rPr>
        <w:annotationRef/>
      </w:r>
      <w:r w:rsidR="005F34D3" w:rsidRPr="005F34D3">
        <w:t>I believe it would be more appropriate to begin with an overview of ANNs and then discuss the ANNSTLF in detail, as the forecaster is based on artificial neural networks. We may need to make changes in the future if we run out of space.</w:t>
      </w:r>
    </w:p>
  </w:comment>
  <w:comment w:id="60" w:author="Dawn MacIsaac" w:date="2021-10-13T07:58:00Z" w:initials="DM">
    <w:p w14:paraId="1C10DF9F" w14:textId="5ECDDF90" w:rsidR="00943E59" w:rsidRDefault="00943E59">
      <w:pPr>
        <w:pStyle w:val="CommentText"/>
      </w:pPr>
      <w:r>
        <w:rPr>
          <w:rStyle w:val="CommentReference"/>
        </w:rPr>
        <w:annotationRef/>
      </w:r>
      <w:r>
        <w:t xml:space="preserve">No – I don’t think we will have room to provide introductory information on </w:t>
      </w:r>
      <w:proofErr w:type="spellStart"/>
      <w:r>
        <w:t>ANNs</w:t>
      </w:r>
      <w:proofErr w:type="spellEnd"/>
      <w:r>
        <w:t>, and I don’t think its necessary…</w:t>
      </w:r>
    </w:p>
  </w:comment>
  <w:comment w:id="61" w:author="Dawn MacIsaac" w:date="2021-10-13T07:59:00Z" w:initials="DM">
    <w:p w14:paraId="1B068D54" w14:textId="65688636" w:rsidR="00943E59" w:rsidRDefault="00943E59">
      <w:pPr>
        <w:pStyle w:val="CommentText"/>
      </w:pPr>
      <w:r>
        <w:rPr>
          <w:rStyle w:val="CommentReference"/>
        </w:rPr>
        <w:annotationRef/>
      </w:r>
    </w:p>
  </w:comment>
  <w:comment w:id="66" w:author="Dawn MacIsaac" w:date="2021-10-05T07:44:00Z" w:initials="DM">
    <w:p w14:paraId="418493D2" w14:textId="4971EF50" w:rsidR="004E1C26" w:rsidRDefault="004E1C26">
      <w:pPr>
        <w:pStyle w:val="CommentText"/>
      </w:pPr>
      <w:r>
        <w:rPr>
          <w:rStyle w:val="CommentReference"/>
        </w:rPr>
        <w:annotationRef/>
      </w:r>
      <w:r>
        <w:t xml:space="preserve">You also need a section on the metrics available for assessment, and the kinds of things we try to forecast – </w:t>
      </w:r>
      <w:proofErr w:type="spellStart"/>
      <w:r>
        <w:t>ie</w:t>
      </w:r>
      <w:proofErr w:type="spellEnd"/>
      <w:r>
        <w:t xml:space="preserve"> load and locale.</w:t>
      </w:r>
    </w:p>
  </w:comment>
  <w:comment w:id="67" w:author="Tolulope Olugbenga" w:date="2021-10-06T19:20:00Z" w:initials="TO">
    <w:p w14:paraId="69F11488" w14:textId="3449550A" w:rsidR="008B6611" w:rsidRDefault="008B6611">
      <w:pPr>
        <w:pStyle w:val="CommentText"/>
      </w:pPr>
      <w:r>
        <w:rPr>
          <w:rStyle w:val="CommentReference"/>
        </w:rPr>
        <w:annotationRef/>
      </w:r>
      <w:r w:rsidRPr="008B6611">
        <w:t>We discussed performance metrics in Chapter 4. Would you prefer that I relocate</w:t>
      </w:r>
      <w:r w:rsidR="003D23CD">
        <w:t xml:space="preserve"> or repeat</w:t>
      </w:r>
      <w:r w:rsidRPr="008B6611">
        <w:t xml:space="preserve"> them here?</w:t>
      </w:r>
    </w:p>
  </w:comment>
  <w:comment w:id="68" w:author="Dawn MacIsaac" w:date="2021-10-13T08:00:00Z" w:initials="DM">
    <w:p w14:paraId="75F1B662" w14:textId="08A46C36" w:rsidR="00943E59" w:rsidRDefault="00943E59">
      <w:pPr>
        <w:pStyle w:val="CommentText"/>
      </w:pPr>
      <w:r>
        <w:rPr>
          <w:rStyle w:val="CommentReference"/>
        </w:rPr>
        <w:annotationRef/>
      </w:r>
      <w:r>
        <w:t>Remember – later chapters can simply refer to concepts and describe how you used them.  They should be introduced in the Overview chapter.</w:t>
      </w:r>
    </w:p>
  </w:comment>
  <w:comment w:id="69" w:author="Dawn MacIsaac" w:date="2021-10-13T08:01:00Z" w:initials="DM">
    <w:p w14:paraId="26D80705" w14:textId="48921585" w:rsidR="00943E59" w:rsidRDefault="00943E59">
      <w:pPr>
        <w:pStyle w:val="CommentText"/>
      </w:pPr>
      <w:r>
        <w:rPr>
          <w:rStyle w:val="CommentReference"/>
        </w:rPr>
        <w:annotationRef/>
      </w:r>
    </w:p>
  </w:comment>
  <w:comment w:id="71" w:author="Dawn MacIsaac" w:date="2021-10-13T09:20:00Z" w:initials="DM">
    <w:p w14:paraId="05F30389" w14:textId="3E6E2564" w:rsidR="007E487E" w:rsidRDefault="007E487E">
      <w:pPr>
        <w:pStyle w:val="CommentText"/>
      </w:pPr>
      <w:r>
        <w:rPr>
          <w:rStyle w:val="CommentReference"/>
        </w:rPr>
        <w:annotationRef/>
      </w:r>
      <w:r>
        <w:t>This should be a complete investigation – Purpose, Methods, Results, Discussions, Conclusion…we need to include enough results that we can comment about what should be looked at more closely (and state that we will do so in the next chapter).</w:t>
      </w:r>
    </w:p>
    <w:p w14:paraId="3764E742" w14:textId="77777777" w:rsidR="007E487E" w:rsidRDefault="007E487E">
      <w:pPr>
        <w:pStyle w:val="CommentText"/>
      </w:pPr>
    </w:p>
    <w:p w14:paraId="2605C7BE" w14:textId="77777777" w:rsidR="007E487E" w:rsidRDefault="007E487E">
      <w:pPr>
        <w:pStyle w:val="CommentText"/>
      </w:pPr>
      <w:r>
        <w:t>The Chapter that follows should be framed as a ‘Closer look at the results’ rather than ‘the results’.</w:t>
      </w:r>
    </w:p>
    <w:p w14:paraId="32D6B8B3" w14:textId="77777777" w:rsidR="007E487E" w:rsidRDefault="007E487E">
      <w:pPr>
        <w:pStyle w:val="CommentText"/>
      </w:pPr>
    </w:p>
    <w:p w14:paraId="30D6AF71" w14:textId="46B7E313" w:rsidR="007E487E" w:rsidRDefault="007E487E">
      <w:pPr>
        <w:pStyle w:val="CommentText"/>
      </w:pPr>
      <w:r>
        <w:t>If you are having trouble distinguishing…just write 1 Chapter (this one).  Once we have everything comprehensively detailed, we can separate the information into chapters quite easily.</w:t>
      </w:r>
    </w:p>
  </w:comment>
  <w:comment w:id="79" w:author="Dawn MacIsaac" w:date="2021-10-13T08:15:00Z" w:initials="DM">
    <w:p w14:paraId="78B66157" w14:textId="6E4CE2A0" w:rsidR="00CF695C" w:rsidRDefault="00CF695C">
      <w:pPr>
        <w:pStyle w:val="CommentText"/>
      </w:pPr>
      <w:r>
        <w:rPr>
          <w:rStyle w:val="CommentReference"/>
        </w:rPr>
        <w:annotationRef/>
      </w:r>
      <w:r>
        <w:t>Most things you did should be described in past tense</w:t>
      </w:r>
    </w:p>
  </w:comment>
  <w:comment w:id="87" w:author="Dawn MacIsaac" w:date="2021-10-13T08:17:00Z" w:initials="DM">
    <w:p w14:paraId="54CBAC72" w14:textId="3990F89B" w:rsidR="00AE0891" w:rsidRDefault="00AE0891">
      <w:pPr>
        <w:pStyle w:val="CommentText"/>
      </w:pPr>
      <w:r>
        <w:rPr>
          <w:rStyle w:val="CommentReference"/>
        </w:rPr>
        <w:annotationRef/>
      </w:r>
      <w:r>
        <w:t xml:space="preserve">This is an abrupt introduction to CNN and LSTM.  Also – you aren’t implementing the LSTM, so its an </w:t>
      </w:r>
      <w:proofErr w:type="spellStart"/>
      <w:r>
        <w:t>oversimplication</w:t>
      </w:r>
      <w:proofErr w:type="spellEnd"/>
      <w:r>
        <w:t xml:space="preserve"> of your process.</w:t>
      </w:r>
    </w:p>
  </w:comment>
  <w:comment w:id="93" w:author="Dawn MacIsaac" w:date="2021-10-13T08:23:00Z" w:initials="DM">
    <w:p w14:paraId="574027C9" w14:textId="20A94633" w:rsidR="00AE0891" w:rsidRDefault="00AE0891">
      <w:pPr>
        <w:pStyle w:val="CommentText"/>
      </w:pPr>
      <w:r>
        <w:rPr>
          <w:rStyle w:val="CommentReference"/>
        </w:rPr>
        <w:annotationRef/>
      </w:r>
      <w:r>
        <w:t>This doesn’t sufficiently explain the use of Peak Demand detection…regardless, you should have a section in your overview that discusses those details.</w:t>
      </w:r>
    </w:p>
  </w:comment>
  <w:comment w:id="96" w:author="Dawn MacIsaac" w:date="2021-10-13T08:25:00Z" w:initials="DM">
    <w:p w14:paraId="139F00FB" w14:textId="5BD8A18E" w:rsidR="00CD38E6" w:rsidRDefault="00CD38E6">
      <w:pPr>
        <w:pStyle w:val="CommentText"/>
      </w:pPr>
      <w:r>
        <w:rPr>
          <w:rStyle w:val="CommentReference"/>
        </w:rPr>
        <w:annotationRef/>
      </w:r>
      <w:r>
        <w:t>Refrain from making judgements about the quality of your work – that is for your reviewers to do.</w:t>
      </w:r>
    </w:p>
  </w:comment>
  <w:comment w:id="97" w:author="Dawn MacIsaac" w:date="2021-10-13T08:35:00Z" w:initials="DM">
    <w:p w14:paraId="584E3F57" w14:textId="7E4FAE0B" w:rsidR="00E15637" w:rsidRDefault="00E15637">
      <w:pPr>
        <w:pStyle w:val="CommentText"/>
      </w:pPr>
      <w:r>
        <w:rPr>
          <w:rStyle w:val="CommentReference"/>
        </w:rPr>
        <w:annotationRef/>
      </w:r>
      <w:r>
        <w:t>Describe exactly what you used (the same kind of information as the other dataset descriptions)</w:t>
      </w:r>
    </w:p>
  </w:comment>
  <w:comment w:id="99" w:author="Dawn MacIsaac" w:date="2021-10-13T08:36:00Z" w:initials="DM">
    <w:p w14:paraId="51D4D887" w14:textId="1DF96D91" w:rsidR="00E15637" w:rsidRDefault="00E15637">
      <w:pPr>
        <w:pStyle w:val="CommentText"/>
      </w:pPr>
      <w:r>
        <w:rPr>
          <w:rStyle w:val="CommentReference"/>
        </w:rPr>
        <w:annotationRef/>
      </w:r>
      <w:r>
        <w:t>Move this to the overview chapter.  Then you can simply refer to this concept in your investigation.</w:t>
      </w:r>
    </w:p>
  </w:comment>
  <w:comment w:id="100" w:author="Dawn MacIsaac" w:date="2021-10-13T08:38:00Z" w:initials="DM">
    <w:p w14:paraId="0D122EEB" w14:textId="6F5C33EC" w:rsidR="00CC538A" w:rsidRDefault="00CC538A">
      <w:pPr>
        <w:pStyle w:val="CommentText"/>
      </w:pPr>
      <w:r>
        <w:rPr>
          <w:rStyle w:val="CommentReference"/>
        </w:rPr>
        <w:annotationRef/>
      </w:r>
      <w:r>
        <w:t>This needs some context.  Its not generally true, but may be the case in your context.  Is 15 min an area norm, or an arbitrary value you have chosen?</w:t>
      </w:r>
    </w:p>
  </w:comment>
  <w:comment w:id="101" w:author="Dawn MacIsaac" w:date="2021-10-13T08:40:00Z" w:initials="DM">
    <w:p w14:paraId="3F40DC9F" w14:textId="433A08BB" w:rsidR="00CC538A" w:rsidRDefault="00CC538A">
      <w:pPr>
        <w:pStyle w:val="CommentText"/>
      </w:pPr>
      <w:r>
        <w:rPr>
          <w:rStyle w:val="CommentReference"/>
        </w:rPr>
        <w:annotationRef/>
      </w:r>
      <w:r>
        <w:t>On-the-other-hand is an idiom (which should be avoided in formal technical documents) – use Conversely instead.</w:t>
      </w:r>
    </w:p>
  </w:comment>
  <w:comment w:id="102" w:author="Dawn MacIsaac" w:date="2021-10-13T08:41:00Z" w:initials="DM">
    <w:p w14:paraId="246DBF57" w14:textId="30D924E2" w:rsidR="00CC538A" w:rsidRDefault="00CC538A">
      <w:pPr>
        <w:pStyle w:val="CommentText"/>
      </w:pPr>
      <w:r>
        <w:rPr>
          <w:rStyle w:val="CommentReference"/>
        </w:rPr>
        <w:annotationRef/>
      </w:r>
      <w:r>
        <w:t>How is this calculated/estimated?</w:t>
      </w:r>
    </w:p>
  </w:comment>
  <w:comment w:id="103" w:author="Dawn MacIsaac" w:date="2021-10-13T08:43:00Z" w:initials="DM">
    <w:p w14:paraId="1568CBF2" w14:textId="3457B4C3" w:rsidR="00CC538A" w:rsidRDefault="00CC538A">
      <w:pPr>
        <w:pStyle w:val="CommentText"/>
      </w:pPr>
      <w:r>
        <w:rPr>
          <w:rStyle w:val="CommentReference"/>
        </w:rPr>
        <w:annotationRef/>
      </w:r>
      <w:r>
        <w:t>Difference from what?</w:t>
      </w:r>
    </w:p>
  </w:comment>
  <w:comment w:id="105" w:author="Dawn MacIsaac" w:date="2021-10-13T08:44:00Z" w:initials="DM">
    <w:p w14:paraId="23BE7DC3" w14:textId="0C8D7F5E" w:rsidR="00CC538A" w:rsidRDefault="00CC538A">
      <w:pPr>
        <w:pStyle w:val="CommentText"/>
      </w:pPr>
      <w:r>
        <w:rPr>
          <w:rStyle w:val="CommentReference"/>
        </w:rPr>
        <w:annotationRef/>
      </w:r>
      <w:r>
        <w:t>This belongs in the overview chapter…this is relavent content (its not a general overview of Deep Learning)</w:t>
      </w:r>
    </w:p>
  </w:comment>
  <w:comment w:id="106" w:author="Dawn MacIsaac" w:date="2021-10-13T08:44:00Z" w:initials="DM">
    <w:p w14:paraId="4B8BEA4C" w14:textId="36D57263" w:rsidR="00CC538A" w:rsidRDefault="00CC538A">
      <w:pPr>
        <w:pStyle w:val="CommentText"/>
      </w:pPr>
      <w:r>
        <w:rPr>
          <w:rStyle w:val="CommentReference"/>
        </w:rPr>
        <w:annotationRef/>
      </w:r>
      <w:r w:rsidR="00F77CF8">
        <w:t>Also Section 3.2 and 3.3 – this is all theory you need to know to understand your work…that belongs in the overview.</w:t>
      </w:r>
    </w:p>
  </w:comment>
  <w:comment w:id="114" w:author="Dawn MacIsaac" w:date="2021-10-13T08:48:00Z" w:initials="DM">
    <w:p w14:paraId="3592043A" w14:textId="00FD33B8" w:rsidR="00F77CF8" w:rsidRDefault="00F77CF8">
      <w:pPr>
        <w:pStyle w:val="CommentText"/>
      </w:pPr>
      <w:r>
        <w:rPr>
          <w:rStyle w:val="CommentReference"/>
        </w:rPr>
        <w:annotationRef/>
      </w:r>
      <w:r>
        <w:t>This is the part that matters for the Investigation chapter</w:t>
      </w:r>
    </w:p>
  </w:comment>
  <w:comment w:id="118" w:author="Dawn MacIsaac" w:date="2021-10-13T08:50:00Z" w:initials="DM">
    <w:p w14:paraId="03308217" w14:textId="224449E3" w:rsidR="00F77CF8" w:rsidRDefault="00F77CF8">
      <w:pPr>
        <w:pStyle w:val="CommentText"/>
      </w:pPr>
      <w:r>
        <w:rPr>
          <w:rStyle w:val="CommentReference"/>
        </w:rPr>
        <w:annotationRef/>
      </w:r>
      <w:r>
        <w:t>This can be removed – you have already described your data.</w:t>
      </w:r>
    </w:p>
  </w:comment>
  <w:comment w:id="120" w:author="Dawn MacIsaac" w:date="2021-10-13T08:50:00Z" w:initials="DM">
    <w:p w14:paraId="30D349FB" w14:textId="012962E6" w:rsidR="00F77CF8" w:rsidRDefault="00F77CF8">
      <w:pPr>
        <w:pStyle w:val="CommentText"/>
      </w:pPr>
      <w:r>
        <w:rPr>
          <w:rStyle w:val="CommentReference"/>
        </w:rPr>
        <w:annotationRef/>
      </w:r>
      <w:r>
        <w:t>Just include units when you present data/results</w:t>
      </w:r>
    </w:p>
  </w:comment>
  <w:comment w:id="121" w:author="Dawn MacIsaac" w:date="2021-10-13T08:51:00Z" w:initials="DM">
    <w:p w14:paraId="45831F6E" w14:textId="6B1A3D27" w:rsidR="00F77CF8" w:rsidRDefault="00F77CF8">
      <w:pPr>
        <w:pStyle w:val="CommentText"/>
      </w:pPr>
      <w:r>
        <w:rPr>
          <w:rStyle w:val="CommentReference"/>
        </w:rPr>
        <w:annotationRef/>
      </w:r>
      <w:r>
        <w:t>I think this should be considered with your data set descriptions…you can describe it as a pre-processing step which you conducted to remove outliers in the data.</w:t>
      </w:r>
    </w:p>
  </w:comment>
  <w:comment w:id="122" w:author="Dawn MacIsaac" w:date="2021-10-13T08:52:00Z" w:initials="DM">
    <w:p w14:paraId="68A90244" w14:textId="23A6CBFB" w:rsidR="00F77CF8" w:rsidRDefault="00F77CF8">
      <w:pPr>
        <w:pStyle w:val="CommentText"/>
      </w:pPr>
      <w:r>
        <w:rPr>
          <w:rStyle w:val="CommentReference"/>
        </w:rPr>
        <w:annotationRef/>
      </w:r>
      <w:r>
        <w:t>Simply describe implementation details in terms of the data and implementation:  “A window width of 12 samples (12 hours) was used”.  – this seems really long…a lot can vary in 12 hours?</w:t>
      </w:r>
    </w:p>
  </w:comment>
  <w:comment w:id="123" w:author="Dawn MacIsaac" w:date="2021-10-13T08:54:00Z" w:initials="DM">
    <w:p w14:paraId="50EC2B75" w14:textId="58E9467E" w:rsidR="00F77CF8" w:rsidRDefault="00F77CF8">
      <w:pPr>
        <w:pStyle w:val="CommentText"/>
      </w:pPr>
      <w:r>
        <w:rPr>
          <w:rStyle w:val="CommentReference"/>
        </w:rPr>
        <w:annotationRef/>
      </w:r>
      <w:r>
        <w:t>This can also be in your dataset descriptions</w:t>
      </w:r>
    </w:p>
  </w:comment>
  <w:comment w:id="124" w:author="Dawn MacIsaac" w:date="2021-10-13T08:55:00Z" w:initials="DM">
    <w:p w14:paraId="08424411" w14:textId="5482E5F3" w:rsidR="00F77CF8" w:rsidRDefault="00F77CF8">
      <w:pPr>
        <w:pStyle w:val="CommentText"/>
      </w:pPr>
      <w:r>
        <w:rPr>
          <w:rStyle w:val="CommentReference"/>
        </w:rPr>
        <w:annotationRef/>
      </w:r>
      <w:r>
        <w:t>You can just refer to this method…detailed commentary about its origination is not necessary.</w:t>
      </w:r>
    </w:p>
  </w:comment>
  <w:comment w:id="130" w:author="Dawn MacIsaac" w:date="2021-10-13T08:59:00Z" w:initials="DM">
    <w:p w14:paraId="6F06B418" w14:textId="6995F3C7" w:rsidR="00C84DC1" w:rsidRDefault="00C84DC1">
      <w:pPr>
        <w:pStyle w:val="CommentText"/>
      </w:pPr>
      <w:r>
        <w:rPr>
          <w:rStyle w:val="CommentReference"/>
        </w:rPr>
        <w:annotationRef/>
      </w:r>
      <w:r>
        <w:t>Can you put this in a table (variable name, variable, description when necessary)</w:t>
      </w:r>
    </w:p>
  </w:comment>
  <w:comment w:id="133" w:author="Dawn MacIsaac" w:date="2021-10-13T09:03:00Z" w:initials="DM">
    <w:p w14:paraId="38B60650" w14:textId="195EC1B3" w:rsidR="00C84DC1" w:rsidRDefault="00C84DC1">
      <w:pPr>
        <w:pStyle w:val="CommentText"/>
      </w:pPr>
      <w:r>
        <w:rPr>
          <w:rStyle w:val="CommentReference"/>
        </w:rPr>
        <w:annotationRef/>
      </w:r>
      <w:r>
        <w:t>Can you put this in a table?</w:t>
      </w:r>
    </w:p>
  </w:comment>
  <w:comment w:id="134" w:author="Dawn MacIsaac" w:date="2021-10-13T09:03:00Z" w:initials="DM">
    <w:p w14:paraId="6339A97F" w14:textId="6D35CE91" w:rsidR="00C84DC1" w:rsidRDefault="00C84DC1">
      <w:pPr>
        <w:pStyle w:val="CommentText"/>
      </w:pPr>
      <w:r>
        <w:rPr>
          <w:rStyle w:val="CommentReference"/>
        </w:rPr>
        <w:annotationRef/>
      </w:r>
      <w:r>
        <w:t xml:space="preserve">It might be useful to show the partial </w:t>
      </w:r>
      <w:proofErr w:type="spellStart"/>
      <w:r>
        <w:t>autocorellations</w:t>
      </w:r>
      <w:proofErr w:type="spellEnd"/>
      <w:r>
        <w:t xml:space="preserve"> which helped you decide?</w:t>
      </w:r>
    </w:p>
  </w:comment>
  <w:comment w:id="135" w:author="Dawn MacIsaac" w:date="2021-10-13T09:06:00Z" w:initials="DM">
    <w:p w14:paraId="44428976" w14:textId="327F16EE" w:rsidR="00C84DC1" w:rsidRDefault="00C84DC1">
      <w:pPr>
        <w:pStyle w:val="CommentText"/>
      </w:pPr>
      <w:r>
        <w:rPr>
          <w:rStyle w:val="CommentReference"/>
        </w:rPr>
        <w:annotationRef/>
      </w:r>
      <w:r>
        <w:t xml:space="preserve">Its better to include your information first, and then provide a reference in the literature which supports your choice. Frame all your </w:t>
      </w:r>
      <w:r w:rsidR="00777C0F">
        <w:t>hyper-parameter setting around a ‘preliminary analysis during implementation’</w:t>
      </w:r>
    </w:p>
  </w:comment>
  <w:comment w:id="136" w:author="Dawn MacIsaac" w:date="2021-10-13T09:08:00Z" w:initials="DM">
    <w:p w14:paraId="509F6A06" w14:textId="7172C88B" w:rsidR="00777C0F" w:rsidRDefault="00777C0F">
      <w:pPr>
        <w:pStyle w:val="CommentText"/>
      </w:pPr>
      <w:r>
        <w:rPr>
          <w:rStyle w:val="CommentReference"/>
        </w:rPr>
        <w:annotationRef/>
      </w:r>
      <w:r>
        <w:t>How was this set?</w:t>
      </w:r>
    </w:p>
  </w:comment>
  <w:comment w:id="138" w:author="Dawn MacIsaac" w:date="2021-10-13T09:08:00Z" w:initials="DM">
    <w:p w14:paraId="5B8460F9" w14:textId="76F60179" w:rsidR="00777C0F" w:rsidRDefault="00777C0F">
      <w:pPr>
        <w:pStyle w:val="CommentText"/>
      </w:pPr>
      <w:r>
        <w:rPr>
          <w:rStyle w:val="CommentReference"/>
        </w:rPr>
        <w:annotationRef/>
      </w:r>
      <w:r>
        <w:t>This doesn’t need to be its own section.  Its still just a description of the implementation.</w:t>
      </w:r>
    </w:p>
  </w:comment>
  <w:comment w:id="141" w:author="Dawn MacIsaac" w:date="2021-10-13T09:10:00Z" w:initials="DM">
    <w:p w14:paraId="52934090" w14:textId="77777777" w:rsidR="00777C0F" w:rsidRDefault="00777C0F">
      <w:pPr>
        <w:pStyle w:val="CommentText"/>
      </w:pPr>
      <w:r>
        <w:rPr>
          <w:rStyle w:val="CommentReference"/>
        </w:rPr>
        <w:annotationRef/>
      </w:r>
      <w:r>
        <w:t>Should this be a Results section?</w:t>
      </w:r>
    </w:p>
    <w:p w14:paraId="5E24E715" w14:textId="77777777" w:rsidR="00777C0F" w:rsidRDefault="00777C0F">
      <w:pPr>
        <w:pStyle w:val="CommentText"/>
      </w:pPr>
    </w:p>
    <w:p w14:paraId="56A36D40" w14:textId="5871E5DC" w:rsidR="00777C0F" w:rsidRDefault="00777C0F">
      <w:pPr>
        <w:pStyle w:val="CommentText"/>
      </w:pPr>
      <w:r>
        <w:t>I would like to see some figures that demonstrate even a snapshot of how well the forecaster tracks</w:t>
      </w:r>
      <w:r w:rsidR="007E487E">
        <w:t>.</w:t>
      </w:r>
      <w:r>
        <w:t xml:space="preserve"> </w:t>
      </w:r>
    </w:p>
  </w:comment>
  <w:comment w:id="143" w:author="Dawn MacIsaac" w:date="2021-10-13T09:11:00Z" w:initials="DM">
    <w:p w14:paraId="5365F467" w14:textId="098E365A" w:rsidR="00777C0F" w:rsidRDefault="00777C0F">
      <w:pPr>
        <w:pStyle w:val="CommentText"/>
      </w:pPr>
      <w:r>
        <w:rPr>
          <w:rStyle w:val="CommentReference"/>
        </w:rPr>
        <w:annotationRef/>
      </w:r>
      <w:r>
        <w:t xml:space="preserve">This statement is part of Methods (maybe you could have an analysis section where you give details about what you calculated, across what </w:t>
      </w:r>
      <w:proofErr w:type="spellStart"/>
      <w:r>
        <w:t>etc</w:t>
      </w:r>
      <w:proofErr w:type="spellEnd"/>
      <w:r>
        <w:t>)</w:t>
      </w:r>
    </w:p>
  </w:comment>
  <w:comment w:id="144" w:author="Dawn MacIsaac" w:date="2021-10-13T09:12:00Z" w:initials="DM">
    <w:p w14:paraId="45AD6DD1" w14:textId="7088FD14" w:rsidR="00777C0F" w:rsidRDefault="00777C0F">
      <w:pPr>
        <w:pStyle w:val="CommentText"/>
      </w:pPr>
      <w:r>
        <w:rPr>
          <w:rStyle w:val="CommentReference"/>
        </w:rPr>
        <w:annotationRef/>
      </w:r>
      <w:r>
        <w:t>I don’t know what this means?</w:t>
      </w:r>
    </w:p>
  </w:comment>
  <w:comment w:id="147" w:author="Dawn MacIsaac" w:date="2021-10-13T09:16:00Z" w:initials="DM">
    <w:p w14:paraId="2FC7D7EA" w14:textId="4228E2E9" w:rsidR="00777C0F" w:rsidRDefault="00777C0F">
      <w:pPr>
        <w:pStyle w:val="CommentText"/>
      </w:pPr>
      <w:r>
        <w:rPr>
          <w:rStyle w:val="CommentReference"/>
        </w:rPr>
        <w:annotationRef/>
      </w:r>
      <w:r>
        <w:t>You can’t say this unless you do a statistical analysis.</w:t>
      </w:r>
    </w:p>
  </w:comment>
  <w:comment w:id="149" w:author="Dawn MacIsaac" w:date="2021-10-13T09:26:00Z" w:initials="DM">
    <w:p w14:paraId="178F325C" w14:textId="6DE11760" w:rsidR="007E487E" w:rsidRDefault="007E487E">
      <w:pPr>
        <w:pStyle w:val="CommentText"/>
      </w:pPr>
      <w:r>
        <w:rPr>
          <w:rStyle w:val="CommentReference"/>
        </w:rPr>
        <w:annotationRef/>
      </w:r>
      <w:r>
        <w:t>Again – some figures would be useful here.</w:t>
      </w:r>
    </w:p>
  </w:comment>
  <w:comment w:id="150" w:author="Dawn MacIsaac" w:date="2021-10-13T09:18:00Z" w:initials="DM">
    <w:p w14:paraId="248C02D6" w14:textId="08835168" w:rsidR="007E487E" w:rsidRDefault="007E487E">
      <w:pPr>
        <w:pStyle w:val="CommentText"/>
      </w:pPr>
      <w:r>
        <w:rPr>
          <w:rStyle w:val="CommentReference"/>
        </w:rPr>
        <w:annotationRef/>
      </w:r>
      <w:r>
        <w:t>This is part of Methods-analysis.</w:t>
      </w:r>
    </w:p>
  </w:comment>
  <w:comment w:id="155" w:author="Dawn MacIsaac" w:date="2021-10-13T09:27:00Z" w:initials="DM">
    <w:p w14:paraId="6F4AB2E9" w14:textId="5E08200E" w:rsidR="007E487E" w:rsidRDefault="007E487E">
      <w:pPr>
        <w:pStyle w:val="CommentText"/>
      </w:pPr>
      <w:r>
        <w:rPr>
          <w:rStyle w:val="CommentReference"/>
        </w:rPr>
        <w:annotationRef/>
      </w:r>
      <w:r>
        <w:t>Again, this could be in the overview</w:t>
      </w:r>
    </w:p>
  </w:comment>
  <w:comment w:id="158" w:author="Dawn MacIsaac" w:date="2021-10-13T09:28:00Z" w:initials="DM">
    <w:p w14:paraId="60F64B0A" w14:textId="7A44D42E" w:rsidR="004B56AD" w:rsidRDefault="004B56AD">
      <w:pPr>
        <w:pStyle w:val="CommentText"/>
      </w:pPr>
      <w:r>
        <w:rPr>
          <w:rStyle w:val="CommentReference"/>
        </w:rPr>
        <w:annotationRef/>
      </w:r>
      <w:proofErr w:type="spellStart"/>
      <w:r>
        <w:t>Oooh</w:t>
      </w:r>
      <w:proofErr w:type="spellEnd"/>
      <w:r>
        <w:t>!  I like this terminology…I believe this should be the title of the chapter!</w:t>
      </w:r>
    </w:p>
  </w:comment>
  <w:comment w:id="160" w:author="Dawn MacIsaac" w:date="2021-10-13T09:29:00Z" w:initials="DM">
    <w:p w14:paraId="3D8CEE02" w14:textId="2EA367F0" w:rsidR="004B56AD" w:rsidRDefault="004B56AD">
      <w:pPr>
        <w:pStyle w:val="CommentText"/>
      </w:pPr>
      <w:r>
        <w:rPr>
          <w:rStyle w:val="CommentReference"/>
        </w:rPr>
        <w:annotationRef/>
      </w:r>
      <w:r>
        <w:t>I am not sure you are focusing on the right value…you have already distinguished between spikes and peak.  We want peak measurements, not spikes, so we should measure that.  Are you?</w:t>
      </w:r>
    </w:p>
  </w:comment>
  <w:comment w:id="162" w:author="Dawn MacIsaac" w:date="2021-10-13T09:42:00Z" w:initials="DM">
    <w:p w14:paraId="7B1141E7" w14:textId="36DC6DCA" w:rsidR="0082710E" w:rsidRDefault="0082710E">
      <w:pPr>
        <w:pStyle w:val="CommentText"/>
      </w:pPr>
      <w:r>
        <w:rPr>
          <w:rStyle w:val="CommentReference"/>
        </w:rPr>
        <w:annotationRef/>
      </w:r>
      <w:r>
        <w:t>This is the kind of figure I expected to see in Chapter 3.</w:t>
      </w:r>
    </w:p>
  </w:comment>
  <w:comment w:id="166" w:author="Dawn MacIsaac" w:date="2021-10-13T09:44:00Z" w:initials="DM">
    <w:p w14:paraId="4A34C3D9" w14:textId="1636772A" w:rsidR="0082710E" w:rsidRDefault="0082710E">
      <w:pPr>
        <w:pStyle w:val="CommentText"/>
      </w:pPr>
      <w:r>
        <w:rPr>
          <w:rStyle w:val="CommentReference"/>
        </w:rPr>
        <w:annotationRef/>
      </w:r>
      <w:r>
        <w:t>If it is necessary for the Comprehensive analysis, don’t include it.  If it is necessary, it probably belongs in the main document, not an appendix</w:t>
      </w:r>
    </w:p>
  </w:comment>
  <w:comment w:id="167" w:author="Dawn MacIsaac" w:date="2021-10-13T09:44:00Z" w:initials="DM">
    <w:p w14:paraId="662851C3" w14:textId="666EF834" w:rsidR="0082710E" w:rsidRDefault="0082710E">
      <w:pPr>
        <w:pStyle w:val="CommentText"/>
      </w:pPr>
      <w:r>
        <w:rPr>
          <w:rStyle w:val="CommentReference"/>
        </w:rPr>
        <w:annotationRef/>
      </w:r>
      <w:r>
        <w:t>We don’t need to include this.</w:t>
      </w:r>
    </w:p>
  </w:comment>
  <w:comment w:id="169" w:author="Dawn MacIsaac" w:date="2021-10-13T09:46:00Z" w:initials="DM">
    <w:p w14:paraId="42864C17" w14:textId="2340567D" w:rsidR="0082710E" w:rsidRDefault="0082710E">
      <w:pPr>
        <w:pStyle w:val="CommentText"/>
      </w:pPr>
      <w:r>
        <w:rPr>
          <w:rStyle w:val="CommentReference"/>
        </w:rPr>
        <w:annotationRef/>
      </w:r>
      <w:r>
        <w:t>Label your axes and include units where appropriate.  Couldn’t we put this in the dataset section of Chapter 3?  I would also like to see a zoom in of 1 day (maybe overlayed on a corner of this figure)?</w:t>
      </w:r>
    </w:p>
  </w:comment>
  <w:comment w:id="170" w:author="Dawn MacIsaac" w:date="2021-10-13T09:49:00Z" w:initials="DM">
    <w:p w14:paraId="289BC10A" w14:textId="77777777" w:rsidR="00EF275E" w:rsidRDefault="00EF275E">
      <w:pPr>
        <w:pStyle w:val="CommentText"/>
      </w:pPr>
      <w:r>
        <w:rPr>
          <w:rStyle w:val="CommentReference"/>
        </w:rPr>
        <w:annotationRef/>
      </w:r>
      <w:r>
        <w:t>Forecasts, actual values or both?  You should specify in your textual description.  Averaged across what?  Can we have error bars or would that make the figure to difficult to read?</w:t>
      </w:r>
    </w:p>
    <w:p w14:paraId="6D812694" w14:textId="77777777" w:rsidR="00EF275E" w:rsidRDefault="00EF275E">
      <w:pPr>
        <w:pStyle w:val="CommentText"/>
      </w:pPr>
    </w:p>
    <w:p w14:paraId="78837032" w14:textId="34FB4F2C" w:rsidR="00EF275E" w:rsidRDefault="00EF275E" w:rsidP="00EF275E">
      <w:pPr>
        <w:pStyle w:val="CommentText"/>
      </w:pPr>
      <w:r>
        <w:t>I think I would prefer plots of the errors instead of tabled data…and maybe we could put variance bars on the error plot rather than the value plot?  But I see that this creates a lot of plots…but they are very informative, and I think at least for some parts,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9E8ED" w15:done="0"/>
  <w15:commentEx w15:paraId="5D40C69F" w15:done="0"/>
  <w15:commentEx w15:paraId="3492DB0E" w15:done="0"/>
  <w15:commentEx w15:paraId="16BF4EE1" w15:done="0"/>
  <w15:commentEx w15:paraId="6B35A2AF" w15:done="0"/>
  <w15:commentEx w15:paraId="49CE3B2D" w15:done="0"/>
  <w15:commentEx w15:paraId="66ABFBFB" w15:done="0"/>
  <w15:commentEx w15:paraId="18BAFBCC" w15:done="0"/>
  <w15:commentEx w15:paraId="6C0216E0" w15:paraIdParent="18BAFBCC" w15:done="0"/>
  <w15:commentEx w15:paraId="1C10DF9F" w15:paraIdParent="18BAFBCC" w15:done="0"/>
  <w15:commentEx w15:paraId="1B068D54" w15:paraIdParent="18BAFBCC" w15:done="0"/>
  <w15:commentEx w15:paraId="418493D2" w15:done="0"/>
  <w15:commentEx w15:paraId="69F11488" w15:paraIdParent="418493D2" w15:done="0"/>
  <w15:commentEx w15:paraId="75F1B662" w15:paraIdParent="418493D2" w15:done="0"/>
  <w15:commentEx w15:paraId="26D80705" w15:paraIdParent="418493D2" w15:done="0"/>
  <w15:commentEx w15:paraId="30D6AF71" w15:done="0"/>
  <w15:commentEx w15:paraId="78B66157" w15:done="0"/>
  <w15:commentEx w15:paraId="54CBAC72" w15:done="0"/>
  <w15:commentEx w15:paraId="574027C9" w15:done="0"/>
  <w15:commentEx w15:paraId="139F00FB" w15:done="0"/>
  <w15:commentEx w15:paraId="584E3F57" w15:done="0"/>
  <w15:commentEx w15:paraId="51D4D887" w15:done="0"/>
  <w15:commentEx w15:paraId="0D122EEB" w15:done="0"/>
  <w15:commentEx w15:paraId="3F40DC9F" w15:done="0"/>
  <w15:commentEx w15:paraId="246DBF57" w15:done="0"/>
  <w15:commentEx w15:paraId="1568CBF2" w15:done="0"/>
  <w15:commentEx w15:paraId="23BE7DC3" w15:done="0"/>
  <w15:commentEx w15:paraId="4B8BEA4C" w15:paraIdParent="23BE7DC3" w15:done="0"/>
  <w15:commentEx w15:paraId="3592043A" w15:done="0"/>
  <w15:commentEx w15:paraId="03308217" w15:done="0"/>
  <w15:commentEx w15:paraId="30D349FB" w15:done="0"/>
  <w15:commentEx w15:paraId="45831F6E" w15:done="0"/>
  <w15:commentEx w15:paraId="68A90244" w15:done="0"/>
  <w15:commentEx w15:paraId="50EC2B75" w15:done="0"/>
  <w15:commentEx w15:paraId="08424411" w15:done="0"/>
  <w15:commentEx w15:paraId="6F06B418" w15:done="0"/>
  <w15:commentEx w15:paraId="38B60650" w15:done="0"/>
  <w15:commentEx w15:paraId="6339A97F" w15:done="0"/>
  <w15:commentEx w15:paraId="44428976" w15:done="0"/>
  <w15:commentEx w15:paraId="509F6A06" w15:done="0"/>
  <w15:commentEx w15:paraId="5B8460F9" w15:done="0"/>
  <w15:commentEx w15:paraId="56A36D40" w15:done="0"/>
  <w15:commentEx w15:paraId="5365F467" w15:done="0"/>
  <w15:commentEx w15:paraId="45AD6DD1" w15:done="0"/>
  <w15:commentEx w15:paraId="2FC7D7EA" w15:done="0"/>
  <w15:commentEx w15:paraId="178F325C" w15:done="0"/>
  <w15:commentEx w15:paraId="248C02D6" w15:done="0"/>
  <w15:commentEx w15:paraId="6F4AB2E9" w15:done="0"/>
  <w15:commentEx w15:paraId="60F64B0A" w15:done="0"/>
  <w15:commentEx w15:paraId="3D8CEE02" w15:done="0"/>
  <w15:commentEx w15:paraId="7B1141E7" w15:done="0"/>
  <w15:commentEx w15:paraId="4A34C3D9" w15:done="0"/>
  <w15:commentEx w15:paraId="662851C3" w15:done="0"/>
  <w15:commentEx w15:paraId="42864C17" w15:done="0"/>
  <w15:commentEx w15:paraId="788370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0E37" w16cex:dateUtc="2021-10-13T10:50:00Z"/>
  <w16cex:commentExtensible w16cex:durableId="25110DDE" w16cex:dateUtc="2021-10-13T10:48:00Z"/>
  <w16cex:commentExtensible w16cex:durableId="25110E65" w16cex:dateUtc="2021-10-13T10:51:00Z"/>
  <w16cex:commentExtensible w16cex:durableId="25110F29" w16cex:dateUtc="2021-10-13T10:54:00Z"/>
  <w16cex:commentExtensible w16cex:durableId="251112ED" w16cex:dateUtc="2021-10-13T11:10:00Z"/>
  <w16cex:commentExtensible w16cex:durableId="25111360" w16cex:dateUtc="2021-10-13T11:12:00Z"/>
  <w16cex:commentExtensible w16cex:durableId="251111E5" w16cex:dateUtc="2021-10-13T11:05:00Z"/>
  <w16cex:commentExtensible w16cex:durableId="25067FCA" w16cex:dateUtc="2021-10-05T10:39:00Z"/>
  <w16cex:commentExtensible w16cex:durableId="250874D1" w16cex:dateUtc="2021-10-06T23:17:00Z"/>
  <w16cex:commentExtensible w16cex:durableId="25111038" w16cex:dateUtc="2021-10-13T10:58:00Z"/>
  <w16cex:commentExtensible w16cex:durableId="25111077" w16cex:dateUtc="2021-10-13T10:59:00Z"/>
  <w16cex:commentExtensible w16cex:durableId="250680EE" w16cex:dateUtc="2021-10-05T10:44:00Z"/>
  <w16cex:commentExtensible w16cex:durableId="2508758F" w16cex:dateUtc="2021-10-06T23:20:00Z"/>
  <w16cex:commentExtensible w16cex:durableId="2511109B" w16cex:dateUtc="2021-10-13T11:00:00Z"/>
  <w16cex:commentExtensible w16cex:durableId="251110C8" w16cex:dateUtc="2021-10-13T11:01:00Z"/>
  <w16cex:commentExtensible w16cex:durableId="2511235F" w16cex:dateUtc="2021-10-13T12:20:00Z"/>
  <w16cex:commentExtensible w16cex:durableId="25111416" w16cex:dateUtc="2021-10-13T11:15:00Z"/>
  <w16cex:commentExtensible w16cex:durableId="251114A2" w16cex:dateUtc="2021-10-13T11:17:00Z"/>
  <w16cex:commentExtensible w16cex:durableId="25111616" w16cex:dateUtc="2021-10-13T11:23:00Z"/>
  <w16cex:commentExtensible w16cex:durableId="25111666" w16cex:dateUtc="2021-10-13T11:25:00Z"/>
  <w16cex:commentExtensible w16cex:durableId="251118D0" w16cex:dateUtc="2021-10-13T11:35:00Z"/>
  <w16cex:commentExtensible w16cex:durableId="25111918" w16cex:dateUtc="2021-10-13T11:36:00Z"/>
  <w16cex:commentExtensible w16cex:durableId="2511196B" w16cex:dateUtc="2021-10-13T11:38:00Z"/>
  <w16cex:commentExtensible w16cex:durableId="251119EF" w16cex:dateUtc="2021-10-13T11:40:00Z"/>
  <w16cex:commentExtensible w16cex:durableId="25111A30" w16cex:dateUtc="2021-10-13T11:41:00Z"/>
  <w16cex:commentExtensible w16cex:durableId="25111AA4" w16cex:dateUtc="2021-10-13T11:43:00Z"/>
  <w16cex:commentExtensible w16cex:durableId="25111AF0" w16cex:dateUtc="2021-10-13T11:44:00Z"/>
  <w16cex:commentExtensible w16cex:durableId="25111AF5" w16cex:dateUtc="2021-10-13T11:44:00Z"/>
  <w16cex:commentExtensible w16cex:durableId="25111BD2" w16cex:dateUtc="2021-10-13T11:48:00Z"/>
  <w16cex:commentExtensible w16cex:durableId="25111C3D" w16cex:dateUtc="2021-10-13T11:50:00Z"/>
  <w16cex:commentExtensible w16cex:durableId="25111C5B" w16cex:dateUtc="2021-10-13T11:50:00Z"/>
  <w16cex:commentExtensible w16cex:durableId="25111C82" w16cex:dateUtc="2021-10-13T11:51:00Z"/>
  <w16cex:commentExtensible w16cex:durableId="25111CD8" w16cex:dateUtc="2021-10-13T11:52:00Z"/>
  <w16cex:commentExtensible w16cex:durableId="25111D61" w16cex:dateUtc="2021-10-13T11:54:00Z"/>
  <w16cex:commentExtensible w16cex:durableId="25111D92" w16cex:dateUtc="2021-10-13T11:55:00Z"/>
  <w16cex:commentExtensible w16cex:durableId="25111E59" w16cex:dateUtc="2021-10-13T11:59:00Z"/>
  <w16cex:commentExtensible w16cex:durableId="25111F5C" w16cex:dateUtc="2021-10-13T12:03:00Z"/>
  <w16cex:commentExtensible w16cex:durableId="25111F7D" w16cex:dateUtc="2021-10-13T12:03:00Z"/>
  <w16cex:commentExtensible w16cex:durableId="25112011" w16cex:dateUtc="2021-10-13T12:06:00Z"/>
  <w16cex:commentExtensible w16cex:durableId="25112093" w16cex:dateUtc="2021-10-13T12:08:00Z"/>
  <w16cex:commentExtensible w16cex:durableId="251120A3" w16cex:dateUtc="2021-10-13T12:08:00Z"/>
  <w16cex:commentExtensible w16cex:durableId="251120F9" w16cex:dateUtc="2021-10-13T12:10:00Z"/>
  <w16cex:commentExtensible w16cex:durableId="25112126" w16cex:dateUtc="2021-10-13T12:11:00Z"/>
  <w16cex:commentExtensible w16cex:durableId="25112190" w16cex:dateUtc="2021-10-13T12:12:00Z"/>
  <w16cex:commentExtensible w16cex:durableId="25112267" w16cex:dateUtc="2021-10-13T12:16:00Z"/>
  <w16cex:commentExtensible w16cex:durableId="251124D8" w16cex:dateUtc="2021-10-13T12:26:00Z"/>
  <w16cex:commentExtensible w16cex:durableId="251122EF" w16cex:dateUtc="2021-10-13T12:18:00Z"/>
  <w16cex:commentExtensible w16cex:durableId="25112507" w16cex:dateUtc="2021-10-13T12:27:00Z"/>
  <w16cex:commentExtensible w16cex:durableId="25112545" w16cex:dateUtc="2021-10-13T12:28:00Z"/>
  <w16cex:commentExtensible w16cex:durableId="2511258D" w16cex:dateUtc="2021-10-13T12:29:00Z"/>
  <w16cex:commentExtensible w16cex:durableId="2511289C" w16cex:dateUtc="2021-10-13T12:42:00Z"/>
  <w16cex:commentExtensible w16cex:durableId="25112900" w16cex:dateUtc="2021-10-13T12:44:00Z"/>
  <w16cex:commentExtensible w16cex:durableId="251128EB" w16cex:dateUtc="2021-10-13T12:44:00Z"/>
  <w16cex:commentExtensible w16cex:durableId="25112968" w16cex:dateUtc="2021-10-13T12:46:00Z"/>
  <w16cex:commentExtensible w16cex:durableId="25112A18" w16cex:dateUtc="2021-10-13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9E8ED" w16cid:durableId="25110E37"/>
  <w16cid:commentId w16cid:paraId="5D40C69F" w16cid:durableId="25110DDE"/>
  <w16cid:commentId w16cid:paraId="3492DB0E" w16cid:durableId="25110E65"/>
  <w16cid:commentId w16cid:paraId="16BF4EE1" w16cid:durableId="25110F29"/>
  <w16cid:commentId w16cid:paraId="6B35A2AF" w16cid:durableId="251112ED"/>
  <w16cid:commentId w16cid:paraId="49CE3B2D" w16cid:durableId="25111360"/>
  <w16cid:commentId w16cid:paraId="66ABFBFB" w16cid:durableId="251111E5"/>
  <w16cid:commentId w16cid:paraId="18BAFBCC" w16cid:durableId="25067FCA"/>
  <w16cid:commentId w16cid:paraId="6C0216E0" w16cid:durableId="250874D1"/>
  <w16cid:commentId w16cid:paraId="1C10DF9F" w16cid:durableId="25111038"/>
  <w16cid:commentId w16cid:paraId="1B068D54" w16cid:durableId="25111077"/>
  <w16cid:commentId w16cid:paraId="418493D2" w16cid:durableId="250680EE"/>
  <w16cid:commentId w16cid:paraId="69F11488" w16cid:durableId="2508758F"/>
  <w16cid:commentId w16cid:paraId="75F1B662" w16cid:durableId="2511109B"/>
  <w16cid:commentId w16cid:paraId="26D80705" w16cid:durableId="251110C8"/>
  <w16cid:commentId w16cid:paraId="30D6AF71" w16cid:durableId="2511235F"/>
  <w16cid:commentId w16cid:paraId="78B66157" w16cid:durableId="25111416"/>
  <w16cid:commentId w16cid:paraId="54CBAC72" w16cid:durableId="251114A2"/>
  <w16cid:commentId w16cid:paraId="574027C9" w16cid:durableId="25111616"/>
  <w16cid:commentId w16cid:paraId="139F00FB" w16cid:durableId="25111666"/>
  <w16cid:commentId w16cid:paraId="584E3F57" w16cid:durableId="251118D0"/>
  <w16cid:commentId w16cid:paraId="51D4D887" w16cid:durableId="25111918"/>
  <w16cid:commentId w16cid:paraId="0D122EEB" w16cid:durableId="2511196B"/>
  <w16cid:commentId w16cid:paraId="3F40DC9F" w16cid:durableId="251119EF"/>
  <w16cid:commentId w16cid:paraId="246DBF57" w16cid:durableId="25111A30"/>
  <w16cid:commentId w16cid:paraId="1568CBF2" w16cid:durableId="25111AA4"/>
  <w16cid:commentId w16cid:paraId="23BE7DC3" w16cid:durableId="25111AF0"/>
  <w16cid:commentId w16cid:paraId="4B8BEA4C" w16cid:durableId="25111AF5"/>
  <w16cid:commentId w16cid:paraId="3592043A" w16cid:durableId="25111BD2"/>
  <w16cid:commentId w16cid:paraId="03308217" w16cid:durableId="25111C3D"/>
  <w16cid:commentId w16cid:paraId="30D349FB" w16cid:durableId="25111C5B"/>
  <w16cid:commentId w16cid:paraId="45831F6E" w16cid:durableId="25111C82"/>
  <w16cid:commentId w16cid:paraId="68A90244" w16cid:durableId="25111CD8"/>
  <w16cid:commentId w16cid:paraId="50EC2B75" w16cid:durableId="25111D61"/>
  <w16cid:commentId w16cid:paraId="08424411" w16cid:durableId="25111D92"/>
  <w16cid:commentId w16cid:paraId="6F06B418" w16cid:durableId="25111E59"/>
  <w16cid:commentId w16cid:paraId="38B60650" w16cid:durableId="25111F5C"/>
  <w16cid:commentId w16cid:paraId="6339A97F" w16cid:durableId="25111F7D"/>
  <w16cid:commentId w16cid:paraId="44428976" w16cid:durableId="25112011"/>
  <w16cid:commentId w16cid:paraId="509F6A06" w16cid:durableId="25112093"/>
  <w16cid:commentId w16cid:paraId="5B8460F9" w16cid:durableId="251120A3"/>
  <w16cid:commentId w16cid:paraId="56A36D40" w16cid:durableId="251120F9"/>
  <w16cid:commentId w16cid:paraId="5365F467" w16cid:durableId="25112126"/>
  <w16cid:commentId w16cid:paraId="45AD6DD1" w16cid:durableId="25112190"/>
  <w16cid:commentId w16cid:paraId="2FC7D7EA" w16cid:durableId="25112267"/>
  <w16cid:commentId w16cid:paraId="178F325C" w16cid:durableId="251124D8"/>
  <w16cid:commentId w16cid:paraId="248C02D6" w16cid:durableId="251122EF"/>
  <w16cid:commentId w16cid:paraId="6F4AB2E9" w16cid:durableId="25112507"/>
  <w16cid:commentId w16cid:paraId="60F64B0A" w16cid:durableId="25112545"/>
  <w16cid:commentId w16cid:paraId="3D8CEE02" w16cid:durableId="2511258D"/>
  <w16cid:commentId w16cid:paraId="7B1141E7" w16cid:durableId="2511289C"/>
  <w16cid:commentId w16cid:paraId="4A34C3D9" w16cid:durableId="25112900"/>
  <w16cid:commentId w16cid:paraId="662851C3" w16cid:durableId="251128EB"/>
  <w16cid:commentId w16cid:paraId="42864C17" w16cid:durableId="25112968"/>
  <w16cid:commentId w16cid:paraId="78837032" w16cid:durableId="25112A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9E8F" w14:textId="77777777" w:rsidR="00346127" w:rsidRDefault="00346127">
      <w:r>
        <w:separator/>
      </w:r>
    </w:p>
    <w:p w14:paraId="3BDB7AC3" w14:textId="77777777" w:rsidR="00346127" w:rsidRDefault="00346127"/>
    <w:p w14:paraId="6E016820" w14:textId="77777777" w:rsidR="00346127" w:rsidRDefault="00346127"/>
    <w:p w14:paraId="470472EF" w14:textId="77777777" w:rsidR="00346127" w:rsidRDefault="00346127"/>
    <w:p w14:paraId="10BA1677" w14:textId="77777777" w:rsidR="00346127" w:rsidRDefault="00346127"/>
    <w:p w14:paraId="4DFC8C53" w14:textId="77777777" w:rsidR="00346127" w:rsidRDefault="00346127"/>
    <w:p w14:paraId="6CA035B9" w14:textId="77777777" w:rsidR="00346127" w:rsidRDefault="00346127"/>
    <w:p w14:paraId="5939F7C9" w14:textId="77777777" w:rsidR="00346127" w:rsidRDefault="00346127"/>
    <w:p w14:paraId="1FE3C458" w14:textId="77777777" w:rsidR="00346127" w:rsidRDefault="00346127"/>
  </w:endnote>
  <w:endnote w:type="continuationSeparator" w:id="0">
    <w:p w14:paraId="3D0D308E" w14:textId="77777777" w:rsidR="00346127" w:rsidRDefault="00346127">
      <w:r>
        <w:continuationSeparator/>
      </w:r>
    </w:p>
    <w:p w14:paraId="3E0C8B95" w14:textId="77777777" w:rsidR="00346127" w:rsidRDefault="00346127"/>
    <w:p w14:paraId="02539E5C" w14:textId="77777777" w:rsidR="00346127" w:rsidRDefault="00346127"/>
    <w:p w14:paraId="5CEEF0FC" w14:textId="77777777" w:rsidR="00346127" w:rsidRDefault="00346127"/>
    <w:p w14:paraId="559FCAEA" w14:textId="77777777" w:rsidR="00346127" w:rsidRDefault="00346127"/>
    <w:p w14:paraId="6E385BE8" w14:textId="77777777" w:rsidR="00346127" w:rsidRDefault="00346127"/>
    <w:p w14:paraId="032AB883" w14:textId="77777777" w:rsidR="00346127" w:rsidRDefault="00346127"/>
    <w:p w14:paraId="18F53C5B" w14:textId="77777777" w:rsidR="00346127" w:rsidRDefault="00346127"/>
    <w:p w14:paraId="13191C78" w14:textId="77777777" w:rsidR="00346127" w:rsidRDefault="00346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4F369160"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separate"/>
    </w:r>
    <w:r w:rsidR="002A6B03">
      <w:rPr>
        <w:rStyle w:val="PageNumber"/>
        <w:noProof/>
      </w:rPr>
      <w:t>1</w: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5785" w14:textId="77777777" w:rsidR="00346127" w:rsidRDefault="00346127">
      <w:r>
        <w:separator/>
      </w:r>
    </w:p>
    <w:p w14:paraId="7D2A81B9" w14:textId="77777777" w:rsidR="00346127" w:rsidRDefault="00346127"/>
  </w:footnote>
  <w:footnote w:type="continuationSeparator" w:id="0">
    <w:p w14:paraId="6A61B2D1" w14:textId="77777777" w:rsidR="00346127" w:rsidRDefault="00346127">
      <w:r>
        <w:continuationSeparator/>
      </w:r>
    </w:p>
    <w:p w14:paraId="4115FDDA" w14:textId="77777777" w:rsidR="00346127" w:rsidRDefault="00346127"/>
  </w:footnote>
  <w:footnote w:type="continuationNotice" w:id="1">
    <w:p w14:paraId="552E6345" w14:textId="77777777" w:rsidR="00346127" w:rsidRPr="00C92783" w:rsidRDefault="00346127" w:rsidP="00C92783">
      <w:pPr>
        <w:pStyle w:val="Footer"/>
      </w:pPr>
    </w:p>
    <w:p w14:paraId="6FA324E8" w14:textId="77777777" w:rsidR="00346127" w:rsidRDefault="003461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62EB4669"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separate"/>
    </w:r>
    <w:r w:rsidR="002A6B03">
      <w:rPr>
        <w:rStyle w:val="PageNumber"/>
        <w:noProof/>
      </w:rPr>
      <w:t>1</w: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CF953D9"/>
    <w:multiLevelType w:val="multilevel"/>
    <w:tmpl w:val="DF1860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01D6636"/>
    <w:multiLevelType w:val="hybridMultilevel"/>
    <w:tmpl w:val="22769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288"/>
    <w:multiLevelType w:val="hybridMultilevel"/>
    <w:tmpl w:val="A89016D6"/>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3FD46D0"/>
    <w:multiLevelType w:val="multilevel"/>
    <w:tmpl w:val="CE229F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8FC7E0F"/>
    <w:multiLevelType w:val="multilevel"/>
    <w:tmpl w:val="5F42E2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D916F6"/>
    <w:multiLevelType w:val="hybridMultilevel"/>
    <w:tmpl w:val="B27A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3"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7"/>
  </w:num>
  <w:num w:numId="13">
    <w:abstractNumId w:val="26"/>
  </w:num>
  <w:num w:numId="14">
    <w:abstractNumId w:val="20"/>
  </w:num>
  <w:num w:numId="15">
    <w:abstractNumId w:val="15"/>
  </w:num>
  <w:num w:numId="16">
    <w:abstractNumId w:val="27"/>
  </w:num>
  <w:num w:numId="17">
    <w:abstractNumId w:val="30"/>
  </w:num>
  <w:num w:numId="18">
    <w:abstractNumId w:val="19"/>
  </w:num>
  <w:num w:numId="19">
    <w:abstractNumId w:val="24"/>
  </w:num>
  <w:num w:numId="20">
    <w:abstractNumId w:val="10"/>
  </w:num>
  <w:num w:numId="21">
    <w:abstractNumId w:val="18"/>
  </w:num>
  <w:num w:numId="22">
    <w:abstractNumId w:val="16"/>
  </w:num>
  <w:num w:numId="23">
    <w:abstractNumId w:val="11"/>
  </w:num>
  <w:num w:numId="24">
    <w:abstractNumId w:val="21"/>
  </w:num>
  <w:num w:numId="25">
    <w:abstractNumId w:val="13"/>
  </w:num>
  <w:num w:numId="26">
    <w:abstractNumId w:val="33"/>
  </w:num>
  <w:num w:numId="27">
    <w:abstractNumId w:val="28"/>
  </w:num>
  <w:num w:numId="28">
    <w:abstractNumId w:val="32"/>
  </w:num>
  <w:num w:numId="29">
    <w:abstractNumId w:val="14"/>
  </w:num>
  <w:num w:numId="30">
    <w:abstractNumId w:val="22"/>
  </w:num>
  <w:num w:numId="31">
    <w:abstractNumId w:val="29"/>
  </w:num>
  <w:num w:numId="32">
    <w:abstractNumId w:val="12"/>
  </w:num>
  <w:num w:numId="33">
    <w:abstractNumId w:val="23"/>
  </w:num>
  <w:num w:numId="3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attachedTemplate r:id="rId1"/>
  <w:trackRevisions/>
  <w:defaultTabStop w:val="288"/>
  <w:drawingGridHorizontalSpacing w:val="187"/>
  <w:drawingGridVerticalSpacing w:val="187"/>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bQwNDc2NTYxMTNR0lEKTi0uzszPAykwNK8FAJPS4pItAAAA"/>
  </w:docVars>
  <w:rsids>
    <w:rsidRoot w:val="008C4389"/>
    <w:rsid w:val="000068A0"/>
    <w:rsid w:val="00010F51"/>
    <w:rsid w:val="000128D3"/>
    <w:rsid w:val="00013107"/>
    <w:rsid w:val="00014510"/>
    <w:rsid w:val="000165F7"/>
    <w:rsid w:val="00016CC2"/>
    <w:rsid w:val="00017265"/>
    <w:rsid w:val="00017CF1"/>
    <w:rsid w:val="000211D0"/>
    <w:rsid w:val="00021961"/>
    <w:rsid w:val="00023D41"/>
    <w:rsid w:val="00024812"/>
    <w:rsid w:val="000252E2"/>
    <w:rsid w:val="00025DC6"/>
    <w:rsid w:val="00030565"/>
    <w:rsid w:val="00030B63"/>
    <w:rsid w:val="0003127E"/>
    <w:rsid w:val="00032506"/>
    <w:rsid w:val="000326ED"/>
    <w:rsid w:val="00032AA2"/>
    <w:rsid w:val="00032C57"/>
    <w:rsid w:val="0003301A"/>
    <w:rsid w:val="00035C61"/>
    <w:rsid w:val="000372F7"/>
    <w:rsid w:val="00037907"/>
    <w:rsid w:val="00040D21"/>
    <w:rsid w:val="00041A29"/>
    <w:rsid w:val="0004290B"/>
    <w:rsid w:val="00043A72"/>
    <w:rsid w:val="00044AA0"/>
    <w:rsid w:val="00044CDE"/>
    <w:rsid w:val="00045120"/>
    <w:rsid w:val="00045798"/>
    <w:rsid w:val="00046639"/>
    <w:rsid w:val="00050D22"/>
    <w:rsid w:val="00051B56"/>
    <w:rsid w:val="0005318D"/>
    <w:rsid w:val="00056CED"/>
    <w:rsid w:val="0005712F"/>
    <w:rsid w:val="00060729"/>
    <w:rsid w:val="000609CB"/>
    <w:rsid w:val="00060E43"/>
    <w:rsid w:val="00062BBE"/>
    <w:rsid w:val="00065BAC"/>
    <w:rsid w:val="00065E97"/>
    <w:rsid w:val="00066B36"/>
    <w:rsid w:val="000672A0"/>
    <w:rsid w:val="0006755F"/>
    <w:rsid w:val="00070492"/>
    <w:rsid w:val="000725A8"/>
    <w:rsid w:val="000812DE"/>
    <w:rsid w:val="00085058"/>
    <w:rsid w:val="00087018"/>
    <w:rsid w:val="000904D6"/>
    <w:rsid w:val="000912AA"/>
    <w:rsid w:val="00091EB2"/>
    <w:rsid w:val="00092560"/>
    <w:rsid w:val="000929AF"/>
    <w:rsid w:val="00093B7E"/>
    <w:rsid w:val="00096339"/>
    <w:rsid w:val="0009633E"/>
    <w:rsid w:val="00096FDA"/>
    <w:rsid w:val="000A0060"/>
    <w:rsid w:val="000A0645"/>
    <w:rsid w:val="000A20BD"/>
    <w:rsid w:val="000A28EC"/>
    <w:rsid w:val="000A2DB1"/>
    <w:rsid w:val="000A30C1"/>
    <w:rsid w:val="000A3154"/>
    <w:rsid w:val="000A382E"/>
    <w:rsid w:val="000A3EC7"/>
    <w:rsid w:val="000A42D7"/>
    <w:rsid w:val="000A4513"/>
    <w:rsid w:val="000A4EFE"/>
    <w:rsid w:val="000A6D5C"/>
    <w:rsid w:val="000B0583"/>
    <w:rsid w:val="000B0C36"/>
    <w:rsid w:val="000B209D"/>
    <w:rsid w:val="000B32A1"/>
    <w:rsid w:val="000B4A17"/>
    <w:rsid w:val="000B6682"/>
    <w:rsid w:val="000B6B7A"/>
    <w:rsid w:val="000C0298"/>
    <w:rsid w:val="000C320D"/>
    <w:rsid w:val="000C480B"/>
    <w:rsid w:val="000C57BB"/>
    <w:rsid w:val="000C704E"/>
    <w:rsid w:val="000D07CB"/>
    <w:rsid w:val="000D280C"/>
    <w:rsid w:val="000D2A41"/>
    <w:rsid w:val="000D4162"/>
    <w:rsid w:val="000D4AAE"/>
    <w:rsid w:val="000D5076"/>
    <w:rsid w:val="000D5A1D"/>
    <w:rsid w:val="000D662F"/>
    <w:rsid w:val="000D78E7"/>
    <w:rsid w:val="000E0567"/>
    <w:rsid w:val="000E13C8"/>
    <w:rsid w:val="000E2104"/>
    <w:rsid w:val="000E5A42"/>
    <w:rsid w:val="000F035F"/>
    <w:rsid w:val="000F09C0"/>
    <w:rsid w:val="000F0BDB"/>
    <w:rsid w:val="000F156C"/>
    <w:rsid w:val="000F3D48"/>
    <w:rsid w:val="000F42B2"/>
    <w:rsid w:val="000F4580"/>
    <w:rsid w:val="000F4654"/>
    <w:rsid w:val="000F6966"/>
    <w:rsid w:val="000F72A8"/>
    <w:rsid w:val="001004CE"/>
    <w:rsid w:val="00103328"/>
    <w:rsid w:val="001042B1"/>
    <w:rsid w:val="001057B1"/>
    <w:rsid w:val="001060B9"/>
    <w:rsid w:val="001065E2"/>
    <w:rsid w:val="00106A96"/>
    <w:rsid w:val="00107927"/>
    <w:rsid w:val="0011070D"/>
    <w:rsid w:val="00110C2C"/>
    <w:rsid w:val="0011350D"/>
    <w:rsid w:val="00113D8A"/>
    <w:rsid w:val="00116916"/>
    <w:rsid w:val="00117679"/>
    <w:rsid w:val="001204A8"/>
    <w:rsid w:val="0012097E"/>
    <w:rsid w:val="00121315"/>
    <w:rsid w:val="001240BB"/>
    <w:rsid w:val="00124333"/>
    <w:rsid w:val="00124664"/>
    <w:rsid w:val="001253D2"/>
    <w:rsid w:val="001350B8"/>
    <w:rsid w:val="00135BBA"/>
    <w:rsid w:val="00136209"/>
    <w:rsid w:val="001365CD"/>
    <w:rsid w:val="00140391"/>
    <w:rsid w:val="001436DE"/>
    <w:rsid w:val="00143A19"/>
    <w:rsid w:val="00143B9A"/>
    <w:rsid w:val="00144FD7"/>
    <w:rsid w:val="00150161"/>
    <w:rsid w:val="00152F39"/>
    <w:rsid w:val="0015421C"/>
    <w:rsid w:val="00162246"/>
    <w:rsid w:val="00162784"/>
    <w:rsid w:val="00162D48"/>
    <w:rsid w:val="001634DB"/>
    <w:rsid w:val="00164120"/>
    <w:rsid w:val="00166AA2"/>
    <w:rsid w:val="00172F53"/>
    <w:rsid w:val="00174304"/>
    <w:rsid w:val="00174CBE"/>
    <w:rsid w:val="00175339"/>
    <w:rsid w:val="00175B1E"/>
    <w:rsid w:val="00176A2D"/>
    <w:rsid w:val="00176FD0"/>
    <w:rsid w:val="0018165C"/>
    <w:rsid w:val="0018271C"/>
    <w:rsid w:val="00184570"/>
    <w:rsid w:val="00185A6C"/>
    <w:rsid w:val="001878B4"/>
    <w:rsid w:val="0019073F"/>
    <w:rsid w:val="00194FE1"/>
    <w:rsid w:val="001960FA"/>
    <w:rsid w:val="00196BA3"/>
    <w:rsid w:val="0019725E"/>
    <w:rsid w:val="001A0485"/>
    <w:rsid w:val="001A0B9A"/>
    <w:rsid w:val="001A1736"/>
    <w:rsid w:val="001A1B12"/>
    <w:rsid w:val="001A2209"/>
    <w:rsid w:val="001A6047"/>
    <w:rsid w:val="001B00BF"/>
    <w:rsid w:val="001B0E0D"/>
    <w:rsid w:val="001B206B"/>
    <w:rsid w:val="001B220D"/>
    <w:rsid w:val="001B30EC"/>
    <w:rsid w:val="001B3A83"/>
    <w:rsid w:val="001B550A"/>
    <w:rsid w:val="001B5E36"/>
    <w:rsid w:val="001B672D"/>
    <w:rsid w:val="001C03AD"/>
    <w:rsid w:val="001C0BF5"/>
    <w:rsid w:val="001C183F"/>
    <w:rsid w:val="001C1B28"/>
    <w:rsid w:val="001C43DF"/>
    <w:rsid w:val="001C5A9E"/>
    <w:rsid w:val="001C6C19"/>
    <w:rsid w:val="001D0821"/>
    <w:rsid w:val="001D0D28"/>
    <w:rsid w:val="001D1A45"/>
    <w:rsid w:val="001D1BCA"/>
    <w:rsid w:val="001D21A6"/>
    <w:rsid w:val="001D492C"/>
    <w:rsid w:val="001D49DB"/>
    <w:rsid w:val="001E0143"/>
    <w:rsid w:val="001E0C2F"/>
    <w:rsid w:val="001E3072"/>
    <w:rsid w:val="001E456B"/>
    <w:rsid w:val="001E6DE6"/>
    <w:rsid w:val="001E7569"/>
    <w:rsid w:val="001E7AD6"/>
    <w:rsid w:val="001F26EC"/>
    <w:rsid w:val="001F5161"/>
    <w:rsid w:val="001F599F"/>
    <w:rsid w:val="001F59E9"/>
    <w:rsid w:val="001F728F"/>
    <w:rsid w:val="002004B1"/>
    <w:rsid w:val="00201186"/>
    <w:rsid w:val="002013C6"/>
    <w:rsid w:val="00202A8C"/>
    <w:rsid w:val="00203C78"/>
    <w:rsid w:val="00204514"/>
    <w:rsid w:val="00205484"/>
    <w:rsid w:val="00210FB0"/>
    <w:rsid w:val="00212AA2"/>
    <w:rsid w:val="00213183"/>
    <w:rsid w:val="00213DEC"/>
    <w:rsid w:val="002147D3"/>
    <w:rsid w:val="00214D67"/>
    <w:rsid w:val="00217A94"/>
    <w:rsid w:val="0022046D"/>
    <w:rsid w:val="0022249D"/>
    <w:rsid w:val="00223704"/>
    <w:rsid w:val="0022432D"/>
    <w:rsid w:val="002315A5"/>
    <w:rsid w:val="00233745"/>
    <w:rsid w:val="002337EA"/>
    <w:rsid w:val="00235B36"/>
    <w:rsid w:val="002401EE"/>
    <w:rsid w:val="00242D30"/>
    <w:rsid w:val="00246BD4"/>
    <w:rsid w:val="0025001F"/>
    <w:rsid w:val="002512A4"/>
    <w:rsid w:val="00257257"/>
    <w:rsid w:val="00261586"/>
    <w:rsid w:val="00261696"/>
    <w:rsid w:val="002625C8"/>
    <w:rsid w:val="00263D41"/>
    <w:rsid w:val="002706A3"/>
    <w:rsid w:val="00270DD1"/>
    <w:rsid w:val="00270EBE"/>
    <w:rsid w:val="002710D3"/>
    <w:rsid w:val="00274A18"/>
    <w:rsid w:val="00280222"/>
    <w:rsid w:val="00280636"/>
    <w:rsid w:val="00283179"/>
    <w:rsid w:val="00283641"/>
    <w:rsid w:val="00284194"/>
    <w:rsid w:val="00285A48"/>
    <w:rsid w:val="00287359"/>
    <w:rsid w:val="002876F1"/>
    <w:rsid w:val="00290471"/>
    <w:rsid w:val="00290F67"/>
    <w:rsid w:val="0029125C"/>
    <w:rsid w:val="002936FA"/>
    <w:rsid w:val="00295C05"/>
    <w:rsid w:val="00296752"/>
    <w:rsid w:val="00297A2D"/>
    <w:rsid w:val="002A0FC0"/>
    <w:rsid w:val="002A11E6"/>
    <w:rsid w:val="002A1878"/>
    <w:rsid w:val="002A29A2"/>
    <w:rsid w:val="002A361F"/>
    <w:rsid w:val="002A4A09"/>
    <w:rsid w:val="002A4F62"/>
    <w:rsid w:val="002A6B03"/>
    <w:rsid w:val="002A769C"/>
    <w:rsid w:val="002B10CA"/>
    <w:rsid w:val="002B1F03"/>
    <w:rsid w:val="002B3474"/>
    <w:rsid w:val="002B38C2"/>
    <w:rsid w:val="002B3F78"/>
    <w:rsid w:val="002B792E"/>
    <w:rsid w:val="002C03D8"/>
    <w:rsid w:val="002C08CE"/>
    <w:rsid w:val="002C131F"/>
    <w:rsid w:val="002C2942"/>
    <w:rsid w:val="002C3B55"/>
    <w:rsid w:val="002D259E"/>
    <w:rsid w:val="002D425B"/>
    <w:rsid w:val="002D5F78"/>
    <w:rsid w:val="002E0AEC"/>
    <w:rsid w:val="002E1480"/>
    <w:rsid w:val="002E5131"/>
    <w:rsid w:val="002E77A1"/>
    <w:rsid w:val="002E7BE3"/>
    <w:rsid w:val="002F4145"/>
    <w:rsid w:val="003029FE"/>
    <w:rsid w:val="00302E7F"/>
    <w:rsid w:val="00303A4D"/>
    <w:rsid w:val="00305128"/>
    <w:rsid w:val="003057CD"/>
    <w:rsid w:val="00307C55"/>
    <w:rsid w:val="00307F9A"/>
    <w:rsid w:val="00310CD9"/>
    <w:rsid w:val="00312059"/>
    <w:rsid w:val="0031226F"/>
    <w:rsid w:val="00314909"/>
    <w:rsid w:val="003151B5"/>
    <w:rsid w:val="0031624A"/>
    <w:rsid w:val="0031650A"/>
    <w:rsid w:val="00317CC3"/>
    <w:rsid w:val="00320647"/>
    <w:rsid w:val="003208D5"/>
    <w:rsid w:val="00321D49"/>
    <w:rsid w:val="00322962"/>
    <w:rsid w:val="0032478E"/>
    <w:rsid w:val="0032685F"/>
    <w:rsid w:val="00326997"/>
    <w:rsid w:val="00332399"/>
    <w:rsid w:val="00332609"/>
    <w:rsid w:val="00333F34"/>
    <w:rsid w:val="00335811"/>
    <w:rsid w:val="00335BD7"/>
    <w:rsid w:val="003377A3"/>
    <w:rsid w:val="00337A5A"/>
    <w:rsid w:val="00340110"/>
    <w:rsid w:val="00345BEB"/>
    <w:rsid w:val="00346127"/>
    <w:rsid w:val="0034707F"/>
    <w:rsid w:val="0035051A"/>
    <w:rsid w:val="00350C8C"/>
    <w:rsid w:val="00353E3C"/>
    <w:rsid w:val="003545F4"/>
    <w:rsid w:val="00356002"/>
    <w:rsid w:val="00357CA6"/>
    <w:rsid w:val="0036025F"/>
    <w:rsid w:val="00362E32"/>
    <w:rsid w:val="00363207"/>
    <w:rsid w:val="0036322B"/>
    <w:rsid w:val="003635D2"/>
    <w:rsid w:val="00366077"/>
    <w:rsid w:val="003665B8"/>
    <w:rsid w:val="00366E8A"/>
    <w:rsid w:val="00367FB3"/>
    <w:rsid w:val="003701AF"/>
    <w:rsid w:val="003713A4"/>
    <w:rsid w:val="00372984"/>
    <w:rsid w:val="00377231"/>
    <w:rsid w:val="00380AC3"/>
    <w:rsid w:val="003819CA"/>
    <w:rsid w:val="00381D4E"/>
    <w:rsid w:val="0038422A"/>
    <w:rsid w:val="003845A2"/>
    <w:rsid w:val="00386645"/>
    <w:rsid w:val="0038772A"/>
    <w:rsid w:val="00387733"/>
    <w:rsid w:val="003923DF"/>
    <w:rsid w:val="00393A2F"/>
    <w:rsid w:val="003968C7"/>
    <w:rsid w:val="003A03F0"/>
    <w:rsid w:val="003A2B7F"/>
    <w:rsid w:val="003A3005"/>
    <w:rsid w:val="003A4E4E"/>
    <w:rsid w:val="003A59E6"/>
    <w:rsid w:val="003B0C3A"/>
    <w:rsid w:val="003B2A84"/>
    <w:rsid w:val="003B2B9D"/>
    <w:rsid w:val="003B2FC3"/>
    <w:rsid w:val="003B45B0"/>
    <w:rsid w:val="003B608A"/>
    <w:rsid w:val="003B64C7"/>
    <w:rsid w:val="003B74D8"/>
    <w:rsid w:val="003C02DC"/>
    <w:rsid w:val="003C2098"/>
    <w:rsid w:val="003C3F28"/>
    <w:rsid w:val="003C6E56"/>
    <w:rsid w:val="003C792A"/>
    <w:rsid w:val="003D0652"/>
    <w:rsid w:val="003D23CD"/>
    <w:rsid w:val="003D349E"/>
    <w:rsid w:val="003D6024"/>
    <w:rsid w:val="003D77D0"/>
    <w:rsid w:val="003D7D3D"/>
    <w:rsid w:val="003E0262"/>
    <w:rsid w:val="003E0397"/>
    <w:rsid w:val="003E04CF"/>
    <w:rsid w:val="003E2443"/>
    <w:rsid w:val="003E2E35"/>
    <w:rsid w:val="003E485E"/>
    <w:rsid w:val="003E4DAB"/>
    <w:rsid w:val="003E5AD3"/>
    <w:rsid w:val="003F0B0A"/>
    <w:rsid w:val="003F2712"/>
    <w:rsid w:val="003F3F8D"/>
    <w:rsid w:val="003F4538"/>
    <w:rsid w:val="003F5201"/>
    <w:rsid w:val="003F791A"/>
    <w:rsid w:val="00400FE5"/>
    <w:rsid w:val="00402A4E"/>
    <w:rsid w:val="00404EFD"/>
    <w:rsid w:val="00406DB6"/>
    <w:rsid w:val="004070B9"/>
    <w:rsid w:val="00411FC0"/>
    <w:rsid w:val="00413C61"/>
    <w:rsid w:val="004167AD"/>
    <w:rsid w:val="0041727B"/>
    <w:rsid w:val="00420429"/>
    <w:rsid w:val="00420D7C"/>
    <w:rsid w:val="0042253E"/>
    <w:rsid w:val="0042377F"/>
    <w:rsid w:val="0042516B"/>
    <w:rsid w:val="0042690A"/>
    <w:rsid w:val="004302EA"/>
    <w:rsid w:val="00430E64"/>
    <w:rsid w:val="00431AF3"/>
    <w:rsid w:val="004325EF"/>
    <w:rsid w:val="004325F4"/>
    <w:rsid w:val="0043267A"/>
    <w:rsid w:val="00433F56"/>
    <w:rsid w:val="00433FD9"/>
    <w:rsid w:val="00437D6C"/>
    <w:rsid w:val="00440BED"/>
    <w:rsid w:val="00441D56"/>
    <w:rsid w:val="004422D5"/>
    <w:rsid w:val="00443C9D"/>
    <w:rsid w:val="00444173"/>
    <w:rsid w:val="00447506"/>
    <w:rsid w:val="00451254"/>
    <w:rsid w:val="00453436"/>
    <w:rsid w:val="00456BF7"/>
    <w:rsid w:val="004627E3"/>
    <w:rsid w:val="00466A36"/>
    <w:rsid w:val="00475097"/>
    <w:rsid w:val="00480959"/>
    <w:rsid w:val="00482D45"/>
    <w:rsid w:val="00484FFF"/>
    <w:rsid w:val="00485AA2"/>
    <w:rsid w:val="00487928"/>
    <w:rsid w:val="00490D6A"/>
    <w:rsid w:val="00491545"/>
    <w:rsid w:val="00491F59"/>
    <w:rsid w:val="00492AEB"/>
    <w:rsid w:val="00495C28"/>
    <w:rsid w:val="00496395"/>
    <w:rsid w:val="00496FA2"/>
    <w:rsid w:val="004A07B1"/>
    <w:rsid w:val="004A0973"/>
    <w:rsid w:val="004A24AA"/>
    <w:rsid w:val="004A25BC"/>
    <w:rsid w:val="004A48B8"/>
    <w:rsid w:val="004A4981"/>
    <w:rsid w:val="004A59DA"/>
    <w:rsid w:val="004A5BA8"/>
    <w:rsid w:val="004A7D4A"/>
    <w:rsid w:val="004B0638"/>
    <w:rsid w:val="004B56AD"/>
    <w:rsid w:val="004B573A"/>
    <w:rsid w:val="004B76FD"/>
    <w:rsid w:val="004C07CB"/>
    <w:rsid w:val="004C0B5A"/>
    <w:rsid w:val="004C2350"/>
    <w:rsid w:val="004C3437"/>
    <w:rsid w:val="004C34C5"/>
    <w:rsid w:val="004C351F"/>
    <w:rsid w:val="004C52EE"/>
    <w:rsid w:val="004C61BB"/>
    <w:rsid w:val="004C777A"/>
    <w:rsid w:val="004C7C47"/>
    <w:rsid w:val="004D2C96"/>
    <w:rsid w:val="004D381C"/>
    <w:rsid w:val="004D4D3D"/>
    <w:rsid w:val="004D62F7"/>
    <w:rsid w:val="004D7EF4"/>
    <w:rsid w:val="004E0AE9"/>
    <w:rsid w:val="004E1C26"/>
    <w:rsid w:val="004E480B"/>
    <w:rsid w:val="004E4C3E"/>
    <w:rsid w:val="004E66C3"/>
    <w:rsid w:val="004F00AD"/>
    <w:rsid w:val="004F130B"/>
    <w:rsid w:val="004F5D4F"/>
    <w:rsid w:val="004F62C4"/>
    <w:rsid w:val="004F710A"/>
    <w:rsid w:val="004F7377"/>
    <w:rsid w:val="004F744F"/>
    <w:rsid w:val="005026CB"/>
    <w:rsid w:val="00505464"/>
    <w:rsid w:val="00505BE5"/>
    <w:rsid w:val="00505D15"/>
    <w:rsid w:val="005061FC"/>
    <w:rsid w:val="00506452"/>
    <w:rsid w:val="00510906"/>
    <w:rsid w:val="00510B38"/>
    <w:rsid w:val="00514531"/>
    <w:rsid w:val="0051656F"/>
    <w:rsid w:val="00517EFD"/>
    <w:rsid w:val="00521DF6"/>
    <w:rsid w:val="00523A1E"/>
    <w:rsid w:val="00523B38"/>
    <w:rsid w:val="00525708"/>
    <w:rsid w:val="005262E5"/>
    <w:rsid w:val="00526964"/>
    <w:rsid w:val="00527297"/>
    <w:rsid w:val="005276D2"/>
    <w:rsid w:val="005320DC"/>
    <w:rsid w:val="00534F05"/>
    <w:rsid w:val="00535E27"/>
    <w:rsid w:val="005370EA"/>
    <w:rsid w:val="00537953"/>
    <w:rsid w:val="0054123E"/>
    <w:rsid w:val="005413B6"/>
    <w:rsid w:val="0054140D"/>
    <w:rsid w:val="00541D10"/>
    <w:rsid w:val="00541E81"/>
    <w:rsid w:val="00544F54"/>
    <w:rsid w:val="005459BB"/>
    <w:rsid w:val="00546074"/>
    <w:rsid w:val="005474D1"/>
    <w:rsid w:val="00552709"/>
    <w:rsid w:val="00553C3C"/>
    <w:rsid w:val="00554520"/>
    <w:rsid w:val="00557FD3"/>
    <w:rsid w:val="00561C52"/>
    <w:rsid w:val="0056248B"/>
    <w:rsid w:val="00562D90"/>
    <w:rsid w:val="005637F4"/>
    <w:rsid w:val="0056500B"/>
    <w:rsid w:val="00567D7C"/>
    <w:rsid w:val="00570A8C"/>
    <w:rsid w:val="005746E3"/>
    <w:rsid w:val="0057485B"/>
    <w:rsid w:val="005831C9"/>
    <w:rsid w:val="0058524F"/>
    <w:rsid w:val="005902EF"/>
    <w:rsid w:val="0059142A"/>
    <w:rsid w:val="00591F40"/>
    <w:rsid w:val="00592EFD"/>
    <w:rsid w:val="0059387D"/>
    <w:rsid w:val="0059476E"/>
    <w:rsid w:val="005A35EA"/>
    <w:rsid w:val="005A3C7B"/>
    <w:rsid w:val="005A497A"/>
    <w:rsid w:val="005A4EE3"/>
    <w:rsid w:val="005A4FC5"/>
    <w:rsid w:val="005A6358"/>
    <w:rsid w:val="005A642B"/>
    <w:rsid w:val="005A7CDB"/>
    <w:rsid w:val="005B119B"/>
    <w:rsid w:val="005B1688"/>
    <w:rsid w:val="005B275F"/>
    <w:rsid w:val="005B6C66"/>
    <w:rsid w:val="005B7608"/>
    <w:rsid w:val="005C1760"/>
    <w:rsid w:val="005C2006"/>
    <w:rsid w:val="005C2B64"/>
    <w:rsid w:val="005C399B"/>
    <w:rsid w:val="005C422F"/>
    <w:rsid w:val="005C44FC"/>
    <w:rsid w:val="005C72F2"/>
    <w:rsid w:val="005D131F"/>
    <w:rsid w:val="005D4417"/>
    <w:rsid w:val="005D5040"/>
    <w:rsid w:val="005D529B"/>
    <w:rsid w:val="005D5CF6"/>
    <w:rsid w:val="005D6CE8"/>
    <w:rsid w:val="005E24EA"/>
    <w:rsid w:val="005E272D"/>
    <w:rsid w:val="005E4019"/>
    <w:rsid w:val="005E4605"/>
    <w:rsid w:val="005E4C31"/>
    <w:rsid w:val="005E521F"/>
    <w:rsid w:val="005E63A5"/>
    <w:rsid w:val="005F0014"/>
    <w:rsid w:val="005F130D"/>
    <w:rsid w:val="005F2A70"/>
    <w:rsid w:val="005F309E"/>
    <w:rsid w:val="005F34D3"/>
    <w:rsid w:val="005F395B"/>
    <w:rsid w:val="005F4E36"/>
    <w:rsid w:val="005F5475"/>
    <w:rsid w:val="005F56CE"/>
    <w:rsid w:val="005F5F45"/>
    <w:rsid w:val="005F6CE7"/>
    <w:rsid w:val="005F7708"/>
    <w:rsid w:val="005F7F3D"/>
    <w:rsid w:val="00600C1A"/>
    <w:rsid w:val="00600E41"/>
    <w:rsid w:val="006027DE"/>
    <w:rsid w:val="00602A83"/>
    <w:rsid w:val="00603260"/>
    <w:rsid w:val="006037B1"/>
    <w:rsid w:val="00603864"/>
    <w:rsid w:val="00604151"/>
    <w:rsid w:val="006052A7"/>
    <w:rsid w:val="00610090"/>
    <w:rsid w:val="006112AA"/>
    <w:rsid w:val="006115DB"/>
    <w:rsid w:val="006119F4"/>
    <w:rsid w:val="00612D1C"/>
    <w:rsid w:val="006133A3"/>
    <w:rsid w:val="006203E3"/>
    <w:rsid w:val="006214A8"/>
    <w:rsid w:val="00621838"/>
    <w:rsid w:val="00621BE5"/>
    <w:rsid w:val="00622AEB"/>
    <w:rsid w:val="00624B14"/>
    <w:rsid w:val="00625B0E"/>
    <w:rsid w:val="0063066F"/>
    <w:rsid w:val="00630EA9"/>
    <w:rsid w:val="0063121B"/>
    <w:rsid w:val="00634870"/>
    <w:rsid w:val="006353DC"/>
    <w:rsid w:val="00635EF5"/>
    <w:rsid w:val="00636394"/>
    <w:rsid w:val="00636F18"/>
    <w:rsid w:val="00637712"/>
    <w:rsid w:val="00645ACE"/>
    <w:rsid w:val="00645ED0"/>
    <w:rsid w:val="006479A4"/>
    <w:rsid w:val="00652B84"/>
    <w:rsid w:val="00653032"/>
    <w:rsid w:val="00653AF7"/>
    <w:rsid w:val="00654DE3"/>
    <w:rsid w:val="006559F9"/>
    <w:rsid w:val="00655E04"/>
    <w:rsid w:val="00656E68"/>
    <w:rsid w:val="00657499"/>
    <w:rsid w:val="006576F0"/>
    <w:rsid w:val="00660715"/>
    <w:rsid w:val="00661497"/>
    <w:rsid w:val="00663BA4"/>
    <w:rsid w:val="00670263"/>
    <w:rsid w:val="006717BC"/>
    <w:rsid w:val="006728E0"/>
    <w:rsid w:val="006755E1"/>
    <w:rsid w:val="006763BE"/>
    <w:rsid w:val="006768AB"/>
    <w:rsid w:val="006768F5"/>
    <w:rsid w:val="00676ABE"/>
    <w:rsid w:val="006810A7"/>
    <w:rsid w:val="00681C1E"/>
    <w:rsid w:val="006826B9"/>
    <w:rsid w:val="00684410"/>
    <w:rsid w:val="006847F3"/>
    <w:rsid w:val="00684BB9"/>
    <w:rsid w:val="00685975"/>
    <w:rsid w:val="00686203"/>
    <w:rsid w:val="006874E4"/>
    <w:rsid w:val="006901F2"/>
    <w:rsid w:val="006920A9"/>
    <w:rsid w:val="00692ECD"/>
    <w:rsid w:val="006954BA"/>
    <w:rsid w:val="00696FD2"/>
    <w:rsid w:val="00697789"/>
    <w:rsid w:val="006A223F"/>
    <w:rsid w:val="006A26D3"/>
    <w:rsid w:val="006A5AD7"/>
    <w:rsid w:val="006A69EC"/>
    <w:rsid w:val="006A6F53"/>
    <w:rsid w:val="006A7159"/>
    <w:rsid w:val="006B01A8"/>
    <w:rsid w:val="006B18C3"/>
    <w:rsid w:val="006B213D"/>
    <w:rsid w:val="006B4B6F"/>
    <w:rsid w:val="006C0791"/>
    <w:rsid w:val="006C09B7"/>
    <w:rsid w:val="006C1B7F"/>
    <w:rsid w:val="006C296D"/>
    <w:rsid w:val="006C2CA9"/>
    <w:rsid w:val="006C2DFE"/>
    <w:rsid w:val="006C40B5"/>
    <w:rsid w:val="006C47B6"/>
    <w:rsid w:val="006C5A64"/>
    <w:rsid w:val="006C6E4D"/>
    <w:rsid w:val="006C7C31"/>
    <w:rsid w:val="006D0920"/>
    <w:rsid w:val="006D2B36"/>
    <w:rsid w:val="006D6A01"/>
    <w:rsid w:val="006D6FDA"/>
    <w:rsid w:val="006E2897"/>
    <w:rsid w:val="006E605B"/>
    <w:rsid w:val="006E609C"/>
    <w:rsid w:val="006E60B8"/>
    <w:rsid w:val="006E6EF1"/>
    <w:rsid w:val="006F0C14"/>
    <w:rsid w:val="006F7E24"/>
    <w:rsid w:val="00701F08"/>
    <w:rsid w:val="00702285"/>
    <w:rsid w:val="00702903"/>
    <w:rsid w:val="00704037"/>
    <w:rsid w:val="0070550A"/>
    <w:rsid w:val="0070662B"/>
    <w:rsid w:val="007068A4"/>
    <w:rsid w:val="00710561"/>
    <w:rsid w:val="00710759"/>
    <w:rsid w:val="0071287A"/>
    <w:rsid w:val="00713BE3"/>
    <w:rsid w:val="0071499A"/>
    <w:rsid w:val="007163FB"/>
    <w:rsid w:val="007203DF"/>
    <w:rsid w:val="007204C4"/>
    <w:rsid w:val="00720E3C"/>
    <w:rsid w:val="00721945"/>
    <w:rsid w:val="007229D8"/>
    <w:rsid w:val="007236BF"/>
    <w:rsid w:val="00724138"/>
    <w:rsid w:val="007241BD"/>
    <w:rsid w:val="00724C1B"/>
    <w:rsid w:val="00724DAE"/>
    <w:rsid w:val="00727BCC"/>
    <w:rsid w:val="00731CB2"/>
    <w:rsid w:val="00731F37"/>
    <w:rsid w:val="00732D1E"/>
    <w:rsid w:val="007338DA"/>
    <w:rsid w:val="0073564A"/>
    <w:rsid w:val="007416F9"/>
    <w:rsid w:val="00742E80"/>
    <w:rsid w:val="007443A6"/>
    <w:rsid w:val="0074559A"/>
    <w:rsid w:val="007459FC"/>
    <w:rsid w:val="0075028F"/>
    <w:rsid w:val="007540A5"/>
    <w:rsid w:val="00754CE2"/>
    <w:rsid w:val="00755357"/>
    <w:rsid w:val="00755D37"/>
    <w:rsid w:val="00757670"/>
    <w:rsid w:val="00757B98"/>
    <w:rsid w:val="00761C0C"/>
    <w:rsid w:val="0076631A"/>
    <w:rsid w:val="007666C2"/>
    <w:rsid w:val="0076689E"/>
    <w:rsid w:val="00767C65"/>
    <w:rsid w:val="0077009A"/>
    <w:rsid w:val="0077158C"/>
    <w:rsid w:val="0077170C"/>
    <w:rsid w:val="00773351"/>
    <w:rsid w:val="007733DC"/>
    <w:rsid w:val="00776981"/>
    <w:rsid w:val="00777C0F"/>
    <w:rsid w:val="007802B2"/>
    <w:rsid w:val="00780B39"/>
    <w:rsid w:val="0078166C"/>
    <w:rsid w:val="00782DEA"/>
    <w:rsid w:val="0078424D"/>
    <w:rsid w:val="00786795"/>
    <w:rsid w:val="0079016F"/>
    <w:rsid w:val="0079047F"/>
    <w:rsid w:val="007906D8"/>
    <w:rsid w:val="007909E7"/>
    <w:rsid w:val="00794000"/>
    <w:rsid w:val="007945E3"/>
    <w:rsid w:val="007A1A10"/>
    <w:rsid w:val="007A3172"/>
    <w:rsid w:val="007A56E4"/>
    <w:rsid w:val="007A731E"/>
    <w:rsid w:val="007A7689"/>
    <w:rsid w:val="007A76D3"/>
    <w:rsid w:val="007B0131"/>
    <w:rsid w:val="007B07A7"/>
    <w:rsid w:val="007B3332"/>
    <w:rsid w:val="007B48A9"/>
    <w:rsid w:val="007B48CB"/>
    <w:rsid w:val="007B5845"/>
    <w:rsid w:val="007B6A06"/>
    <w:rsid w:val="007B6D32"/>
    <w:rsid w:val="007B735E"/>
    <w:rsid w:val="007C0D2F"/>
    <w:rsid w:val="007C0EC0"/>
    <w:rsid w:val="007C121E"/>
    <w:rsid w:val="007C129C"/>
    <w:rsid w:val="007C29CA"/>
    <w:rsid w:val="007C487D"/>
    <w:rsid w:val="007C551D"/>
    <w:rsid w:val="007C569A"/>
    <w:rsid w:val="007D0D79"/>
    <w:rsid w:val="007D1A0C"/>
    <w:rsid w:val="007D2E83"/>
    <w:rsid w:val="007D392A"/>
    <w:rsid w:val="007D64EB"/>
    <w:rsid w:val="007E1084"/>
    <w:rsid w:val="007E28CC"/>
    <w:rsid w:val="007E363D"/>
    <w:rsid w:val="007E4603"/>
    <w:rsid w:val="007E487E"/>
    <w:rsid w:val="007E63D1"/>
    <w:rsid w:val="007E6A36"/>
    <w:rsid w:val="007F2676"/>
    <w:rsid w:val="007F2F94"/>
    <w:rsid w:val="007F3120"/>
    <w:rsid w:val="007F4B8F"/>
    <w:rsid w:val="007F4DB1"/>
    <w:rsid w:val="0080222C"/>
    <w:rsid w:val="008051B5"/>
    <w:rsid w:val="008071D7"/>
    <w:rsid w:val="00812DCF"/>
    <w:rsid w:val="008144AE"/>
    <w:rsid w:val="00815685"/>
    <w:rsid w:val="008213A7"/>
    <w:rsid w:val="00822C9D"/>
    <w:rsid w:val="00824072"/>
    <w:rsid w:val="00825107"/>
    <w:rsid w:val="00825BB9"/>
    <w:rsid w:val="00826FC3"/>
    <w:rsid w:val="0082710E"/>
    <w:rsid w:val="00827E1B"/>
    <w:rsid w:val="00830B80"/>
    <w:rsid w:val="0083126C"/>
    <w:rsid w:val="00831993"/>
    <w:rsid w:val="00834E4F"/>
    <w:rsid w:val="00837CB3"/>
    <w:rsid w:val="008408D3"/>
    <w:rsid w:val="0084097F"/>
    <w:rsid w:val="008415F7"/>
    <w:rsid w:val="00842516"/>
    <w:rsid w:val="00842C77"/>
    <w:rsid w:val="00843131"/>
    <w:rsid w:val="0084460F"/>
    <w:rsid w:val="00845485"/>
    <w:rsid w:val="008464CD"/>
    <w:rsid w:val="00846E62"/>
    <w:rsid w:val="00847F46"/>
    <w:rsid w:val="008506F4"/>
    <w:rsid w:val="00851989"/>
    <w:rsid w:val="008531EA"/>
    <w:rsid w:val="0085726E"/>
    <w:rsid w:val="00860DF1"/>
    <w:rsid w:val="00862055"/>
    <w:rsid w:val="00862138"/>
    <w:rsid w:val="0086570D"/>
    <w:rsid w:val="0087525B"/>
    <w:rsid w:val="0087641C"/>
    <w:rsid w:val="00880967"/>
    <w:rsid w:val="0088139E"/>
    <w:rsid w:val="00890072"/>
    <w:rsid w:val="008911FA"/>
    <w:rsid w:val="008914C4"/>
    <w:rsid w:val="0089255F"/>
    <w:rsid w:val="00892A6E"/>
    <w:rsid w:val="00893A7C"/>
    <w:rsid w:val="008A011F"/>
    <w:rsid w:val="008A0772"/>
    <w:rsid w:val="008A1911"/>
    <w:rsid w:val="008A19D7"/>
    <w:rsid w:val="008A34C0"/>
    <w:rsid w:val="008A409D"/>
    <w:rsid w:val="008B0ED6"/>
    <w:rsid w:val="008B25E5"/>
    <w:rsid w:val="008B4862"/>
    <w:rsid w:val="008B5586"/>
    <w:rsid w:val="008B5EF3"/>
    <w:rsid w:val="008B600C"/>
    <w:rsid w:val="008B6506"/>
    <w:rsid w:val="008B6611"/>
    <w:rsid w:val="008C0294"/>
    <w:rsid w:val="008C1960"/>
    <w:rsid w:val="008C2D07"/>
    <w:rsid w:val="008C4389"/>
    <w:rsid w:val="008C7536"/>
    <w:rsid w:val="008D1AD3"/>
    <w:rsid w:val="008D3706"/>
    <w:rsid w:val="008E288C"/>
    <w:rsid w:val="008E4260"/>
    <w:rsid w:val="008E5AE5"/>
    <w:rsid w:val="008E676A"/>
    <w:rsid w:val="008F168D"/>
    <w:rsid w:val="008F205F"/>
    <w:rsid w:val="008F2947"/>
    <w:rsid w:val="008F3EF6"/>
    <w:rsid w:val="008F425F"/>
    <w:rsid w:val="008F4ADA"/>
    <w:rsid w:val="008F5CFD"/>
    <w:rsid w:val="008F5F2A"/>
    <w:rsid w:val="008F63D4"/>
    <w:rsid w:val="008F6D19"/>
    <w:rsid w:val="00901D96"/>
    <w:rsid w:val="00905362"/>
    <w:rsid w:val="009057F4"/>
    <w:rsid w:val="00905DDA"/>
    <w:rsid w:val="0090672E"/>
    <w:rsid w:val="009105C6"/>
    <w:rsid w:val="00912033"/>
    <w:rsid w:val="00914772"/>
    <w:rsid w:val="00917157"/>
    <w:rsid w:val="00917267"/>
    <w:rsid w:val="00920FA3"/>
    <w:rsid w:val="009241A9"/>
    <w:rsid w:val="009256BF"/>
    <w:rsid w:val="00925984"/>
    <w:rsid w:val="00931F21"/>
    <w:rsid w:val="00932C39"/>
    <w:rsid w:val="009340A0"/>
    <w:rsid w:val="0093495E"/>
    <w:rsid w:val="00943E59"/>
    <w:rsid w:val="00944399"/>
    <w:rsid w:val="00944C61"/>
    <w:rsid w:val="00944E77"/>
    <w:rsid w:val="0094529A"/>
    <w:rsid w:val="009465AB"/>
    <w:rsid w:val="00946656"/>
    <w:rsid w:val="00946A05"/>
    <w:rsid w:val="00950B08"/>
    <w:rsid w:val="009530D8"/>
    <w:rsid w:val="0095326B"/>
    <w:rsid w:val="00957973"/>
    <w:rsid w:val="00957D6A"/>
    <w:rsid w:val="0096054B"/>
    <w:rsid w:val="00960EEE"/>
    <w:rsid w:val="00961F36"/>
    <w:rsid w:val="0096205B"/>
    <w:rsid w:val="009654EB"/>
    <w:rsid w:val="00967C0A"/>
    <w:rsid w:val="009706EE"/>
    <w:rsid w:val="0097384F"/>
    <w:rsid w:val="00974BC1"/>
    <w:rsid w:val="009770AE"/>
    <w:rsid w:val="00977954"/>
    <w:rsid w:val="00981142"/>
    <w:rsid w:val="009816F8"/>
    <w:rsid w:val="0098236B"/>
    <w:rsid w:val="00983AB5"/>
    <w:rsid w:val="00985544"/>
    <w:rsid w:val="0098561F"/>
    <w:rsid w:val="0099165C"/>
    <w:rsid w:val="00991829"/>
    <w:rsid w:val="00992030"/>
    <w:rsid w:val="00995F2E"/>
    <w:rsid w:val="009A00AE"/>
    <w:rsid w:val="009A5054"/>
    <w:rsid w:val="009A6153"/>
    <w:rsid w:val="009B0808"/>
    <w:rsid w:val="009B1B6D"/>
    <w:rsid w:val="009B2338"/>
    <w:rsid w:val="009B2F8B"/>
    <w:rsid w:val="009B3D7E"/>
    <w:rsid w:val="009B6A7B"/>
    <w:rsid w:val="009C038D"/>
    <w:rsid w:val="009C0C9D"/>
    <w:rsid w:val="009C1B87"/>
    <w:rsid w:val="009C2770"/>
    <w:rsid w:val="009C29D6"/>
    <w:rsid w:val="009C454C"/>
    <w:rsid w:val="009C510B"/>
    <w:rsid w:val="009C74C5"/>
    <w:rsid w:val="009D0F61"/>
    <w:rsid w:val="009D2865"/>
    <w:rsid w:val="009D397C"/>
    <w:rsid w:val="009D39CB"/>
    <w:rsid w:val="009D45CF"/>
    <w:rsid w:val="009D4693"/>
    <w:rsid w:val="009D5440"/>
    <w:rsid w:val="009D694E"/>
    <w:rsid w:val="009E0A8B"/>
    <w:rsid w:val="009E0BEB"/>
    <w:rsid w:val="009E1064"/>
    <w:rsid w:val="009E32E2"/>
    <w:rsid w:val="009E35A6"/>
    <w:rsid w:val="009E409F"/>
    <w:rsid w:val="009E5644"/>
    <w:rsid w:val="009E6101"/>
    <w:rsid w:val="009E64DF"/>
    <w:rsid w:val="009E723C"/>
    <w:rsid w:val="009F1087"/>
    <w:rsid w:val="009F10E1"/>
    <w:rsid w:val="009F1608"/>
    <w:rsid w:val="009F25B0"/>
    <w:rsid w:val="009F2D5B"/>
    <w:rsid w:val="009F5BD5"/>
    <w:rsid w:val="00A003E9"/>
    <w:rsid w:val="00A00A71"/>
    <w:rsid w:val="00A0114A"/>
    <w:rsid w:val="00A01D11"/>
    <w:rsid w:val="00A01EFD"/>
    <w:rsid w:val="00A031F4"/>
    <w:rsid w:val="00A041A8"/>
    <w:rsid w:val="00A10B8F"/>
    <w:rsid w:val="00A11E5B"/>
    <w:rsid w:val="00A1204B"/>
    <w:rsid w:val="00A14770"/>
    <w:rsid w:val="00A162BA"/>
    <w:rsid w:val="00A16C57"/>
    <w:rsid w:val="00A17F2F"/>
    <w:rsid w:val="00A211BE"/>
    <w:rsid w:val="00A211C1"/>
    <w:rsid w:val="00A23271"/>
    <w:rsid w:val="00A26673"/>
    <w:rsid w:val="00A3181A"/>
    <w:rsid w:val="00A3401F"/>
    <w:rsid w:val="00A3460C"/>
    <w:rsid w:val="00A34EE4"/>
    <w:rsid w:val="00A366D1"/>
    <w:rsid w:val="00A36DDF"/>
    <w:rsid w:val="00A37B7A"/>
    <w:rsid w:val="00A37D39"/>
    <w:rsid w:val="00A40862"/>
    <w:rsid w:val="00A414FB"/>
    <w:rsid w:val="00A41838"/>
    <w:rsid w:val="00A438D6"/>
    <w:rsid w:val="00A44227"/>
    <w:rsid w:val="00A443B5"/>
    <w:rsid w:val="00A454C6"/>
    <w:rsid w:val="00A456C9"/>
    <w:rsid w:val="00A45F59"/>
    <w:rsid w:val="00A47871"/>
    <w:rsid w:val="00A52156"/>
    <w:rsid w:val="00A52802"/>
    <w:rsid w:val="00A52D34"/>
    <w:rsid w:val="00A54585"/>
    <w:rsid w:val="00A546D6"/>
    <w:rsid w:val="00A54F2A"/>
    <w:rsid w:val="00A54F3F"/>
    <w:rsid w:val="00A54F81"/>
    <w:rsid w:val="00A554B8"/>
    <w:rsid w:val="00A56CB4"/>
    <w:rsid w:val="00A6137A"/>
    <w:rsid w:val="00A6173D"/>
    <w:rsid w:val="00A61EAC"/>
    <w:rsid w:val="00A62245"/>
    <w:rsid w:val="00A62EEB"/>
    <w:rsid w:val="00A64E13"/>
    <w:rsid w:val="00A64EB0"/>
    <w:rsid w:val="00A6630A"/>
    <w:rsid w:val="00A665D9"/>
    <w:rsid w:val="00A6781D"/>
    <w:rsid w:val="00A679C0"/>
    <w:rsid w:val="00A70417"/>
    <w:rsid w:val="00A728BC"/>
    <w:rsid w:val="00A72974"/>
    <w:rsid w:val="00A75156"/>
    <w:rsid w:val="00A75E19"/>
    <w:rsid w:val="00A7649A"/>
    <w:rsid w:val="00A77AEC"/>
    <w:rsid w:val="00A9087F"/>
    <w:rsid w:val="00A90C0D"/>
    <w:rsid w:val="00A9128E"/>
    <w:rsid w:val="00A91442"/>
    <w:rsid w:val="00A91B7E"/>
    <w:rsid w:val="00A96202"/>
    <w:rsid w:val="00A9654F"/>
    <w:rsid w:val="00A9791B"/>
    <w:rsid w:val="00A97D1E"/>
    <w:rsid w:val="00AA5385"/>
    <w:rsid w:val="00AA5624"/>
    <w:rsid w:val="00AB027C"/>
    <w:rsid w:val="00AB121C"/>
    <w:rsid w:val="00AB140D"/>
    <w:rsid w:val="00AB3F89"/>
    <w:rsid w:val="00AB47A4"/>
    <w:rsid w:val="00AB5347"/>
    <w:rsid w:val="00AB537F"/>
    <w:rsid w:val="00AB574A"/>
    <w:rsid w:val="00AB57EA"/>
    <w:rsid w:val="00AB6512"/>
    <w:rsid w:val="00AC17D5"/>
    <w:rsid w:val="00AC1E90"/>
    <w:rsid w:val="00AC2312"/>
    <w:rsid w:val="00AC3EC7"/>
    <w:rsid w:val="00AC5F49"/>
    <w:rsid w:val="00AD096F"/>
    <w:rsid w:val="00AD1DC4"/>
    <w:rsid w:val="00AD1E1A"/>
    <w:rsid w:val="00AD544D"/>
    <w:rsid w:val="00AD549D"/>
    <w:rsid w:val="00AD5D77"/>
    <w:rsid w:val="00AD75F7"/>
    <w:rsid w:val="00AE0891"/>
    <w:rsid w:val="00AE1349"/>
    <w:rsid w:val="00AE2CC4"/>
    <w:rsid w:val="00AE4400"/>
    <w:rsid w:val="00AF1B23"/>
    <w:rsid w:val="00AF2700"/>
    <w:rsid w:val="00AF3580"/>
    <w:rsid w:val="00AF67B7"/>
    <w:rsid w:val="00B00970"/>
    <w:rsid w:val="00B02FFC"/>
    <w:rsid w:val="00B05165"/>
    <w:rsid w:val="00B066EE"/>
    <w:rsid w:val="00B06A7F"/>
    <w:rsid w:val="00B06C82"/>
    <w:rsid w:val="00B07A88"/>
    <w:rsid w:val="00B1288F"/>
    <w:rsid w:val="00B1310F"/>
    <w:rsid w:val="00B14990"/>
    <w:rsid w:val="00B16E81"/>
    <w:rsid w:val="00B176C7"/>
    <w:rsid w:val="00B206D3"/>
    <w:rsid w:val="00B23F4B"/>
    <w:rsid w:val="00B23F92"/>
    <w:rsid w:val="00B254AB"/>
    <w:rsid w:val="00B254DB"/>
    <w:rsid w:val="00B265E1"/>
    <w:rsid w:val="00B26CEE"/>
    <w:rsid w:val="00B300ED"/>
    <w:rsid w:val="00B30C31"/>
    <w:rsid w:val="00B32DF5"/>
    <w:rsid w:val="00B336AF"/>
    <w:rsid w:val="00B33CA0"/>
    <w:rsid w:val="00B3444D"/>
    <w:rsid w:val="00B357F8"/>
    <w:rsid w:val="00B35909"/>
    <w:rsid w:val="00B35DE2"/>
    <w:rsid w:val="00B3767C"/>
    <w:rsid w:val="00B37AEB"/>
    <w:rsid w:val="00B40266"/>
    <w:rsid w:val="00B41D9D"/>
    <w:rsid w:val="00B47E25"/>
    <w:rsid w:val="00B52EDA"/>
    <w:rsid w:val="00B55453"/>
    <w:rsid w:val="00B639CD"/>
    <w:rsid w:val="00B63EDB"/>
    <w:rsid w:val="00B64732"/>
    <w:rsid w:val="00B64AB4"/>
    <w:rsid w:val="00B64CC1"/>
    <w:rsid w:val="00B66A5C"/>
    <w:rsid w:val="00B66B3A"/>
    <w:rsid w:val="00B66F24"/>
    <w:rsid w:val="00B67475"/>
    <w:rsid w:val="00B72BEE"/>
    <w:rsid w:val="00B72C35"/>
    <w:rsid w:val="00B72DF3"/>
    <w:rsid w:val="00B734BD"/>
    <w:rsid w:val="00B73CAB"/>
    <w:rsid w:val="00B746AF"/>
    <w:rsid w:val="00B7751C"/>
    <w:rsid w:val="00B778A0"/>
    <w:rsid w:val="00B778D3"/>
    <w:rsid w:val="00B81937"/>
    <w:rsid w:val="00B83A5E"/>
    <w:rsid w:val="00B87D42"/>
    <w:rsid w:val="00B90669"/>
    <w:rsid w:val="00B90D62"/>
    <w:rsid w:val="00B93B63"/>
    <w:rsid w:val="00B93EB2"/>
    <w:rsid w:val="00B94143"/>
    <w:rsid w:val="00B955C0"/>
    <w:rsid w:val="00B96075"/>
    <w:rsid w:val="00BA1BC9"/>
    <w:rsid w:val="00BA229A"/>
    <w:rsid w:val="00BA2E9A"/>
    <w:rsid w:val="00BA3F19"/>
    <w:rsid w:val="00BA4859"/>
    <w:rsid w:val="00BA71B3"/>
    <w:rsid w:val="00BA74F6"/>
    <w:rsid w:val="00BA7945"/>
    <w:rsid w:val="00BB13D7"/>
    <w:rsid w:val="00BC01B2"/>
    <w:rsid w:val="00BC0F8E"/>
    <w:rsid w:val="00BC27A4"/>
    <w:rsid w:val="00BC3618"/>
    <w:rsid w:val="00BC3B4F"/>
    <w:rsid w:val="00BC5532"/>
    <w:rsid w:val="00BC69BD"/>
    <w:rsid w:val="00BD068E"/>
    <w:rsid w:val="00BD0F8C"/>
    <w:rsid w:val="00BD1688"/>
    <w:rsid w:val="00BD37AA"/>
    <w:rsid w:val="00BD4CA4"/>
    <w:rsid w:val="00BD4E34"/>
    <w:rsid w:val="00BD5AE4"/>
    <w:rsid w:val="00BE4300"/>
    <w:rsid w:val="00BE441B"/>
    <w:rsid w:val="00BE4AB9"/>
    <w:rsid w:val="00BE5F2A"/>
    <w:rsid w:val="00BF0B70"/>
    <w:rsid w:val="00BF11C6"/>
    <w:rsid w:val="00BF244D"/>
    <w:rsid w:val="00BF2713"/>
    <w:rsid w:val="00BF299D"/>
    <w:rsid w:val="00BF30AD"/>
    <w:rsid w:val="00BF4AE5"/>
    <w:rsid w:val="00BF6708"/>
    <w:rsid w:val="00BF7599"/>
    <w:rsid w:val="00BF7EE0"/>
    <w:rsid w:val="00C001F8"/>
    <w:rsid w:val="00C03272"/>
    <w:rsid w:val="00C03390"/>
    <w:rsid w:val="00C05FA8"/>
    <w:rsid w:val="00C076AB"/>
    <w:rsid w:val="00C07B9F"/>
    <w:rsid w:val="00C1078F"/>
    <w:rsid w:val="00C11A14"/>
    <w:rsid w:val="00C1245E"/>
    <w:rsid w:val="00C12576"/>
    <w:rsid w:val="00C137AA"/>
    <w:rsid w:val="00C13A0D"/>
    <w:rsid w:val="00C145BE"/>
    <w:rsid w:val="00C153F3"/>
    <w:rsid w:val="00C154D6"/>
    <w:rsid w:val="00C167AE"/>
    <w:rsid w:val="00C2019E"/>
    <w:rsid w:val="00C262DB"/>
    <w:rsid w:val="00C263B6"/>
    <w:rsid w:val="00C2668A"/>
    <w:rsid w:val="00C3000C"/>
    <w:rsid w:val="00C31C01"/>
    <w:rsid w:val="00C31C54"/>
    <w:rsid w:val="00C32AC5"/>
    <w:rsid w:val="00C33787"/>
    <w:rsid w:val="00C33A77"/>
    <w:rsid w:val="00C33BF3"/>
    <w:rsid w:val="00C367F3"/>
    <w:rsid w:val="00C36D63"/>
    <w:rsid w:val="00C37692"/>
    <w:rsid w:val="00C4083B"/>
    <w:rsid w:val="00C4119D"/>
    <w:rsid w:val="00C42401"/>
    <w:rsid w:val="00C44CB9"/>
    <w:rsid w:val="00C44DEE"/>
    <w:rsid w:val="00C502B5"/>
    <w:rsid w:val="00C577F2"/>
    <w:rsid w:val="00C607C1"/>
    <w:rsid w:val="00C6391D"/>
    <w:rsid w:val="00C6474C"/>
    <w:rsid w:val="00C66986"/>
    <w:rsid w:val="00C703AE"/>
    <w:rsid w:val="00C70582"/>
    <w:rsid w:val="00C73B65"/>
    <w:rsid w:val="00C767A1"/>
    <w:rsid w:val="00C77433"/>
    <w:rsid w:val="00C77658"/>
    <w:rsid w:val="00C8143C"/>
    <w:rsid w:val="00C822D2"/>
    <w:rsid w:val="00C84DC1"/>
    <w:rsid w:val="00C85D9F"/>
    <w:rsid w:val="00C86419"/>
    <w:rsid w:val="00C90D03"/>
    <w:rsid w:val="00C92621"/>
    <w:rsid w:val="00C92783"/>
    <w:rsid w:val="00C931D6"/>
    <w:rsid w:val="00C93C4E"/>
    <w:rsid w:val="00C95D85"/>
    <w:rsid w:val="00C96B53"/>
    <w:rsid w:val="00CA0DAC"/>
    <w:rsid w:val="00CA11EE"/>
    <w:rsid w:val="00CA160E"/>
    <w:rsid w:val="00CA1E8E"/>
    <w:rsid w:val="00CA581D"/>
    <w:rsid w:val="00CA596A"/>
    <w:rsid w:val="00CA710F"/>
    <w:rsid w:val="00CB03D7"/>
    <w:rsid w:val="00CB0E7E"/>
    <w:rsid w:val="00CB319A"/>
    <w:rsid w:val="00CB3CB6"/>
    <w:rsid w:val="00CB444E"/>
    <w:rsid w:val="00CB6AF0"/>
    <w:rsid w:val="00CB6B98"/>
    <w:rsid w:val="00CB7194"/>
    <w:rsid w:val="00CB771A"/>
    <w:rsid w:val="00CB7BAC"/>
    <w:rsid w:val="00CC1B81"/>
    <w:rsid w:val="00CC2E0F"/>
    <w:rsid w:val="00CC458A"/>
    <w:rsid w:val="00CC5235"/>
    <w:rsid w:val="00CC538A"/>
    <w:rsid w:val="00CC5911"/>
    <w:rsid w:val="00CC5DBA"/>
    <w:rsid w:val="00CC6270"/>
    <w:rsid w:val="00CC7167"/>
    <w:rsid w:val="00CC74AE"/>
    <w:rsid w:val="00CC7F1A"/>
    <w:rsid w:val="00CD0EF4"/>
    <w:rsid w:val="00CD11F6"/>
    <w:rsid w:val="00CD1710"/>
    <w:rsid w:val="00CD38E6"/>
    <w:rsid w:val="00CD3CAD"/>
    <w:rsid w:val="00CD4481"/>
    <w:rsid w:val="00CD5DD7"/>
    <w:rsid w:val="00CD7B97"/>
    <w:rsid w:val="00CE18F5"/>
    <w:rsid w:val="00CE34D8"/>
    <w:rsid w:val="00CE36BA"/>
    <w:rsid w:val="00CE4661"/>
    <w:rsid w:val="00CE56A3"/>
    <w:rsid w:val="00CF051B"/>
    <w:rsid w:val="00CF13A8"/>
    <w:rsid w:val="00CF19C9"/>
    <w:rsid w:val="00CF3DED"/>
    <w:rsid w:val="00CF695C"/>
    <w:rsid w:val="00D04BB6"/>
    <w:rsid w:val="00D065EB"/>
    <w:rsid w:val="00D06EF9"/>
    <w:rsid w:val="00D10519"/>
    <w:rsid w:val="00D11D2A"/>
    <w:rsid w:val="00D11DE9"/>
    <w:rsid w:val="00D12748"/>
    <w:rsid w:val="00D12A58"/>
    <w:rsid w:val="00D12D73"/>
    <w:rsid w:val="00D142FF"/>
    <w:rsid w:val="00D15180"/>
    <w:rsid w:val="00D1555D"/>
    <w:rsid w:val="00D15937"/>
    <w:rsid w:val="00D16944"/>
    <w:rsid w:val="00D175ED"/>
    <w:rsid w:val="00D207B7"/>
    <w:rsid w:val="00D30DE7"/>
    <w:rsid w:val="00D33390"/>
    <w:rsid w:val="00D37659"/>
    <w:rsid w:val="00D37FE1"/>
    <w:rsid w:val="00D4053E"/>
    <w:rsid w:val="00D4054A"/>
    <w:rsid w:val="00D408AA"/>
    <w:rsid w:val="00D43188"/>
    <w:rsid w:val="00D51EC2"/>
    <w:rsid w:val="00D51F31"/>
    <w:rsid w:val="00D52423"/>
    <w:rsid w:val="00D55704"/>
    <w:rsid w:val="00D55DF8"/>
    <w:rsid w:val="00D5761F"/>
    <w:rsid w:val="00D57F92"/>
    <w:rsid w:val="00D630B9"/>
    <w:rsid w:val="00D638FB"/>
    <w:rsid w:val="00D639F8"/>
    <w:rsid w:val="00D63B1E"/>
    <w:rsid w:val="00D6435D"/>
    <w:rsid w:val="00D666B7"/>
    <w:rsid w:val="00D66D68"/>
    <w:rsid w:val="00D67132"/>
    <w:rsid w:val="00D677B3"/>
    <w:rsid w:val="00D70907"/>
    <w:rsid w:val="00D724DE"/>
    <w:rsid w:val="00D729BD"/>
    <w:rsid w:val="00D74C75"/>
    <w:rsid w:val="00D76F7F"/>
    <w:rsid w:val="00D80A00"/>
    <w:rsid w:val="00D81490"/>
    <w:rsid w:val="00D820DC"/>
    <w:rsid w:val="00D85F66"/>
    <w:rsid w:val="00D909F7"/>
    <w:rsid w:val="00D926B1"/>
    <w:rsid w:val="00D93528"/>
    <w:rsid w:val="00D93CA5"/>
    <w:rsid w:val="00D968C1"/>
    <w:rsid w:val="00D96D8D"/>
    <w:rsid w:val="00DA259E"/>
    <w:rsid w:val="00DA3295"/>
    <w:rsid w:val="00DA57D7"/>
    <w:rsid w:val="00DA5ABF"/>
    <w:rsid w:val="00DA6A49"/>
    <w:rsid w:val="00DA7490"/>
    <w:rsid w:val="00DA784A"/>
    <w:rsid w:val="00DA7EC7"/>
    <w:rsid w:val="00DB131C"/>
    <w:rsid w:val="00DB468F"/>
    <w:rsid w:val="00DB4C59"/>
    <w:rsid w:val="00DB4D8E"/>
    <w:rsid w:val="00DB7449"/>
    <w:rsid w:val="00DC013A"/>
    <w:rsid w:val="00DC0405"/>
    <w:rsid w:val="00DC0C21"/>
    <w:rsid w:val="00DC10EF"/>
    <w:rsid w:val="00DC272D"/>
    <w:rsid w:val="00DC407B"/>
    <w:rsid w:val="00DC514B"/>
    <w:rsid w:val="00DC5B17"/>
    <w:rsid w:val="00DC6286"/>
    <w:rsid w:val="00DC7FA1"/>
    <w:rsid w:val="00DD0DF8"/>
    <w:rsid w:val="00DD552E"/>
    <w:rsid w:val="00DE0A45"/>
    <w:rsid w:val="00DE3A0A"/>
    <w:rsid w:val="00DE4A21"/>
    <w:rsid w:val="00DE57EF"/>
    <w:rsid w:val="00DE6AC4"/>
    <w:rsid w:val="00DE7065"/>
    <w:rsid w:val="00DE75BA"/>
    <w:rsid w:val="00DE7C7E"/>
    <w:rsid w:val="00DF1E1F"/>
    <w:rsid w:val="00DF6AFA"/>
    <w:rsid w:val="00DF7A6F"/>
    <w:rsid w:val="00E00F19"/>
    <w:rsid w:val="00E0104D"/>
    <w:rsid w:val="00E02448"/>
    <w:rsid w:val="00E0481A"/>
    <w:rsid w:val="00E07399"/>
    <w:rsid w:val="00E10F15"/>
    <w:rsid w:val="00E13618"/>
    <w:rsid w:val="00E14F9E"/>
    <w:rsid w:val="00E15637"/>
    <w:rsid w:val="00E1671C"/>
    <w:rsid w:val="00E16EE1"/>
    <w:rsid w:val="00E20144"/>
    <w:rsid w:val="00E25300"/>
    <w:rsid w:val="00E265E1"/>
    <w:rsid w:val="00E279DB"/>
    <w:rsid w:val="00E27DAC"/>
    <w:rsid w:val="00E32C59"/>
    <w:rsid w:val="00E3607B"/>
    <w:rsid w:val="00E37A63"/>
    <w:rsid w:val="00E4077F"/>
    <w:rsid w:val="00E41079"/>
    <w:rsid w:val="00E41785"/>
    <w:rsid w:val="00E41D27"/>
    <w:rsid w:val="00E4314E"/>
    <w:rsid w:val="00E43665"/>
    <w:rsid w:val="00E446CC"/>
    <w:rsid w:val="00E45020"/>
    <w:rsid w:val="00E45D1C"/>
    <w:rsid w:val="00E4629E"/>
    <w:rsid w:val="00E46656"/>
    <w:rsid w:val="00E51A25"/>
    <w:rsid w:val="00E54CD4"/>
    <w:rsid w:val="00E579D7"/>
    <w:rsid w:val="00E61C0E"/>
    <w:rsid w:val="00E62255"/>
    <w:rsid w:val="00E63C63"/>
    <w:rsid w:val="00E646CD"/>
    <w:rsid w:val="00E65D0C"/>
    <w:rsid w:val="00E70E19"/>
    <w:rsid w:val="00E77BEE"/>
    <w:rsid w:val="00E80159"/>
    <w:rsid w:val="00E81C9E"/>
    <w:rsid w:val="00E8278B"/>
    <w:rsid w:val="00E82945"/>
    <w:rsid w:val="00E83A2E"/>
    <w:rsid w:val="00E83F88"/>
    <w:rsid w:val="00E85A44"/>
    <w:rsid w:val="00E86245"/>
    <w:rsid w:val="00E86AC6"/>
    <w:rsid w:val="00E906EA"/>
    <w:rsid w:val="00E9208B"/>
    <w:rsid w:val="00E92F41"/>
    <w:rsid w:val="00E93866"/>
    <w:rsid w:val="00E93B16"/>
    <w:rsid w:val="00EA1442"/>
    <w:rsid w:val="00EA17EC"/>
    <w:rsid w:val="00EA2225"/>
    <w:rsid w:val="00EA2E90"/>
    <w:rsid w:val="00EA3328"/>
    <w:rsid w:val="00EA5527"/>
    <w:rsid w:val="00EA60E2"/>
    <w:rsid w:val="00EA6B5B"/>
    <w:rsid w:val="00EB0C76"/>
    <w:rsid w:val="00EB2CE7"/>
    <w:rsid w:val="00EB3414"/>
    <w:rsid w:val="00EB40C4"/>
    <w:rsid w:val="00EB444C"/>
    <w:rsid w:val="00EB4FB9"/>
    <w:rsid w:val="00EB51A5"/>
    <w:rsid w:val="00EB5AD9"/>
    <w:rsid w:val="00EB5D2E"/>
    <w:rsid w:val="00EB64C9"/>
    <w:rsid w:val="00EC02A8"/>
    <w:rsid w:val="00EC0579"/>
    <w:rsid w:val="00EC1D68"/>
    <w:rsid w:val="00EC5653"/>
    <w:rsid w:val="00EC6B8C"/>
    <w:rsid w:val="00ED0C8A"/>
    <w:rsid w:val="00ED0F7D"/>
    <w:rsid w:val="00ED1D51"/>
    <w:rsid w:val="00ED22FC"/>
    <w:rsid w:val="00ED3C52"/>
    <w:rsid w:val="00EE1033"/>
    <w:rsid w:val="00EE242E"/>
    <w:rsid w:val="00EE2D5A"/>
    <w:rsid w:val="00EE4272"/>
    <w:rsid w:val="00EE5005"/>
    <w:rsid w:val="00EE67E0"/>
    <w:rsid w:val="00EE7BB9"/>
    <w:rsid w:val="00EF275E"/>
    <w:rsid w:val="00EF61E4"/>
    <w:rsid w:val="00F00A01"/>
    <w:rsid w:val="00F00B1E"/>
    <w:rsid w:val="00F01821"/>
    <w:rsid w:val="00F01F18"/>
    <w:rsid w:val="00F02791"/>
    <w:rsid w:val="00F03A03"/>
    <w:rsid w:val="00F04D0F"/>
    <w:rsid w:val="00F077E1"/>
    <w:rsid w:val="00F0795F"/>
    <w:rsid w:val="00F07A7F"/>
    <w:rsid w:val="00F10950"/>
    <w:rsid w:val="00F11E0B"/>
    <w:rsid w:val="00F1376A"/>
    <w:rsid w:val="00F13907"/>
    <w:rsid w:val="00F15898"/>
    <w:rsid w:val="00F17EC5"/>
    <w:rsid w:val="00F21445"/>
    <w:rsid w:val="00F21DE4"/>
    <w:rsid w:val="00F227CC"/>
    <w:rsid w:val="00F233E6"/>
    <w:rsid w:val="00F24181"/>
    <w:rsid w:val="00F2594B"/>
    <w:rsid w:val="00F26C8B"/>
    <w:rsid w:val="00F30E47"/>
    <w:rsid w:val="00F318FC"/>
    <w:rsid w:val="00F32537"/>
    <w:rsid w:val="00F33FB7"/>
    <w:rsid w:val="00F36168"/>
    <w:rsid w:val="00F36169"/>
    <w:rsid w:val="00F3690F"/>
    <w:rsid w:val="00F407B3"/>
    <w:rsid w:val="00F41E0C"/>
    <w:rsid w:val="00F425BD"/>
    <w:rsid w:val="00F42D7A"/>
    <w:rsid w:val="00F50CB1"/>
    <w:rsid w:val="00F5158F"/>
    <w:rsid w:val="00F51F44"/>
    <w:rsid w:val="00F5402D"/>
    <w:rsid w:val="00F55D9F"/>
    <w:rsid w:val="00F56346"/>
    <w:rsid w:val="00F56B21"/>
    <w:rsid w:val="00F60076"/>
    <w:rsid w:val="00F6062B"/>
    <w:rsid w:val="00F61A29"/>
    <w:rsid w:val="00F61CEC"/>
    <w:rsid w:val="00F62C8B"/>
    <w:rsid w:val="00F719F0"/>
    <w:rsid w:val="00F7261A"/>
    <w:rsid w:val="00F727C3"/>
    <w:rsid w:val="00F729CC"/>
    <w:rsid w:val="00F75072"/>
    <w:rsid w:val="00F75C6F"/>
    <w:rsid w:val="00F77CF8"/>
    <w:rsid w:val="00F80B94"/>
    <w:rsid w:val="00F845D5"/>
    <w:rsid w:val="00F85E1B"/>
    <w:rsid w:val="00F86561"/>
    <w:rsid w:val="00F86D90"/>
    <w:rsid w:val="00F86E64"/>
    <w:rsid w:val="00F91122"/>
    <w:rsid w:val="00F9228D"/>
    <w:rsid w:val="00F92727"/>
    <w:rsid w:val="00F92C37"/>
    <w:rsid w:val="00F9440E"/>
    <w:rsid w:val="00F95DC7"/>
    <w:rsid w:val="00F96C60"/>
    <w:rsid w:val="00FA04FE"/>
    <w:rsid w:val="00FA09F5"/>
    <w:rsid w:val="00FA1422"/>
    <w:rsid w:val="00FA15C1"/>
    <w:rsid w:val="00FA191B"/>
    <w:rsid w:val="00FA1F3F"/>
    <w:rsid w:val="00FA3366"/>
    <w:rsid w:val="00FA356B"/>
    <w:rsid w:val="00FA3B99"/>
    <w:rsid w:val="00FA4977"/>
    <w:rsid w:val="00FA4E53"/>
    <w:rsid w:val="00FA512A"/>
    <w:rsid w:val="00FA6D9A"/>
    <w:rsid w:val="00FA7457"/>
    <w:rsid w:val="00FB12A0"/>
    <w:rsid w:val="00FB1998"/>
    <w:rsid w:val="00FB20E6"/>
    <w:rsid w:val="00FB2BCF"/>
    <w:rsid w:val="00FB4A5D"/>
    <w:rsid w:val="00FB508D"/>
    <w:rsid w:val="00FB53AB"/>
    <w:rsid w:val="00FB6264"/>
    <w:rsid w:val="00FC11C6"/>
    <w:rsid w:val="00FC3CAE"/>
    <w:rsid w:val="00FC3DF3"/>
    <w:rsid w:val="00FC4819"/>
    <w:rsid w:val="00FC6DE0"/>
    <w:rsid w:val="00FD09F2"/>
    <w:rsid w:val="00FD0C38"/>
    <w:rsid w:val="00FD0EB4"/>
    <w:rsid w:val="00FD1B5F"/>
    <w:rsid w:val="00FD3313"/>
    <w:rsid w:val="00FD43F2"/>
    <w:rsid w:val="00FD5248"/>
    <w:rsid w:val="00FD52FC"/>
    <w:rsid w:val="00FD7899"/>
    <w:rsid w:val="00FD7DDF"/>
    <w:rsid w:val="00FE05F3"/>
    <w:rsid w:val="00FE1556"/>
    <w:rsid w:val="00FE2B20"/>
    <w:rsid w:val="00FE30B1"/>
    <w:rsid w:val="00FE4BB4"/>
    <w:rsid w:val="00FE54B6"/>
    <w:rsid w:val="00FF03FD"/>
    <w:rsid w:val="00FF174C"/>
    <w:rsid w:val="00FF1E34"/>
    <w:rsid w:val="00FF2A32"/>
    <w:rsid w:val="00FF5093"/>
    <w:rsid w:val="00FF5974"/>
    <w:rsid w:val="00FF6CD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124333"/>
    <w:pPr>
      <w:spacing w:line="240" w:lineRule="auto"/>
      <w:ind w:left="1985"/>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 w:type="character" w:customStyle="1" w:styleId="MTEquationSection">
    <w:name w:val="MTEquationSection"/>
    <w:basedOn w:val="DefaultParagraphFont"/>
    <w:rsid w:val="002A6B03"/>
    <w:rPr>
      <w:vanish/>
      <w:color w:val="FF000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620">
      <w:bodyDiv w:val="1"/>
      <w:marLeft w:val="0"/>
      <w:marRight w:val="0"/>
      <w:marTop w:val="0"/>
      <w:marBottom w:val="0"/>
      <w:divBdr>
        <w:top w:val="none" w:sz="0" w:space="0" w:color="auto"/>
        <w:left w:val="none" w:sz="0" w:space="0" w:color="auto"/>
        <w:bottom w:val="none" w:sz="0" w:space="0" w:color="auto"/>
        <w:right w:val="none" w:sz="0" w:space="0" w:color="auto"/>
      </w:divBdr>
    </w:div>
    <w:div w:id="231238495">
      <w:bodyDiv w:val="1"/>
      <w:marLeft w:val="0"/>
      <w:marRight w:val="0"/>
      <w:marTop w:val="0"/>
      <w:marBottom w:val="0"/>
      <w:divBdr>
        <w:top w:val="none" w:sz="0" w:space="0" w:color="auto"/>
        <w:left w:val="none" w:sz="0" w:space="0" w:color="auto"/>
        <w:bottom w:val="none" w:sz="0" w:space="0" w:color="auto"/>
        <w:right w:val="none" w:sz="0" w:space="0" w:color="auto"/>
      </w:divBdr>
    </w:div>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437678873">
      <w:bodyDiv w:val="1"/>
      <w:marLeft w:val="0"/>
      <w:marRight w:val="0"/>
      <w:marTop w:val="0"/>
      <w:marBottom w:val="0"/>
      <w:divBdr>
        <w:top w:val="none" w:sz="0" w:space="0" w:color="auto"/>
        <w:left w:val="none" w:sz="0" w:space="0" w:color="auto"/>
        <w:bottom w:val="none" w:sz="0" w:space="0" w:color="auto"/>
        <w:right w:val="none" w:sz="0" w:space="0" w:color="auto"/>
      </w:divBdr>
    </w:div>
    <w:div w:id="552237307">
      <w:bodyDiv w:val="1"/>
      <w:marLeft w:val="0"/>
      <w:marRight w:val="0"/>
      <w:marTop w:val="0"/>
      <w:marBottom w:val="0"/>
      <w:divBdr>
        <w:top w:val="none" w:sz="0" w:space="0" w:color="auto"/>
        <w:left w:val="none" w:sz="0" w:space="0" w:color="auto"/>
        <w:bottom w:val="none" w:sz="0" w:space="0" w:color="auto"/>
        <w:right w:val="none" w:sz="0" w:space="0" w:color="auto"/>
      </w:divBdr>
    </w:div>
    <w:div w:id="604772393">
      <w:bodyDiv w:val="1"/>
      <w:marLeft w:val="0"/>
      <w:marRight w:val="0"/>
      <w:marTop w:val="0"/>
      <w:marBottom w:val="0"/>
      <w:divBdr>
        <w:top w:val="none" w:sz="0" w:space="0" w:color="auto"/>
        <w:left w:val="none" w:sz="0" w:space="0" w:color="auto"/>
        <w:bottom w:val="none" w:sz="0" w:space="0" w:color="auto"/>
        <w:right w:val="none" w:sz="0" w:space="0" w:color="auto"/>
      </w:divBdr>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733816017">
      <w:bodyDiv w:val="1"/>
      <w:marLeft w:val="0"/>
      <w:marRight w:val="0"/>
      <w:marTop w:val="0"/>
      <w:marBottom w:val="0"/>
      <w:divBdr>
        <w:top w:val="none" w:sz="0" w:space="0" w:color="auto"/>
        <w:left w:val="none" w:sz="0" w:space="0" w:color="auto"/>
        <w:bottom w:val="none" w:sz="0" w:space="0" w:color="auto"/>
        <w:right w:val="none" w:sz="0" w:space="0" w:color="auto"/>
      </w:divBdr>
    </w:div>
    <w:div w:id="793598905">
      <w:bodyDiv w:val="1"/>
      <w:marLeft w:val="0"/>
      <w:marRight w:val="0"/>
      <w:marTop w:val="0"/>
      <w:marBottom w:val="0"/>
      <w:divBdr>
        <w:top w:val="none" w:sz="0" w:space="0" w:color="auto"/>
        <w:left w:val="none" w:sz="0" w:space="0" w:color="auto"/>
        <w:bottom w:val="none" w:sz="0" w:space="0" w:color="auto"/>
        <w:right w:val="none" w:sz="0" w:space="0" w:color="auto"/>
      </w:divBdr>
    </w:div>
    <w:div w:id="957300762">
      <w:bodyDiv w:val="1"/>
      <w:marLeft w:val="0"/>
      <w:marRight w:val="0"/>
      <w:marTop w:val="0"/>
      <w:marBottom w:val="0"/>
      <w:divBdr>
        <w:top w:val="none" w:sz="0" w:space="0" w:color="auto"/>
        <w:left w:val="none" w:sz="0" w:space="0" w:color="auto"/>
        <w:bottom w:val="none" w:sz="0" w:space="0" w:color="auto"/>
        <w:right w:val="none" w:sz="0" w:space="0" w:color="auto"/>
      </w:divBdr>
    </w:div>
    <w:div w:id="1047148129">
      <w:bodyDiv w:val="1"/>
      <w:marLeft w:val="0"/>
      <w:marRight w:val="0"/>
      <w:marTop w:val="0"/>
      <w:marBottom w:val="0"/>
      <w:divBdr>
        <w:top w:val="none" w:sz="0" w:space="0" w:color="auto"/>
        <w:left w:val="none" w:sz="0" w:space="0" w:color="auto"/>
        <w:bottom w:val="none" w:sz="0" w:space="0" w:color="auto"/>
        <w:right w:val="none" w:sz="0" w:space="0" w:color="auto"/>
      </w:divBdr>
    </w:div>
    <w:div w:id="1159811042">
      <w:bodyDiv w:val="1"/>
      <w:marLeft w:val="0"/>
      <w:marRight w:val="0"/>
      <w:marTop w:val="0"/>
      <w:marBottom w:val="0"/>
      <w:divBdr>
        <w:top w:val="none" w:sz="0" w:space="0" w:color="auto"/>
        <w:left w:val="none" w:sz="0" w:space="0" w:color="auto"/>
        <w:bottom w:val="none" w:sz="0" w:space="0" w:color="auto"/>
        <w:right w:val="none" w:sz="0" w:space="0" w:color="auto"/>
      </w:divBdr>
    </w:div>
    <w:div w:id="1196231155">
      <w:bodyDiv w:val="1"/>
      <w:marLeft w:val="0"/>
      <w:marRight w:val="0"/>
      <w:marTop w:val="0"/>
      <w:marBottom w:val="0"/>
      <w:divBdr>
        <w:top w:val="none" w:sz="0" w:space="0" w:color="auto"/>
        <w:left w:val="none" w:sz="0" w:space="0" w:color="auto"/>
        <w:bottom w:val="none" w:sz="0" w:space="0" w:color="auto"/>
        <w:right w:val="none" w:sz="0" w:space="0" w:color="auto"/>
      </w:divBdr>
    </w:div>
    <w:div w:id="1266841690">
      <w:bodyDiv w:val="1"/>
      <w:marLeft w:val="0"/>
      <w:marRight w:val="0"/>
      <w:marTop w:val="0"/>
      <w:marBottom w:val="0"/>
      <w:divBdr>
        <w:top w:val="none" w:sz="0" w:space="0" w:color="auto"/>
        <w:left w:val="none" w:sz="0" w:space="0" w:color="auto"/>
        <w:bottom w:val="none" w:sz="0" w:space="0" w:color="auto"/>
        <w:right w:val="none" w:sz="0" w:space="0" w:color="auto"/>
      </w:divBdr>
    </w:div>
    <w:div w:id="1313750345">
      <w:bodyDiv w:val="1"/>
      <w:marLeft w:val="0"/>
      <w:marRight w:val="0"/>
      <w:marTop w:val="0"/>
      <w:marBottom w:val="0"/>
      <w:divBdr>
        <w:top w:val="none" w:sz="0" w:space="0" w:color="auto"/>
        <w:left w:val="none" w:sz="0" w:space="0" w:color="auto"/>
        <w:bottom w:val="none" w:sz="0" w:space="0" w:color="auto"/>
        <w:right w:val="none" w:sz="0" w:space="0" w:color="auto"/>
      </w:divBdr>
    </w:div>
    <w:div w:id="1354305003">
      <w:bodyDiv w:val="1"/>
      <w:marLeft w:val="0"/>
      <w:marRight w:val="0"/>
      <w:marTop w:val="0"/>
      <w:marBottom w:val="0"/>
      <w:divBdr>
        <w:top w:val="none" w:sz="0" w:space="0" w:color="auto"/>
        <w:left w:val="none" w:sz="0" w:space="0" w:color="auto"/>
        <w:bottom w:val="none" w:sz="0" w:space="0" w:color="auto"/>
        <w:right w:val="none" w:sz="0" w:space="0" w:color="auto"/>
      </w:divBdr>
    </w:div>
    <w:div w:id="1421835133">
      <w:bodyDiv w:val="1"/>
      <w:marLeft w:val="0"/>
      <w:marRight w:val="0"/>
      <w:marTop w:val="0"/>
      <w:marBottom w:val="0"/>
      <w:divBdr>
        <w:top w:val="none" w:sz="0" w:space="0" w:color="auto"/>
        <w:left w:val="none" w:sz="0" w:space="0" w:color="auto"/>
        <w:bottom w:val="none" w:sz="0" w:space="0" w:color="auto"/>
        <w:right w:val="none" w:sz="0" w:space="0" w:color="auto"/>
      </w:divBdr>
    </w:div>
    <w:div w:id="1537351243">
      <w:bodyDiv w:val="1"/>
      <w:marLeft w:val="0"/>
      <w:marRight w:val="0"/>
      <w:marTop w:val="0"/>
      <w:marBottom w:val="0"/>
      <w:divBdr>
        <w:top w:val="none" w:sz="0" w:space="0" w:color="auto"/>
        <w:left w:val="none" w:sz="0" w:space="0" w:color="auto"/>
        <w:bottom w:val="none" w:sz="0" w:space="0" w:color="auto"/>
        <w:right w:val="none" w:sz="0" w:space="0" w:color="auto"/>
      </w:divBdr>
    </w:div>
    <w:div w:id="1707830017">
      <w:bodyDiv w:val="1"/>
      <w:marLeft w:val="0"/>
      <w:marRight w:val="0"/>
      <w:marTop w:val="0"/>
      <w:marBottom w:val="0"/>
      <w:divBdr>
        <w:top w:val="none" w:sz="0" w:space="0" w:color="auto"/>
        <w:left w:val="none" w:sz="0" w:space="0" w:color="auto"/>
        <w:bottom w:val="none" w:sz="0" w:space="0" w:color="auto"/>
        <w:right w:val="none" w:sz="0" w:space="0" w:color="auto"/>
      </w:divBdr>
    </w:div>
    <w:div w:id="1861357434">
      <w:bodyDiv w:val="1"/>
      <w:marLeft w:val="0"/>
      <w:marRight w:val="0"/>
      <w:marTop w:val="0"/>
      <w:marBottom w:val="0"/>
      <w:divBdr>
        <w:top w:val="none" w:sz="0" w:space="0" w:color="auto"/>
        <w:left w:val="none" w:sz="0" w:space="0" w:color="auto"/>
        <w:bottom w:val="none" w:sz="0" w:space="0" w:color="auto"/>
        <w:right w:val="none" w:sz="0" w:space="0" w:color="auto"/>
      </w:divBdr>
    </w:div>
    <w:div w:id="1926069976">
      <w:bodyDiv w:val="1"/>
      <w:marLeft w:val="0"/>
      <w:marRight w:val="0"/>
      <w:marTop w:val="0"/>
      <w:marBottom w:val="0"/>
      <w:divBdr>
        <w:top w:val="none" w:sz="0" w:space="0" w:color="auto"/>
        <w:left w:val="none" w:sz="0" w:space="0" w:color="auto"/>
        <w:bottom w:val="none" w:sz="0" w:space="0" w:color="auto"/>
        <w:right w:val="none" w:sz="0" w:space="0" w:color="auto"/>
      </w:divBdr>
    </w:div>
    <w:div w:id="1935630404">
      <w:bodyDiv w:val="1"/>
      <w:marLeft w:val="0"/>
      <w:marRight w:val="0"/>
      <w:marTop w:val="0"/>
      <w:marBottom w:val="0"/>
      <w:divBdr>
        <w:top w:val="none" w:sz="0" w:space="0" w:color="auto"/>
        <w:left w:val="none" w:sz="0" w:space="0" w:color="auto"/>
        <w:bottom w:val="none" w:sz="0" w:space="0" w:color="auto"/>
        <w:right w:val="none" w:sz="0" w:space="0" w:color="auto"/>
      </w:divBdr>
    </w:div>
    <w:div w:id="1936674015">
      <w:bodyDiv w:val="1"/>
      <w:marLeft w:val="0"/>
      <w:marRight w:val="0"/>
      <w:marTop w:val="0"/>
      <w:marBottom w:val="0"/>
      <w:divBdr>
        <w:top w:val="none" w:sz="0" w:space="0" w:color="auto"/>
        <w:left w:val="none" w:sz="0" w:space="0" w:color="auto"/>
        <w:bottom w:val="none" w:sz="0" w:space="0" w:color="auto"/>
        <w:right w:val="none" w:sz="0" w:space="0" w:color="auto"/>
      </w:divBdr>
    </w:div>
    <w:div w:id="1969580750">
      <w:bodyDiv w:val="1"/>
      <w:marLeft w:val="0"/>
      <w:marRight w:val="0"/>
      <w:marTop w:val="0"/>
      <w:marBottom w:val="0"/>
      <w:divBdr>
        <w:top w:val="none" w:sz="0" w:space="0" w:color="auto"/>
        <w:left w:val="none" w:sz="0" w:space="0" w:color="auto"/>
        <w:bottom w:val="none" w:sz="0" w:space="0" w:color="auto"/>
        <w:right w:val="none" w:sz="0" w:space="0" w:color="auto"/>
      </w:divBdr>
    </w:div>
    <w:div w:id="1981376811">
      <w:bodyDiv w:val="1"/>
      <w:marLeft w:val="0"/>
      <w:marRight w:val="0"/>
      <w:marTop w:val="0"/>
      <w:marBottom w:val="0"/>
      <w:divBdr>
        <w:top w:val="none" w:sz="0" w:space="0" w:color="auto"/>
        <w:left w:val="none" w:sz="0" w:space="0" w:color="auto"/>
        <w:bottom w:val="none" w:sz="0" w:space="0" w:color="auto"/>
        <w:right w:val="none" w:sz="0" w:space="0" w:color="auto"/>
      </w:divBdr>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 w:id="2022002970">
      <w:bodyDiv w:val="1"/>
      <w:marLeft w:val="0"/>
      <w:marRight w:val="0"/>
      <w:marTop w:val="0"/>
      <w:marBottom w:val="0"/>
      <w:divBdr>
        <w:top w:val="none" w:sz="0" w:space="0" w:color="auto"/>
        <w:left w:val="none" w:sz="0" w:space="0" w:color="auto"/>
        <w:bottom w:val="none" w:sz="0" w:space="0" w:color="auto"/>
        <w:right w:val="none" w:sz="0" w:space="0" w:color="auto"/>
      </w:divBdr>
    </w:div>
    <w:div w:id="2024163589">
      <w:bodyDiv w:val="1"/>
      <w:marLeft w:val="0"/>
      <w:marRight w:val="0"/>
      <w:marTop w:val="0"/>
      <w:marBottom w:val="0"/>
      <w:divBdr>
        <w:top w:val="none" w:sz="0" w:space="0" w:color="auto"/>
        <w:left w:val="none" w:sz="0" w:space="0" w:color="auto"/>
        <w:bottom w:val="none" w:sz="0" w:space="0" w:color="auto"/>
        <w:right w:val="none" w:sz="0" w:space="0" w:color="auto"/>
      </w:divBdr>
    </w:div>
    <w:div w:id="2037189269">
      <w:bodyDiv w:val="1"/>
      <w:marLeft w:val="0"/>
      <w:marRight w:val="0"/>
      <w:marTop w:val="0"/>
      <w:marBottom w:val="0"/>
      <w:divBdr>
        <w:top w:val="none" w:sz="0" w:space="0" w:color="auto"/>
        <w:left w:val="none" w:sz="0" w:space="0" w:color="auto"/>
        <w:bottom w:val="none" w:sz="0" w:space="0" w:color="auto"/>
        <w:right w:val="none" w:sz="0" w:space="0" w:color="auto"/>
      </w:divBdr>
    </w:div>
    <w:div w:id="20535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3.bin"/><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oleObject" Target="embeddings/oleObject20.bin"/><Relationship Id="rId68" Type="http://schemas.openxmlformats.org/officeDocument/2006/relationships/image" Target="media/image34.emf"/><Relationship Id="rId16" Type="http://schemas.openxmlformats.org/officeDocument/2006/relationships/image" Target="media/image2.wmf"/><Relationship Id="rId11" Type="http://schemas.openxmlformats.org/officeDocument/2006/relationships/comments" Target="comments.xml"/><Relationship Id="rId24" Type="http://schemas.openxmlformats.org/officeDocument/2006/relationships/image" Target="media/image6.wmf"/><Relationship Id="rId32" Type="http://schemas.openxmlformats.org/officeDocument/2006/relationships/oleObject" Target="embeddings/oleObject9.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image" Target="media/image32.emf"/><Relationship Id="rId74"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19.bin"/><Relationship Id="rId19" Type="http://schemas.openxmlformats.org/officeDocument/2006/relationships/oleObject" Target="embeddings/oleObject2.bin"/><Relationship Id="rId14" Type="http://schemas.microsoft.com/office/2018/08/relationships/commentsExtensible" Target="commentsExtensible.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8.png"/><Relationship Id="rId48" Type="http://schemas.openxmlformats.org/officeDocument/2006/relationships/oleObject" Target="embeddings/oleObject13.bin"/><Relationship Id="rId56" Type="http://schemas.openxmlformats.org/officeDocument/2006/relationships/image" Target="media/image26.wmf"/><Relationship Id="rId64" Type="http://schemas.openxmlformats.org/officeDocument/2006/relationships/image" Target="media/image30.emf"/><Relationship Id="rId69" Type="http://schemas.openxmlformats.org/officeDocument/2006/relationships/image" Target="media/image35.emf"/><Relationship Id="rId77" Type="http://schemas.microsoft.com/office/2011/relationships/people" Target="people.xml"/><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footer" Target="footer3.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0.wmf"/><Relationship Id="rId38" Type="http://schemas.openxmlformats.org/officeDocument/2006/relationships/image" Target="media/image13.jpeg"/><Relationship Id="rId46" Type="http://schemas.openxmlformats.org/officeDocument/2006/relationships/oleObject" Target="embeddings/oleObject12.bin"/><Relationship Id="rId59" Type="http://schemas.openxmlformats.org/officeDocument/2006/relationships/oleObject" Target="embeddings/oleObject18.bin"/><Relationship Id="rId67" Type="http://schemas.openxmlformats.org/officeDocument/2006/relationships/image" Target="media/image33.emf"/><Relationship Id="rId20" Type="http://schemas.openxmlformats.org/officeDocument/2006/relationships/image" Target="media/image4.wmf"/><Relationship Id="rId41" Type="http://schemas.openxmlformats.org/officeDocument/2006/relationships/image" Target="media/image16.png"/><Relationship Id="rId54" Type="http://schemas.openxmlformats.org/officeDocument/2006/relationships/oleObject" Target="embeddings/oleObject16.bin"/><Relationship Id="rId62" Type="http://schemas.openxmlformats.org/officeDocument/2006/relationships/image" Target="media/image29.wmf"/><Relationship Id="rId70" Type="http://schemas.openxmlformats.org/officeDocument/2006/relationships/image" Target="media/image36.emf"/><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oleObject" Target="embeddings/oleObject17.bin"/><Relationship Id="rId10" Type="http://schemas.openxmlformats.org/officeDocument/2006/relationships/footer" Target="footer2.xml"/><Relationship Id="rId31" Type="http://schemas.openxmlformats.org/officeDocument/2006/relationships/oleObject" Target="embeddings/oleObject8.bin"/><Relationship Id="rId44" Type="http://schemas.openxmlformats.org/officeDocument/2006/relationships/image" Target="media/image19.jpeg"/><Relationship Id="rId52" Type="http://schemas.openxmlformats.org/officeDocument/2006/relationships/oleObject" Target="embeddings/oleObject15.bin"/><Relationship Id="rId60" Type="http://schemas.openxmlformats.org/officeDocument/2006/relationships/image" Target="media/image28.wmf"/><Relationship Id="rId65" Type="http://schemas.openxmlformats.org/officeDocument/2006/relationships/image" Target="media/image31.emf"/><Relationship Id="rId73" Type="http://schemas.openxmlformats.org/officeDocument/2006/relationships/header" Target="header3.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3.wmf"/><Relationship Id="rId39" Type="http://schemas.openxmlformats.org/officeDocument/2006/relationships/image" Target="media/image14.png"/><Relationship Id="rId34" Type="http://schemas.openxmlformats.org/officeDocument/2006/relationships/oleObject" Target="embeddings/oleObject10.bin"/><Relationship Id="rId50" Type="http://schemas.openxmlformats.org/officeDocument/2006/relationships/oleObject" Target="embeddings/oleObject14.bin"/><Relationship Id="rId55" Type="http://schemas.openxmlformats.org/officeDocument/2006/relationships/image" Target="media/image25.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Share\Students\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981</TotalTime>
  <Pages>99</Pages>
  <Words>109462</Words>
  <Characters>623934</Characters>
  <Application>Microsoft Office Word</Application>
  <DocSecurity>0</DocSecurity>
  <Lines>5199</Lines>
  <Paragraphs>1463</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731933</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Dawn MacIsaac</cp:lastModifiedBy>
  <cp:revision>138</cp:revision>
  <cp:lastPrinted>2007-07-04T16:15:00Z</cp:lastPrinted>
  <dcterms:created xsi:type="dcterms:W3CDTF">2021-10-11T15:07:00Z</dcterms:created>
  <dcterms:modified xsi:type="dcterms:W3CDTF">2021-10-13T13:00:00Z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nNumsOnRight">
    <vt:bool>true</vt:bool>
  </property>
  <property fmtid="{D5CDD505-2E9C-101B-9397-08002B2CF9AE}" pid="26" name="MTEquationSection">
    <vt:lpwstr>1</vt:lpwstr>
  </property>
  <property fmtid="{D5CDD505-2E9C-101B-9397-08002B2CF9AE}" pid="27" name="MTWinEqns">
    <vt:bool>true</vt:bool>
  </property>
  <property fmtid="{D5CDD505-2E9C-101B-9397-08002B2CF9AE}" pid="28" name="MTEquationNumber2">
    <vt:lpwstr>(#E1)</vt:lpwstr>
  </property>
</Properties>
</file>